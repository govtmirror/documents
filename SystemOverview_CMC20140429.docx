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D56651" w14:textId="77777777" w:rsidR="00E76B90" w:rsidRPr="00E91244" w:rsidRDefault="00E76B90" w:rsidP="00E91244">
      <w:pPr>
        <w:pStyle w:val="Title"/>
      </w:pPr>
      <w:r w:rsidRPr="00E91244">
        <w:t>System Design</w:t>
      </w:r>
      <w:r w:rsidR="00C70F26">
        <w:t xml:space="preserve"> Framework</w:t>
      </w:r>
      <w:r w:rsidRPr="00E91244">
        <w:t xml:space="preserve"> for National Geothermal Data System</w:t>
      </w:r>
    </w:p>
    <w:p w14:paraId="3ED56652" w14:textId="77777777" w:rsidR="00C70F26" w:rsidRDefault="00C70F26" w:rsidP="00E57E08">
      <w:r>
        <w:t>USGIN development team, S.M Richard, editor</w:t>
      </w:r>
    </w:p>
    <w:p w14:paraId="3ED56653" w14:textId="77777777" w:rsidR="00C70F26" w:rsidRDefault="00C70F26" w:rsidP="00E57E08">
      <w:r>
        <w:t xml:space="preserve">For review by the </w:t>
      </w:r>
      <w:r w:rsidRPr="00C70F26">
        <w:t>Geothermal Data System Development and Population Working Group</w:t>
      </w:r>
    </w:p>
    <w:p w14:paraId="3ED56654" w14:textId="77777777" w:rsidR="00E76B90" w:rsidRPr="00E57E08" w:rsidRDefault="00C70F26" w:rsidP="00E57E08">
      <w:r>
        <w:t>August 31, 2011</w:t>
      </w:r>
    </w:p>
    <w:p w14:paraId="3ED56655" w14:textId="77777777" w:rsidR="00E76B90" w:rsidRDefault="00E76B90" w:rsidP="00DF5CEE">
      <w:pPr>
        <w:pStyle w:val="Heading1"/>
      </w:pPr>
      <w:r>
        <w:t>Introduction</w:t>
      </w:r>
    </w:p>
    <w:p w14:paraId="3ED56656" w14:textId="77777777" w:rsidR="00E76B90" w:rsidRDefault="00E76B90" w:rsidP="00B265A6">
      <w:r>
        <w:t xml:space="preserve">This report </w:t>
      </w:r>
      <w:r w:rsidR="0099600A">
        <w:t xml:space="preserve">presents a </w:t>
      </w:r>
      <w:r w:rsidR="00EF2B37">
        <w:t>framework</w:t>
      </w:r>
      <w:r w:rsidR="00CC4884">
        <w:t xml:space="preserve"> for</w:t>
      </w:r>
      <w:r w:rsidR="0099600A">
        <w:t xml:space="preserve"> National Geothermal Data System</w:t>
      </w:r>
      <w:r w:rsidR="00584CE2">
        <w:t xml:space="preserve"> (NGDS)</w:t>
      </w:r>
      <w:r>
        <w:t xml:space="preserve"> architecture f</w:t>
      </w:r>
      <w:r>
        <w:t>o</w:t>
      </w:r>
      <w:r>
        <w:t xml:space="preserve">cused on the </w:t>
      </w:r>
      <w:r w:rsidR="0099600A">
        <w:t xml:space="preserve">network </w:t>
      </w:r>
      <w:r>
        <w:t xml:space="preserve">data publication and data access aspects of the system. The </w:t>
      </w:r>
      <w:r w:rsidR="0099600A">
        <w:t>design presen</w:t>
      </w:r>
      <w:r w:rsidR="0099600A">
        <w:t>t</w:t>
      </w:r>
      <w:r w:rsidR="0099600A">
        <w:t>ed here is</w:t>
      </w:r>
      <w:r>
        <w:t xml:space="preserve"> based on work done at the Arizona Geological Survey under auspices of DOE </w:t>
      </w:r>
      <w:r w:rsidRPr="00A41445">
        <w:t>award DE-EE0001120</w:t>
      </w:r>
      <w:r>
        <w:t>, in conjunction with related work on development of the Geoscience Info</w:t>
      </w:r>
      <w:r>
        <w:t>r</w:t>
      </w:r>
      <w:r>
        <w:t xml:space="preserve">mation Network (US GIN) supported by NSF grant EAR-0753154, and a parallel DOE </w:t>
      </w:r>
      <w:r w:rsidRPr="00103CDF">
        <w:t xml:space="preserve">award DE-EE1002850 </w:t>
      </w:r>
      <w:r>
        <w:t>to compile and publish geothermal data from state geological surveys to int</w:t>
      </w:r>
      <w:r>
        <w:t>e</w:t>
      </w:r>
      <w:r>
        <w:t>grate with the NGDS.</w:t>
      </w:r>
    </w:p>
    <w:p w14:paraId="3ED56657" w14:textId="77777777" w:rsidR="00E76B90" w:rsidRDefault="00E76B90" w:rsidP="00B265A6">
      <w:r>
        <w:t xml:space="preserve">The </w:t>
      </w:r>
      <w:r w:rsidR="0099600A">
        <w:t>design is</w:t>
      </w:r>
      <w:r>
        <w:t xml:space="preserve"> based on development work over the last several years under the auspices of a v</w:t>
      </w:r>
      <w:r>
        <w:t>a</w:t>
      </w:r>
      <w:r>
        <w:t xml:space="preserve">riety of geoinformatics projects, and </w:t>
      </w:r>
      <w:r w:rsidR="0099600A">
        <w:t xml:space="preserve">is </w:t>
      </w:r>
      <w:r>
        <w:t xml:space="preserve">intended to </w:t>
      </w:r>
      <w:r w:rsidR="0099600A">
        <w:t xml:space="preserve">provide </w:t>
      </w:r>
      <w:r>
        <w:t>an incremental development fram</w:t>
      </w:r>
      <w:r>
        <w:t>e</w:t>
      </w:r>
      <w:r>
        <w:t>work that utilizes existing technology wherever possible, builds on a variety of existing standards and specifications, and allows for agile development of the NGDS in the current, rapidly evol</w:t>
      </w:r>
      <w:r>
        <w:t>v</w:t>
      </w:r>
      <w:r>
        <w:t xml:space="preserve">ing technology environment. </w:t>
      </w:r>
      <w:r w:rsidR="0099600A">
        <w:t xml:space="preserve">In order to be sustainable, the NGDS design will have to provide a framework to promote community engagement and incorporate new technology and ideas as they are developed without disrupting existing practice. </w:t>
      </w:r>
    </w:p>
    <w:p w14:paraId="3ED56658" w14:textId="77777777" w:rsidR="004048C6" w:rsidRDefault="004048C6" w:rsidP="00B265A6">
      <w:r>
        <w:t xml:space="preserve">This document includes an introductory section discussing the scope of the system based on the original </w:t>
      </w:r>
      <w:r w:rsidR="00584CE2">
        <w:t>Department of Energy Funding Opportunity Announcemnt (</w:t>
      </w:r>
      <w:r>
        <w:t>FOA</w:t>
      </w:r>
      <w:r w:rsidR="00584CE2">
        <w:t xml:space="preserve">), </w:t>
      </w:r>
      <w:r>
        <w:t xml:space="preserve">the </w:t>
      </w:r>
      <w:r w:rsidR="00584CE2">
        <w:t xml:space="preserve">NGDS </w:t>
      </w:r>
      <w:r>
        <w:t>consort</w:t>
      </w:r>
      <w:r>
        <w:t>i</w:t>
      </w:r>
      <w:r>
        <w:t>um’s proposal</w:t>
      </w:r>
      <w:r w:rsidR="00584CE2">
        <w:t>,</w:t>
      </w:r>
      <w:r>
        <w:t xml:space="preserve"> and use cases </w:t>
      </w:r>
      <w:r w:rsidR="00584CE2">
        <w:t>that help scope</w:t>
      </w:r>
      <w:r>
        <w:t xml:space="preserve"> requirements. The second section outlines the arch</w:t>
      </w:r>
      <w:r>
        <w:t>i</w:t>
      </w:r>
      <w:r>
        <w:t xml:space="preserve">tecture for distributed data access in the system. The third section discusses data acquisition, and a final section consists of some technical discussion and a summary of recommendations. </w:t>
      </w:r>
    </w:p>
    <w:p w14:paraId="3ED56659" w14:textId="77777777" w:rsidR="00E76B90" w:rsidRDefault="00E76B90" w:rsidP="00DF5CEE">
      <w:pPr>
        <w:pStyle w:val="Heading2"/>
      </w:pPr>
      <w:r>
        <w:t>Scope and purpose of system</w:t>
      </w:r>
    </w:p>
    <w:p w14:paraId="3ED5665A" w14:textId="77777777" w:rsidR="00E76B90" w:rsidRDefault="00E76B90">
      <w:r>
        <w:t>As described in original Department of Energy Funding Opportunity Announcement (FOA):</w:t>
      </w:r>
    </w:p>
    <w:p w14:paraId="3ED5665B" w14:textId="77777777" w:rsidR="00E76B90" w:rsidRDefault="00E76B90">
      <w:pPr>
        <w:pStyle w:val="Quote"/>
        <w:spacing w:before="100" w:beforeAutospacing="1" w:after="0"/>
      </w:pPr>
      <w:r>
        <w:t>National Geothermal Database Description</w:t>
      </w:r>
    </w:p>
    <w:p w14:paraId="3ED5665C" w14:textId="77777777" w:rsidR="00E76B90" w:rsidRPr="00A42E90" w:rsidRDefault="00E76B90">
      <w:pPr>
        <w:pStyle w:val="Quote"/>
      </w:pPr>
      <w:r>
        <w:t>The National Geothermal Database will store critical geothermal site attribute information such as temperature at depth, seismicity/microseismicity, fracture maps, drilling data, permeability data, well logs, geophysical surveys, etc. The database should be inclusive of all types of ge</w:t>
      </w:r>
      <w:r>
        <w:t>o</w:t>
      </w:r>
      <w:r>
        <w:t>thermal resources such as hydrothermal, geopressured, Enhanced Geothermal Systems, ge</w:t>
      </w:r>
      <w:r>
        <w:t>o</w:t>
      </w:r>
      <w:r>
        <w:t>thermal fluids coproduced with oil and/or gas, etc. It should also utilize information from exis</w:t>
      </w:r>
      <w:r>
        <w:t>t</w:t>
      </w:r>
      <w:r>
        <w:t>ing USGS geothermal resource assessments and DOE funded R&amp;D projects. This standardized set of geothermal resource data will be made available to the public and serve to focus geothe</w:t>
      </w:r>
      <w:r>
        <w:t>r</w:t>
      </w:r>
      <w:r>
        <w:t>mal exploration activities, thereby mitigating investment risks.</w:t>
      </w:r>
    </w:p>
    <w:p w14:paraId="3ED5665D" w14:textId="77777777" w:rsidR="00E76B90" w:rsidRDefault="00E76B90">
      <w:pPr>
        <w:spacing w:before="100" w:beforeAutospacing="1" w:after="0"/>
      </w:pPr>
      <w:r>
        <w:lastRenderedPageBreak/>
        <w:t xml:space="preserve">From </w:t>
      </w:r>
      <w:hyperlink r:id="rId13" w:history="1">
        <w:r w:rsidRPr="00802FE5">
          <w:rPr>
            <w:rStyle w:val="Hyperlink"/>
          </w:rPr>
          <w:t>http://apps1.eere.energy.gov/geothermal/projects/projects.cfm/ProjectID=27</w:t>
        </w:r>
      </w:hyperlink>
      <w:r>
        <w:t xml:space="preserve">: </w:t>
      </w:r>
    </w:p>
    <w:p w14:paraId="3ED5665E" w14:textId="77777777" w:rsidR="00E76B90" w:rsidRPr="009604A6" w:rsidRDefault="00E76B90">
      <w:pPr>
        <w:pStyle w:val="Quote"/>
      </w:pPr>
      <w:r>
        <w:t>“</w:t>
      </w:r>
      <w:r w:rsidRPr="009604A6">
        <w:t>The NGDS will be able to handle the full range of geoscience and engineering data pertinent to geothermal resources as well as incorporate data from the full suite of geothermal resource types. It will be able to handle data on geothermal site attributes, power plants, environmental factors, policy and procedure data, and institutional barriers. It will provide resource classific</w:t>
      </w:r>
      <w:r w:rsidRPr="009604A6">
        <w:t>a</w:t>
      </w:r>
      <w:r w:rsidRPr="009604A6">
        <w:t>tion and financial risk assessment tools to help encourage the development of more geothermal resources by industry. It will be an easy to use system that meets the needs of the professional and the public for information on geothermal resources.</w:t>
      </w:r>
      <w:r>
        <w:t>”</w:t>
      </w:r>
    </w:p>
    <w:p w14:paraId="3ED5665F" w14:textId="77777777" w:rsidR="00E76B90" w:rsidRDefault="00E76B90">
      <w:pPr>
        <w:spacing w:before="100" w:beforeAutospacing="1" w:after="0"/>
      </w:pPr>
      <w:r>
        <w:t>Abstracted from Original Project Proposal from the Geothermal Data Coalition:</w:t>
      </w:r>
    </w:p>
    <w:p w14:paraId="3ED56660" w14:textId="77777777" w:rsidR="00E76B90" w:rsidRPr="00906AC5" w:rsidRDefault="00E76B90">
      <w:pPr>
        <w:keepNext/>
        <w:spacing w:after="0"/>
        <w:rPr>
          <w:i/>
        </w:rPr>
      </w:pPr>
      <w:r w:rsidRPr="00906AC5">
        <w:rPr>
          <w:i/>
        </w:rPr>
        <w:t>Goal: build a state-of-the art data system.</w:t>
      </w:r>
    </w:p>
    <w:p w14:paraId="3ED56661" w14:textId="77777777" w:rsidR="00E76B90" w:rsidRPr="00906AC5" w:rsidRDefault="00E76B90">
      <w:pPr>
        <w:numPr>
          <w:ilvl w:val="0"/>
          <w:numId w:val="11"/>
        </w:numPr>
        <w:tabs>
          <w:tab w:val="left" w:pos="720"/>
        </w:tabs>
        <w:autoSpaceDE w:val="0"/>
        <w:autoSpaceDN w:val="0"/>
        <w:adjustRightInd w:val="0"/>
        <w:spacing w:after="0"/>
        <w:rPr>
          <w:i/>
        </w:rPr>
      </w:pPr>
      <w:r w:rsidRPr="00906AC5">
        <w:rPr>
          <w:i/>
        </w:rPr>
        <w:t>reduce social-cultural barriers that could hinder the development of a comprehensive d</w:t>
      </w:r>
      <w:r w:rsidRPr="00906AC5">
        <w:rPr>
          <w:i/>
        </w:rPr>
        <w:t>a</w:t>
      </w:r>
      <w:r w:rsidRPr="00906AC5">
        <w:rPr>
          <w:i/>
        </w:rPr>
        <w:t xml:space="preserve">tabase </w:t>
      </w:r>
    </w:p>
    <w:p w14:paraId="3ED56662" w14:textId="77777777" w:rsidR="00E76B90" w:rsidRPr="00906AC5" w:rsidRDefault="00E76B90">
      <w:pPr>
        <w:numPr>
          <w:ilvl w:val="0"/>
          <w:numId w:val="11"/>
        </w:numPr>
        <w:tabs>
          <w:tab w:val="left" w:pos="720"/>
        </w:tabs>
        <w:autoSpaceDE w:val="0"/>
        <w:autoSpaceDN w:val="0"/>
        <w:adjustRightInd w:val="0"/>
        <w:spacing w:after="0"/>
        <w:rPr>
          <w:i/>
        </w:rPr>
      </w:pPr>
      <w:r w:rsidRPr="00906AC5">
        <w:rPr>
          <w:i/>
        </w:rPr>
        <w:t>Provide access to critical data and data products.</w:t>
      </w:r>
    </w:p>
    <w:p w14:paraId="3ED56663" w14:textId="77777777" w:rsidR="00E76B90" w:rsidRPr="00906AC5" w:rsidRDefault="00E76B90">
      <w:pPr>
        <w:numPr>
          <w:ilvl w:val="0"/>
          <w:numId w:val="12"/>
        </w:numPr>
        <w:tabs>
          <w:tab w:val="left" w:pos="720"/>
        </w:tabs>
        <w:autoSpaceDE w:val="0"/>
        <w:autoSpaceDN w:val="0"/>
        <w:adjustRightInd w:val="0"/>
        <w:spacing w:after="0"/>
        <w:rPr>
          <w:i/>
        </w:rPr>
      </w:pPr>
      <w:r w:rsidRPr="00906AC5">
        <w:rPr>
          <w:i/>
        </w:rPr>
        <w:t xml:space="preserve">Provide the basis for financial investment risk analysis. </w:t>
      </w:r>
    </w:p>
    <w:p w14:paraId="3ED56664" w14:textId="77777777" w:rsidR="00E76B90" w:rsidRPr="00906AC5" w:rsidRDefault="00E76B90">
      <w:pPr>
        <w:numPr>
          <w:ilvl w:val="0"/>
          <w:numId w:val="12"/>
        </w:numPr>
        <w:tabs>
          <w:tab w:val="left" w:pos="720"/>
        </w:tabs>
        <w:autoSpaceDE w:val="0"/>
        <w:autoSpaceDN w:val="0"/>
        <w:adjustRightInd w:val="0"/>
        <w:spacing w:after="0"/>
        <w:rPr>
          <w:i/>
        </w:rPr>
      </w:pPr>
      <w:r w:rsidRPr="00906AC5">
        <w:rPr>
          <w:i/>
        </w:rPr>
        <w:t xml:space="preserve">Provide geothermal-resource information to the public and decision-makers </w:t>
      </w:r>
    </w:p>
    <w:p w14:paraId="3ED56665" w14:textId="77777777" w:rsidR="00E76B90" w:rsidRPr="00906AC5" w:rsidRDefault="00E76B90">
      <w:pPr>
        <w:numPr>
          <w:ilvl w:val="0"/>
          <w:numId w:val="12"/>
        </w:numPr>
        <w:tabs>
          <w:tab w:val="left" w:pos="720"/>
        </w:tabs>
        <w:autoSpaceDE w:val="0"/>
        <w:autoSpaceDN w:val="0"/>
        <w:adjustRightInd w:val="0"/>
        <w:spacing w:after="0"/>
        <w:rPr>
          <w:i/>
        </w:rPr>
      </w:pPr>
      <w:r w:rsidRPr="00906AC5">
        <w:rPr>
          <w:i/>
        </w:rPr>
        <w:t>support state and federal agencies with land and resource management missions</w:t>
      </w:r>
    </w:p>
    <w:p w14:paraId="3ED56666" w14:textId="77777777" w:rsidR="00E76B90" w:rsidRPr="00906AC5" w:rsidRDefault="00E76B90">
      <w:pPr>
        <w:numPr>
          <w:ilvl w:val="0"/>
          <w:numId w:val="12"/>
        </w:numPr>
        <w:tabs>
          <w:tab w:val="left" w:pos="720"/>
        </w:tabs>
        <w:autoSpaceDE w:val="0"/>
        <w:autoSpaceDN w:val="0"/>
        <w:adjustRightInd w:val="0"/>
        <w:spacing w:after="0"/>
        <w:rPr>
          <w:i/>
        </w:rPr>
      </w:pPr>
      <w:r w:rsidRPr="00906AC5">
        <w:rPr>
          <w:i/>
        </w:rPr>
        <w:t xml:space="preserve">support ongoing and future geothermal-related research </w:t>
      </w:r>
    </w:p>
    <w:p w14:paraId="3ED56667" w14:textId="77777777" w:rsidR="00E76B90" w:rsidRPr="00906AC5" w:rsidRDefault="00E76B90">
      <w:pPr>
        <w:numPr>
          <w:ilvl w:val="0"/>
          <w:numId w:val="12"/>
        </w:numPr>
        <w:tabs>
          <w:tab w:val="left" w:pos="720"/>
        </w:tabs>
        <w:autoSpaceDE w:val="0"/>
        <w:autoSpaceDN w:val="0"/>
        <w:adjustRightInd w:val="0"/>
        <w:spacing w:after="280" w:afterAutospacing="1"/>
        <w:rPr>
          <w:i/>
        </w:rPr>
      </w:pPr>
      <w:r w:rsidRPr="00906AC5">
        <w:rPr>
          <w:i/>
        </w:rPr>
        <w:t>contribute to enhancing the education pipeline for careers in the geothermal energy i</w:t>
      </w:r>
      <w:r w:rsidRPr="00906AC5">
        <w:rPr>
          <w:i/>
        </w:rPr>
        <w:t>n</w:t>
      </w:r>
      <w:r w:rsidRPr="00906AC5">
        <w:rPr>
          <w:i/>
        </w:rPr>
        <w:t xml:space="preserve">dustry </w:t>
      </w:r>
    </w:p>
    <w:p w14:paraId="3ED56668" w14:textId="77777777" w:rsidR="00E76B90" w:rsidRDefault="00E76B90" w:rsidP="00DF5CEE">
      <w:pPr>
        <w:pStyle w:val="Heading2"/>
      </w:pPr>
      <w:r>
        <w:t>System Technical Design principles</w:t>
      </w:r>
    </w:p>
    <w:p w14:paraId="3ED56669" w14:textId="77777777" w:rsidR="00E76B90" w:rsidRDefault="00E76B90">
      <w:r>
        <w:t>The National Geothermal Data System must provide online resources to make it easy for users to extract, assess, and synthesize data according to criteria they select. Data will be provided by a community of data providers, many of whom maintain their own data management systems. There are also numerous kinds of existing, “legacy” data in various tables, spreadsheets and d</w:t>
      </w:r>
      <w:r>
        <w:t>a</w:t>
      </w:r>
      <w:r>
        <w:t xml:space="preserve">tabases that need to be made accessible through the system, as well as many documents that are or could be in digital form and accessible through the system. Some of these legacy data </w:t>
      </w:r>
      <w:r w:rsidR="000F2854">
        <w:t>are ‘o</w:t>
      </w:r>
      <w:r w:rsidR="000F2854">
        <w:t>r</w:t>
      </w:r>
      <w:r w:rsidR="000F2854">
        <w:t>phaned</w:t>
      </w:r>
      <w:r>
        <w:t xml:space="preserve">’ in that the original producer of the data is no longer involved, and there is no acting steward for the data.  </w:t>
      </w:r>
    </w:p>
    <w:p w14:paraId="3ED5666A" w14:textId="088CE661" w:rsidR="00E76B90" w:rsidRDefault="00E76B90">
      <w:r>
        <w:t xml:space="preserve">Resources (e.g. data, metadata, catalogs, services, tools) are made accessible through the system by creating metadata conforming to a shared content model and </w:t>
      </w:r>
      <w:ins w:id="0" w:author="Christy Caudill" w:date="2014-04-29T13:09:00Z">
        <w:r w:rsidR="00967C32">
          <w:t>sharing them through</w:t>
        </w:r>
      </w:ins>
      <w:del w:id="1" w:author="Christy Caudill" w:date="2014-04-29T13:09:00Z">
        <w:r w:rsidDel="00967C32">
          <w:delText xml:space="preserve">inserting them into </w:delText>
        </w:r>
      </w:del>
      <w:r>
        <w:t xml:space="preserve">the </w:t>
      </w:r>
      <w:del w:id="2" w:author="Christy Caudill" w:date="2014-04-29T13:10:00Z">
        <w:r w:rsidDel="00967C32">
          <w:delText>catalog system</w:delText>
        </w:r>
      </w:del>
      <w:ins w:id="3" w:author="Christy Caudill" w:date="2014-04-29T13:10:00Z">
        <w:r w:rsidR="00967C32">
          <w:t>main metadata aggregator</w:t>
        </w:r>
      </w:ins>
      <w:del w:id="4" w:author="Christy Caudill" w:date="2014-04-29T13:10:00Z">
        <w:r w:rsidDel="00967C32">
          <w:delText>.</w:delText>
        </w:r>
      </w:del>
      <w:r>
        <w:t xml:space="preserve"> The metadata provide </w:t>
      </w:r>
      <w:r w:rsidR="000F2854">
        <w:t>information d</w:t>
      </w:r>
      <w:r w:rsidR="000F2854">
        <w:t>e</w:t>
      </w:r>
      <w:r w:rsidR="000F2854">
        <w:t>scribing</w:t>
      </w:r>
      <w:r>
        <w:t xml:space="preserve"> resources that can be indexed for discovery by search engines, information about prov</w:t>
      </w:r>
      <w:r>
        <w:t>e</w:t>
      </w:r>
      <w:r>
        <w:t>nance and quality of the resource so users can evaluate the resource for their application, and i</w:t>
      </w:r>
      <w:r>
        <w:t>n</w:t>
      </w:r>
      <w:r>
        <w:t>formation describing how to access the resource. The access instructions should be in a format that can be utilized by software clients to automate the access process and minimize the amount of user i</w:t>
      </w:r>
      <w:r>
        <w:t>n</w:t>
      </w:r>
      <w:r>
        <w:t xml:space="preserve">teraction required to bring the resource to their desktop. </w:t>
      </w:r>
    </w:p>
    <w:p w14:paraId="3ED5666B" w14:textId="3C723678" w:rsidR="00E76B90" w:rsidRDefault="00550AE3">
      <w:ins w:id="5" w:author="Christy Caudill" w:date="2014-04-29T13:11:00Z">
        <w:r>
          <w:t xml:space="preserve">The main aggregator at </w:t>
        </w:r>
      </w:ins>
      <w:ins w:id="6" w:author="Christy Caudill" w:date="2014-04-29T13:12:00Z">
        <w:r>
          <w:fldChar w:fldCharType="begin"/>
        </w:r>
        <w:r>
          <w:instrText xml:space="preserve"> HYPERLINK "</w:instrText>
        </w:r>
        <w:r w:rsidRPr="00550AE3">
          <w:instrText>http://www.geothermaldata.org</w:instrText>
        </w:r>
        <w:r>
          <w:instrText xml:space="preserve">" </w:instrText>
        </w:r>
        <w:r>
          <w:fldChar w:fldCharType="separate"/>
        </w:r>
        <w:r w:rsidRPr="00663DC3">
          <w:rPr>
            <w:rStyle w:val="Hyperlink"/>
          </w:rPr>
          <w:t>http://www.geothermaldata.org</w:t>
        </w:r>
        <w:r>
          <w:fldChar w:fldCharType="end"/>
        </w:r>
        <w:r>
          <w:t xml:space="preserve"> is</w:t>
        </w:r>
      </w:ins>
      <w:del w:id="7" w:author="Christy Caudill" w:date="2014-04-29T13:11:00Z">
        <w:r w:rsidR="00E76B90" w:rsidDel="00550AE3">
          <w:delText>Users should be able to search all r</w:delText>
        </w:r>
        <w:r w:rsidR="00E76B90" w:rsidDel="00550AE3">
          <w:delText>e</w:delText>
        </w:r>
        <w:r w:rsidR="00E76B90" w:rsidDel="00550AE3">
          <w:delText xml:space="preserve">sources in the system through </w:delText>
        </w:r>
      </w:del>
      <w:r w:rsidR="00E76B90">
        <w:t>a single search client</w:t>
      </w:r>
      <w:ins w:id="8" w:author="Christy Caudill" w:date="2014-04-29T13:12:00Z">
        <w:r>
          <w:t xml:space="preserve"> for users to search all resources in the sy</w:t>
        </w:r>
        <w:r>
          <w:t>s</w:t>
        </w:r>
        <w:r>
          <w:t>tem</w:t>
        </w:r>
      </w:ins>
      <w:r w:rsidR="00F05722">
        <w:t>. Any search client that implements the system catalog service profile should be able to co</w:t>
      </w:r>
      <w:r w:rsidR="00F05722">
        <w:t>n</w:t>
      </w:r>
      <w:r w:rsidR="00F05722">
        <w:t>duct search against any system catalog that also implements the profile</w:t>
      </w:r>
      <w:r w:rsidR="00E76B90">
        <w:t>. This means that there can be multiple portals and client applications for accessing system resources; it requires that a single client can search different catalogs in the system without the user having to reconfigure the sof</w:t>
      </w:r>
      <w:r w:rsidR="00E76B90">
        <w:t>t</w:t>
      </w:r>
      <w:r w:rsidR="00E76B90">
        <w:t>ware.</w:t>
      </w:r>
    </w:p>
    <w:p w14:paraId="3ED5666C" w14:textId="77777777" w:rsidR="00E76B90" w:rsidRDefault="00E76B90">
      <w:r>
        <w:lastRenderedPageBreak/>
        <w:t xml:space="preserve">Providing quality information to evaluate system resources requires criteria that can be used to filter data and categorize them according to established and user-defined quality levels. These quality filters will vary depending on the type of data and their targeted use. </w:t>
      </w:r>
    </w:p>
    <w:p w14:paraId="3ED5666D" w14:textId="77777777" w:rsidR="00E76B90" w:rsidRDefault="00E76B90">
      <w:r>
        <w:t xml:space="preserve">Structured data </w:t>
      </w:r>
      <w:r w:rsidR="00F05722">
        <w:t xml:space="preserve">are </w:t>
      </w:r>
      <w:r>
        <w:t>provided through NGDS services that have published protocol and doc</w:t>
      </w:r>
      <w:r>
        <w:t>u</w:t>
      </w:r>
      <w:r>
        <w:t xml:space="preserve">mented interchange formats. The idea is that multiple data providers </w:t>
      </w:r>
      <w:r w:rsidR="00F05722">
        <w:t xml:space="preserve">can </w:t>
      </w:r>
      <w:r>
        <w:t>present the same kind of information in the same way, and a client that implements an NGDS service can access that se</w:t>
      </w:r>
      <w:r>
        <w:t>r</w:t>
      </w:r>
      <w:r>
        <w:t>vice from any server in the system that offers that service and get data that integrate with min</w:t>
      </w:r>
      <w:r>
        <w:t>i</w:t>
      </w:r>
      <w:r>
        <w:t>mum operator intervention.</w:t>
      </w:r>
    </w:p>
    <w:p w14:paraId="3ED5666E" w14:textId="77777777" w:rsidR="00E76B90" w:rsidRPr="00617D6E" w:rsidRDefault="00E76B90">
      <w:r>
        <w:t>The following bullet points are extracted from the original project proposal and subsequent SOPO to help clarify the scope of the project.</w:t>
      </w:r>
    </w:p>
    <w:p w14:paraId="3ED5666F" w14:textId="77777777" w:rsidR="00E76B90" w:rsidRPr="004048C6" w:rsidRDefault="00E76B90">
      <w:pPr>
        <w:numPr>
          <w:ilvl w:val="0"/>
          <w:numId w:val="13"/>
        </w:numPr>
        <w:tabs>
          <w:tab w:val="left" w:pos="720"/>
        </w:tabs>
        <w:autoSpaceDE w:val="0"/>
        <w:autoSpaceDN w:val="0"/>
        <w:adjustRightInd w:val="0"/>
        <w:spacing w:after="0"/>
        <w:rPr>
          <w:sz w:val="22"/>
          <w:szCs w:val="22"/>
        </w:rPr>
      </w:pPr>
      <w:r w:rsidRPr="004048C6">
        <w:rPr>
          <w:sz w:val="22"/>
          <w:szCs w:val="22"/>
        </w:rPr>
        <w:t>Design must be expansive; capture the full physical, geologic, geophysical, and geochemical co</w:t>
      </w:r>
      <w:r w:rsidRPr="004048C6">
        <w:rPr>
          <w:sz w:val="22"/>
          <w:szCs w:val="22"/>
        </w:rPr>
        <w:t>n</w:t>
      </w:r>
      <w:r w:rsidRPr="004048C6">
        <w:rPr>
          <w:sz w:val="22"/>
          <w:szCs w:val="22"/>
        </w:rPr>
        <w:t xml:space="preserve">text of geothermal systems on scales ranging from regional to the individual well bore to the thin section and microscopic scales. </w:t>
      </w:r>
    </w:p>
    <w:p w14:paraId="3ED56670" w14:textId="77777777" w:rsidR="00E76B90" w:rsidRPr="004048C6" w:rsidRDefault="00E76B90">
      <w:pPr>
        <w:numPr>
          <w:ilvl w:val="0"/>
          <w:numId w:val="13"/>
        </w:numPr>
        <w:tabs>
          <w:tab w:val="left" w:pos="720"/>
        </w:tabs>
        <w:autoSpaceDE w:val="0"/>
        <w:autoSpaceDN w:val="0"/>
        <w:adjustRightInd w:val="0"/>
        <w:spacing w:after="0"/>
        <w:rPr>
          <w:sz w:val="22"/>
          <w:szCs w:val="22"/>
        </w:rPr>
      </w:pPr>
      <w:r w:rsidRPr="004048C6">
        <w:rPr>
          <w:sz w:val="22"/>
          <w:szCs w:val="22"/>
        </w:rPr>
        <w:t>Information in system must be supported by metadata to document authority and to provide pe</w:t>
      </w:r>
      <w:r w:rsidRPr="004048C6">
        <w:rPr>
          <w:sz w:val="22"/>
          <w:szCs w:val="22"/>
        </w:rPr>
        <w:t>o</w:t>
      </w:r>
      <w:r w:rsidRPr="004048C6">
        <w:rPr>
          <w:sz w:val="22"/>
          <w:szCs w:val="22"/>
        </w:rPr>
        <w:t xml:space="preserve">ple and projects that compile data the appropriate level of recognition and support </w:t>
      </w:r>
    </w:p>
    <w:p w14:paraId="3ED56671" w14:textId="77777777" w:rsidR="00E76B90" w:rsidRPr="004048C6" w:rsidRDefault="00E76B90">
      <w:pPr>
        <w:numPr>
          <w:ilvl w:val="1"/>
          <w:numId w:val="13"/>
        </w:numPr>
        <w:autoSpaceDE w:val="0"/>
        <w:autoSpaceDN w:val="0"/>
        <w:adjustRightInd w:val="0"/>
        <w:spacing w:after="0"/>
        <w:rPr>
          <w:sz w:val="22"/>
          <w:szCs w:val="22"/>
        </w:rPr>
      </w:pPr>
      <w:r w:rsidRPr="004048C6">
        <w:rPr>
          <w:sz w:val="22"/>
          <w:szCs w:val="22"/>
        </w:rPr>
        <w:t>All data will credit the original intellectual source and host server of record for that data.</w:t>
      </w:r>
    </w:p>
    <w:p w14:paraId="3ED56672" w14:textId="77777777" w:rsidR="00E76B90" w:rsidRPr="004048C6" w:rsidRDefault="00E76B90">
      <w:pPr>
        <w:numPr>
          <w:ilvl w:val="1"/>
          <w:numId w:val="13"/>
        </w:numPr>
        <w:autoSpaceDE w:val="0"/>
        <w:autoSpaceDN w:val="0"/>
        <w:adjustRightInd w:val="0"/>
        <w:spacing w:after="0"/>
        <w:rPr>
          <w:sz w:val="22"/>
          <w:szCs w:val="22"/>
        </w:rPr>
      </w:pPr>
      <w:r w:rsidRPr="004048C6">
        <w:rPr>
          <w:sz w:val="22"/>
          <w:szCs w:val="22"/>
        </w:rPr>
        <w:t>Standard measures of "quality" should be available. E.G. variability, bias, systematic e</w:t>
      </w:r>
      <w:r w:rsidRPr="004048C6">
        <w:rPr>
          <w:sz w:val="22"/>
          <w:szCs w:val="22"/>
        </w:rPr>
        <w:t>r</w:t>
      </w:r>
      <w:r w:rsidRPr="004048C6">
        <w:rPr>
          <w:sz w:val="22"/>
          <w:szCs w:val="22"/>
        </w:rPr>
        <w:t>ror, imprecision, accuracy, precision, reproducibility, etc.</w:t>
      </w:r>
    </w:p>
    <w:p w14:paraId="3ED56673" w14:textId="77777777" w:rsidR="00E76B90" w:rsidRPr="004048C6" w:rsidRDefault="00E76B90">
      <w:pPr>
        <w:numPr>
          <w:ilvl w:val="0"/>
          <w:numId w:val="13"/>
        </w:numPr>
        <w:tabs>
          <w:tab w:val="left" w:pos="720"/>
        </w:tabs>
        <w:autoSpaceDE w:val="0"/>
        <w:autoSpaceDN w:val="0"/>
        <w:adjustRightInd w:val="0"/>
        <w:spacing w:after="0"/>
        <w:rPr>
          <w:sz w:val="22"/>
          <w:szCs w:val="22"/>
        </w:rPr>
      </w:pPr>
      <w:r w:rsidRPr="004048C6">
        <w:rPr>
          <w:sz w:val="22"/>
          <w:szCs w:val="22"/>
        </w:rPr>
        <w:t xml:space="preserve">Able to adapt to evolving requirements, new technologies and standards, and expanded scope as necessary. </w:t>
      </w:r>
    </w:p>
    <w:p w14:paraId="3ED56674" w14:textId="77777777" w:rsidR="00E76B90" w:rsidRPr="004048C6" w:rsidRDefault="00E76B90">
      <w:pPr>
        <w:numPr>
          <w:ilvl w:val="0"/>
          <w:numId w:val="13"/>
        </w:numPr>
        <w:tabs>
          <w:tab w:val="left" w:pos="720"/>
        </w:tabs>
        <w:autoSpaceDE w:val="0"/>
        <w:autoSpaceDN w:val="0"/>
        <w:adjustRightInd w:val="0"/>
        <w:spacing w:after="0"/>
        <w:rPr>
          <w:sz w:val="22"/>
          <w:szCs w:val="22"/>
        </w:rPr>
      </w:pPr>
      <w:r w:rsidRPr="004048C6">
        <w:rPr>
          <w:sz w:val="22"/>
          <w:szCs w:val="22"/>
        </w:rPr>
        <w:t xml:space="preserve">Use existing or emerging standards and technology whenever possible rather than developing new ones </w:t>
      </w:r>
    </w:p>
    <w:p w14:paraId="3ED56675" w14:textId="77777777" w:rsidR="00E76B90" w:rsidRPr="004048C6" w:rsidRDefault="00E76B90">
      <w:pPr>
        <w:numPr>
          <w:ilvl w:val="0"/>
          <w:numId w:val="13"/>
        </w:numPr>
        <w:tabs>
          <w:tab w:val="left" w:pos="720"/>
        </w:tabs>
        <w:autoSpaceDE w:val="0"/>
        <w:autoSpaceDN w:val="0"/>
        <w:adjustRightInd w:val="0"/>
        <w:spacing w:after="0"/>
        <w:rPr>
          <w:sz w:val="22"/>
          <w:szCs w:val="22"/>
        </w:rPr>
      </w:pPr>
      <w:r w:rsidRPr="004048C6">
        <w:rPr>
          <w:sz w:val="22"/>
          <w:szCs w:val="22"/>
        </w:rPr>
        <w:t>Open source and open accessibility is preferred to encourage third parties to independently deve</w:t>
      </w:r>
      <w:r w:rsidRPr="004048C6">
        <w:rPr>
          <w:sz w:val="22"/>
          <w:szCs w:val="22"/>
        </w:rPr>
        <w:t>l</w:t>
      </w:r>
      <w:r w:rsidRPr="004048C6">
        <w:rPr>
          <w:sz w:val="22"/>
          <w:szCs w:val="22"/>
        </w:rPr>
        <w:t xml:space="preserve">op software applications that can use the content and services provided by the system </w:t>
      </w:r>
    </w:p>
    <w:p w14:paraId="3ED56676" w14:textId="77777777" w:rsidR="00E76B90" w:rsidRPr="004048C6" w:rsidRDefault="00E76B90">
      <w:pPr>
        <w:numPr>
          <w:ilvl w:val="0"/>
          <w:numId w:val="13"/>
        </w:numPr>
        <w:tabs>
          <w:tab w:val="left" w:pos="720"/>
        </w:tabs>
        <w:autoSpaceDE w:val="0"/>
        <w:autoSpaceDN w:val="0"/>
        <w:adjustRightInd w:val="0"/>
        <w:spacing w:after="0"/>
        <w:rPr>
          <w:sz w:val="22"/>
          <w:szCs w:val="22"/>
        </w:rPr>
      </w:pPr>
      <w:r w:rsidRPr="004048C6">
        <w:rPr>
          <w:sz w:val="22"/>
          <w:szCs w:val="22"/>
        </w:rPr>
        <w:t xml:space="preserve">People who produce data can integrate those data into the data system. </w:t>
      </w:r>
    </w:p>
    <w:p w14:paraId="3ED56677" w14:textId="77777777" w:rsidR="00E76B90" w:rsidRPr="004048C6" w:rsidRDefault="00E76B90">
      <w:pPr>
        <w:numPr>
          <w:ilvl w:val="0"/>
          <w:numId w:val="13"/>
        </w:numPr>
        <w:tabs>
          <w:tab w:val="left" w:pos="720"/>
        </w:tabs>
        <w:autoSpaceDE w:val="0"/>
        <w:autoSpaceDN w:val="0"/>
        <w:adjustRightInd w:val="0"/>
        <w:spacing w:after="0"/>
        <w:rPr>
          <w:sz w:val="22"/>
          <w:szCs w:val="22"/>
        </w:rPr>
      </w:pPr>
      <w:r w:rsidRPr="004048C6">
        <w:rPr>
          <w:sz w:val="22"/>
          <w:szCs w:val="22"/>
        </w:rPr>
        <w:t xml:space="preserve">Provide a means of capturing legacy data </w:t>
      </w:r>
    </w:p>
    <w:p w14:paraId="3ED56678" w14:textId="77777777" w:rsidR="00E76B90" w:rsidRPr="004048C6" w:rsidRDefault="00E76B90">
      <w:pPr>
        <w:numPr>
          <w:ilvl w:val="0"/>
          <w:numId w:val="13"/>
        </w:numPr>
        <w:autoSpaceDE w:val="0"/>
        <w:autoSpaceDN w:val="0"/>
        <w:adjustRightInd w:val="0"/>
        <w:spacing w:after="0"/>
        <w:rPr>
          <w:sz w:val="22"/>
          <w:szCs w:val="22"/>
        </w:rPr>
      </w:pPr>
      <w:r w:rsidRPr="004048C6">
        <w:rPr>
          <w:sz w:val="22"/>
          <w:szCs w:val="22"/>
        </w:rPr>
        <w:t xml:space="preserve">Distributed data system, connected by the principle of data sharing and interoperability among linked sites </w:t>
      </w:r>
    </w:p>
    <w:p w14:paraId="3ED56679" w14:textId="77777777" w:rsidR="00E76B90" w:rsidRPr="004048C6" w:rsidRDefault="00E76B90">
      <w:pPr>
        <w:numPr>
          <w:ilvl w:val="0"/>
          <w:numId w:val="13"/>
        </w:numPr>
        <w:autoSpaceDE w:val="0"/>
        <w:autoSpaceDN w:val="0"/>
        <w:adjustRightInd w:val="0"/>
        <w:spacing w:after="0"/>
        <w:rPr>
          <w:sz w:val="22"/>
          <w:szCs w:val="22"/>
        </w:rPr>
      </w:pPr>
      <w:r w:rsidRPr="004048C6">
        <w:rPr>
          <w:sz w:val="22"/>
          <w:szCs w:val="22"/>
        </w:rPr>
        <w:t xml:space="preserve">Two-way system of both data-in and data-out. </w:t>
      </w:r>
    </w:p>
    <w:p w14:paraId="3ED5667A" w14:textId="77777777" w:rsidR="00E76B90" w:rsidRPr="004048C6" w:rsidRDefault="00E76B90">
      <w:pPr>
        <w:numPr>
          <w:ilvl w:val="0"/>
          <w:numId w:val="13"/>
        </w:numPr>
        <w:autoSpaceDE w:val="0"/>
        <w:autoSpaceDN w:val="0"/>
        <w:adjustRightInd w:val="0"/>
        <w:spacing w:after="0"/>
        <w:rPr>
          <w:sz w:val="22"/>
          <w:szCs w:val="22"/>
        </w:rPr>
      </w:pPr>
      <w:r w:rsidRPr="004048C6">
        <w:rPr>
          <w:sz w:val="22"/>
          <w:szCs w:val="22"/>
        </w:rPr>
        <w:t xml:space="preserve">Provide the users with the base data behind data products </w:t>
      </w:r>
    </w:p>
    <w:p w14:paraId="3ED5667B" w14:textId="77777777" w:rsidR="00E76B90" w:rsidRPr="004048C6" w:rsidRDefault="00E76B90">
      <w:pPr>
        <w:numPr>
          <w:ilvl w:val="0"/>
          <w:numId w:val="13"/>
        </w:numPr>
        <w:autoSpaceDE w:val="0"/>
        <w:autoSpaceDN w:val="0"/>
        <w:adjustRightInd w:val="0"/>
        <w:spacing w:after="0"/>
        <w:rPr>
          <w:sz w:val="22"/>
          <w:szCs w:val="22"/>
        </w:rPr>
      </w:pPr>
      <w:r w:rsidRPr="004048C6">
        <w:rPr>
          <w:sz w:val="22"/>
          <w:szCs w:val="22"/>
        </w:rPr>
        <w:t xml:space="preserve">Assign Digital Object Identifiers (DOI) to datasets </w:t>
      </w:r>
    </w:p>
    <w:p w14:paraId="3ED5667C" w14:textId="77777777" w:rsidR="00E76B90" w:rsidRPr="004048C6" w:rsidRDefault="00E76B90">
      <w:pPr>
        <w:numPr>
          <w:ilvl w:val="0"/>
          <w:numId w:val="13"/>
        </w:numPr>
        <w:autoSpaceDE w:val="0"/>
        <w:autoSpaceDN w:val="0"/>
        <w:adjustRightInd w:val="0"/>
        <w:spacing w:after="0"/>
        <w:rPr>
          <w:sz w:val="22"/>
          <w:szCs w:val="22"/>
        </w:rPr>
      </w:pPr>
      <w:r w:rsidRPr="004048C6">
        <w:rPr>
          <w:sz w:val="22"/>
          <w:szCs w:val="22"/>
        </w:rPr>
        <w:t xml:space="preserve">Accessible through multiple browsers </w:t>
      </w:r>
    </w:p>
    <w:p w14:paraId="3ED5667D" w14:textId="77777777" w:rsidR="00E76B90" w:rsidRPr="004048C6" w:rsidRDefault="00E76B90">
      <w:pPr>
        <w:numPr>
          <w:ilvl w:val="0"/>
          <w:numId w:val="13"/>
        </w:numPr>
        <w:autoSpaceDE w:val="0"/>
        <w:autoSpaceDN w:val="0"/>
        <w:adjustRightInd w:val="0"/>
        <w:spacing w:after="0"/>
        <w:rPr>
          <w:sz w:val="22"/>
          <w:szCs w:val="22"/>
        </w:rPr>
      </w:pPr>
      <w:r w:rsidRPr="004048C6">
        <w:rPr>
          <w:sz w:val="22"/>
          <w:szCs w:val="22"/>
        </w:rPr>
        <w:t xml:space="preserve">Easily maintained </w:t>
      </w:r>
    </w:p>
    <w:p w14:paraId="3ED5667E" w14:textId="77777777" w:rsidR="00E76B90" w:rsidRPr="004048C6" w:rsidRDefault="00E76B90" w:rsidP="00DF5CEE">
      <w:pPr>
        <w:pStyle w:val="Heading3"/>
        <w:rPr>
          <w:sz w:val="22"/>
          <w:szCs w:val="22"/>
        </w:rPr>
      </w:pPr>
      <w:r w:rsidRPr="004048C6">
        <w:rPr>
          <w:sz w:val="22"/>
          <w:szCs w:val="22"/>
        </w:rPr>
        <w:t>Data Access</w:t>
      </w:r>
    </w:p>
    <w:p w14:paraId="3ED5667F" w14:textId="77777777" w:rsidR="00E76B90" w:rsidRPr="004048C6" w:rsidRDefault="00E76B90">
      <w:pPr>
        <w:numPr>
          <w:ilvl w:val="0"/>
          <w:numId w:val="13"/>
        </w:numPr>
        <w:tabs>
          <w:tab w:val="left" w:pos="720"/>
        </w:tabs>
        <w:autoSpaceDE w:val="0"/>
        <w:autoSpaceDN w:val="0"/>
        <w:adjustRightInd w:val="0"/>
        <w:spacing w:after="0"/>
        <w:rPr>
          <w:sz w:val="22"/>
          <w:szCs w:val="22"/>
        </w:rPr>
      </w:pPr>
      <w:r w:rsidRPr="004048C6">
        <w:rPr>
          <w:sz w:val="22"/>
          <w:szCs w:val="22"/>
        </w:rPr>
        <w:t xml:space="preserve">Provide open access to public data </w:t>
      </w:r>
    </w:p>
    <w:p w14:paraId="3ED56680" w14:textId="77777777" w:rsidR="00E76B90" w:rsidRPr="004048C6" w:rsidRDefault="00E76B90">
      <w:pPr>
        <w:numPr>
          <w:ilvl w:val="0"/>
          <w:numId w:val="13"/>
        </w:numPr>
        <w:autoSpaceDE w:val="0"/>
        <w:autoSpaceDN w:val="0"/>
        <w:adjustRightInd w:val="0"/>
        <w:spacing w:after="0"/>
        <w:rPr>
          <w:sz w:val="22"/>
          <w:szCs w:val="22"/>
        </w:rPr>
      </w:pPr>
      <w:r w:rsidRPr="004048C6">
        <w:rPr>
          <w:sz w:val="22"/>
          <w:szCs w:val="22"/>
        </w:rPr>
        <w:t xml:space="preserve">Contributors can require user consent to license conditions on data (e.g. noncommercial use only) </w:t>
      </w:r>
    </w:p>
    <w:p w14:paraId="3ED56681" w14:textId="77777777" w:rsidR="00E76B90" w:rsidRPr="004048C6" w:rsidRDefault="00E76B90">
      <w:pPr>
        <w:numPr>
          <w:ilvl w:val="0"/>
          <w:numId w:val="13"/>
        </w:numPr>
        <w:autoSpaceDE w:val="0"/>
        <w:autoSpaceDN w:val="0"/>
        <w:adjustRightInd w:val="0"/>
        <w:spacing w:after="0"/>
        <w:rPr>
          <w:sz w:val="22"/>
          <w:szCs w:val="22"/>
        </w:rPr>
      </w:pPr>
      <w:r w:rsidRPr="004048C6">
        <w:rPr>
          <w:sz w:val="22"/>
          <w:szCs w:val="22"/>
        </w:rPr>
        <w:t>Implement access controls and security to limit access to datasets at discretion of provider</w:t>
      </w:r>
    </w:p>
    <w:p w14:paraId="3ED56682" w14:textId="77777777" w:rsidR="00E76B90" w:rsidRPr="004048C6" w:rsidRDefault="00E76B90">
      <w:pPr>
        <w:numPr>
          <w:ilvl w:val="0"/>
          <w:numId w:val="13"/>
        </w:numPr>
        <w:autoSpaceDE w:val="0"/>
        <w:autoSpaceDN w:val="0"/>
        <w:adjustRightInd w:val="0"/>
        <w:spacing w:after="0"/>
        <w:rPr>
          <w:sz w:val="22"/>
          <w:szCs w:val="22"/>
        </w:rPr>
      </w:pPr>
      <w:r w:rsidRPr="004048C6">
        <w:rPr>
          <w:sz w:val="22"/>
          <w:szCs w:val="22"/>
        </w:rPr>
        <w:t xml:space="preserve">Data owner retains control of access to all data regardless of where it is stored. </w:t>
      </w:r>
    </w:p>
    <w:p w14:paraId="3ED56683" w14:textId="77777777" w:rsidR="00CC4884" w:rsidRDefault="00CC4884" w:rsidP="00DF5CEE">
      <w:pPr>
        <w:pStyle w:val="Heading2"/>
      </w:pPr>
      <w:r>
        <w:t>Approach</w:t>
      </w:r>
    </w:p>
    <w:p w14:paraId="3ED56684" w14:textId="77777777" w:rsidR="006D2863" w:rsidRDefault="00CC4884">
      <w:r>
        <w:t>One of the basic objectives</w:t>
      </w:r>
      <w:r w:rsidR="00E76B90">
        <w:t xml:space="preserve"> of the NGDS is to make access to data simpler. A major time co</w:t>
      </w:r>
      <w:r w:rsidR="00E76B90">
        <w:t>n</w:t>
      </w:r>
      <w:r w:rsidR="00E76B90">
        <w:t xml:space="preserve">suming aspect of bringing disparate datasets together is data integration. This process involves matching field or element names in the schema for various data sets, selecting those that contain the information of interest, and then merging content into a single data set with consistent usage of vocabulary and units of measure in a standardized collection of fields or elements. </w:t>
      </w:r>
      <w:r w:rsidR="003B7065">
        <w:t>Data i</w:t>
      </w:r>
      <w:r>
        <w:t>nt</w:t>
      </w:r>
      <w:r>
        <w:t>e</w:t>
      </w:r>
      <w:r>
        <w:t>gration</w:t>
      </w:r>
      <w:r w:rsidR="006D2863">
        <w:t xml:space="preserve"> may be done by data providers who choose to deliver data in standardized interchange </w:t>
      </w:r>
      <w:r w:rsidR="006D2863">
        <w:lastRenderedPageBreak/>
        <w:t>formats, by data consumers who acquire data in heterogeneous formats and schema and figure out how to extract what they need, or data integration may be done by middleware layers that implement transformations between known formats and schema.</w:t>
      </w:r>
    </w:p>
    <w:p w14:paraId="3ED56685" w14:textId="77777777" w:rsidR="00CC4884" w:rsidRDefault="00455AE2" w:rsidP="009323F3">
      <w:r>
        <w:t xml:space="preserve">Data integration in our current system of scientific information interchange is mostly left to the data consumer. </w:t>
      </w:r>
      <w:r w:rsidR="00CC4884" w:rsidDel="003B631A">
        <w:t xml:space="preserve"> </w:t>
      </w:r>
      <w:r w:rsidR="00CC4884" w:rsidDel="00455AE2">
        <w:t>Until recently, t</w:t>
      </w:r>
      <w:r w:rsidR="00CC4884">
        <w:t xml:space="preserve">he most common approach </w:t>
      </w:r>
      <w:r w:rsidR="00CC4884" w:rsidDel="00293015">
        <w:t xml:space="preserve">was </w:t>
      </w:r>
      <w:r w:rsidR="00CC4884">
        <w:t>has been for an investigator to collect various datasets and integrate them into a single database that was used for some analysis</w:t>
      </w:r>
      <w:r w:rsidR="003B7065">
        <w:t>;</w:t>
      </w:r>
      <w:r w:rsidR="00CC4884">
        <w:t xml:space="preserve"> some small part of the data might get published, and the compiled dataset was subsequently committed to oblivion. </w:t>
      </w:r>
      <w:r w:rsidR="00293015">
        <w:t>C</w:t>
      </w:r>
      <w:r>
        <w:t xml:space="preserve">entralized data aggregation schemes </w:t>
      </w:r>
      <w:r w:rsidR="00293015">
        <w:t>have also been developed and d</w:t>
      </w:r>
      <w:r w:rsidR="00293015">
        <w:t>e</w:t>
      </w:r>
      <w:r w:rsidR="00293015">
        <w:t>ployed, but rarely outlive project funding or</w:t>
      </w:r>
      <w:r w:rsidR="00293015" w:rsidRPr="00293015">
        <w:t xml:space="preserve"> </w:t>
      </w:r>
      <w:r w:rsidR="00293015">
        <w:t xml:space="preserve">are not maintained and rapidly grow stale due to out-of-date data or use of retired technology. </w:t>
      </w:r>
      <w:r w:rsidR="003B7065">
        <w:t>A tremendous amount of effort has been made t</w:t>
      </w:r>
      <w:r w:rsidR="003B7065">
        <w:t>o</w:t>
      </w:r>
      <w:r w:rsidR="003B7065">
        <w:t>wards developing systems to promote the management of data such that it may be reused without having to repeat the same integration and cleanup processes over and over.</w:t>
      </w:r>
    </w:p>
    <w:p w14:paraId="3ED56686" w14:textId="2A2083EE" w:rsidR="00CC4884" w:rsidRDefault="00CC4884" w:rsidP="009323F3">
      <w:r>
        <w:t>The path adopted for the Geoscience Information Network to simplify data access</w:t>
      </w:r>
      <w:r w:rsidR="003B7065">
        <w:t xml:space="preserve"> and promote reuse</w:t>
      </w:r>
      <w:r>
        <w:t xml:space="preserve"> is to develop standard formats and access protocols used to deliver common data sets (e.g. </w:t>
      </w:r>
      <w:r w:rsidR="00293015">
        <w:t>borehole temperature data, heat flow measurements) to consumers. The onus of data maint</w:t>
      </w:r>
      <w:r w:rsidR="00293015">
        <w:t>e</w:t>
      </w:r>
      <w:r w:rsidR="00293015">
        <w:t xml:space="preserve">nance </w:t>
      </w:r>
      <w:r w:rsidR="00354897">
        <w:t>is shifted towards</w:t>
      </w:r>
      <w:r w:rsidR="00E76B90">
        <w:t xml:space="preserve"> </w:t>
      </w:r>
      <w:r w:rsidR="00354897">
        <w:t>organizations that are tasked with data management and preservation</w:t>
      </w:r>
      <w:r w:rsidR="00E76B90">
        <w:t>. By documenting data schema, encoding formats and practices for vocabulary usage, data can be put into the ‘data integration’ format</w:t>
      </w:r>
      <w:ins w:id="9" w:author="Christy Caudill" w:date="2014-04-29T13:32:00Z">
        <w:r w:rsidR="00F2757A">
          <w:t>, or ‘information exchanges</w:t>
        </w:r>
      </w:ins>
      <w:ins w:id="10" w:author="Christy Caudill" w:date="2014-04-29T13:33:00Z">
        <w:r w:rsidR="00F2757A">
          <w:t>’</w:t>
        </w:r>
      </w:ins>
      <w:r w:rsidR="00E76B90">
        <w:t xml:space="preserve"> when it is made available on the web. </w:t>
      </w:r>
      <w:r w:rsidR="003B7065">
        <w:t>Because of its enhanced utility in a standardized format, management and preservation of the d</w:t>
      </w:r>
      <w:r w:rsidR="003B7065">
        <w:t>a</w:t>
      </w:r>
      <w:r w:rsidR="003B7065">
        <w:t>ta are more strongly motivated.</w:t>
      </w:r>
    </w:p>
    <w:p w14:paraId="3ED56687" w14:textId="4FEFE92E" w:rsidR="00E76B90" w:rsidRDefault="00E76B90">
      <w:r>
        <w:t>This requires education of the data providers/publishers on the use of the</w:t>
      </w:r>
      <w:del w:id="11" w:author="Christy Caudill" w:date="2014-04-29T13:33:00Z">
        <w:r w:rsidDel="00F2757A">
          <w:delText xml:space="preserve"> </w:delText>
        </w:r>
      </w:del>
      <w:ins w:id="12" w:author="Christy Caudill" w:date="2014-04-29T13:33:00Z">
        <w:r w:rsidR="00F2757A">
          <w:t>information exchan</w:t>
        </w:r>
        <w:r w:rsidR="00F2757A">
          <w:t>g</w:t>
        </w:r>
        <w:r w:rsidR="00F2757A">
          <w:t>es</w:t>
        </w:r>
      </w:ins>
      <w:del w:id="13" w:author="Christy Caudill" w:date="2014-04-29T13:33:00Z">
        <w:r w:rsidDel="00F2757A">
          <w:delText>integration formats</w:delText>
        </w:r>
      </w:del>
      <w:r>
        <w:t xml:space="preserve">, but results in a larger community of IT personnel who know how to get data into and out of the </w:t>
      </w:r>
      <w:ins w:id="14" w:author="Christy Caudill" w:date="2014-04-29T13:33:00Z">
        <w:r w:rsidR="00F2757A">
          <w:t>information exchanges</w:t>
        </w:r>
      </w:ins>
      <w:del w:id="15" w:author="Christy Caudill" w:date="2014-04-29T13:33:00Z">
        <w:r w:rsidDel="00F2757A">
          <w:delText>integration format</w:delText>
        </w:r>
      </w:del>
      <w:r>
        <w:t xml:space="preserve">. </w:t>
      </w:r>
      <w:r w:rsidR="003B7065">
        <w:t xml:space="preserve">Mapping </w:t>
      </w:r>
      <w:r w:rsidR="009E4FD6">
        <w:t>data</w:t>
      </w:r>
      <w:r w:rsidR="003B7065">
        <w:t xml:space="preserve"> into an inte</w:t>
      </w:r>
      <w:r w:rsidR="003B7065">
        <w:t>r</w:t>
      </w:r>
      <w:r w:rsidR="003B7065">
        <w:t xml:space="preserve">change format </w:t>
      </w:r>
      <w:r w:rsidR="00CC4884">
        <w:t xml:space="preserve">is likely to be </w:t>
      </w:r>
      <w:r w:rsidR="003B7065">
        <w:t xml:space="preserve">done more accurately by those who originate the </w:t>
      </w:r>
      <w:r w:rsidR="009E4FD6">
        <w:t>data working in conjunction with data managers who understand the interchange formats</w:t>
      </w:r>
      <w:r w:rsidR="00CC4884">
        <w:t xml:space="preserve">.  </w:t>
      </w:r>
      <w:r>
        <w:t>The net effect is a greater likelihood that the federated information system using the documented interchange fo</w:t>
      </w:r>
      <w:r>
        <w:t>r</w:t>
      </w:r>
      <w:r>
        <w:t xml:space="preserve">mats will outlast any particular researcher, data provider, project, or agency. </w:t>
      </w:r>
      <w:r w:rsidR="009E4FD6">
        <w:t xml:space="preserve">HTML on HTTP, </w:t>
      </w:r>
      <w:r w:rsidR="00CC4884">
        <w:t>NetCDF</w:t>
      </w:r>
      <w:r w:rsidR="009E4FD6">
        <w:t>, and XML</w:t>
      </w:r>
      <w:r>
        <w:t xml:space="preserve"> are examples of data integration formats that have achieved wide usage and long term us</w:t>
      </w:r>
      <w:r>
        <w:t>e</w:t>
      </w:r>
      <w:r>
        <w:t xml:space="preserve">fulness. </w:t>
      </w:r>
    </w:p>
    <w:p w14:paraId="3ED56688" w14:textId="77777777" w:rsidR="00627341" w:rsidRDefault="00E76B90">
      <w:r>
        <w:t>The use of schema and encoding specifically designed for data integration and interchange means data producers and consumers can continue to use internal data formats that are optimized for their business requirements. Use of the community interchange formats reduces the amount of work required because only one transformation from internal to interchange format has to be engineered for each interchange format in use.</w:t>
      </w:r>
      <w:r w:rsidR="00627341" w:rsidRPr="00627341">
        <w:t xml:space="preserve"> </w:t>
      </w:r>
    </w:p>
    <w:p w14:paraId="3ED56689" w14:textId="7AE03A3D" w:rsidR="00E76B90" w:rsidRDefault="00627341">
      <w:r>
        <w:t xml:space="preserve">Data integration by providers introduces additional costs into the data delivery process, and this cost dictates that there must be consideration of the benefits obtained. </w:t>
      </w:r>
      <w:r w:rsidR="00F70028">
        <w:t>For data that are not pr</w:t>
      </w:r>
      <w:r w:rsidR="00F70028">
        <w:t>o</w:t>
      </w:r>
      <w:r w:rsidR="00F70028">
        <w:t>vided using documented interchange formats, detailed metadata describing the schema and e</w:t>
      </w:r>
      <w:r w:rsidR="00F70028">
        <w:t>n</w:t>
      </w:r>
      <w:r w:rsidR="00F70028">
        <w:t xml:space="preserve">coding of the data will be necessary to enable reuse. </w:t>
      </w:r>
      <w:r>
        <w:t>The NGDS steering committees</w:t>
      </w:r>
      <w:ins w:id="16" w:author="Christy Caudill" w:date="2014-04-29T13:38:00Z">
        <w:r w:rsidR="00137C03">
          <w:t xml:space="preserve"> orignially</w:t>
        </w:r>
      </w:ins>
      <w:r>
        <w:t xml:space="preserve"> </w:t>
      </w:r>
      <w:del w:id="17" w:author="Christy Caudill" w:date="2014-04-29T13:38:00Z">
        <w:r w:rsidDel="00137C03">
          <w:delText>will need to</w:delText>
        </w:r>
      </w:del>
      <w:r>
        <w:t xml:space="preserve"> develop</w:t>
      </w:r>
      <w:ins w:id="18" w:author="Christy Caudill" w:date="2014-04-29T13:38:00Z">
        <w:r w:rsidR="00137C03">
          <w:t>ed</w:t>
        </w:r>
      </w:ins>
      <w:r>
        <w:t xml:space="preserve"> </w:t>
      </w:r>
      <w:ins w:id="19" w:author="Christy Caudill" w:date="2014-04-29T13:38:00Z">
        <w:r w:rsidR="00137C03">
          <w:t xml:space="preserve">information exchanges based on input from experts in the geothermal community, but now that process has moved to the broader community. </w:t>
        </w:r>
      </w:ins>
      <w:del w:id="20" w:author="Christy Caudill" w:date="2014-04-29T13:40:00Z">
        <w:r w:rsidDel="00137C03">
          <w:delText>p</w:delText>
        </w:r>
      </w:del>
      <w:ins w:id="21" w:author="Christy Caudill" w:date="2014-04-29T13:40:00Z">
        <w:r w:rsidR="00137C03">
          <w:t>P</w:t>
        </w:r>
      </w:ins>
      <w:r>
        <w:t>olicies</w:t>
      </w:r>
      <w:ins w:id="22" w:author="Christy Caudill" w:date="2014-04-29T13:40:00Z">
        <w:r w:rsidR="00137C03">
          <w:t xml:space="preserve"> regarding d</w:t>
        </w:r>
        <w:r w:rsidR="00137C03">
          <w:t>e</w:t>
        </w:r>
        <w:r w:rsidR="00137C03">
          <w:t>fining new, relevant information exchanges</w:t>
        </w:r>
      </w:ins>
      <w:r>
        <w:t xml:space="preserve"> </w:t>
      </w:r>
      <w:ins w:id="23" w:author="Christy Caudill" w:date="2014-04-29T13:40:00Z">
        <w:r w:rsidR="00137C03">
          <w:t>and</w:t>
        </w:r>
      </w:ins>
      <w:del w:id="24" w:author="Christy Caudill" w:date="2014-04-29T13:40:00Z">
        <w:r w:rsidDel="00137C03">
          <w:delText>to</w:delText>
        </w:r>
      </w:del>
      <w:r>
        <w:t xml:space="preserve"> determin</w:t>
      </w:r>
      <w:ins w:id="25" w:author="Christy Caudill" w:date="2014-04-29T13:40:00Z">
        <w:r w:rsidR="00137C03">
          <w:t>ing</w:t>
        </w:r>
      </w:ins>
      <w:del w:id="26" w:author="Christy Caudill" w:date="2014-04-29T13:40:00Z">
        <w:r w:rsidDel="00137C03">
          <w:delText>e</w:delText>
        </w:r>
      </w:del>
      <w:r>
        <w:t xml:space="preserve"> what data should be presented in </w:t>
      </w:r>
      <w:ins w:id="27" w:author="Christy Caudill" w:date="2014-04-29T13:41:00Z">
        <w:r w:rsidR="00137C03">
          <w:t>and in what formats,</w:t>
        </w:r>
      </w:ins>
      <w:del w:id="28" w:author="Christy Caudill" w:date="2014-04-29T13:41:00Z">
        <w:r w:rsidDel="00137C03">
          <w:delText>the data integration format (along with any other formats that the data pu</w:delText>
        </w:r>
        <w:r w:rsidDel="00137C03">
          <w:delText>b</w:delText>
        </w:r>
        <w:r w:rsidDel="00137C03">
          <w:delText>lisher wants to use), and</w:delText>
        </w:r>
      </w:del>
      <w:ins w:id="29" w:author="Christy Caudill" w:date="2014-04-29T13:41:00Z">
        <w:r w:rsidR="00137C03">
          <w:t>as well as</w:t>
        </w:r>
      </w:ins>
      <w:r>
        <w:t xml:space="preserve"> what data are specialized to a degree that data integration by the providers is not warranted</w:t>
      </w:r>
      <w:ins w:id="30" w:author="Christy Caudill" w:date="2014-04-29T13:42:00Z">
        <w:r w:rsidR="00137C03">
          <w:t xml:space="preserve"> for the broader system are determined by the users of the system</w:t>
        </w:r>
      </w:ins>
      <w:r>
        <w:t xml:space="preserve">. </w:t>
      </w:r>
      <w:r>
        <w:lastRenderedPageBreak/>
        <w:t>Criteria for such decisions will likely include how many providers have a particular kind of data, how often that kind of data are known or expec</w:t>
      </w:r>
      <w:bookmarkStart w:id="31" w:name="_GoBack"/>
      <w:bookmarkEnd w:id="31"/>
      <w:r>
        <w:t>ted to be used, the cost of obtaining or reprodu</w:t>
      </w:r>
      <w:r>
        <w:t>c</w:t>
      </w:r>
      <w:r>
        <w:t xml:space="preserve">ing the data, and the expected useful lifetime of the data. </w:t>
      </w:r>
    </w:p>
    <w:p w14:paraId="3ED5668A" w14:textId="77777777" w:rsidR="00E76B90" w:rsidRPr="009604A6" w:rsidRDefault="00E76B90" w:rsidP="00DF5CEE">
      <w:pPr>
        <w:pStyle w:val="Heading2"/>
      </w:pPr>
      <w:r>
        <w:t>Requirements</w:t>
      </w:r>
    </w:p>
    <w:p w14:paraId="3ED5668B" w14:textId="77777777" w:rsidR="00E76B90" w:rsidRDefault="00E76B90" w:rsidP="00F05722">
      <w:pPr>
        <w:pStyle w:val="Heading3"/>
      </w:pPr>
      <w:r>
        <w:t>Use cases</w:t>
      </w:r>
    </w:p>
    <w:p w14:paraId="3ED5668C" w14:textId="77777777" w:rsidR="00E76B90" w:rsidRDefault="00E76B90">
      <w:pPr>
        <w:tabs>
          <w:tab w:val="left" w:pos="5085"/>
        </w:tabs>
      </w:pPr>
      <w:r>
        <w:t>As a starting point for design of the NGDS, it is important to define the function of the system. The approach taken is to present a number of user scenarios or use cases that describe the kind of interaction envisioned for users of the system. This list includes a number of initial use cases co</w:t>
      </w:r>
      <w:r>
        <w:t>l</w:t>
      </w:r>
      <w:r>
        <w:t>lected in a brainstorming session at the kick off meeting in Boise, from the original project pr</w:t>
      </w:r>
      <w:r>
        <w:t>o</w:t>
      </w:r>
      <w:r>
        <w:t>posal</w:t>
      </w:r>
      <w:r w:rsidR="009E4FD6">
        <w:t>, as well as use cased developed by the AASG Geothermal Data project. These are grouped into data discovery and data access use cases</w:t>
      </w:r>
      <w:r>
        <w:t>.</w:t>
      </w:r>
      <w:r>
        <w:tab/>
      </w:r>
    </w:p>
    <w:p w14:paraId="3ED5668D" w14:textId="77777777" w:rsidR="00F70028" w:rsidRDefault="00F70028" w:rsidP="00DF5CEE">
      <w:pPr>
        <w:pStyle w:val="Heading4"/>
      </w:pPr>
      <w:r>
        <w:t>Data access</w:t>
      </w:r>
    </w:p>
    <w:p w14:paraId="3ED5668E" w14:textId="77777777" w:rsidR="00E76B90" w:rsidRDefault="00E76B90">
      <w:pPr>
        <w:numPr>
          <w:ilvl w:val="0"/>
          <w:numId w:val="7"/>
        </w:numPr>
        <w:spacing w:after="0"/>
      </w:pPr>
      <w:r>
        <w:t>Get features that locate and describe exploration leases in a particular area defined in the user interface.</w:t>
      </w:r>
    </w:p>
    <w:p w14:paraId="3ED5668F" w14:textId="77777777" w:rsidR="00E76B90" w:rsidRDefault="00E76B90">
      <w:pPr>
        <w:numPr>
          <w:ilvl w:val="0"/>
          <w:numId w:val="7"/>
        </w:numPr>
        <w:spacing w:after="0"/>
      </w:pPr>
      <w:r>
        <w:t>Get a map image to add to the user map display that shows all boreholes drilled for a pa</w:t>
      </w:r>
      <w:r>
        <w:t>r</w:t>
      </w:r>
      <w:r>
        <w:t>ticular purpose (geothermal exploration, fluid injection, geothermal fluid production…).</w:t>
      </w:r>
    </w:p>
    <w:p w14:paraId="3ED56690" w14:textId="77777777" w:rsidR="00E76B90" w:rsidRDefault="00E76B90">
      <w:pPr>
        <w:numPr>
          <w:ilvl w:val="0"/>
          <w:numId w:val="7"/>
        </w:numPr>
        <w:spacing w:after="0"/>
      </w:pPr>
      <w:r>
        <w:t>Get features for borehole collar locations selected based on kinds of information obtained from the boreholes (e.g. neutron density log, core, temperature measurement)</w:t>
      </w:r>
    </w:p>
    <w:p w14:paraId="3ED56691" w14:textId="77777777" w:rsidR="00E76B90" w:rsidRDefault="00E76B90">
      <w:pPr>
        <w:numPr>
          <w:ilvl w:val="0"/>
          <w:numId w:val="7"/>
        </w:numPr>
        <w:spacing w:after="0"/>
      </w:pPr>
      <w:r>
        <w:t>Get a map image to add to a user map display showing borehole bottom-hole temperature and depth, plotted at the bottom-hole location (x,y,z).</w:t>
      </w:r>
    </w:p>
    <w:p w14:paraId="3ED56692" w14:textId="77777777" w:rsidR="00E76B90" w:rsidRDefault="00E76B90">
      <w:pPr>
        <w:numPr>
          <w:ilvl w:val="0"/>
          <w:numId w:val="7"/>
        </w:numPr>
        <w:spacing w:after="0"/>
      </w:pPr>
      <w:r>
        <w:t>Get borehole interval feature with measured temperature gradient for that interval (z1, z2, gradient, collar location)</w:t>
      </w:r>
    </w:p>
    <w:p w14:paraId="3ED56693" w14:textId="77777777" w:rsidR="00E76B90" w:rsidRDefault="00E76B90">
      <w:pPr>
        <w:numPr>
          <w:ilvl w:val="0"/>
          <w:numId w:val="7"/>
        </w:numPr>
        <w:spacing w:after="0"/>
      </w:pPr>
      <w:r>
        <w:t>Get geothermal spring features with location, a standard set of fluid chemistry data, flow data, and salinity</w:t>
      </w:r>
    </w:p>
    <w:p w14:paraId="3ED56694" w14:textId="77777777" w:rsidR="00E76B90" w:rsidRDefault="00E76B90">
      <w:pPr>
        <w:numPr>
          <w:ilvl w:val="0"/>
          <w:numId w:val="7"/>
        </w:numPr>
        <w:spacing w:after="0"/>
      </w:pPr>
      <w:r>
        <w:t>Get all the data for an area of interest and make it accessible in a user workspace that can be saved for later use. User should be able to collect data from within a single applic</w:t>
      </w:r>
      <w:r>
        <w:t>a</w:t>
      </w:r>
      <w:r>
        <w:t>tion. Data integration from different sources should be transparent to user.</w:t>
      </w:r>
    </w:p>
    <w:p w14:paraId="3ED56695" w14:textId="77777777" w:rsidR="00E76B90" w:rsidRDefault="00E76B90">
      <w:pPr>
        <w:numPr>
          <w:ilvl w:val="0"/>
          <w:numId w:val="7"/>
        </w:numPr>
        <w:spacing w:after="0"/>
      </w:pPr>
      <w:r>
        <w:t xml:space="preserve">Publish a data set to the system, creating metadata and making data set available for other users. System must provide documentation for procedures, and guidance on precision, units and formatting. </w:t>
      </w:r>
    </w:p>
    <w:p w14:paraId="3ED56696" w14:textId="77777777" w:rsidR="00E76B90" w:rsidRDefault="00E76B90">
      <w:pPr>
        <w:numPr>
          <w:ilvl w:val="0"/>
          <w:numId w:val="7"/>
        </w:numPr>
        <w:tabs>
          <w:tab w:val="left" w:pos="1440"/>
        </w:tabs>
        <w:autoSpaceDE w:val="0"/>
        <w:autoSpaceDN w:val="0"/>
        <w:adjustRightInd w:val="0"/>
        <w:spacing w:after="0"/>
      </w:pPr>
      <w:r>
        <w:t>Calculate financial risk based on weighted properties of geothermal features in a prospe</w:t>
      </w:r>
      <w:r>
        <w:t>c</w:t>
      </w:r>
      <w:r>
        <w:t xml:space="preserve">tive area, along with any other significant factors. </w:t>
      </w:r>
      <w:r>
        <w:tab/>
      </w:r>
    </w:p>
    <w:p w14:paraId="3ED56697" w14:textId="77777777" w:rsidR="00E76B90" w:rsidRDefault="00E76B90">
      <w:pPr>
        <w:numPr>
          <w:ilvl w:val="0"/>
          <w:numId w:val="7"/>
        </w:numPr>
        <w:tabs>
          <w:tab w:val="left" w:pos="1440"/>
        </w:tabs>
        <w:autoSpaceDE w:val="0"/>
        <w:autoSpaceDN w:val="0"/>
        <w:adjustRightInd w:val="0"/>
        <w:spacing w:after="0"/>
      </w:pPr>
      <w:r>
        <w:t>Adjust geothermal classification criteria, factoring in data quality (based on metadata) a</w:t>
      </w:r>
      <w:r>
        <w:t>s</w:t>
      </w:r>
      <w:r>
        <w:t xml:space="preserve">signed to input for classification. </w:t>
      </w:r>
    </w:p>
    <w:p w14:paraId="3ED56698" w14:textId="77777777" w:rsidR="00E76B90" w:rsidRPr="00910897" w:rsidRDefault="00F70028" w:rsidP="00F05722">
      <w:pPr>
        <w:pStyle w:val="Heading4"/>
      </w:pPr>
      <w:r>
        <w:t>Data discovery</w:t>
      </w:r>
    </w:p>
    <w:p w14:paraId="3ED56699" w14:textId="77777777" w:rsidR="00E76B90" w:rsidRPr="00CB2F1D" w:rsidRDefault="00E76B90">
      <w:r>
        <w:t xml:space="preserve">The fundamental use case addressed by a catalog system </w:t>
      </w:r>
      <w:r w:rsidRPr="00CB2F1D">
        <w:t xml:space="preserve">is to find resources of interest via the internet, based on criteria of topic, place, or time, </w:t>
      </w:r>
      <w:r>
        <w:t xml:space="preserve">evaluate resources for an intended purpose, </w:t>
      </w:r>
      <w:r w:rsidRPr="00CB2F1D">
        <w:t xml:space="preserve">and learn how to access those resources. </w:t>
      </w:r>
      <w:r>
        <w:t>Detailed metadata describing a resource data schema, d</w:t>
      </w:r>
      <w:r>
        <w:t>e</w:t>
      </w:r>
      <w:r>
        <w:t>scribing service or application operation, or providing detailed descriptions of analytical tec</w:t>
      </w:r>
      <w:r>
        <w:t>h</w:t>
      </w:r>
      <w:r>
        <w:t>niques and parameter are outside the scope intended for basic search and discovery metadata. Our contention is that this more domain/resource specific type information is better accounted for with linked documents utilizing schema appropriate to those specific resources. Some exa</w:t>
      </w:r>
      <w:r>
        <w:t>m</w:t>
      </w:r>
      <w:r>
        <w:t xml:space="preserve">ples include OGC getCapabilities, WSDL, and ISO 19110 feature catalogs: </w:t>
      </w:r>
    </w:p>
    <w:p w14:paraId="3ED5669A" w14:textId="77777777" w:rsidR="00E76B90" w:rsidRDefault="00E76B90">
      <w:pPr>
        <w:numPr>
          <w:ilvl w:val="0"/>
          <w:numId w:val="8"/>
        </w:numPr>
        <w:spacing w:after="0"/>
      </w:pPr>
      <w:r>
        <w:lastRenderedPageBreak/>
        <w:t xml:space="preserve">Find all documents related to a particular topic in any repository in the system. </w:t>
      </w:r>
    </w:p>
    <w:p w14:paraId="3ED5669B" w14:textId="77777777" w:rsidR="00E76B90" w:rsidRDefault="00E76B90">
      <w:pPr>
        <w:numPr>
          <w:ilvl w:val="0"/>
          <w:numId w:val="8"/>
        </w:numPr>
        <w:spacing w:after="0"/>
      </w:pPr>
      <w:r>
        <w:t xml:space="preserve">Find an online version of a map showing temperature gradient and include it as a layer in </w:t>
      </w:r>
      <w:r w:rsidR="00F70028">
        <w:t>a project</w:t>
      </w:r>
      <w:r>
        <w:t xml:space="preserve"> map visualization. </w:t>
      </w:r>
    </w:p>
    <w:p w14:paraId="3ED5669C" w14:textId="77777777" w:rsidR="00E76B90" w:rsidRPr="00CB2F1D" w:rsidRDefault="00E76B90">
      <w:pPr>
        <w:numPr>
          <w:ilvl w:val="0"/>
          <w:numId w:val="8"/>
        </w:numPr>
        <w:spacing w:before="80" w:after="80"/>
      </w:pPr>
      <w:r w:rsidRPr="00CB2F1D">
        <w:t xml:space="preserve">A user specifies a geographic bounding box </w:t>
      </w:r>
      <w:r>
        <w:t>or</w:t>
      </w:r>
      <w:r w:rsidRPr="00CB2F1D">
        <w:t xml:space="preserve"> one or more text keywords to constrain the r</w:t>
      </w:r>
      <w:r w:rsidRPr="00CB2F1D">
        <w:t>e</w:t>
      </w:r>
      <w:r w:rsidRPr="00CB2F1D">
        <w:t>sources of interest, and searches a metadata catalog using these criteria. The user is presented with a web page containing a list of resources that meet the criteria, with links for each r</w:t>
      </w:r>
      <w:r w:rsidRPr="00CB2F1D">
        <w:t>e</w:t>
      </w:r>
      <w:r w:rsidRPr="00CB2F1D">
        <w:t>source that provide additional detailed metadata, and direct access to the resource if an online version is accessible, e.g. as a web page, Adobe Acrobat document, or online application</w:t>
      </w:r>
      <w:r>
        <w:t xml:space="preserve"> (see Accessing Resources, below)</w:t>
      </w:r>
      <w:r w:rsidRPr="00CB2F1D">
        <w:t>.</w:t>
      </w:r>
    </w:p>
    <w:p w14:paraId="3ED5669D" w14:textId="77777777" w:rsidR="00E76B90" w:rsidRPr="00CB2F1D" w:rsidRDefault="00E76B90">
      <w:pPr>
        <w:numPr>
          <w:ilvl w:val="0"/>
          <w:numId w:val="8"/>
        </w:numPr>
        <w:spacing w:before="80" w:after="80"/>
      </w:pPr>
      <w:r w:rsidRPr="00CB2F1D">
        <w:t xml:space="preserve">A </w:t>
      </w:r>
      <w:r>
        <w:t>client</w:t>
      </w:r>
      <w:r w:rsidRPr="00CB2F1D">
        <w:t xml:space="preserve"> application provides user with a map window that contains some simple base map information (political boundaries, major roads and rivers). User wishes to assemble a variety of other data layers for a particular area </w:t>
      </w:r>
      <w:r>
        <w:t>for some analysis or data exploration</w:t>
      </w:r>
      <w:r w:rsidRPr="00CB2F1D">
        <w:t xml:space="preserve">, e.g. slope steepness, geologic units, bedding orientation, and vegetation type for a hazard assessment. User centers map view on area of interest, then using an ‘add data’ tab, accesses a catalog application that allows them to search for web services that </w:t>
      </w:r>
      <w:r>
        <w:t>provide</w:t>
      </w:r>
      <w:r w:rsidRPr="00CB2F1D">
        <w:t xml:space="preserve"> the desired datasets. A</w:t>
      </w:r>
      <w:r w:rsidRPr="00CB2F1D">
        <w:t>f</w:t>
      </w:r>
      <w:r w:rsidRPr="00CB2F1D">
        <w:t xml:space="preserve">ter obtaining the results and reviewing the metadata for the located services, user selects one or more to add to the table of contents for the </w:t>
      </w:r>
      <w:r>
        <w:t>client application</w:t>
      </w:r>
      <w:r w:rsidRPr="00CB2F1D">
        <w:t xml:space="preserve">. Response from catalog has sufficient information to enable the </w:t>
      </w:r>
      <w:r>
        <w:t>client</w:t>
      </w:r>
      <w:r w:rsidRPr="00CB2F1D">
        <w:t xml:space="preserve"> application to load and </w:t>
      </w:r>
      <w:r>
        <w:t>use</w:t>
      </w:r>
      <w:r w:rsidRPr="00CB2F1D">
        <w:t xml:space="preserve"> the resource (e.g. se</w:t>
      </w:r>
      <w:r w:rsidRPr="00CB2F1D">
        <w:t>r</w:t>
      </w:r>
      <w:r w:rsidRPr="00CB2F1D">
        <w:t xml:space="preserve">viceType, OnlineResourceLinkage). </w:t>
      </w:r>
      <w:r>
        <w:t>More concrete instances of this case would be finding Web Map Services to add as layers in an ESRI ArcMap project, borehole Web Feature Se</w:t>
      </w:r>
      <w:r>
        <w:t>r</w:t>
      </w:r>
      <w:r>
        <w:t>vices to post borehole logs in a 3-D mapping application, or water chemistry data Web Fe</w:t>
      </w:r>
      <w:r>
        <w:t>a</w:t>
      </w:r>
      <w:r>
        <w:t>ture Service to bring data into a spreadsheet or database.</w:t>
      </w:r>
    </w:p>
    <w:p w14:paraId="3ED5669E" w14:textId="77777777" w:rsidR="00E76B90" w:rsidRPr="00CB2F1D" w:rsidRDefault="00E76B90">
      <w:pPr>
        <w:numPr>
          <w:ilvl w:val="0"/>
          <w:numId w:val="8"/>
        </w:numPr>
        <w:spacing w:before="80" w:after="80"/>
      </w:pPr>
      <w:r w:rsidRPr="00CB2F1D">
        <w:t xml:space="preserve">User searches for boreholes in an area. Returned metadata records have links to metadata for related </w:t>
      </w:r>
      <w:r>
        <w:t>resources</w:t>
      </w:r>
      <w:r w:rsidRPr="00CB2F1D">
        <w:t xml:space="preserve">, like logs of different types, core, water quality data, etc. that the user can follow to browse </w:t>
      </w:r>
      <w:r>
        <w:t>metadata for these</w:t>
      </w:r>
      <w:r w:rsidRPr="00CB2F1D">
        <w:t xml:space="preserve"> resources.</w:t>
      </w:r>
    </w:p>
    <w:p w14:paraId="3ED5669F" w14:textId="77777777" w:rsidR="00E76B90" w:rsidRDefault="00E76B90">
      <w:pPr>
        <w:numPr>
          <w:ilvl w:val="0"/>
          <w:numId w:val="8"/>
        </w:numPr>
        <w:spacing w:before="80" w:after="80"/>
      </w:pPr>
      <w:r w:rsidRPr="00CB2F1D">
        <w:t>A catalog operator wishes to import and cache catalog records from a collaborating catalog that have been inserted or updated during the last month (harvest).</w:t>
      </w:r>
      <w:r>
        <w:t xml:space="preserve"> This operation requires knowledge of the metadata standard and version used for the returned records.</w:t>
      </w:r>
    </w:p>
    <w:p w14:paraId="3ED566A0" w14:textId="77777777" w:rsidR="00E76B90" w:rsidRDefault="00E76B90">
      <w:pPr>
        <w:numPr>
          <w:ilvl w:val="0"/>
          <w:numId w:val="8"/>
        </w:numPr>
        <w:spacing w:before="80" w:after="80"/>
      </w:pPr>
      <w:r>
        <w:t>A user discovers an error in a metadata record for a resource that they have authored, and wishes to contact the metadata producer to request correction.</w:t>
      </w:r>
    </w:p>
    <w:p w14:paraId="3ED566A1" w14:textId="77777777" w:rsidR="00E76B90" w:rsidRDefault="00E76B90">
      <w:pPr>
        <w:numPr>
          <w:ilvl w:val="0"/>
          <w:numId w:val="8"/>
        </w:numPr>
        <w:spacing w:before="80" w:after="80"/>
      </w:pPr>
      <w:r>
        <w:t>A search returns several results that appear to contain the desired content, and user must s</w:t>
      </w:r>
      <w:r>
        <w:t>e</w:t>
      </w:r>
      <w:r>
        <w:t>lect the most likely to meet their needs. Metadata should provide sufficient information to guide this decision.</w:t>
      </w:r>
    </w:p>
    <w:p w14:paraId="3ED566A2" w14:textId="77777777" w:rsidR="00E76B90" w:rsidRDefault="00E76B90">
      <w:pPr>
        <w:numPr>
          <w:ilvl w:val="0"/>
          <w:numId w:val="8"/>
        </w:numPr>
        <w:spacing w:before="80" w:after="80"/>
      </w:pPr>
      <w:r>
        <w:t xml:space="preserve">A project geologist at Company X is searching for data relevant to a new exploration target, and wishes to restrict the search to resources that are publicly available. </w:t>
      </w:r>
    </w:p>
    <w:p w14:paraId="3ED566A3" w14:textId="77777777" w:rsidR="00E76B90" w:rsidRPr="00CB2F1D" w:rsidRDefault="00E76B90" w:rsidP="00396690">
      <w:pPr>
        <w:numPr>
          <w:ilvl w:val="0"/>
          <w:numId w:val="8"/>
        </w:numPr>
        <w:spacing w:before="80" w:after="80"/>
      </w:pPr>
      <w:r w:rsidRPr="00CB2F1D">
        <w:t>Complex search examples</w:t>
      </w:r>
      <w:r>
        <w:t xml:space="preserve"> (see further discussion in the </w:t>
      </w:r>
      <w:r>
        <w:fldChar w:fldCharType="begin"/>
      </w:r>
      <w:r>
        <w:instrText xml:space="preserve"> REF _Ref256067297 \h </w:instrText>
      </w:r>
      <w:r>
        <w:fldChar w:fldCharType="separate"/>
      </w:r>
      <w:r w:rsidR="00396690">
        <w:rPr>
          <w:lang w:eastAsia="ja-JP"/>
        </w:rPr>
        <w:t>Query complexity</w:t>
      </w:r>
      <w:r>
        <w:fldChar w:fldCharType="end"/>
      </w:r>
      <w:r>
        <w:t xml:space="preserve"> section, below)</w:t>
      </w:r>
      <w:r w:rsidRPr="00CB2F1D">
        <w:t>:</w:t>
      </w:r>
    </w:p>
    <w:p w14:paraId="3ED566A4" w14:textId="77777777" w:rsidR="00E76B90" w:rsidRPr="00CB2F1D" w:rsidRDefault="00E76B90">
      <w:pPr>
        <w:numPr>
          <w:ilvl w:val="1"/>
          <w:numId w:val="8"/>
        </w:numPr>
        <w:spacing w:after="60"/>
      </w:pPr>
      <w:r w:rsidRPr="00CB2F1D">
        <w:t xml:space="preserve">Search based on related resources, for example a search for boreholes that have core. </w:t>
      </w:r>
    </w:p>
    <w:p w14:paraId="3ED566A5" w14:textId="77777777" w:rsidR="00E76B90" w:rsidRPr="00CB2F1D" w:rsidRDefault="00E76B90">
      <w:pPr>
        <w:numPr>
          <w:ilvl w:val="1"/>
          <w:numId w:val="8"/>
        </w:numPr>
        <w:spacing w:after="60"/>
      </w:pPr>
      <w:r w:rsidRPr="00CB2F1D">
        <w:t>Boreholes that penetrate the Escabrosa formation.</w:t>
      </w:r>
    </w:p>
    <w:p w14:paraId="3ED566A6" w14:textId="77777777" w:rsidR="00E76B90" w:rsidRPr="00CB2F1D" w:rsidRDefault="00E76B90">
      <w:pPr>
        <w:numPr>
          <w:ilvl w:val="1"/>
          <w:numId w:val="8"/>
        </w:numPr>
        <w:spacing w:after="60"/>
      </w:pPr>
      <w:r w:rsidRPr="00CB2F1D">
        <w:t>Sample locations for samples with uranium-lead geochronologic data.</w:t>
      </w:r>
    </w:p>
    <w:p w14:paraId="3ED566A7" w14:textId="77777777" w:rsidR="00E76B90" w:rsidRPr="00CB2F1D" w:rsidRDefault="00E76B90">
      <w:pPr>
        <w:numPr>
          <w:ilvl w:val="1"/>
          <w:numId w:val="8"/>
        </w:numPr>
        <w:spacing w:after="60"/>
      </w:pPr>
      <w:r w:rsidRPr="00CB2F1D">
        <w:t>Find links to pdfs of publications by Harold Drewes</w:t>
      </w:r>
      <w:r>
        <w:t xml:space="preserve"> on southeast Arizona</w:t>
      </w:r>
      <w:r w:rsidRPr="00CB2F1D">
        <w:t>.</w:t>
      </w:r>
    </w:p>
    <w:p w14:paraId="3ED566A8" w14:textId="77777777" w:rsidR="00E76B90" w:rsidRPr="00CB2F1D" w:rsidRDefault="00E76B90">
      <w:pPr>
        <w:numPr>
          <w:ilvl w:val="1"/>
          <w:numId w:val="8"/>
        </w:numPr>
        <w:spacing w:after="60"/>
      </w:pPr>
      <w:r w:rsidRPr="00CB2F1D">
        <w:t xml:space="preserve">Find geologic maps at scale &lt; 100,000 in the Iron Mountains. </w:t>
      </w:r>
    </w:p>
    <w:p w14:paraId="3ED566A9" w14:textId="77777777" w:rsidR="00E76B90" w:rsidRDefault="00E76B90">
      <w:pPr>
        <w:numPr>
          <w:ilvl w:val="1"/>
          <w:numId w:val="8"/>
        </w:numPr>
        <w:spacing w:after="240"/>
      </w:pPr>
      <w:r w:rsidRPr="00CB2F1D">
        <w:t xml:space="preserve">Who has a physical copy of USGS </w:t>
      </w:r>
      <w:r>
        <w:t xml:space="preserve">publication </w:t>
      </w:r>
      <w:r w:rsidRPr="00CB2F1D">
        <w:t>I-427?</w:t>
      </w:r>
    </w:p>
    <w:p w14:paraId="3ED566AA" w14:textId="77777777" w:rsidR="00E76B90" w:rsidRPr="004A0972" w:rsidRDefault="00E76B90" w:rsidP="00DF5CEE">
      <w:pPr>
        <w:pStyle w:val="Heading4"/>
      </w:pPr>
      <w:r w:rsidRPr="004A0972">
        <w:lastRenderedPageBreak/>
        <w:t>Considerations for the catalog system</w:t>
      </w:r>
    </w:p>
    <w:p w14:paraId="3ED566AB" w14:textId="5B221594" w:rsidR="00E76B90" w:rsidRDefault="004A0972">
      <w:pPr>
        <w:rPr>
          <w:lang w:eastAsia="ja-JP"/>
        </w:rPr>
      </w:pPr>
      <w:r>
        <w:rPr>
          <w:lang w:eastAsia="ja-JP"/>
        </w:rPr>
        <w:t>The implications for the catalog requirements discussed above are detailed in “Metadata Re</w:t>
      </w:r>
      <w:r>
        <w:rPr>
          <w:lang w:eastAsia="ja-JP"/>
        </w:rPr>
        <w:t>c</w:t>
      </w:r>
      <w:r>
        <w:rPr>
          <w:lang w:eastAsia="ja-JP"/>
        </w:rPr>
        <w:t>ommendations for Geoscience Resources,” which is available from the USGIN document repos</w:t>
      </w:r>
      <w:r>
        <w:rPr>
          <w:lang w:eastAsia="ja-JP"/>
        </w:rPr>
        <w:t>i</w:t>
      </w:r>
      <w:r>
        <w:rPr>
          <w:lang w:eastAsia="ja-JP"/>
        </w:rPr>
        <w:t>tory (</w:t>
      </w:r>
      <w:hyperlink r:id="rId14" w:history="1">
        <w:r w:rsidRPr="003E3317">
          <w:rPr>
            <w:rStyle w:val="Hyperlink"/>
            <w:lang w:eastAsia="ja-JP"/>
          </w:rPr>
          <w:t>http://repository.usgin.org/uri_gin/usgin/dlio/335</w:t>
        </w:r>
      </w:hyperlink>
      <w:r>
        <w:rPr>
          <w:lang w:eastAsia="ja-JP"/>
        </w:rPr>
        <w:t>)</w:t>
      </w:r>
      <w:del w:id="32" w:author="Christy Caudill" w:date="2014-04-29T13:36:00Z">
        <w:r w:rsidDel="00137C03">
          <w:rPr>
            <w:lang w:eastAsia="ja-JP"/>
          </w:rPr>
          <w:delText>, and has been posted to the GDSDPWG.net sharepoint site (</w:delText>
        </w:r>
        <w:r w:rsidR="00550AE3" w:rsidDel="00137C03">
          <w:fldChar w:fldCharType="begin"/>
        </w:r>
        <w:r w:rsidR="00550AE3" w:rsidDel="00137C03">
          <w:delInstrText xml:space="preserve"> HYPERLINK "http://gdsdpwg.net/Technical%20Documents/Candidate%20Specifications/USGIN_MetadataRecommendationsGeoscienceResources_v1.04.docx" </w:delInstrText>
        </w:r>
        <w:r w:rsidR="00550AE3" w:rsidDel="00137C03">
          <w:fldChar w:fldCharType="separate"/>
        </w:r>
        <w:r w:rsidRPr="003E3317" w:rsidDel="00137C03">
          <w:rPr>
            <w:rStyle w:val="Hyperlink"/>
            <w:lang w:eastAsia="ja-JP"/>
          </w:rPr>
          <w:delText>http://gdsdpwg.net/Technical Documents/Candidate Specific</w:delText>
        </w:r>
        <w:r w:rsidRPr="003E3317" w:rsidDel="00137C03">
          <w:rPr>
            <w:rStyle w:val="Hyperlink"/>
            <w:lang w:eastAsia="ja-JP"/>
          </w:rPr>
          <w:delText>a</w:delText>
        </w:r>
        <w:r w:rsidRPr="003E3317" w:rsidDel="00137C03">
          <w:rPr>
            <w:rStyle w:val="Hyperlink"/>
            <w:lang w:eastAsia="ja-JP"/>
          </w:rPr>
          <w:delText>tions/USGIN_MetadataRecommendationsGeoscienceResources_v1.04.docx</w:delText>
        </w:r>
        <w:r w:rsidR="00550AE3" w:rsidDel="00137C03">
          <w:rPr>
            <w:rStyle w:val="Hyperlink"/>
            <w:lang w:eastAsia="ja-JP"/>
          </w:rPr>
          <w:fldChar w:fldCharType="end"/>
        </w:r>
        <w:r w:rsidDel="00137C03">
          <w:rPr>
            <w:lang w:eastAsia="ja-JP"/>
          </w:rPr>
          <w:delText xml:space="preserve">)  </w:delText>
        </w:r>
      </w:del>
      <w:ins w:id="33" w:author="Christy Caudill" w:date="2014-04-29T13:36:00Z">
        <w:r w:rsidR="00137C03">
          <w:rPr>
            <w:lang w:eastAsia="ja-JP"/>
          </w:rPr>
          <w:t>)</w:t>
        </w:r>
      </w:ins>
      <w:r>
        <w:rPr>
          <w:lang w:eastAsia="ja-JP"/>
        </w:rPr>
        <w:t>for review and discussion.</w:t>
      </w:r>
      <w:r w:rsidR="00F70028">
        <w:rPr>
          <w:lang w:eastAsia="ja-JP"/>
        </w:rPr>
        <w:t xml:space="preserve"> These documents outline minimum and recommended information that should be provided by system metadata, but do not proscribe a particular encoding scheme.</w:t>
      </w:r>
    </w:p>
    <w:p w14:paraId="3ED566AC" w14:textId="77777777" w:rsidR="00E76B90" w:rsidRPr="00DF5CEE" w:rsidRDefault="00E76B90" w:rsidP="00DF5CEE">
      <w:pPr>
        <w:pStyle w:val="Heading1"/>
      </w:pPr>
      <w:r w:rsidRPr="00DF5CEE">
        <w:t>System Architecture</w:t>
      </w:r>
    </w:p>
    <w:p w14:paraId="3ED566AD" w14:textId="77777777" w:rsidR="00E76B90" w:rsidRDefault="00E76B90" w:rsidP="00B52047">
      <w:r>
        <w:t xml:space="preserve">The framework for implementing data handling requirements is a community of data providers exposing information through standardized internet-accessible interfaces (services), a community of software developers building applications that will utilize the information resources available to the community, and a community of users taking advantage of the software and information to develop geothermal resources. The service inventory would be focused on entity services that provide information resources. </w:t>
      </w:r>
      <w:r w:rsidR="00032AD0">
        <w:t>As used here, an entity service is a service that provides a r</w:t>
      </w:r>
      <w:r w:rsidR="00032AD0">
        <w:t>e</w:t>
      </w:r>
      <w:r w:rsidR="00032AD0">
        <w:t xml:space="preserve">quested resource packaged in some interchange format in response to a request, as opposed to a functional service that takes some input package of information and produces an output response according to some processing logic operating on the input information. </w:t>
      </w:r>
      <w:r>
        <w:t>A key component is the catalog service</w:t>
      </w:r>
      <w:r w:rsidR="00DB2F02">
        <w:t>—an entity service</w:t>
      </w:r>
      <w:r>
        <w:t xml:space="preserve"> through which data providers register the availability of r</w:t>
      </w:r>
      <w:r>
        <w:t>e</w:t>
      </w:r>
      <w:r>
        <w:t>sources, and users discover, evaluate, and access resources.</w:t>
      </w:r>
      <w:r w:rsidR="00DF5CEE">
        <w:t xml:space="preserve"> </w:t>
      </w:r>
      <w:r>
        <w:t>The system architecture will be d</w:t>
      </w:r>
      <w:r>
        <w:t>e</w:t>
      </w:r>
      <w:r>
        <w:t xml:space="preserve">scribed in terms of the functional components shown in </w:t>
      </w:r>
      <w:r w:rsidR="00DB2F02">
        <w:fldChar w:fldCharType="begin"/>
      </w:r>
      <w:r w:rsidR="00DB2F02">
        <w:instrText xml:space="preserve"> REF _Ref302311104 \h </w:instrText>
      </w:r>
      <w:r w:rsidR="00DB2F02">
        <w:fldChar w:fldCharType="separate"/>
      </w:r>
      <w:r w:rsidR="00DB2F02">
        <w:t xml:space="preserve">Figure </w:t>
      </w:r>
      <w:r w:rsidR="00DB2F02">
        <w:rPr>
          <w:noProof/>
        </w:rPr>
        <w:t>1</w:t>
      </w:r>
      <w:r w:rsidR="00DB2F02">
        <w:fldChar w:fldCharType="end"/>
      </w:r>
      <w:r>
        <w:t>. These are discussed in the fo</w:t>
      </w:r>
      <w:r>
        <w:t>l</w:t>
      </w:r>
      <w:r>
        <w:t xml:space="preserve">lowing sections. </w:t>
      </w:r>
    </w:p>
    <w:p w14:paraId="3ED566AE" w14:textId="77777777" w:rsidR="00E91244" w:rsidRDefault="00E91244" w:rsidP="00DF5CEE">
      <w:pPr>
        <w:pStyle w:val="Heading2"/>
      </w:pPr>
      <w:r w:rsidRPr="00DD74B4">
        <w:t>Functional components</w:t>
      </w:r>
      <w:r w:rsidRPr="00E91244">
        <w:t xml:space="preserve"> </w:t>
      </w:r>
    </w:p>
    <w:p w14:paraId="3ED566AF" w14:textId="77777777" w:rsidR="00E91244" w:rsidRPr="0007109B" w:rsidRDefault="00E91244" w:rsidP="00E91244">
      <w:pPr>
        <w:pStyle w:val="Heading3"/>
      </w:pPr>
      <w:r>
        <w:t>Catalog</w:t>
      </w:r>
    </w:p>
    <w:p w14:paraId="3ED566B0" w14:textId="77777777" w:rsidR="00E91244" w:rsidRDefault="00E91244" w:rsidP="00DF5CEE">
      <w:r>
        <w:rPr>
          <w:noProof/>
        </w:rPr>
        <mc:AlternateContent>
          <mc:Choice Requires="wps">
            <w:drawing>
              <wp:anchor distT="0" distB="0" distL="114300" distR="114300" simplePos="0" relativeHeight="251664896" behindDoc="0" locked="0" layoutInCell="1" allowOverlap="1" wp14:anchorId="3ED567A3" wp14:editId="3ED567A4">
                <wp:simplePos x="0" y="0"/>
                <wp:positionH relativeFrom="column">
                  <wp:posOffset>7177405</wp:posOffset>
                </wp:positionH>
                <wp:positionV relativeFrom="paragraph">
                  <wp:posOffset>2501265</wp:posOffset>
                </wp:positionV>
                <wp:extent cx="5934075" cy="736600"/>
                <wp:effectExtent l="0" t="0" r="9525" b="508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4075" cy="736600"/>
                        </a:xfrm>
                        <a:prstGeom prst="rect">
                          <a:avLst/>
                        </a:prstGeom>
                        <a:solidFill>
                          <a:prstClr val="white"/>
                        </a:solidFill>
                        <a:ln>
                          <a:noFill/>
                        </a:ln>
                        <a:effectLst/>
                      </wps:spPr>
                      <wps:txbx>
                        <w:txbxContent>
                          <w:p w14:paraId="3ED567BF" w14:textId="77777777" w:rsidR="00550AE3" w:rsidRPr="00D461F3" w:rsidRDefault="00550AE3" w:rsidP="00524E4D">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565.15pt;margin-top:196.95pt;width:467.25pt;height:5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" stroked="f">
                <v:path arrowok="t"/>
                <v:textbox style="mso-fit-shape-to-text:t" inset="0,0,0,0">
                  <w:txbxContent>
                    <w:p w14:paraId="3ED567BF" w14:textId="77777777" w:rsidR="00550AE3" w:rsidRPr="00D461F3" w:rsidRDefault="00550AE3" w:rsidP="00524E4D">
                      <w:pPr>
                        <w:pStyle w:val="Caption"/>
                        <w:rPr>
                          <w:noProof/>
                        </w:rPr>
                      </w:pPr>
                    </w:p>
                  </w:txbxContent>
                </v:textbox>
              </v:shape>
            </w:pict>
          </mc:Fallback>
        </mc:AlternateContent>
      </w:r>
      <w:r>
        <w:t xml:space="preserve">A </w:t>
      </w:r>
      <w:r>
        <w:fldChar w:fldCharType="begin" w:fldLock="1"/>
      </w:r>
      <w:r>
        <w:instrText>MERGEFIELD Element.Notes</w:instrText>
      </w:r>
      <w:r>
        <w:fldChar w:fldCharType="end"/>
      </w:r>
      <w:r>
        <w:t>NGDS catalog component implements one or more protocols for searching a metadata store and returning metadata. At least one of the implemented protocols and interchange formats used for delivering metadata must conform to an NGDS specification. Initial catalog testing and pr</w:t>
      </w:r>
      <w:r>
        <w:t>o</w:t>
      </w:r>
      <w:r>
        <w:t xml:space="preserve">totypes are using the Open Geospatial Consortium Catalog Service for the Web (CSW), but other protocols such as the Open Archive Initiative Protocol for Metadata Harvest (OAI-PMH) or the </w:t>
      </w:r>
      <w:r w:rsidR="00DF5CEE">
        <w:t>OpenSearch</w:t>
      </w:r>
      <w:r>
        <w:t xml:space="preserve"> protocol may also prove to be useful. The CSW was selected for initial development work because it operates in the same framework as the other Open Geospatial Consortium se</w:t>
      </w:r>
      <w:r>
        <w:t>r</w:t>
      </w:r>
      <w:r>
        <w:t>vices being tested for data delivery (the Web Map Service and Web Feature Service), is designed for geospatial data, and has a variety of free, open-source software projects developing clients and servers for the protocol, as well as a variety of commercial products (including ESRI ArcGIS) that are implementing the protocol.</w:t>
      </w:r>
    </w:p>
    <w:p w14:paraId="3ED566B1" w14:textId="77777777" w:rsidR="00E91244" w:rsidRDefault="00E91244" w:rsidP="00DF5CEE">
      <w:r>
        <w:t>The CSW service requires all conformant implementations to return metadata using a simple XML encoding of the Dublin Core Elements and Terms</w:t>
      </w:r>
      <w:r w:rsidR="00CA7E36">
        <w:t xml:space="preserve"> (csw:record)</w:t>
      </w:r>
      <w:r>
        <w:t xml:space="preserve">, and defines a </w:t>
      </w:r>
      <w:r w:rsidR="00CA7E36">
        <w:t>collection of metadata content elements as</w:t>
      </w:r>
      <w:r>
        <w:t xml:space="preserve"> core queryable and returnable elements (see OGC 07-006r1). The base CSW specification adds a bounding box as a core queryable requirement for any CSW cat</w:t>
      </w:r>
      <w:r>
        <w:t>a</w:t>
      </w:r>
      <w:r>
        <w:t xml:space="preserve">log.  </w:t>
      </w:r>
      <w:r w:rsidR="00CA7E36">
        <w:t xml:space="preserve">Any CSW server must be able to search for criteria based on core queryable elements, and must include the core returnable elements in </w:t>
      </w:r>
      <w:r w:rsidR="00B66C64">
        <w:t xml:space="preserve">csw:record XML </w:t>
      </w:r>
      <w:r w:rsidR="00CA7E36">
        <w:t xml:space="preserve">response documents (although </w:t>
      </w:r>
      <w:r w:rsidR="00B66C64">
        <w:t>e</w:t>
      </w:r>
      <w:r w:rsidR="00B66C64">
        <w:t>l</w:t>
      </w:r>
      <w:r w:rsidR="00B66C64">
        <w:t xml:space="preserve">ement </w:t>
      </w:r>
      <w:r w:rsidR="00CA7E36">
        <w:t>values may be nil). In addition a</w:t>
      </w:r>
      <w:r>
        <w:t xml:space="preserve"> CSW service can </w:t>
      </w:r>
      <w:r w:rsidR="00B66C64">
        <w:t>offer</w:t>
      </w:r>
      <w:r>
        <w:t xml:space="preserve"> any</w:t>
      </w:r>
      <w:r w:rsidR="00CA7E36">
        <w:t xml:space="preserve"> other</w:t>
      </w:r>
      <w:r>
        <w:t xml:space="preserve"> xml schema for metad</w:t>
      </w:r>
      <w:r>
        <w:t>a</w:t>
      </w:r>
      <w:r>
        <w:lastRenderedPageBreak/>
        <w:t>ta content, and in the geospatial community, the most widely used profile is for the ISO 19115/19115 metadata. Use of this metadata schema allows richer metadata content that enables greater automation of access to resources.</w:t>
      </w:r>
    </w:p>
    <w:p w14:paraId="3ED566B2" w14:textId="77777777" w:rsidR="00CC56EE" w:rsidRDefault="00E91244" w:rsidP="00DF5CEE">
      <w:r>
        <w:rPr>
          <w:noProof/>
        </w:rPr>
        <mc:AlternateContent>
          <mc:Choice Requires="wps">
            <w:drawing>
              <wp:anchor distT="0" distB="0" distL="114300" distR="114300" simplePos="0" relativeHeight="251662848" behindDoc="0" locked="0" layoutInCell="1" allowOverlap="1" wp14:anchorId="3ED567A5" wp14:editId="3ED567A6">
                <wp:simplePos x="0" y="0"/>
                <wp:positionH relativeFrom="margin">
                  <wp:align>center</wp:align>
                </wp:positionH>
                <wp:positionV relativeFrom="paragraph">
                  <wp:posOffset>3227070</wp:posOffset>
                </wp:positionV>
                <wp:extent cx="5907024" cy="758952"/>
                <wp:effectExtent l="0" t="0" r="0" b="3175"/>
                <wp:wrapTopAndBottom/>
                <wp:docPr id="3" name="Text Box 3"/>
                <wp:cNvGraphicFramePr/>
                <a:graphic xmlns:a="http://schemas.openxmlformats.org/drawingml/2006/main">
                  <a:graphicData uri="http://schemas.microsoft.com/office/word/2010/wordprocessingShape">
                    <wps:wsp>
                      <wps:cNvSpPr txBox="1"/>
                      <wps:spPr>
                        <a:xfrm>
                          <a:off x="0" y="0"/>
                          <a:ext cx="5907024" cy="758952"/>
                        </a:xfrm>
                        <a:prstGeom prst="rect">
                          <a:avLst/>
                        </a:prstGeom>
                        <a:solidFill>
                          <a:prstClr val="white"/>
                        </a:solidFill>
                        <a:ln>
                          <a:noFill/>
                        </a:ln>
                        <a:effectLst/>
                      </wps:spPr>
                      <wps:txbx>
                        <w:txbxContent>
                          <w:p w14:paraId="3ED567C0" w14:textId="77777777" w:rsidR="00550AE3" w:rsidRPr="00D461F3" w:rsidRDefault="00550AE3" w:rsidP="00524E4D">
                            <w:pPr>
                              <w:pStyle w:val="Caption"/>
                              <w:rPr>
                                <w:rFonts w:eastAsia="Times New Roman" w:cs="Arial"/>
                                <w:iCs/>
                                <w:noProof/>
                                <w:sz w:val="28"/>
                                <w:szCs w:val="28"/>
                              </w:rPr>
                            </w:pPr>
                            <w:r>
                              <w:t xml:space="preserve">Figure </w:t>
                            </w:r>
                            <w:fldSimple w:instr=" SEQ Figure \* ARABIC ">
                              <w:r>
                                <w:rPr>
                                  <w:noProof/>
                                </w:rPr>
                                <w:t>1</w:t>
                              </w:r>
                            </w:fldSimple>
                            <w:r>
                              <w:t>. Functional components of National Geothermal Data System</w:t>
                            </w:r>
                            <w:r>
                              <w:rPr>
                                <w:noProof/>
                              </w:rPr>
                              <w:t>. A variety of implementation choices are available for each of the components. Components on the left are mostly hosted by system servers, and interact with the client components on the right through a collection of interfaces defined by the service profiles.</w:t>
                            </w:r>
                          </w:p>
                          <w:p w14:paraId="3ED567C1" w14:textId="77777777" w:rsidR="00550AE3" w:rsidRPr="0014126F" w:rsidRDefault="00550AE3" w:rsidP="00524E4D">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0;margin-top:254.1pt;width:465.1pt;height:59.75pt;z-index:2516628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" stroked="f">
                <v:textbox inset="0,0,0,0">
                  <w:txbxContent>
                    <w:p w14:paraId="3ED567C0" w14:textId="77777777" w:rsidR="00550AE3" w:rsidRPr="00D461F3" w:rsidRDefault="00550AE3" w:rsidP="00524E4D">
                      <w:pPr>
                        <w:pStyle w:val="Caption"/>
                        <w:rPr>
                          <w:rFonts w:eastAsia="Times New Roman" w:cs="Arial"/>
                          <w:iCs/>
                          <w:noProof/>
                          <w:sz w:val="28"/>
                          <w:szCs w:val="28"/>
                        </w:rPr>
                      </w:pPr>
                      <w:r>
                        <w:t xml:space="preserve">Figure </w:t>
                      </w:r>
                      <w:fldSimple w:instr=" SEQ Figure \* ARABIC ">
                        <w:r>
                          <w:rPr>
                            <w:noProof/>
                          </w:rPr>
                          <w:t>1</w:t>
                        </w:r>
                      </w:fldSimple>
                      <w:r>
                        <w:t>. Functional components of National Geothermal Data System</w:t>
                      </w:r>
                      <w:r>
                        <w:rPr>
                          <w:noProof/>
                        </w:rPr>
                        <w:t>. A variety of implementation choices are available for each of the components. Components on the left are mostly hosted by system servers, and interact with the client components on the right through a collection of interfaces defined by the service profiles.</w:t>
                      </w:r>
                    </w:p>
                    <w:p w14:paraId="3ED567C1" w14:textId="77777777" w:rsidR="00550AE3" w:rsidRPr="0014126F" w:rsidRDefault="00550AE3" w:rsidP="00524E4D">
                      <w:pPr>
                        <w:pStyle w:val="Caption"/>
                        <w:rPr>
                          <w:noProof/>
                        </w:rPr>
                      </w:pPr>
                    </w:p>
                  </w:txbxContent>
                </v:textbox>
                <w10:wrap type="topAndBottom" anchorx="margin"/>
              </v:shape>
            </w:pict>
          </mc:Fallback>
        </mc:AlternateContent>
      </w:r>
      <w:r>
        <w:rPr>
          <w:noProof/>
        </w:rPr>
        <w:drawing>
          <wp:anchor distT="0" distB="0" distL="114300" distR="114300" simplePos="0" relativeHeight="251654656" behindDoc="0" locked="0" layoutInCell="1" allowOverlap="0" wp14:anchorId="3ED567A7" wp14:editId="3ED567A8">
            <wp:simplePos x="0" y="0"/>
            <wp:positionH relativeFrom="margin">
              <wp:align>center</wp:align>
            </wp:positionH>
            <wp:positionV relativeFrom="margin">
              <wp:posOffset>-91440</wp:posOffset>
            </wp:positionV>
            <wp:extent cx="5907024" cy="3310128"/>
            <wp:effectExtent l="0" t="0" r="0"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7024" cy="3310128"/>
                    </a:xfrm>
                    <a:prstGeom prst="rect">
                      <a:avLst/>
                    </a:prstGeom>
                    <a:noFill/>
                  </pic:spPr>
                </pic:pic>
              </a:graphicData>
            </a:graphic>
            <wp14:sizeRelH relativeFrom="page">
              <wp14:pctWidth>0</wp14:pctWidth>
            </wp14:sizeRelH>
            <wp14:sizeRelV relativeFrom="page">
              <wp14:pctHeight>0</wp14:pctHeight>
            </wp14:sizeRelV>
          </wp:anchor>
        </w:drawing>
      </w:r>
      <w:r w:rsidR="00E76B90">
        <w:t xml:space="preserve">NGDS Catalog </w:t>
      </w:r>
      <w:r w:rsidR="00B66C64">
        <w:t xml:space="preserve">instances </w:t>
      </w:r>
      <w:r w:rsidR="00E76B90">
        <w:t>may be implemented with various software and hardware configur</w:t>
      </w:r>
      <w:r w:rsidR="00E76B90">
        <w:t>a</w:t>
      </w:r>
      <w:r w:rsidR="00E76B90">
        <w:t>tions on any node in the system. To be an NGDS compatible/compliant catalog, the only r</w:t>
      </w:r>
      <w:r w:rsidR="00E76B90">
        <w:t>e</w:t>
      </w:r>
      <w:r w:rsidR="00E76B90">
        <w:t xml:space="preserve">quirement is that they implement an NGDS catalog service profile, and provide metadata in at least one outputFormat schema and profile that conforms to an NGDS metadata interchange specification. </w:t>
      </w:r>
    </w:p>
    <w:p w14:paraId="3ED566B3" w14:textId="77777777" w:rsidR="00E76B90" w:rsidRDefault="00CC56EE" w:rsidP="00DF5CEE">
      <w:r>
        <w:t xml:space="preserve">A metadata content requirement recommendation is being considered by the </w:t>
      </w:r>
      <w:r w:rsidR="007B4276">
        <w:t>NGDS separately</w:t>
      </w:r>
      <w:r>
        <w:t xml:space="preserve">, and when </w:t>
      </w:r>
      <w:r w:rsidR="007B4276">
        <w:t>a metadata content model is adopted for NGDS, encoding profiles for csw:record will need to be established. The USGIN project has developed a USGIN ISO metadata profile for e</w:t>
      </w:r>
      <w:r w:rsidR="007B4276">
        <w:t>n</w:t>
      </w:r>
      <w:r w:rsidR="007B4276">
        <w:t xml:space="preserve">coding of those recommendations using ISO 19139 encoding of the ISO19115/119 metadata content model. This scheme includes additional metadata attributes and elements for </w:t>
      </w:r>
      <w:r w:rsidR="00E76B90">
        <w:t>more in depth metadata.</w:t>
      </w:r>
      <w:r w:rsidR="007B4276">
        <w:t xml:space="preserve"> Encoding of metadata using the ATOM publishing protocol (</w:t>
      </w:r>
      <w:hyperlink r:id="rId16" w:history="1">
        <w:r w:rsidR="007B4276" w:rsidRPr="004E637C">
          <w:rPr>
            <w:rStyle w:val="Hyperlink"/>
          </w:rPr>
          <w:t>http://tools.ietf.org/html/rfc5023</w:t>
        </w:r>
      </w:hyperlink>
      <w:r w:rsidR="007B4276">
        <w:t>) has recently been utilized extensively for describing network resources using a simplified scheme similar to csw:record, but with more structured XML to promote greater interoperability. The intention of the USGIN approach is that a small number of these encoding schemes would be adopted, with mappings allowing lossless conversion of co</w:t>
      </w:r>
      <w:r w:rsidR="007B4276">
        <w:t>n</w:t>
      </w:r>
      <w:r w:rsidR="007B4276">
        <w:t>tent between schemes, allowing implementation of software metadata clients with advanced functionality to streamline user access to the actual described resources.</w:t>
      </w:r>
    </w:p>
    <w:p w14:paraId="3ED566B4" w14:textId="77777777" w:rsidR="00E76B90" w:rsidRDefault="00E76B90" w:rsidP="00E66DB8">
      <w:pPr>
        <w:pStyle w:val="Heading3"/>
      </w:pPr>
      <w:r>
        <w:lastRenderedPageBreak/>
        <w:t>Document repository</w:t>
      </w:r>
    </w:p>
    <w:p w14:paraId="3ED566B5" w14:textId="77777777" w:rsidR="00E76B90" w:rsidRDefault="00E76B90" w:rsidP="00E66DB8">
      <w:r>
        <w:t>Data in documents will be accessed via URL from document repositories, which are basically web-accessible file systems. In this context, ‘document’ is used in a very general way as a pac</w:t>
      </w:r>
      <w:r>
        <w:t>k</w:t>
      </w:r>
      <w:r>
        <w:t>aged body of intellectual work with an author (or editor, compiler, or similar originating role), a title, and some status with respect to Review/authority/quality. Documents can be packaged in a single file</w:t>
      </w:r>
      <w:r w:rsidR="00C91F84">
        <w:t xml:space="preserve"> (e.g. a MS Word document)</w:t>
      </w:r>
      <w:r>
        <w:t xml:space="preserve"> or a group of related, linked digital files</w:t>
      </w:r>
      <w:r w:rsidR="00C91F84">
        <w:t xml:space="preserve"> (e.g. ESRI Shape file)</w:t>
      </w:r>
      <w:r>
        <w:t>. Documents provide a straightforward path to get data online quickly and easily for the data provider, but if this approach is used for datasets (e.g. Excel spreadsheets, Microsoft Access d</w:t>
      </w:r>
      <w:r>
        <w:t>a</w:t>
      </w:r>
      <w:r>
        <w:t>tabases), it requires the data consumer to do all data integration work themselves.</w:t>
      </w:r>
      <w:r w:rsidR="00C91F84">
        <w:t xml:space="preserve"> In addition, for the datasets to be useful for data consumers, the metadata descriptions must clearly define the e</w:t>
      </w:r>
      <w:r w:rsidR="00C91F84">
        <w:t>n</w:t>
      </w:r>
      <w:r w:rsidR="00C91F84">
        <w:t>tities and attributes (or features and properties) of the datasets such that users can understand their meaning.</w:t>
      </w:r>
    </w:p>
    <w:p w14:paraId="3ED566B6" w14:textId="77777777" w:rsidR="00E76B90" w:rsidRDefault="00E76B90" w:rsidP="00E66DB8">
      <w:r>
        <w:t>Many options are available for implementing document repositories, including DSpace (FOSS</w:t>
      </w:r>
      <w:r w:rsidR="00C91F84">
        <w:t xml:space="preserve">, </w:t>
      </w:r>
      <w:r w:rsidR="00C91F84" w:rsidRPr="00C91F84">
        <w:t>http://www.dspace.org/</w:t>
      </w:r>
      <w:r>
        <w:t xml:space="preserve">), OCLC ContentDM (commercial), </w:t>
      </w:r>
      <w:r w:rsidR="00C91F84">
        <w:t>Fedora (</w:t>
      </w:r>
      <w:r w:rsidR="00C91F84" w:rsidRPr="00C91F84">
        <w:t>http://fedora-commons.org/</w:t>
      </w:r>
      <w:r w:rsidR="00C91F84">
        <w:t xml:space="preserve">), </w:t>
      </w:r>
      <w:r>
        <w:t>and the Drupal-based document repository developed in collaboration with the USGIN project</w:t>
      </w:r>
      <w:r w:rsidR="00C91F84">
        <w:t xml:space="preserve"> (http://repository.usgin.org)</w:t>
      </w:r>
      <w:r>
        <w:t>. In order to integrate holdings in system document repositories</w:t>
      </w:r>
      <w:r w:rsidR="00032AD0">
        <w:t>, a system repository must make available</w:t>
      </w:r>
      <w:r>
        <w:t xml:space="preserve"> metadata for contained resources </w:t>
      </w:r>
      <w:r w:rsidR="00032AD0">
        <w:t xml:space="preserve">using </w:t>
      </w:r>
      <w:r>
        <w:t>a NGDS metadata interchange format</w:t>
      </w:r>
      <w:r w:rsidR="00032AD0">
        <w:t xml:space="preserve"> that can be inserted into the NGDS catalog system. This metadata must </w:t>
      </w:r>
      <w:r>
        <w:t xml:space="preserve">contain the required </w:t>
      </w:r>
      <w:r w:rsidR="00032AD0">
        <w:t xml:space="preserve">minimum </w:t>
      </w:r>
      <w:r>
        <w:t>content</w:t>
      </w:r>
      <w:r w:rsidR="00032AD0">
        <w:t xml:space="preserve"> to allow discovery and access to any do</w:t>
      </w:r>
      <w:r w:rsidR="00032AD0">
        <w:t>c</w:t>
      </w:r>
      <w:r w:rsidR="00032AD0">
        <w:t>ument in an NGDS repository</w:t>
      </w:r>
      <w:r w:rsidR="00433860">
        <w:t>, including a URL that will retrieve the resource</w:t>
      </w:r>
      <w:r>
        <w:t xml:space="preserve">. </w:t>
      </w:r>
    </w:p>
    <w:p w14:paraId="3ED566B7" w14:textId="77777777" w:rsidR="00E76B90" w:rsidRDefault="00E76B90" w:rsidP="00910897">
      <w:pPr>
        <w:pStyle w:val="Heading3"/>
      </w:pPr>
      <w:r>
        <w:t>Data Servers</w:t>
      </w:r>
    </w:p>
    <w:p w14:paraId="3ED566B8" w14:textId="77777777" w:rsidR="00E76B90" w:rsidRPr="001565A6" w:rsidRDefault="00E76B90" w:rsidP="001565A6">
      <w:r>
        <w:t xml:space="preserve">A Data Server is any </w:t>
      </w:r>
      <w:r w:rsidRPr="001565A6">
        <w:t>component that implements a service providing data using at least one pr</w:t>
      </w:r>
      <w:r w:rsidRPr="001565A6">
        <w:t>o</w:t>
      </w:r>
      <w:r w:rsidRPr="001565A6">
        <w:t>tocol and interchange format conforming to an NGDS specification.</w:t>
      </w:r>
      <w:r>
        <w:t xml:space="preserve"> Data service delivery of content differs from the simpler document-based delivery because it requires that the format and content delivered will conform to some know set of rules, allowing software to interact directly with the data server to facilitate user acquisition and integration of data into their work enviro</w:t>
      </w:r>
      <w:r>
        <w:t>n</w:t>
      </w:r>
      <w:r>
        <w:t xml:space="preserve">ment. </w:t>
      </w:r>
    </w:p>
    <w:p w14:paraId="3ED566B9" w14:textId="77777777" w:rsidR="00E76B90" w:rsidRDefault="00E76B90" w:rsidP="0085088D">
      <w:r>
        <w:t>Data delivery through a service requires the service provider to perform any necessary data int</w:t>
      </w:r>
      <w:r>
        <w:t>e</w:t>
      </w:r>
      <w:r>
        <w:t xml:space="preserve">gration operations to get content into the schema conforming to the service profile. This requires more work for the data provider than the simpler document deliver approach, and thus will have to be implemented incrementally based on the quantity and significance of various data items. Data types that are deemed suitable for service delivery will have NGDS protocols, interchange formats, and vocabularies defined to enable automated access to those data. </w:t>
      </w:r>
    </w:p>
    <w:p w14:paraId="3ED566BA" w14:textId="77777777" w:rsidR="00E76B90" w:rsidRDefault="00E76B90" w:rsidP="0085088D">
      <w:r>
        <w:t>Since many of the data types are associated with geographically located features, the Open Ge</w:t>
      </w:r>
      <w:r>
        <w:t>o</w:t>
      </w:r>
      <w:r>
        <w:t>spatial Consortium Web Feature Service (WFS) is proposed as the starting point for implement</w:t>
      </w:r>
      <w:r>
        <w:t>a</w:t>
      </w:r>
      <w:r>
        <w:t xml:space="preserve">tion of feature services. This protocol uses GML geometry for location description, and allows feature types to be defined that are characterized by feature specific xml schema. </w:t>
      </w:r>
    </w:p>
    <w:p w14:paraId="3ED566BB" w14:textId="77777777" w:rsidR="00E76B90" w:rsidRDefault="00E76B90" w:rsidP="0085088D">
      <w:r>
        <w:t xml:space="preserve">A number of international efforts are under way to develop specifications for data interchange of geoscience information (GeoSciML), and basic observation and measurement data (ISO19156). These xml schema are very flexible to allow representation of a wide range of content, but are thus correspondingly complex. Currently there are no client applications that can do more that transform complex xml to html for display. </w:t>
      </w:r>
    </w:p>
    <w:p w14:paraId="3ED566BC" w14:textId="77777777" w:rsidR="00E76B90" w:rsidRPr="0085088D" w:rsidRDefault="00E76B90" w:rsidP="0085088D">
      <w:r>
        <w:t xml:space="preserve">Thus, in the initial phase of the project services will be defined using simple xml schema with string and numeric-valued elements. These services can be consumed by existing clients like </w:t>
      </w:r>
      <w:r>
        <w:lastRenderedPageBreak/>
        <w:t xml:space="preserve">ArcMap and Quantum GIS. </w:t>
      </w:r>
      <w:r w:rsidR="00433860">
        <w:t>S</w:t>
      </w:r>
      <w:r>
        <w:t>imple</w:t>
      </w:r>
      <w:r w:rsidR="00433860">
        <w:t xml:space="preserve"> feature</w:t>
      </w:r>
      <w:r>
        <w:t xml:space="preserve"> schema will be compatible with </w:t>
      </w:r>
      <w:r w:rsidR="00433860">
        <w:t xml:space="preserve">GeoSciML, </w:t>
      </w:r>
      <w:r>
        <w:t xml:space="preserve"> ISO specifications</w:t>
      </w:r>
      <w:r w:rsidR="00433860">
        <w:t>, and other complex standard schema</w:t>
      </w:r>
      <w:r>
        <w:t xml:space="preserve"> to the degree that is practical. As clients are developed for richer-content complex feature services, the NGDS </w:t>
      </w:r>
      <w:r w:rsidR="00433860">
        <w:t>can adopt</w:t>
      </w:r>
      <w:r>
        <w:t xml:space="preserve"> more complex</w:t>
      </w:r>
      <w:r w:rsidR="00433860">
        <w:t>, i</w:t>
      </w:r>
      <w:r w:rsidR="00433860">
        <w:t>n</w:t>
      </w:r>
      <w:r w:rsidR="00433860">
        <w:t>formation-rich</w:t>
      </w:r>
      <w:r>
        <w:t xml:space="preserve"> schema.  There are also a number of other data formats in use in related comm</w:t>
      </w:r>
      <w:r>
        <w:t>u</w:t>
      </w:r>
      <w:r>
        <w:t>nities for geoscience information interchange, including WaterML in use by the CUAHSI pr</w:t>
      </w:r>
      <w:r>
        <w:t>o</w:t>
      </w:r>
      <w:r>
        <w:t>ject, NetCDF, which is widely used for large numeric data sets in the atmospheric and remote sensing communities, and an xml markup developed for geochemical data by the EarthChem project. Where ever possible, NGDS data providers should reuse existing schema to take a</w:t>
      </w:r>
      <w:r>
        <w:t>d</w:t>
      </w:r>
      <w:r>
        <w:t>vantage of tools developed to consume data in these formats.</w:t>
      </w:r>
    </w:p>
    <w:p w14:paraId="3ED566BD" w14:textId="77777777" w:rsidR="00E76B90" w:rsidRDefault="00E76B90" w:rsidP="00910897">
      <w:pPr>
        <w:pStyle w:val="Heading3"/>
      </w:pPr>
      <w:r>
        <w:t>Infrastructure Server</w:t>
      </w:r>
    </w:p>
    <w:p w14:paraId="3ED566BE" w14:textId="77777777" w:rsidR="00E76B90" w:rsidRDefault="00E76B90" w:rsidP="000F2DCC">
      <w:r>
        <w:t>The extensive requirements for the NGDS laid out in the requirements section proscribe a colle</w:t>
      </w:r>
      <w:r>
        <w:t>c</w:t>
      </w:r>
      <w:r>
        <w:t>tion of functions that must be available on a system wide basis. These functions will be provided by infra</w:t>
      </w:r>
      <w:r w:rsidR="00433860">
        <w:t>structure servers. The NGDS steering committee will have to develop policies for the l</w:t>
      </w:r>
      <w:r w:rsidR="00433860">
        <w:t>o</w:t>
      </w:r>
      <w:r w:rsidR="00433860">
        <w:t>cation and maintenance of these servers</w:t>
      </w:r>
      <w:r>
        <w:t>. The most important infrastructure services identified at this point include caching, mirroring, and backing up system data; providing a home for o</w:t>
      </w:r>
      <w:r>
        <w:t>r</w:t>
      </w:r>
      <w:r>
        <w:t>phaned data or legacy data; user authentication for access control, vocabulary services for prov</w:t>
      </w:r>
      <w:r>
        <w:t>i</w:t>
      </w:r>
      <w:r>
        <w:t>sion of community vocabularies for semantic interoperability, and identifier registration services that will provide URI dereferencing</w:t>
      </w:r>
      <w:r w:rsidR="00433860">
        <w:t xml:space="preserve">, </w:t>
      </w:r>
      <w:r>
        <w:t xml:space="preserve">and </w:t>
      </w:r>
      <w:r w:rsidR="00433860">
        <w:t xml:space="preserve">services for </w:t>
      </w:r>
      <w:r>
        <w:t>mapping between identifier schemes to avoid unrecognized duplication of resources. Other infrastructure functionality that would be useful includes validation of information interchange documents to determine if and to what d</w:t>
      </w:r>
      <w:r>
        <w:t>e</w:t>
      </w:r>
      <w:r>
        <w:t>gree they conform to system specifications</w:t>
      </w:r>
      <w:r w:rsidR="00433860">
        <w:t>,</w:t>
      </w:r>
      <w:r>
        <w:t xml:space="preserve"> social networking functions such as resource rating, comment, </w:t>
      </w:r>
      <w:r w:rsidR="00433860">
        <w:t xml:space="preserve">and </w:t>
      </w:r>
      <w:r>
        <w:t>feedback; and usage monitoring and reporting</w:t>
      </w:r>
      <w:r w:rsidR="00433860">
        <w:t xml:space="preserve"> services</w:t>
      </w:r>
      <w:r>
        <w:t>. Development of such i</w:t>
      </w:r>
      <w:r>
        <w:t>n</w:t>
      </w:r>
      <w:r>
        <w:t>frastructure services should be prioritized to support data services that are actually being impl</w:t>
      </w:r>
      <w:r>
        <w:t>e</w:t>
      </w:r>
      <w:r>
        <w:t>mented.</w:t>
      </w:r>
    </w:p>
    <w:p w14:paraId="3ED566BF" w14:textId="77777777" w:rsidR="00E76B90" w:rsidRDefault="00E76B90" w:rsidP="00910897">
      <w:pPr>
        <w:pStyle w:val="Heading3"/>
      </w:pPr>
      <w:r>
        <w:t>Database and File System</w:t>
      </w:r>
    </w:p>
    <w:p w14:paraId="3ED566C0" w14:textId="77777777" w:rsidR="00E76B90" w:rsidRPr="005C2302" w:rsidRDefault="00E76B90" w:rsidP="005C2302">
      <w:r>
        <w:t xml:space="preserve">Various databases and file systems accessed by server applications will house the actual system resources. For security and simplicity, these will probably not be directly accessible for system users, but will be accessed through NGDS </w:t>
      </w:r>
      <w:r w:rsidR="00433860">
        <w:t>service interfaces</w:t>
      </w:r>
      <w:r>
        <w:t>. Many user applications may also have local data store</w:t>
      </w:r>
      <w:r w:rsidR="00433860">
        <w:t xml:space="preserve">s, in databases or </w:t>
      </w:r>
      <w:r>
        <w:t>file system</w:t>
      </w:r>
      <w:r w:rsidR="00433860">
        <w:t>s,</w:t>
      </w:r>
      <w:r>
        <w:t xml:space="preserve"> used to cache resources obtained from the system for offline usage, better performance, and reliability.</w:t>
      </w:r>
    </w:p>
    <w:p w14:paraId="3ED566C1" w14:textId="77777777" w:rsidR="00E76B90" w:rsidRDefault="00E76B90" w:rsidP="00910897">
      <w:pPr>
        <w:pStyle w:val="Heading3"/>
      </w:pPr>
      <w:r>
        <w:t>Clients</w:t>
      </w:r>
    </w:p>
    <w:p w14:paraId="3ED566C2" w14:textId="77777777" w:rsidR="00E76B90" w:rsidRPr="002C21C5" w:rsidRDefault="00E76B90" w:rsidP="002C21C5">
      <w:r>
        <w:t>The client applications implement most of the desktop analytical and search functionality r</w:t>
      </w:r>
      <w:r>
        <w:t>e</w:t>
      </w:r>
      <w:r>
        <w:t>quired by the system. These are outside the scope of this data-access system architecture except for the provision that they operate with the NGDS catalog for resource discovery and evaluation, and utilize NGDS services and repositories for data access.</w:t>
      </w:r>
    </w:p>
    <w:p w14:paraId="3ED566C3" w14:textId="77777777" w:rsidR="00E76B90" w:rsidRDefault="00E76B90" w:rsidP="00DF5CEE">
      <w:pPr>
        <w:pStyle w:val="Heading2"/>
      </w:pPr>
      <w:r>
        <w:t>System deployment</w:t>
      </w:r>
    </w:p>
    <w:p w14:paraId="3ED566C4" w14:textId="77777777" w:rsidR="00E76B90" w:rsidRDefault="00E76B90" w:rsidP="00433860">
      <w:pPr>
        <w:pStyle w:val="Heading3"/>
      </w:pPr>
      <w:r>
        <w:t>Nodes</w:t>
      </w:r>
    </w:p>
    <w:p w14:paraId="3ED566C5" w14:textId="77777777" w:rsidR="00E76B90" w:rsidRDefault="00E76B90" w:rsidP="00207CB8">
      <w:r>
        <w:t>Any server that is internet accessible and implements one or more NGDS services, including document repositor</w:t>
      </w:r>
      <w:r w:rsidR="00524E4D">
        <w:t>ies</w:t>
      </w:r>
      <w:r>
        <w:t xml:space="preserve"> containing files indexed by metadata in NGDS catalogs, is effectively a node in the system (Figure 2). Each node will implement one or more of the abstract components </w:t>
      </w:r>
      <w:r w:rsidR="00524E4D">
        <w:t>shown in Figure 1</w:t>
      </w:r>
      <w:r>
        <w:t>, and will need to register public resources available at that node in the catalog system.</w:t>
      </w:r>
    </w:p>
    <w:p w14:paraId="3ED566C6" w14:textId="77777777" w:rsidR="00E76B90" w:rsidRDefault="00B81272" w:rsidP="00207CB8">
      <w:r>
        <w:rPr>
          <w:noProof/>
        </w:rPr>
        <w:lastRenderedPageBreak/>
        <mc:AlternateContent>
          <mc:Choice Requires="wps">
            <w:drawing>
              <wp:anchor distT="0" distB="0" distL="114300" distR="114300" simplePos="0" relativeHeight="251660800" behindDoc="0" locked="0" layoutInCell="1" allowOverlap="1" wp14:anchorId="3ED567A9" wp14:editId="3ED567AA">
                <wp:simplePos x="0" y="0"/>
                <wp:positionH relativeFrom="column">
                  <wp:posOffset>268605</wp:posOffset>
                </wp:positionH>
                <wp:positionV relativeFrom="paragraph">
                  <wp:posOffset>6217285</wp:posOffset>
                </wp:positionV>
                <wp:extent cx="5403850" cy="1174750"/>
                <wp:effectExtent l="0" t="0" r="6350" b="6350"/>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3850" cy="1174750"/>
                        </a:xfrm>
                        <a:prstGeom prst="rect">
                          <a:avLst/>
                        </a:prstGeom>
                        <a:solidFill>
                          <a:prstClr val="white"/>
                        </a:solidFill>
                        <a:ln>
                          <a:noFill/>
                        </a:ln>
                        <a:effectLst/>
                      </wps:spPr>
                      <wps:txbx>
                        <w:txbxContent>
                          <w:p w14:paraId="3ED567C2" w14:textId="77777777" w:rsidR="00550AE3" w:rsidRPr="0051059F" w:rsidRDefault="00550AE3" w:rsidP="00524E4D">
                            <w:pPr>
                              <w:pStyle w:val="Caption"/>
                              <w:rPr>
                                <w:rFonts w:ascii="Times New Roman" w:hAnsi="Times New Roman"/>
                                <w:noProof/>
                                <w:sz w:val="24"/>
                                <w:szCs w:val="24"/>
                              </w:rPr>
                            </w:pPr>
                            <w:r>
                              <w:t>Figure 2</w:t>
                            </w:r>
                            <w:r>
                              <w:rPr>
                                <w:noProof/>
                              </w:rPr>
                              <w:t>. Deployment of components to nodes in the system. Core nodes</w:t>
                            </w:r>
                            <w:r>
                              <w:t xml:space="preserve"> will implement special functions, including archives, system specification repositories, and registries of identifiers, as well as standard catalog and data services. Other nodes will implement catalog and data services, and may provide applications that utilize data resources as well. Some applications may provide tightly coupled (client and server specific) linkages to data stores, but these are considered interim solutions because they violate the open access philosophy of the system.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21.15pt;margin-top:489.55pt;width:425.5pt;height:9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" stroked="f">
                <v:path arrowok="t"/>
                <v:textbox style="mso-fit-shape-to-text:t" inset="0,0,0,0">
                  <w:txbxContent>
                    <w:p w14:paraId="3ED567C2" w14:textId="77777777" w:rsidR="00550AE3" w:rsidRPr="0051059F" w:rsidRDefault="00550AE3" w:rsidP="00524E4D">
                      <w:pPr>
                        <w:pStyle w:val="Caption"/>
                        <w:rPr>
                          <w:rFonts w:ascii="Times New Roman" w:hAnsi="Times New Roman"/>
                          <w:noProof/>
                          <w:sz w:val="24"/>
                          <w:szCs w:val="24"/>
                        </w:rPr>
                      </w:pPr>
                      <w:r>
                        <w:t>Figure 2</w:t>
                      </w:r>
                      <w:r>
                        <w:rPr>
                          <w:noProof/>
                        </w:rPr>
                        <w:t>. Deployment of components to nodes in the system. Core nodes</w:t>
                      </w:r>
                      <w:r>
                        <w:t xml:space="preserve"> will implement special functions, including archives, system specification repositories, and registries of identifiers, as well as standard catalog and data services. Other nodes will implement catalog and data services, and may provide applications that utilize data resources as well. Some applications may provide tightly coupled (client and server specific) linkages to data stores, but these are considered interim solutions because they violate the open access philosophy of the system. </w:t>
                      </w:r>
                    </w:p>
                  </w:txbxContent>
                </v:textbox>
                <w10:wrap type="topAndBottom"/>
              </v:shape>
            </w:pict>
          </mc:Fallback>
        </mc:AlternateContent>
      </w:r>
      <w:r>
        <w:rPr>
          <w:noProof/>
        </w:rPr>
        <w:drawing>
          <wp:anchor distT="0" distB="0" distL="114300" distR="114300" simplePos="0" relativeHeight="251657728" behindDoc="0" locked="0" layoutInCell="1" allowOverlap="0" wp14:anchorId="3ED567AB" wp14:editId="3ED567AC">
            <wp:simplePos x="0" y="0"/>
            <wp:positionH relativeFrom="margin">
              <wp:align>center</wp:align>
            </wp:positionH>
            <wp:positionV relativeFrom="margin">
              <wp:align>top</wp:align>
            </wp:positionV>
            <wp:extent cx="5403850" cy="6208395"/>
            <wp:effectExtent l="0" t="0" r="6350" b="1905"/>
            <wp:wrapTopAndBottom/>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3850" cy="620839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752" behindDoc="0" locked="0" layoutInCell="1" allowOverlap="1" wp14:anchorId="3ED567AD" wp14:editId="3ED567AE">
                <wp:simplePos x="0" y="0"/>
                <wp:positionH relativeFrom="column">
                  <wp:posOffset>38100</wp:posOffset>
                </wp:positionH>
                <wp:positionV relativeFrom="paragraph">
                  <wp:posOffset>8286750</wp:posOffset>
                </wp:positionV>
                <wp:extent cx="5405120" cy="298450"/>
                <wp:effectExtent l="0" t="0" r="5080" b="635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5120" cy="298450"/>
                        </a:xfrm>
                        <a:prstGeom prst="rect">
                          <a:avLst/>
                        </a:prstGeom>
                        <a:solidFill>
                          <a:prstClr val="white"/>
                        </a:solidFill>
                        <a:ln>
                          <a:noFill/>
                        </a:ln>
                        <a:effectLst/>
                      </wps:spPr>
                      <wps:txbx>
                        <w:txbxContent>
                          <w:p w14:paraId="3ED567C3" w14:textId="77777777" w:rsidR="00550AE3" w:rsidRPr="001A2982" w:rsidRDefault="00550AE3" w:rsidP="00524E4D">
                            <w:pPr>
                              <w:pStyle w:val="Caption"/>
                              <w:rPr>
                                <w:rFonts w:ascii="Times New Roman" w:hAnsi="Times New Roman"/>
                                <w:noProof/>
                                <w:sz w:val="24"/>
                                <w:szCs w:val="24"/>
                              </w:rPr>
                            </w:pPr>
                            <w:bookmarkStart w:id="34" w:name="_Ref302311104"/>
                            <w:r>
                              <w:t xml:space="preserve">Figure </w:t>
                            </w:r>
                            <w:fldSimple w:instr=" SEQ Figure \* ARABIC ">
                              <w:r>
                                <w:rPr>
                                  <w:noProof/>
                                </w:rPr>
                                <w:t>2</w:t>
                              </w:r>
                            </w:fldSimple>
                            <w:bookmarkEnd w:id="34"/>
                            <w:r>
                              <w:rPr>
                                <w:noProof/>
                              </w:rPr>
                              <w:t>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6" o:spid="_x0000_s1029" type="#_x0000_t202" style="position:absolute;margin-left:3pt;margin-top:652.5pt;width:425.6pt;height:2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" stroked="f">
                <v:path arrowok="t"/>
                <v:textbox style="mso-fit-shape-to-text:t" inset="0,0,0,0">
                  <w:txbxContent>
                    <w:p w14:paraId="3ED567C3" w14:textId="77777777" w:rsidR="00550AE3" w:rsidRPr="001A2982" w:rsidRDefault="00550AE3" w:rsidP="00524E4D">
                      <w:pPr>
                        <w:pStyle w:val="Caption"/>
                        <w:rPr>
                          <w:rFonts w:ascii="Times New Roman" w:hAnsi="Times New Roman"/>
                          <w:noProof/>
                          <w:sz w:val="24"/>
                          <w:szCs w:val="24"/>
                        </w:rPr>
                      </w:pPr>
                      <w:bookmarkStart w:id="35" w:name="_Ref302311104"/>
                      <w:r>
                        <w:t xml:space="preserve">Figure </w:t>
                      </w:r>
                      <w:fldSimple w:instr=" SEQ Figure \* ARABIC ">
                        <w:r>
                          <w:rPr>
                            <w:noProof/>
                          </w:rPr>
                          <w:t>2</w:t>
                        </w:r>
                      </w:fldSimple>
                      <w:bookmarkEnd w:id="35"/>
                      <w:r>
                        <w:rPr>
                          <w:noProof/>
                        </w:rPr>
                        <w:t>Deployment</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3ED567AF" wp14:editId="3ED567B0">
                <wp:simplePos x="0" y="0"/>
                <wp:positionH relativeFrom="column">
                  <wp:posOffset>38100</wp:posOffset>
                </wp:positionH>
                <wp:positionV relativeFrom="paragraph">
                  <wp:posOffset>8286750</wp:posOffset>
                </wp:positionV>
                <wp:extent cx="5405120" cy="298450"/>
                <wp:effectExtent l="0" t="0" r="5080" b="635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5120" cy="298450"/>
                        </a:xfrm>
                        <a:prstGeom prst="rect">
                          <a:avLst/>
                        </a:prstGeom>
                        <a:solidFill>
                          <a:prstClr val="white"/>
                        </a:solidFill>
                        <a:ln>
                          <a:noFill/>
                        </a:ln>
                        <a:effectLst/>
                      </wps:spPr>
                      <wps:txbx>
                        <w:txbxContent>
                          <w:p w14:paraId="3ED567C4" w14:textId="77777777" w:rsidR="00550AE3" w:rsidRPr="004F7203" w:rsidRDefault="00550AE3" w:rsidP="00524E4D">
                            <w:pPr>
                              <w:pStyle w:val="Caption"/>
                              <w:rPr>
                                <w:rFonts w:ascii="Times New Roman" w:hAnsi="Times New Roman"/>
                                <w:noProof/>
                                <w:sz w:val="24"/>
                                <w:szCs w:val="24"/>
                              </w:rPr>
                            </w:pPr>
                            <w:r>
                              <w:t xml:space="preserve">Figure </w:t>
                            </w:r>
                            <w:fldSimple w:instr=" SEQ Figure \* ARABIC ">
                              <w:r>
                                <w:rPr>
                                  <w:noProof/>
                                </w:rPr>
                                <w:t>3</w:t>
                              </w:r>
                            </w:fldSimple>
                            <w:r>
                              <w:rPr>
                                <w:noProof/>
                              </w:rPr>
                              <w:t>Deployment of System components.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7" o:spid="_x0000_s1030" type="#_x0000_t202" style="position:absolute;margin-left:3pt;margin-top:652.5pt;width:425.6pt;height:2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" stroked="f">
                <v:path arrowok="t"/>
                <v:textbox style="mso-fit-shape-to-text:t" inset="0,0,0,0">
                  <w:txbxContent>
                    <w:p w14:paraId="3ED567C4" w14:textId="77777777" w:rsidR="00550AE3" w:rsidRPr="004F7203" w:rsidRDefault="00550AE3" w:rsidP="00524E4D">
                      <w:pPr>
                        <w:pStyle w:val="Caption"/>
                        <w:rPr>
                          <w:rFonts w:ascii="Times New Roman" w:hAnsi="Times New Roman"/>
                          <w:noProof/>
                          <w:sz w:val="24"/>
                          <w:szCs w:val="24"/>
                        </w:rPr>
                      </w:pPr>
                      <w:r>
                        <w:t xml:space="preserve">Figure </w:t>
                      </w:r>
                      <w:fldSimple w:instr=" SEQ Figure \* ARABIC ">
                        <w:r>
                          <w:rPr>
                            <w:noProof/>
                          </w:rPr>
                          <w:t>3</w:t>
                        </w:r>
                      </w:fldSimple>
                      <w:r>
                        <w:rPr>
                          <w:noProof/>
                        </w:rPr>
                        <w:t>Deployment of System components.</w:t>
                      </w:r>
                    </w:p>
                  </w:txbxContent>
                </v:textbox>
              </v:shape>
            </w:pict>
          </mc:Fallback>
        </mc:AlternateContent>
      </w:r>
    </w:p>
    <w:p w14:paraId="3ED566C7" w14:textId="77777777" w:rsidR="00E76B90" w:rsidRDefault="00E76B90" w:rsidP="00207CB8">
      <w:r>
        <w:lastRenderedPageBreak/>
        <w:t>The deployment diagram indicates a key aspect of the system—the user client software interacts with components on the server side through a pipe labeled “NGDS services.” This connection represents any and all service protocols used to link clients and data servers in the system. These services define interfaces that decouple th</w:t>
      </w:r>
      <w:r w:rsidR="00E61D7F">
        <w:t>e clients and servers.</w:t>
      </w:r>
      <w:r>
        <w:t xml:space="preserve"> </w:t>
      </w:r>
      <w:r w:rsidR="00E61D7F">
        <w:t>U</w:t>
      </w:r>
      <w:r>
        <w:t xml:space="preserve">pgrades or modifications </w:t>
      </w:r>
      <w:r w:rsidR="00E61D7F">
        <w:t>to</w:t>
      </w:r>
      <w:r>
        <w:t xml:space="preserve"> cl</w:t>
      </w:r>
      <w:r>
        <w:t>i</w:t>
      </w:r>
      <w:r>
        <w:t>ent or server software</w:t>
      </w:r>
      <w:r w:rsidR="00E61D7F">
        <w:t xml:space="preserve"> that do not change the operations and behavior of their service interface will</w:t>
      </w:r>
      <w:r>
        <w:t xml:space="preserve"> not break the system. This loose coupling is a key design feature necessary to allow the sy</w:t>
      </w:r>
      <w:r>
        <w:t>s</w:t>
      </w:r>
      <w:r>
        <w:t xml:space="preserve">tem to evolve as technology and user requirements change. </w:t>
      </w:r>
    </w:p>
    <w:p w14:paraId="3ED566C8" w14:textId="77777777" w:rsidR="00E76B90" w:rsidRPr="00207CB8" w:rsidRDefault="00E76B90" w:rsidP="00207CB8">
      <w:r>
        <w:t>Figure 2 also indicates that direct connections using proprietary technology may exist between clients and servers managed by some participants (ODBC to ODBC connection indicated b</w:t>
      </w:r>
      <w:r>
        <w:t>e</w:t>
      </w:r>
      <w:r>
        <w:t xml:space="preserve">tween client GeothermalDesktop and server NGDS_Db). Such connections may be necessary for expediency, security, or special performance requirements, but </w:t>
      </w:r>
      <w:r w:rsidR="00E61D7F">
        <w:t>are</w:t>
      </w:r>
      <w:r>
        <w:t xml:space="preserve"> considered interim solutions because they violate the premise of an open system in which services offered are publicly doc</w:t>
      </w:r>
      <w:r>
        <w:t>u</w:t>
      </w:r>
      <w:r>
        <w:t xml:space="preserve">mented and available to any client in the system. </w:t>
      </w:r>
    </w:p>
    <w:p w14:paraId="3ED566C9" w14:textId="77777777" w:rsidR="00E76B90" w:rsidRDefault="00E76B90" w:rsidP="00DF5CEE">
      <w:pPr>
        <w:pStyle w:val="Heading1"/>
      </w:pPr>
      <w:r>
        <w:t>Data Acquisition Plan</w:t>
      </w:r>
    </w:p>
    <w:p w14:paraId="3ED566CA" w14:textId="77777777" w:rsidR="00E76B90" w:rsidRDefault="00E76B90" w:rsidP="00984FE4">
      <w:r>
        <w:t>This data acquisition plan is a road map for bringing data into the information infrastructure that is the foundation of the NGDS. The intention is to get the NGDS off the ground, with useful data content, as quickly as possible by using existing, tested Open Geospatial Consortium services, particularly Web Map Service (WMS) and Web Feature Service (WFS). In a nutshell, the steps in this plan are:</w:t>
      </w:r>
    </w:p>
    <w:p w14:paraId="3ED566CB" w14:textId="77777777" w:rsidR="00E76B90" w:rsidRDefault="00E76B90" w:rsidP="005F40F3">
      <w:pPr>
        <w:pStyle w:val="ListParagraph"/>
        <w:numPr>
          <w:ilvl w:val="0"/>
          <w:numId w:val="21"/>
        </w:numPr>
      </w:pPr>
      <w:r>
        <w:t xml:space="preserve">Identify the kinds of information to be made available through the system. </w:t>
      </w:r>
    </w:p>
    <w:p w14:paraId="3ED566CC" w14:textId="77777777" w:rsidR="00E76B90" w:rsidRDefault="00E76B90" w:rsidP="005F40F3">
      <w:pPr>
        <w:pStyle w:val="ListParagraph"/>
        <w:numPr>
          <w:ilvl w:val="0"/>
          <w:numId w:val="21"/>
        </w:numPr>
      </w:pPr>
      <w:r>
        <w:t>Prioritize acquisition according to availability, importance for geothermal resource eval</w:t>
      </w:r>
      <w:r>
        <w:t>u</w:t>
      </w:r>
      <w:r>
        <w:t>ation and development, and difficulty of acquisition.</w:t>
      </w:r>
    </w:p>
    <w:p w14:paraId="3ED566CD" w14:textId="77777777" w:rsidR="00E76B90" w:rsidRDefault="00E76B90" w:rsidP="005F40F3">
      <w:pPr>
        <w:pStyle w:val="ListParagraph"/>
        <w:numPr>
          <w:ilvl w:val="0"/>
          <w:numId w:val="21"/>
        </w:numPr>
      </w:pPr>
      <w:r>
        <w:t>Make data resources accessible</w:t>
      </w:r>
    </w:p>
    <w:p w14:paraId="3ED566CE" w14:textId="77777777" w:rsidR="00E76B90" w:rsidRDefault="00E76B90" w:rsidP="005F40F3">
      <w:pPr>
        <w:pStyle w:val="ListParagraph"/>
        <w:numPr>
          <w:ilvl w:val="1"/>
          <w:numId w:val="21"/>
        </w:numPr>
      </w:pPr>
      <w:r>
        <w:t>For document based resources and datasets that do not have specifications for i</w:t>
      </w:r>
      <w:r>
        <w:t>n</w:t>
      </w:r>
      <w:r>
        <w:t>terchange protocols, data schema, and file format: create metadata for resource and make resource available in a web-accessible location linked to from the metadata.</w:t>
      </w:r>
    </w:p>
    <w:p w14:paraId="3ED566CF" w14:textId="77777777" w:rsidR="00E76B90" w:rsidRDefault="00E76B90" w:rsidP="005F40F3">
      <w:pPr>
        <w:pStyle w:val="ListParagraph"/>
        <w:numPr>
          <w:ilvl w:val="1"/>
          <w:numId w:val="21"/>
        </w:numPr>
      </w:pPr>
      <w:r>
        <w:t>For high value datasets with sufficient volume, design and implement xml schema based on any applicable standards to use as an interchange format in WFS service response documents, and make the data available through WFS service. Metadata describing service function and content go in catalog.</w:t>
      </w:r>
    </w:p>
    <w:p w14:paraId="3ED566D0" w14:textId="77777777" w:rsidR="00E76B90" w:rsidRDefault="00E76B90" w:rsidP="005F40F3">
      <w:pPr>
        <w:pStyle w:val="ListParagraph"/>
        <w:numPr>
          <w:ilvl w:val="1"/>
          <w:numId w:val="21"/>
        </w:numPr>
      </w:pPr>
      <w:r>
        <w:t>Map-based portrayals of information can be made available as documents, and as WMS service layers. Metadata describing map content and distribution points go in catalog.</w:t>
      </w:r>
    </w:p>
    <w:p w14:paraId="3ED566D1" w14:textId="77777777" w:rsidR="00E76B90" w:rsidRDefault="00E76B90" w:rsidP="00984FE4"/>
    <w:p w14:paraId="3ED566D2" w14:textId="77777777" w:rsidR="00E76B90" w:rsidRDefault="00E76B90" w:rsidP="00984FE4">
      <w:r>
        <w:t>Data types for which NGDS data acquisition services and interchange formats have not been specified will be made available in user-defined data files that will be described by metadata in the system catalog and placed in web-accessible servers. Standardization of automated, intero</w:t>
      </w:r>
      <w:r>
        <w:t>p</w:t>
      </w:r>
      <w:r>
        <w:t>erable data acquisition via services and community interchange formats will be developed i</w:t>
      </w:r>
      <w:r>
        <w:t>n</w:t>
      </w:r>
      <w:r>
        <w:t>crementally, starting with highest priority data types. Priority will be determined by data avail</w:t>
      </w:r>
      <w:r>
        <w:t>a</w:t>
      </w:r>
      <w:r>
        <w:t>bility and requirements from application developers</w:t>
      </w:r>
      <w:r w:rsidR="00184038">
        <w:t xml:space="preserve"> in the user community</w:t>
      </w:r>
      <w:r>
        <w:t xml:space="preserve"> working on client software useful for geothermal resource development.</w:t>
      </w:r>
    </w:p>
    <w:p w14:paraId="3ED566D3" w14:textId="77777777" w:rsidR="00E76B90" w:rsidRDefault="00E76B90" w:rsidP="00984FE4">
      <w:r>
        <w:lastRenderedPageBreak/>
        <w:t>For interoperable data to be presented to the system using standardized protocols, interchange formats, and vocabularies, the development team will need to work with the user community (d</w:t>
      </w:r>
      <w:r>
        <w:t>a</w:t>
      </w:r>
      <w:r>
        <w:t>ta providers and consumers) to determine a useful starting collection of attributes for entities or features that will be delivered, including</w:t>
      </w:r>
      <w:r w:rsidRPr="00E37A21">
        <w:t xml:space="preserve"> units of measure </w:t>
      </w:r>
      <w:r>
        <w:t xml:space="preserve">and required </w:t>
      </w:r>
      <w:r w:rsidRPr="00E37A21">
        <w:t>controlled vocabularies</w:t>
      </w:r>
      <w:r>
        <w:t>. Interoperability means in practice that software will use the same access protocol for a given kind of information from any NGDS data provider, without any provider</w:t>
      </w:r>
      <w:r w:rsidR="00184038">
        <w:t>-</w:t>
      </w:r>
      <w:r>
        <w:t>specific customization. Some important requirements include:</w:t>
      </w:r>
    </w:p>
    <w:p w14:paraId="3ED566D4" w14:textId="77777777" w:rsidR="00E76B90" w:rsidRDefault="00E76B90" w:rsidP="00984FE4">
      <w:pPr>
        <w:numPr>
          <w:ilvl w:val="0"/>
          <w:numId w:val="5"/>
        </w:numPr>
        <w:autoSpaceDE w:val="0"/>
        <w:autoSpaceDN w:val="0"/>
        <w:adjustRightInd w:val="0"/>
        <w:spacing w:after="0"/>
      </w:pPr>
      <w:r>
        <w:t xml:space="preserve">Ensure interoperability among data sets with members adopting common standards and protocols.  </w:t>
      </w:r>
    </w:p>
    <w:p w14:paraId="3ED566D5" w14:textId="77777777" w:rsidR="00E76B90" w:rsidRDefault="00E76B90" w:rsidP="00984FE4">
      <w:pPr>
        <w:numPr>
          <w:ilvl w:val="0"/>
          <w:numId w:val="5"/>
        </w:numPr>
        <w:autoSpaceDE w:val="0"/>
        <w:autoSpaceDN w:val="0"/>
        <w:adjustRightInd w:val="0"/>
        <w:spacing w:after="0"/>
      </w:pPr>
      <w:r>
        <w:t xml:space="preserve">The data schema must be vetted with stakeholders </w:t>
      </w:r>
    </w:p>
    <w:p w14:paraId="3ED566D6" w14:textId="77777777" w:rsidR="00E76B90" w:rsidRDefault="00E76B90" w:rsidP="00984FE4">
      <w:pPr>
        <w:numPr>
          <w:ilvl w:val="0"/>
          <w:numId w:val="5"/>
        </w:numPr>
        <w:autoSpaceDE w:val="0"/>
        <w:autoSpaceDN w:val="0"/>
        <w:adjustRightInd w:val="0"/>
        <w:spacing w:after="0"/>
      </w:pPr>
      <w:r>
        <w:t>Data</w:t>
      </w:r>
      <w:r w:rsidR="00184038">
        <w:t xml:space="preserve"> schema for interchange formats, and instance documents based on these schema </w:t>
      </w:r>
      <w:r>
        <w:t>must be versioned, such that expanded or modified versions can be introduced wit</w:t>
      </w:r>
      <w:r>
        <w:t>h</w:t>
      </w:r>
      <w:r>
        <w:t xml:space="preserve">out disrupting working systems. </w:t>
      </w:r>
    </w:p>
    <w:p w14:paraId="3ED566D7" w14:textId="2331BC02" w:rsidR="00E76B90" w:rsidRDefault="00E76B90" w:rsidP="00984FE4">
      <w:r>
        <w:t>The process of identifying kinds of information to be made available will be pursued on two fronts. NGDS consortium members were polled in January and February, 2010 to get an invent</w:t>
      </w:r>
      <w:r>
        <w:t>o</w:t>
      </w:r>
      <w:r>
        <w:t>ry of the resources that they will be contributing to the system, but the results were limited in terms of specifics, mostly recognizing scanned well logs and other kinds of documents. The data resource inventory has been continuing through verbal interviews by AZGS development staff with information managers at several of the organizations. With the initiation of the AASG ge</w:t>
      </w:r>
      <w:r>
        <w:t>o</w:t>
      </w:r>
      <w:r>
        <w:t>thermal data project, state geological surveys were polled yielding a larger body of data r</w:t>
      </w:r>
      <w:r>
        <w:t>e</w:t>
      </w:r>
      <w:r>
        <w:t xml:space="preserve">sources to be made available through the system. The evolution of this inventory </w:t>
      </w:r>
      <w:ins w:id="36" w:author="Christy Caudill" w:date="2014-04-29T13:04:00Z">
        <w:r w:rsidR="00967C32">
          <w:t>has</w:t>
        </w:r>
      </w:ins>
      <w:del w:id="37" w:author="Christy Caudill" w:date="2014-04-29T13:04:00Z">
        <w:r w:rsidDel="00967C32">
          <w:delText>is</w:delText>
        </w:r>
      </w:del>
      <w:r>
        <w:t xml:space="preserve"> conti</w:t>
      </w:r>
      <w:r>
        <w:t>n</w:t>
      </w:r>
      <w:r>
        <w:t>u</w:t>
      </w:r>
      <w:ins w:id="38" w:author="Christy Caudill" w:date="2014-04-29T13:05:00Z">
        <w:r w:rsidR="00967C32">
          <w:t>ed</w:t>
        </w:r>
      </w:ins>
      <w:del w:id="39" w:author="Christy Caudill" w:date="2014-04-29T13:05:00Z">
        <w:r w:rsidDel="00967C32">
          <w:delText>ing</w:delText>
        </w:r>
      </w:del>
      <w:r>
        <w:t xml:space="preserve"> as</w:t>
      </w:r>
      <w:del w:id="40" w:author="Christy Caudill" w:date="2014-04-29T13:04:00Z">
        <w:r w:rsidDel="00967C32">
          <w:delText xml:space="preserve"> more</w:delText>
        </w:r>
      </w:del>
      <w:r>
        <w:t xml:space="preserve"> states develop</w:t>
      </w:r>
      <w:ins w:id="41" w:author="Christy Caudill" w:date="2014-04-29T13:04:00Z">
        <w:r w:rsidR="00967C32">
          <w:t>ed</w:t>
        </w:r>
      </w:ins>
      <w:r>
        <w:t xml:space="preserve"> plans for data contributions</w:t>
      </w:r>
      <w:del w:id="42" w:author="Christy Caudill" w:date="2014-04-29T13:04:00Z">
        <w:r w:rsidDel="00967C32">
          <w:delText>,</w:delText>
        </w:r>
      </w:del>
      <w:ins w:id="43" w:author="Christy Caudill" w:date="2014-04-29T13:05:00Z">
        <w:r w:rsidR="00967C32">
          <w:t xml:space="preserve"> and pulled survey legacy data, </w:t>
        </w:r>
      </w:ins>
      <w:ins w:id="44" w:author="Christy Caudill" w:date="2014-04-29T13:06:00Z">
        <w:r w:rsidR="00967C32">
          <w:t>then</w:t>
        </w:r>
      </w:ins>
      <w:ins w:id="45" w:author="Christy Caudill" w:date="2014-04-29T13:05:00Z">
        <w:r w:rsidR="00967C32">
          <w:t xml:space="preserve"> submitted</w:t>
        </w:r>
      </w:ins>
      <w:ins w:id="46" w:author="Christy Caudill" w:date="2014-04-29T13:06:00Z">
        <w:r w:rsidR="00967C32">
          <w:t xml:space="preserve"> those resources to the project.</w:t>
        </w:r>
      </w:ins>
      <w:r>
        <w:t xml:space="preserve"> </w:t>
      </w:r>
      <w:del w:id="47" w:author="Christy Caudill" w:date="2014-04-29T13:04:00Z">
        <w:r w:rsidDel="00967C32">
          <w:delText>and i</w:delText>
        </w:r>
      </w:del>
      <w:ins w:id="48" w:author="Christy Caudill" w:date="2014-04-29T13:04:00Z">
        <w:r w:rsidR="00967C32">
          <w:t>I</w:t>
        </w:r>
      </w:ins>
      <w:r>
        <w:t xml:space="preserve">nput from the SMU/Siemens Geothermal Data compilation project </w:t>
      </w:r>
      <w:ins w:id="49" w:author="Christy Caudill" w:date="2014-04-29T13:06:00Z">
        <w:r w:rsidR="00967C32">
          <w:t>was</w:t>
        </w:r>
      </w:ins>
      <w:del w:id="50" w:author="Christy Caudill" w:date="2014-04-29T13:06:00Z">
        <w:r w:rsidDel="00967C32">
          <w:delText>is</w:delText>
        </w:r>
      </w:del>
      <w:r>
        <w:t xml:space="preserve"> </w:t>
      </w:r>
      <w:ins w:id="51" w:author="Christy Caudill" w:date="2014-04-29T13:07:00Z">
        <w:r w:rsidR="00967C32">
          <w:t xml:space="preserve">also </w:t>
        </w:r>
      </w:ins>
      <w:r>
        <w:t>factored in</w:t>
      </w:r>
      <w:ins w:id="52" w:author="Christy Caudill" w:date="2014-04-29T13:07:00Z">
        <w:r w:rsidR="00967C32">
          <w:t>, yeilding the currect collection of data types in info</w:t>
        </w:r>
        <w:r w:rsidR="00967C32">
          <w:t>r</w:t>
        </w:r>
        <w:r w:rsidR="00967C32">
          <w:t>mation exchanges</w:t>
        </w:r>
      </w:ins>
      <w:r>
        <w:t xml:space="preserve">. </w:t>
      </w:r>
      <w:del w:id="53" w:author="Christy Caudill" w:date="2014-04-29T13:07:00Z">
        <w:r w:rsidDel="00967C32">
          <w:delText xml:space="preserve">A </w:delText>
        </w:r>
        <w:r w:rsidR="00184038" w:rsidDel="00967C32">
          <w:delText>draft</w:delText>
        </w:r>
        <w:r w:rsidDel="00967C32">
          <w:delText xml:space="preserve"> list of data items (resource types, entities…) is presented in </w:delText>
        </w:r>
        <w:r w:rsidDel="00967C32">
          <w:fldChar w:fldCharType="begin"/>
        </w:r>
        <w:r w:rsidDel="00967C32">
          <w:delInstrText xml:space="preserve"> REF _Ref269230301 \h </w:delInstrText>
        </w:r>
        <w:r w:rsidDel="00967C32">
          <w:fldChar w:fldCharType="separate"/>
        </w:r>
        <w:r w:rsidR="00396690" w:rsidDel="00967C32">
          <w:delText xml:space="preserve">Table </w:delText>
        </w:r>
        <w:r w:rsidR="00396690" w:rsidDel="00967C32">
          <w:rPr>
            <w:noProof/>
          </w:rPr>
          <w:delText>2</w:delText>
        </w:r>
        <w:r w:rsidDel="00967C32">
          <w:fldChar w:fldCharType="end"/>
        </w:r>
        <w:r w:rsidDel="00967C32">
          <w:delText>.</w:delText>
        </w:r>
      </w:del>
      <w:ins w:id="54" w:author="Christy Caudill" w:date="2014-04-29T13:07:00Z">
        <w:r w:rsidR="00967C32">
          <w:t xml:space="preserve"> A current list of those information exchanges can be found </w:t>
        </w:r>
      </w:ins>
      <w:ins w:id="55" w:author="Christy Caudill" w:date="2014-04-29T13:08:00Z">
        <w:r w:rsidR="00967C32">
          <w:t xml:space="preserve">and downloaded from </w:t>
        </w:r>
        <w:r w:rsidR="00967C32" w:rsidRPr="00967C32">
          <w:t>http://schemas.usgin.org/models/</w:t>
        </w:r>
        <w:r w:rsidR="00967C32">
          <w:t>.</w:t>
        </w:r>
      </w:ins>
      <w:ins w:id="56" w:author="Christy Caudill" w:date="2014-04-29T13:07:00Z">
        <w:r w:rsidR="00967C32">
          <w:t xml:space="preserve"> </w:t>
        </w:r>
      </w:ins>
    </w:p>
    <w:p w14:paraId="3ED566D8" w14:textId="1BECCAC4" w:rsidR="00E76B90" w:rsidDel="00967C32" w:rsidRDefault="00E76B90" w:rsidP="00524E4D">
      <w:pPr>
        <w:pStyle w:val="Caption"/>
        <w:rPr>
          <w:del w:id="57" w:author="Christy Caudill" w:date="2014-04-29T13:08:00Z"/>
        </w:rPr>
      </w:pPr>
      <w:bookmarkStart w:id="58" w:name="_Ref269230301"/>
      <w:del w:id="59" w:author="Christy Caudill" w:date="2014-04-29T13:08:00Z">
        <w:r w:rsidDel="00967C32">
          <w:delText xml:space="preserve">Table </w:delText>
        </w:r>
        <w:r w:rsidR="00550AE3" w:rsidDel="00967C32">
          <w:fldChar w:fldCharType="begin"/>
        </w:r>
        <w:r w:rsidR="00550AE3" w:rsidDel="00967C32">
          <w:delInstrText xml:space="preserve"> SEQ Table \* ARABIC </w:delInstrText>
        </w:r>
        <w:r w:rsidR="00550AE3" w:rsidDel="00967C32">
          <w:fldChar w:fldCharType="separate"/>
        </w:r>
        <w:r w:rsidR="00396690" w:rsidDel="00967C32">
          <w:rPr>
            <w:noProof/>
          </w:rPr>
          <w:delText>2</w:delText>
        </w:r>
        <w:r w:rsidR="00550AE3" w:rsidDel="00967C32">
          <w:rPr>
            <w:noProof/>
          </w:rPr>
          <w:fldChar w:fldCharType="end"/>
        </w:r>
        <w:bookmarkEnd w:id="58"/>
        <w:r w:rsidDel="00967C32">
          <w:delText xml:space="preserve"> Summary of data items compiled from AASG data providers (5/27/2010). This listing of data items is being updated and revised based on continuing input from NGDS consortium members, state data providers, and the SMU/Siemens Geothermal data project. </w:delText>
        </w:r>
      </w:del>
    </w:p>
    <w:p w14:paraId="3ED56761" w14:textId="77777777" w:rsidR="00E76B90" w:rsidRDefault="00E76B90" w:rsidP="00984FE4"/>
    <w:p w14:paraId="3ED56762" w14:textId="77777777" w:rsidR="00E76B90" w:rsidRDefault="00E76B90" w:rsidP="00E165CF">
      <w:r>
        <w:t xml:space="preserve">The data acquisition process will be planned to focus on delivering information to enable use cases being implemented by the Geothermal Desktop application in order to make utilization of </w:t>
      </w:r>
      <w:r w:rsidR="001F0C8E">
        <w:t>implemented functionality immediately useful.</w:t>
      </w:r>
    </w:p>
    <w:p w14:paraId="3ED56763" w14:textId="77777777" w:rsidR="00E76B90" w:rsidRDefault="00E76B90" w:rsidP="00DF5CEE">
      <w:pPr>
        <w:pStyle w:val="Heading2"/>
      </w:pPr>
      <w:r>
        <w:t>File based data</w:t>
      </w:r>
    </w:p>
    <w:p w14:paraId="3ED56764" w14:textId="77777777" w:rsidR="00E76B90" w:rsidRDefault="00E76B90" w:rsidP="00E165CF">
      <w:r>
        <w:t>File-based data access will be the option of choice for text documents, but will also be used for data sets that do not have a standard interchange protocol and file formats defined. Some tabular file formats may already be in use, or be specified by groups of users to simplify exchange of some kinds of information, and if widely used these would be obvious candidates for system i</w:t>
      </w:r>
      <w:r>
        <w:t>n</w:t>
      </w:r>
      <w:r>
        <w:t>terchange formats. The recommended metadata for file-based (document) resources is designed to allow discovery, evaluation of the resource based on text description, and access to the r</w:t>
      </w:r>
      <w:r>
        <w:t>e</w:t>
      </w:r>
      <w:r>
        <w:t xml:space="preserve">source via a web link (URL). </w:t>
      </w:r>
    </w:p>
    <w:p w14:paraId="3ED56765" w14:textId="77777777" w:rsidR="00E76B90" w:rsidRDefault="00E76B90" w:rsidP="00E165CF">
      <w:pPr>
        <w:pStyle w:val="Heading3"/>
      </w:pPr>
      <w:r>
        <w:lastRenderedPageBreak/>
        <w:t>Data to be scanned</w:t>
      </w:r>
    </w:p>
    <w:p w14:paraId="3ED56766" w14:textId="77777777" w:rsidR="00E76B90" w:rsidRPr="00F35577" w:rsidRDefault="00E76B90" w:rsidP="003A10F6">
      <w:r>
        <w:t>Reports, logs, maps and other documents pertinent to geothermal energy exploration, evaluation, development, and production that exist in hard copy but are not available online may be conver</w:t>
      </w:r>
      <w:r>
        <w:t>t</w:t>
      </w:r>
      <w:r>
        <w:t>ed to digital form by scanning to create digital image files. If the resource is a map, it should be georeferenced (geoTiff or world file) if possible. Preferred document formats are pdf, tif, jpg, or png. File formats that are specific to particular (especially proprietary) software are undesirable and their use will need to be justified and approved by the project management. OCR processing of text to make Adobe Acrobat files searchable is highly desirable. Georeferenced map images ideally will be published through a Web Map Service (WMS) as well as accessed from document repositories. Deliverable digital documents must be publicly available online, and registered in the NGDS metadata catalog. A prototype document repository, implemented using Drupal sof</w:t>
      </w:r>
      <w:r>
        <w:t>t</w:t>
      </w:r>
      <w:r>
        <w:t>ware is available for deployment by data providers that do not currently have such an online r</w:t>
      </w:r>
      <w:r>
        <w:t>e</w:t>
      </w:r>
      <w:r>
        <w:t>pository (</w:t>
      </w:r>
      <w:hyperlink r:id="rId18" w:history="1">
        <w:r w:rsidRPr="007D6A62">
          <w:rPr>
            <w:rStyle w:val="Hyperlink"/>
          </w:rPr>
          <w:t>http://repository.usgin.org/</w:t>
        </w:r>
      </w:hyperlink>
      <w:r>
        <w:t xml:space="preserve">). This application also supports production of metadata meeting NGDS requirements. Instructions for deployment are available at </w:t>
      </w:r>
      <w:hyperlink r:id="rId19" w:history="1">
        <w:r w:rsidRPr="007D6A62">
          <w:rPr>
            <w:rStyle w:val="Hyperlink"/>
          </w:rPr>
          <w:t>http://lab.usgin.org/groups/drupal-development/creating-document-repository-drupal</w:t>
        </w:r>
      </w:hyperlink>
      <w:r>
        <w:t xml:space="preserve">. </w:t>
      </w:r>
    </w:p>
    <w:p w14:paraId="3ED56767" w14:textId="77777777" w:rsidR="00E76B90" w:rsidRDefault="00E76B90" w:rsidP="00DF5CEE">
      <w:pPr>
        <w:pStyle w:val="Heading2"/>
      </w:pPr>
      <w:r>
        <w:t>Online Digital data</w:t>
      </w:r>
    </w:p>
    <w:p w14:paraId="3ED56768" w14:textId="77777777" w:rsidR="00E76B90" w:rsidRDefault="00E76B90" w:rsidP="00E165CF">
      <w:r>
        <w:t>Implementation of online data services will involve several steps. First, an application profile for the service or services to deliver a particular kind of data will have to be developed. In most ca</w:t>
      </w:r>
      <w:r>
        <w:t>s</w:t>
      </w:r>
      <w:r>
        <w:t>es, we anticipate that existing standard services like the Open Geospatial Consortium (OGC) Web Feature, Map, or Coverage services (WFS, WMS, WCS)</w:t>
      </w:r>
      <w:r w:rsidR="00E434E2">
        <w:t xml:space="preserve"> will</w:t>
      </w:r>
      <w:r>
        <w:t xml:space="preserve"> provide the necessary </w:t>
      </w:r>
      <w:r w:rsidR="00FE7C23">
        <w:t>prot</w:t>
      </w:r>
      <w:r w:rsidR="00FE7C23">
        <w:t>o</w:t>
      </w:r>
      <w:r w:rsidR="00FE7C23">
        <w:t>col</w:t>
      </w:r>
      <w:r>
        <w:t xml:space="preserve"> for services we require. NGDS technical team</w:t>
      </w:r>
      <w:r w:rsidR="00FE7C23">
        <w:t>s</w:t>
      </w:r>
      <w:r>
        <w:t xml:space="preserve"> will need to develop </w:t>
      </w:r>
      <w:r w:rsidR="00FE7C23">
        <w:t>content models</w:t>
      </w:r>
      <w:r>
        <w:t xml:space="preserve"> specif</w:t>
      </w:r>
      <w:r>
        <w:t>y</w:t>
      </w:r>
      <w:r>
        <w:t xml:space="preserve">ing the details of how a particular </w:t>
      </w:r>
      <w:r w:rsidR="00FE7C23">
        <w:t>feature or observation will be described, and an encoding scheme to serialize this information for transmission over the web</w:t>
      </w:r>
      <w:r>
        <w:t>. Once a profile is in place for a particular data resource, the next step is working with the data providing organization</w:t>
      </w:r>
      <w:r w:rsidR="00FE7C23">
        <w:t>s to map existing data to the interchange format and</w:t>
      </w:r>
      <w:r>
        <w:t xml:space="preserve"> to implement </w:t>
      </w:r>
      <w:r w:rsidR="00FE7C23">
        <w:t xml:space="preserve">a </w:t>
      </w:r>
      <w:r>
        <w:t xml:space="preserve">service </w:t>
      </w:r>
      <w:r w:rsidR="00FE7C23">
        <w:t>to expose the</w:t>
      </w:r>
      <w:r>
        <w:t xml:space="preserve"> data. </w:t>
      </w:r>
    </w:p>
    <w:p w14:paraId="3ED56769" w14:textId="77777777" w:rsidR="00E76B90" w:rsidRDefault="00E76B90" w:rsidP="00E165CF">
      <w:r>
        <w:t>The actual mechanics of bringing particular datasets online will be dependent of the format of existing data, and the IT resources of the data owner. Some organizations may choose to impl</w:t>
      </w:r>
      <w:r>
        <w:t>e</w:t>
      </w:r>
      <w:r>
        <w:t xml:space="preserve">ment web services on their own servers to expose datasets, others may choose to work with a partner that has better IT support to host services. </w:t>
      </w:r>
    </w:p>
    <w:p w14:paraId="3ED5676A" w14:textId="77777777" w:rsidR="00E76B90" w:rsidRDefault="00E76B90" w:rsidP="00E165CF">
      <w:r>
        <w:t xml:space="preserve">The second part of the online service implementation and deployment is registering the new data service with the catalog system. This will require creating a metadata record for the service, and loading it into a catalog server </w:t>
      </w:r>
      <w:r w:rsidR="00FE7C23">
        <w:t xml:space="preserve">or web-accessible directory </w:t>
      </w:r>
      <w:r>
        <w:t>that is harvested by the NGDS catalog system, such that the fact of the service’s existence, and information to evaluate and access the service becomes available to the community. The data acquisition process will thus need to i</w:t>
      </w:r>
      <w:r>
        <w:t>n</w:t>
      </w:r>
      <w:r>
        <w:t xml:space="preserve">clude guidance on what kind of metadata will be required to register resources with the catalog system to make them available. </w:t>
      </w:r>
    </w:p>
    <w:p w14:paraId="3ED5676B" w14:textId="77777777" w:rsidR="00E76B90" w:rsidRDefault="00E76B90" w:rsidP="00E165CF">
      <w:r>
        <w:t>For online data services, registration of a dataset in the catalog, and its availability online will constitute ‘data acquisition’. Thus, implementation of the catalog as an operational service will need to be one of the first steps in system implementation. AZGS has developed a prototype ca</w:t>
      </w:r>
      <w:r>
        <w:t>t</w:t>
      </w:r>
      <w:r>
        <w:t xml:space="preserve">alog, implementing the CSW 2.0.2 catalog service using </w:t>
      </w:r>
      <w:r w:rsidR="00FE7C23">
        <w:t>the ESRI GeoPortal, as well as tools for individual metadata record creation using Drupal (</w:t>
      </w:r>
      <w:hyperlink r:id="rId20" w:history="1">
        <w:r w:rsidR="00FE7C23" w:rsidRPr="004E637C">
          <w:rPr>
            <w:rStyle w:val="Hyperlink"/>
          </w:rPr>
          <w:t>http://mw.usgin.org</w:t>
        </w:r>
      </w:hyperlink>
      <w:r w:rsidR="00FE7C23">
        <w:t>) and for bulk loading u</w:t>
      </w:r>
      <w:r w:rsidR="00FE7C23">
        <w:t>s</w:t>
      </w:r>
      <w:r w:rsidR="00FE7C23">
        <w:t>ing a MS Excel Workbook</w:t>
      </w:r>
      <w:r w:rsidR="00FE7C23" w:rsidRPr="00FE7C23">
        <w:t xml:space="preserve"> </w:t>
      </w:r>
      <w:r w:rsidR="00FE7C23">
        <w:t>(</w:t>
      </w:r>
      <w:r w:rsidR="00FE7C23" w:rsidRPr="00FE7C23">
        <w:t>http://www.stategeothermaldata.org/data_delivery/content_models/metadata_template</w:t>
      </w:r>
      <w:r w:rsidR="00FE7C23">
        <w:t>).</w:t>
      </w:r>
    </w:p>
    <w:p w14:paraId="3ED5676C" w14:textId="77777777" w:rsidR="00E76B90" w:rsidRDefault="00E76B90" w:rsidP="00DF5CEE">
      <w:pPr>
        <w:pStyle w:val="Heading1"/>
      </w:pPr>
      <w:r>
        <w:lastRenderedPageBreak/>
        <w:t>Technical discussion</w:t>
      </w:r>
    </w:p>
    <w:p w14:paraId="3ED5676D" w14:textId="77777777" w:rsidR="00E76B90" w:rsidRDefault="00E76B90" w:rsidP="00DF5CEE">
      <w:pPr>
        <w:pStyle w:val="Heading2"/>
      </w:pPr>
      <w:r>
        <w:t>Data delivery options</w:t>
      </w:r>
    </w:p>
    <w:p w14:paraId="3ED5676E" w14:textId="77777777" w:rsidR="00E76B90" w:rsidRPr="00C1672B" w:rsidRDefault="00E76B90" w:rsidP="003A10F6">
      <w:r>
        <w:t>Participants have two options on how to make their data available:</w:t>
      </w:r>
    </w:p>
    <w:p w14:paraId="3ED5676F" w14:textId="77777777" w:rsidR="00E76B90" w:rsidRDefault="00E76B90" w:rsidP="003A10F6">
      <w:pPr>
        <w:numPr>
          <w:ilvl w:val="0"/>
          <w:numId w:val="10"/>
        </w:numPr>
      </w:pPr>
      <w:r>
        <w:t>Register files in an NGDS-compliant document repository; submit metadata to NGDS-compliant catalog. If the files contain datasets, then the structure of the data (entities, a</w:t>
      </w:r>
      <w:r>
        <w:t>t</w:t>
      </w:r>
      <w:r>
        <w:t>tributes, vocabulary) should be described in the metadata such that someone using the file dataset can figure out what they’ve got.</w:t>
      </w:r>
    </w:p>
    <w:p w14:paraId="3ED56770" w14:textId="77777777" w:rsidR="00E76B90" w:rsidRDefault="00E76B90" w:rsidP="003A10F6">
      <w:pPr>
        <w:numPr>
          <w:ilvl w:val="0"/>
          <w:numId w:val="10"/>
        </w:numPr>
      </w:pPr>
      <w:r>
        <w:t>Implement a web service for direct online access to the data. Submit metadata to NGDS-compliant catalog.</w:t>
      </w:r>
    </w:p>
    <w:p w14:paraId="3ED56771" w14:textId="77777777" w:rsidR="00E76B90" w:rsidRPr="008C3F3D" w:rsidRDefault="00E76B90" w:rsidP="003A10F6">
      <w:r>
        <w:t>Data will be considered part of the NGDS when it is locatable using the NGDS core catalog, and accessible via the web according to procedures described in the metadata record obta</w:t>
      </w:r>
      <w:r w:rsidR="00FE7C23">
        <w:t>ined from the NGDS core catalog</w:t>
      </w:r>
      <w:r>
        <w:t>.</w:t>
      </w:r>
    </w:p>
    <w:p w14:paraId="3ED56772" w14:textId="77777777" w:rsidR="00E76B90" w:rsidRDefault="00E76B90" w:rsidP="00DF5CEE">
      <w:pPr>
        <w:pStyle w:val="Heading2"/>
      </w:pPr>
      <w:r>
        <w:t>Metadata</w:t>
      </w:r>
    </w:p>
    <w:p w14:paraId="3ED56773" w14:textId="77777777" w:rsidR="00E76B90" w:rsidRDefault="00E76B90" w:rsidP="003A10F6">
      <w:r w:rsidRPr="007E58C4">
        <w:rPr>
          <w:i/>
        </w:rPr>
        <w:t xml:space="preserve">Metadata </w:t>
      </w:r>
      <w:r>
        <w:t>should be created and submitted for any resource that is meant to be accessible ind</w:t>
      </w:r>
      <w:r>
        <w:t>i</w:t>
      </w:r>
      <w:r>
        <w:t>vidually via the web.</w:t>
      </w:r>
    </w:p>
    <w:p w14:paraId="3ED56774" w14:textId="77777777" w:rsidR="00E76B90" w:rsidRDefault="00E76B90" w:rsidP="003A10F6">
      <w:r w:rsidRPr="007E58C4">
        <w:rPr>
          <w:i/>
        </w:rPr>
        <w:t>Individual documents</w:t>
      </w:r>
      <w:r>
        <w:t xml:space="preserve"> require one metadata record per document. Some document types may consist of a bundle of files, e.g. ESRI shape file. In general these should be bundled into a single file like a zip archive or UNIX tar file. The metadata must include the URL at which the doc</w:t>
      </w:r>
      <w:r>
        <w:t>u</w:t>
      </w:r>
      <w:r>
        <w:t>ment can be accessed.  These documents might be scans of well logs, scanned reports or public</w:t>
      </w:r>
      <w:r>
        <w:t>a</w:t>
      </w:r>
      <w:r>
        <w:t xml:space="preserve">tions, or data in a spreadsheet, such as an Excel file.  </w:t>
      </w:r>
    </w:p>
    <w:p w14:paraId="3ED56775" w14:textId="77777777" w:rsidR="00E76B90" w:rsidRDefault="00E76B90" w:rsidP="003A10F6">
      <w:r w:rsidRPr="007E58C4">
        <w:rPr>
          <w:i/>
        </w:rPr>
        <w:t>Datasets</w:t>
      </w:r>
      <w:r>
        <w:t xml:space="preserve"> include internal record level source information, documenting details of observation or measurement procedure and other information specific to a particular data type. This includes i</w:t>
      </w:r>
      <w:r>
        <w:t>n</w:t>
      </w:r>
      <w:r>
        <w:t>formation such as location, data and time of observations, and the source of the data.  These metadata are delivered with the data, and only summarized in the dataset metadata that are pu</w:t>
      </w:r>
      <w:r>
        <w:t>b</w:t>
      </w:r>
      <w:r>
        <w:t>lished to the NGDS-compliant catalog.</w:t>
      </w:r>
    </w:p>
    <w:p w14:paraId="3ED56776" w14:textId="77777777" w:rsidR="00E76B90" w:rsidRDefault="00E76B90" w:rsidP="003A10F6">
      <w:r>
        <w:t xml:space="preserve">The required metadata content will be documented in a metadata specification document that has been submitted for Technical Working Group comment and review. </w:t>
      </w:r>
    </w:p>
    <w:p w14:paraId="3ED56777" w14:textId="77777777" w:rsidR="00E76B90" w:rsidRDefault="00E76B90" w:rsidP="00584CE2">
      <w:pPr>
        <w:pStyle w:val="Heading1"/>
      </w:pPr>
      <w:r>
        <w:t xml:space="preserve">Summary </w:t>
      </w:r>
    </w:p>
    <w:p w14:paraId="3ED56778" w14:textId="77777777" w:rsidR="00E76B90" w:rsidRDefault="00E76B90" w:rsidP="00584CE2">
      <w:r>
        <w:t>The central idea of the data access architecture proposed here is that data providers and client applications should be linked through open source interfaces that decouple clients and servers such that they can evolve independently without breaking the system. The hypertext transfer pr</w:t>
      </w:r>
      <w:r>
        <w:t>o</w:t>
      </w:r>
      <w:r>
        <w:t>tocol (http) and hyperte</w:t>
      </w:r>
      <w:r w:rsidR="00584CE2">
        <w:t>xt markup language (html) are</w:t>
      </w:r>
      <w:r>
        <w:t xml:space="preserve"> the established protocols and interchange formats in use on the internet, and in the near term these will probably continue to be the mai</w:t>
      </w:r>
      <w:r>
        <w:t>n</w:t>
      </w:r>
      <w:r>
        <w:t xml:space="preserve">stay of most interaction in the NGDS. </w:t>
      </w:r>
    </w:p>
    <w:p w14:paraId="3ED56779" w14:textId="77777777" w:rsidR="00E76B90" w:rsidRDefault="00584CE2" w:rsidP="00584CE2">
      <w:r>
        <w:t>T</w:t>
      </w:r>
      <w:r w:rsidR="00E76B90">
        <w:t>he OpenGeospatial Consortium Catalog Service for the Web (CSW), currently at version 2.0.2</w:t>
      </w:r>
      <w:r>
        <w:t xml:space="preserve"> is proposed for catalog search and discovery service</w:t>
      </w:r>
      <w:r w:rsidR="00E76B90">
        <w:t xml:space="preserve">. The lowest common denominator metadata interchange format using this service is an encoding of the Dublin Core elements and Dublin Core text extensions (schema at </w:t>
      </w:r>
      <w:hyperlink r:id="rId21" w:history="1">
        <w:r w:rsidR="00E76B90" w:rsidRPr="006303EE">
          <w:rPr>
            <w:rStyle w:val="Hyperlink"/>
          </w:rPr>
          <w:t>http://schemas.opengis.net/csw/2.0.2/rec-dcmes.xsd</w:t>
        </w:r>
      </w:hyperlink>
      <w:r w:rsidR="00E76B90">
        <w:t xml:space="preserve">, </w:t>
      </w:r>
      <w:hyperlink r:id="rId22" w:history="1">
        <w:r w:rsidR="00E76B90" w:rsidRPr="006303EE">
          <w:rPr>
            <w:rStyle w:val="Hyperlink"/>
          </w:rPr>
          <w:t>http://schemas.opengis.net/csw/2.0.2/rec-dcterms.xsd</w:t>
        </w:r>
      </w:hyperlink>
      <w:r w:rsidR="00E76B90">
        <w:t>), and the NGDS needs to adopt a best pra</w:t>
      </w:r>
      <w:r w:rsidR="00E76B90">
        <w:t>c</w:t>
      </w:r>
      <w:r w:rsidR="00E76B90">
        <w:t xml:space="preserve">tice recommendation for using this metadata encoding to achieve interoperability between metadata provided by various servers. For more in-depth metadata, use of the USGIN profile for ISO metadata is proposed. All CSW implementations we are familiar with implement the CSW ISO profile, and various groups (NOAA, Univ. of Zaragoza Spain) have worked out software to translate FGDC CSDGM to ISO 19139 (although the process is not perfect). </w:t>
      </w:r>
    </w:p>
    <w:p w14:paraId="3ED5677A" w14:textId="77777777" w:rsidR="00E76B90" w:rsidRDefault="00C60A56" w:rsidP="00584CE2">
      <w:r>
        <w:t>Initial</w:t>
      </w:r>
      <w:r w:rsidR="00E76B90">
        <w:t xml:space="preserve"> data services </w:t>
      </w:r>
      <w:r>
        <w:t>can be implemented using</w:t>
      </w:r>
      <w:r w:rsidR="00E76B90">
        <w:t xml:space="preserve"> WFS 1.1.1 simple feature services</w:t>
      </w:r>
      <w:r>
        <w:t xml:space="preserve">, selecting </w:t>
      </w:r>
      <w:r w:rsidR="00E76B90">
        <w:t xml:space="preserve">a few widely available and geothermally interesting datasets. Based on data compilations thus far, the </w:t>
      </w:r>
      <w:r>
        <w:t>AASG Geothermal data project has implemented</w:t>
      </w:r>
      <w:r w:rsidR="00E76B90">
        <w:t xml:space="preserve"> </w:t>
      </w:r>
      <w:r>
        <w:t>borehole</w:t>
      </w:r>
      <w:r w:rsidR="00E76B90">
        <w:t xml:space="preserve"> temperature observation service</w:t>
      </w:r>
      <w:r>
        <w:t>s</w:t>
      </w:r>
      <w:r w:rsidR="00E76B90">
        <w:t xml:space="preserve">, Quaternary fault </w:t>
      </w:r>
      <w:r>
        <w:t xml:space="preserve">feature </w:t>
      </w:r>
      <w:r w:rsidR="00E76B90">
        <w:t>service</w:t>
      </w:r>
      <w:r>
        <w:t xml:space="preserve">s, water chemistry observation services and volcanic vent feature services (see </w:t>
      </w:r>
      <w:r w:rsidRPr="00C60A56">
        <w:t>http://services.azgs.az.gov/ArcGIS/rest/services/aasggeothermal</w:t>
      </w:r>
      <w:r>
        <w:t>)</w:t>
      </w:r>
      <w:r w:rsidR="00E76B90">
        <w:t xml:space="preserve">. The content model </w:t>
      </w:r>
      <w:r>
        <w:t>and</w:t>
      </w:r>
      <w:r w:rsidR="00E76B90">
        <w:t xml:space="preserve"> xml schema used for data interchange in these services will need to be </w:t>
      </w:r>
      <w:r>
        <w:t>reviewed by the full NGDS</w:t>
      </w:r>
      <w:r w:rsidR="00C70F26">
        <w:t>.</w:t>
      </w:r>
    </w:p>
    <w:p w14:paraId="3ED5677B" w14:textId="77777777" w:rsidR="00CC4884" w:rsidRDefault="00CC4884" w:rsidP="00DF5CEE">
      <w:pPr>
        <w:pStyle w:val="Heading1"/>
      </w:pPr>
      <w:r>
        <w:t>Glossary</w:t>
      </w:r>
    </w:p>
    <w:p w14:paraId="3ED5677C" w14:textId="77777777" w:rsidR="00706782" w:rsidRPr="00706782" w:rsidRDefault="00706782" w:rsidP="00706782">
      <w:r>
        <w:t xml:space="preserve">Definitions here are meant to </w:t>
      </w:r>
      <w:r w:rsidR="00597EAB">
        <w:t>clarify</w:t>
      </w:r>
      <w:r>
        <w:t xml:space="preserve"> the usage of terms in this document</w:t>
      </w:r>
      <w:r w:rsidR="00597EAB">
        <w:t>.</w:t>
      </w:r>
    </w:p>
    <w:p w14:paraId="3ED5677D" w14:textId="77777777" w:rsidR="00C90025" w:rsidRDefault="00C90025" w:rsidP="00E958F3">
      <w:pPr>
        <w:pStyle w:val="GlossaryEntry"/>
      </w:pPr>
      <w:r w:rsidRPr="00C90025">
        <w:rPr>
          <w:b/>
        </w:rPr>
        <w:t>Artifact</w:t>
      </w:r>
      <w:r>
        <w:t>: A thing created by humans, usually for some practical purpose. (Source: http://www.merriam-webster.com/dictionary/artifact)</w:t>
      </w:r>
    </w:p>
    <w:p w14:paraId="3ED5677E" w14:textId="77777777" w:rsidR="00C90025" w:rsidRDefault="00C90025" w:rsidP="00E958F3">
      <w:pPr>
        <w:pStyle w:val="GlossaryEntry"/>
      </w:pPr>
      <w:r w:rsidRPr="00C90025">
        <w:rPr>
          <w:b/>
        </w:rPr>
        <w:t>Attribute</w:t>
      </w:r>
      <w:r>
        <w:t>: A binding between a property, a data type, and a data item; an implementation of a property.</w:t>
      </w:r>
    </w:p>
    <w:p w14:paraId="3ED5677F" w14:textId="77777777" w:rsidR="00C90025" w:rsidRDefault="00C90025" w:rsidP="00E958F3">
      <w:pPr>
        <w:pStyle w:val="GlossaryEntry"/>
      </w:pPr>
      <w:r>
        <w:rPr>
          <w:rStyle w:val="Strong"/>
        </w:rPr>
        <w:t>Cardinality</w:t>
      </w:r>
      <w:r>
        <w:t>: A constraint on the number of instances of assigned property values associated with an individual data item. A cardinality of 1 indicates exactly one value is required; 0..1 indicates an optional single value; 1..n indicates that one or more values is required; 0..n indicates that a value is optional, and multiple values may be specified.</w:t>
      </w:r>
    </w:p>
    <w:p w14:paraId="3ED56780" w14:textId="77777777" w:rsidR="00C90025" w:rsidRDefault="00C90025" w:rsidP="00E958F3">
      <w:pPr>
        <w:pStyle w:val="GlossaryEntry"/>
      </w:pPr>
      <w:r>
        <w:rPr>
          <w:rStyle w:val="Strong"/>
        </w:rPr>
        <w:t>Content model</w:t>
      </w:r>
      <w:r>
        <w:t>: A model that identifies and defines the data items and the properties (with ca</w:t>
      </w:r>
      <w:r>
        <w:t>r</w:t>
      </w:r>
      <w:r>
        <w:t>dinality) associated with each data item.</w:t>
      </w:r>
    </w:p>
    <w:p w14:paraId="3ED56781" w14:textId="77777777" w:rsidR="00C90025" w:rsidRDefault="00C90025" w:rsidP="009323F3">
      <w:pPr>
        <w:pStyle w:val="GlossaryEntry"/>
      </w:pPr>
      <w:r>
        <w:rPr>
          <w:b/>
        </w:rPr>
        <w:t>D</w:t>
      </w:r>
      <w:r w:rsidRPr="009323F3">
        <w:rPr>
          <w:b/>
        </w:rPr>
        <w:t>ata integration</w:t>
      </w:r>
      <w:r w:rsidRPr="009323F3">
        <w:t>: the process matching field or element names in the schema for various data sets,</w:t>
      </w:r>
      <w:r>
        <w:t xml:space="preserve"> selecting those that contain the information of interest, and merging content into a single data set with consistent usage of vocabulary and units of measure in a standardized collection of fields or elements.</w:t>
      </w:r>
    </w:p>
    <w:p w14:paraId="3ED56782" w14:textId="77777777" w:rsidR="00C90025" w:rsidRDefault="00C90025" w:rsidP="00E958F3">
      <w:pPr>
        <w:pStyle w:val="GlossaryEntry"/>
      </w:pPr>
      <w:r>
        <w:rPr>
          <w:rStyle w:val="Strong"/>
        </w:rPr>
        <w:t>Data item</w:t>
      </w:r>
      <w:r>
        <w:t>: An identifiable unit of information. Generally represents some entity in the world.</w:t>
      </w:r>
    </w:p>
    <w:p w14:paraId="3ED56783" w14:textId="77777777" w:rsidR="00C90025" w:rsidRDefault="00C90025" w:rsidP="00E958F3">
      <w:pPr>
        <w:pStyle w:val="GlossaryEntry"/>
      </w:pPr>
      <w:r>
        <w:rPr>
          <w:rStyle w:val="Strong"/>
        </w:rPr>
        <w:t>Data type</w:t>
      </w:r>
      <w:r>
        <w:t>: A specification of the representation of a single value in an information system, using integer, floating point, string, Boolean.</w:t>
      </w:r>
    </w:p>
    <w:p w14:paraId="3ED56784" w14:textId="77777777" w:rsidR="00C90025" w:rsidRDefault="00C90025" w:rsidP="009323F3">
      <w:pPr>
        <w:pStyle w:val="GlossaryEntry"/>
      </w:pPr>
      <w:r>
        <w:rPr>
          <w:b/>
        </w:rPr>
        <w:t>E</w:t>
      </w:r>
      <w:r w:rsidRPr="00DF5CEE">
        <w:rPr>
          <w:b/>
        </w:rPr>
        <w:t>ntity service</w:t>
      </w:r>
      <w:r>
        <w:t>: a service that provides a requested resource packaged in some interchange fo</w:t>
      </w:r>
      <w:r>
        <w:t>r</w:t>
      </w:r>
      <w:r>
        <w:t xml:space="preserve">mat in response to a request, as opposed to a </w:t>
      </w:r>
    </w:p>
    <w:p w14:paraId="3ED56785" w14:textId="77777777" w:rsidR="00C90025" w:rsidRDefault="00C90025" w:rsidP="00E958F3">
      <w:pPr>
        <w:pStyle w:val="GlossaryEntry"/>
      </w:pPr>
      <w:r>
        <w:rPr>
          <w:rStyle w:val="Strong"/>
        </w:rPr>
        <w:t>Feature type</w:t>
      </w:r>
      <w:r>
        <w:t>: Type for representing a feature. </w:t>
      </w:r>
    </w:p>
    <w:p w14:paraId="3ED56786" w14:textId="77777777" w:rsidR="00C90025" w:rsidRDefault="00C90025" w:rsidP="00E958F3">
      <w:pPr>
        <w:pStyle w:val="GlossaryEntry"/>
      </w:pPr>
      <w:r>
        <w:rPr>
          <w:rStyle w:val="Strong"/>
        </w:rPr>
        <w:t>Feature</w:t>
      </w:r>
      <w:r>
        <w:t>: An information resource representing some identifiable thing of interest in the world.</w:t>
      </w:r>
    </w:p>
    <w:p w14:paraId="3ED56787" w14:textId="77777777" w:rsidR="00C90025" w:rsidRDefault="00C90025" w:rsidP="009323F3">
      <w:pPr>
        <w:pStyle w:val="GlossaryEntry"/>
      </w:pPr>
      <w:r>
        <w:rPr>
          <w:b/>
        </w:rPr>
        <w:t>F</w:t>
      </w:r>
      <w:r w:rsidRPr="00DF5CEE">
        <w:rPr>
          <w:b/>
        </w:rPr>
        <w:t>unctional service</w:t>
      </w:r>
      <w:r>
        <w:t>: a service that takes some input package of information (message) and pr</w:t>
      </w:r>
      <w:r>
        <w:t>o</w:t>
      </w:r>
      <w:r>
        <w:t>duces an output response (message) according to some processing logic operating on the input information.</w:t>
      </w:r>
    </w:p>
    <w:p w14:paraId="3ED56788" w14:textId="77777777" w:rsidR="00C90025" w:rsidRDefault="00C90025" w:rsidP="00E958F3">
      <w:pPr>
        <w:pStyle w:val="GlossaryEntry"/>
      </w:pPr>
      <w:r>
        <w:rPr>
          <w:rStyle w:val="Strong"/>
        </w:rPr>
        <w:lastRenderedPageBreak/>
        <w:t>Information resource</w:t>
      </w:r>
      <w:r>
        <w:t>: A resource that can be transmitted electronically.</w:t>
      </w:r>
    </w:p>
    <w:p w14:paraId="3ED56789" w14:textId="77777777" w:rsidR="00C90025" w:rsidRDefault="00C90025" w:rsidP="009323F3">
      <w:pPr>
        <w:pStyle w:val="GlossaryEntry"/>
      </w:pPr>
      <w:r>
        <w:rPr>
          <w:b/>
        </w:rPr>
        <w:t>Interface</w:t>
      </w:r>
      <w:r w:rsidRPr="00DF5CEE">
        <w:t>:</w:t>
      </w:r>
      <w:r w:rsidR="009611F3">
        <w:t xml:space="preserve"> </w:t>
      </w:r>
      <w:r w:rsidR="00706782">
        <w:t>a point of interaction between components, typically defined by a protocol for tran</w:t>
      </w:r>
      <w:r w:rsidR="00706782">
        <w:t>s</w:t>
      </w:r>
      <w:r w:rsidR="00706782">
        <w:t>mitting messages and a</w:t>
      </w:r>
      <w:r w:rsidR="009611F3">
        <w:t xml:space="preserve"> collection of method names and parameter specifications used to invoke </w:t>
      </w:r>
      <w:r w:rsidR="00706782">
        <w:t>operations executed by a component.</w:t>
      </w:r>
    </w:p>
    <w:p w14:paraId="3ED5678A" w14:textId="77777777" w:rsidR="00C90025" w:rsidRDefault="00C90025" w:rsidP="00C90025">
      <w:pPr>
        <w:pStyle w:val="GlossaryEntry"/>
      </w:pPr>
      <w:r w:rsidRPr="00C90025">
        <w:rPr>
          <w:b/>
        </w:rPr>
        <w:t>Interoperability</w:t>
      </w:r>
      <w:r w:rsidRPr="00C90025">
        <w:t>: "The capability to communicate, execute programs, or transfer data among various functional units in a</w:t>
      </w:r>
      <w:r w:rsidR="00706782">
        <w:t xml:space="preserve"> manner that requires the us</w:t>
      </w:r>
      <w:r w:rsidRPr="00C90025">
        <w:t>er to have little or no knowledge of the unique characteristics of those units." ISO/IEC 2382-01 (SC36 Secretariat, 2003)</w:t>
      </w:r>
    </w:p>
    <w:p w14:paraId="3ED5678B" w14:textId="77777777" w:rsidR="00C90025" w:rsidRDefault="00C90025" w:rsidP="009323F3">
      <w:pPr>
        <w:pStyle w:val="GlossaryEntry"/>
        <w:rPr>
          <w:b/>
        </w:rPr>
      </w:pPr>
      <w:r>
        <w:rPr>
          <w:b/>
        </w:rPr>
        <w:t>Observation</w:t>
      </w:r>
      <w:r w:rsidR="00A42A79">
        <w:rPr>
          <w:b/>
        </w:rPr>
        <w:t xml:space="preserve">: </w:t>
      </w:r>
      <w:r w:rsidR="00A42A79">
        <w:t>an information resource representing the event of observing or measuring and r</w:t>
      </w:r>
      <w:r w:rsidR="00A42A79">
        <w:t>e</w:t>
      </w:r>
      <w:r w:rsidR="00A42A79">
        <w:t xml:space="preserve">cording properties of some feature (Open Geospatial Consortium, Observations and Measurements (O&amp;M), </w:t>
      </w:r>
      <w:hyperlink r:id="rId23" w:tgtFrame="_blank" w:history="1">
        <w:r w:rsidR="00A42A79">
          <w:rPr>
            <w:rStyle w:val="Hyperlink"/>
          </w:rPr>
          <w:t>http://www.opengeospatial.org/standards/om</w:t>
        </w:r>
      </w:hyperlink>
      <w:r w:rsidR="00A42A79">
        <w:t>). Observations re</w:t>
      </w:r>
      <w:r w:rsidR="00A42A79">
        <w:t>p</w:t>
      </w:r>
      <w:r w:rsidR="00A42A79">
        <w:t>resent the basic data that are the foundation for scientific knowledge.</w:t>
      </w:r>
    </w:p>
    <w:p w14:paraId="3ED5678C" w14:textId="77777777" w:rsidR="00C90025" w:rsidRPr="009611F3" w:rsidRDefault="00C90025" w:rsidP="009323F3">
      <w:pPr>
        <w:pStyle w:val="GlossaryEntry"/>
      </w:pPr>
      <w:r>
        <w:rPr>
          <w:b/>
        </w:rPr>
        <w:t>Operation</w:t>
      </w:r>
      <w:r w:rsidR="00A42A79">
        <w:rPr>
          <w:b/>
        </w:rPr>
        <w:t>:</w:t>
      </w:r>
      <w:r w:rsidR="009611F3">
        <w:rPr>
          <w:b/>
        </w:rPr>
        <w:t xml:space="preserve"> </w:t>
      </w:r>
      <w:r w:rsidR="009611F3">
        <w:t>an individual process that a software component may execute</w:t>
      </w:r>
    </w:p>
    <w:p w14:paraId="3ED5678D" w14:textId="77777777" w:rsidR="00C90025" w:rsidRDefault="00C90025" w:rsidP="00E958F3">
      <w:pPr>
        <w:pStyle w:val="GlossaryEntry"/>
      </w:pPr>
      <w:r>
        <w:rPr>
          <w:rStyle w:val="Strong"/>
        </w:rPr>
        <w:t>Property</w:t>
      </w:r>
      <w:r>
        <w:t>: A phenomenon that is inherent in the nature of some other phenomenon, and may be used to characterize it by specifying a value.</w:t>
      </w:r>
    </w:p>
    <w:p w14:paraId="3ED5678E" w14:textId="77777777" w:rsidR="00C90025" w:rsidRDefault="00C90025" w:rsidP="00E958F3">
      <w:pPr>
        <w:pStyle w:val="GlossaryEntry"/>
      </w:pPr>
      <w:r>
        <w:rPr>
          <w:rStyle w:val="Strong"/>
        </w:rPr>
        <w:t>Protocol</w:t>
      </w:r>
      <w:r>
        <w:t>: A set of rules which is used by computers to communicate with each other across a network (</w:t>
      </w:r>
      <w:hyperlink r:id="rId24" w:tgtFrame="_blank" w:history="1">
        <w:r>
          <w:rPr>
            <w:rStyle w:val="Hyperlink"/>
          </w:rPr>
          <w:t>http://en.wikipedia.org/wiki/Network_protocol</w:t>
        </w:r>
      </w:hyperlink>
      <w:r>
        <w:t>). </w:t>
      </w:r>
    </w:p>
    <w:p w14:paraId="3ED5678F" w14:textId="77777777" w:rsidR="00C90025" w:rsidRDefault="00C90025" w:rsidP="00E958F3">
      <w:pPr>
        <w:pStyle w:val="GlossaryEntry"/>
      </w:pPr>
      <w:r>
        <w:rPr>
          <w:rStyle w:val="Strong"/>
        </w:rPr>
        <w:t>Representation</w:t>
      </w:r>
      <w:r>
        <w:t>: A binding between a symbol</w:t>
      </w:r>
      <w:r w:rsidR="009611F3">
        <w:t xml:space="preserve"> or collection of symbols</w:t>
      </w:r>
      <w:r>
        <w:t xml:space="preserve"> (in language, text, graphics, computer bits, etc.) and a human concept or resource.</w:t>
      </w:r>
    </w:p>
    <w:p w14:paraId="3ED56790" w14:textId="77777777" w:rsidR="00C90025" w:rsidRDefault="00C90025" w:rsidP="00E958F3">
      <w:pPr>
        <w:pStyle w:val="GlossaryEntry"/>
      </w:pPr>
      <w:r>
        <w:rPr>
          <w:rStyle w:val="Strong"/>
        </w:rPr>
        <w:t>Resource</w:t>
      </w:r>
      <w:r>
        <w:t>: An identifiable thing that fulfills a requirement. Usage here is close to definition used in RDF (</w:t>
      </w:r>
      <w:hyperlink r:id="rId25" w:tgtFrame="_blank" w:history="1">
        <w:r>
          <w:rPr>
            <w:rStyle w:val="Hyperlink"/>
          </w:rPr>
          <w:t>http://www.w3.org/TR/REC-rdf-syntax</w:t>
        </w:r>
      </w:hyperlink>
      <w:r>
        <w:t>), generalized from ISO19115, which d</w:t>
      </w:r>
      <w:r>
        <w:t>e</w:t>
      </w:r>
      <w:r>
        <w:t>fines resource as an ‘asset or means that fulfills a requirement’ without defining asset or means. "An object or artifact that is described by a record in the information model of a catalogue." (OGC 07-006r1)</w:t>
      </w:r>
    </w:p>
    <w:p w14:paraId="3ED56791" w14:textId="77777777" w:rsidR="00C90025" w:rsidRDefault="00C90025" w:rsidP="00E958F3">
      <w:pPr>
        <w:pStyle w:val="GlossaryEntry"/>
      </w:pPr>
      <w:r>
        <w:rPr>
          <w:rStyle w:val="Strong"/>
        </w:rPr>
        <w:t>Schema</w:t>
      </w:r>
      <w:r>
        <w:t>: A formally structured representation of a conceptualization. A model presented using some specific notation.</w:t>
      </w:r>
    </w:p>
    <w:p w14:paraId="3ED56792" w14:textId="77777777" w:rsidR="00C90025" w:rsidRPr="00C90025" w:rsidRDefault="00C90025" w:rsidP="00C90025">
      <w:pPr>
        <w:pStyle w:val="GlossaryEntry"/>
      </w:pPr>
      <w:r w:rsidRPr="00C90025">
        <w:rPr>
          <w:b/>
        </w:rPr>
        <w:t>Service</w:t>
      </w:r>
      <w:r w:rsidRPr="00C90025">
        <w:t>:</w:t>
      </w:r>
      <w:r>
        <w:t xml:space="preserve"> </w:t>
      </w:r>
      <w:r w:rsidRPr="00C90025">
        <w:t>A system that provides one or more funct</w:t>
      </w:r>
      <w:r>
        <w:t>ions via a network interface de</w:t>
      </w:r>
      <w:r w:rsidRPr="00C90025">
        <w:t>signed for m</w:t>
      </w:r>
      <w:r w:rsidRPr="00C90025">
        <w:t>a</w:t>
      </w:r>
      <w:r w:rsidRPr="00C90025">
        <w:t>chine interaction</w:t>
      </w:r>
      <w:r w:rsidR="00A42A79" w:rsidRPr="00A42A79">
        <w:t>; utilization involves some agent making a request and possibly provi</w:t>
      </w:r>
      <w:r w:rsidR="00A42A79" w:rsidRPr="00A42A79">
        <w:t>d</w:t>
      </w:r>
      <w:r w:rsidR="00A42A79" w:rsidRPr="00A42A79">
        <w:t>ing some input, at which point the service executes the requested procedure with some predictable result</w:t>
      </w:r>
    </w:p>
    <w:p w14:paraId="3ED56793" w14:textId="77777777" w:rsidR="00C90025" w:rsidRDefault="00C90025" w:rsidP="00E958F3">
      <w:pPr>
        <w:pStyle w:val="GlossaryEntry"/>
      </w:pPr>
      <w:r>
        <w:rPr>
          <w:rStyle w:val="Strong"/>
        </w:rPr>
        <w:t>Specification</w:t>
      </w:r>
      <w:r>
        <w:t>: A document that describes the technical characteristics of an artifact, possibly i</w:t>
      </w:r>
      <w:r>
        <w:t>n</w:t>
      </w:r>
      <w:r>
        <w:t xml:space="preserve">cluding a description of what it should do, or an explicit set of requirements that it must satisfy. (Based on </w:t>
      </w:r>
      <w:hyperlink r:id="rId26" w:tgtFrame="_blank" w:history="1">
        <w:r>
          <w:rPr>
            <w:rStyle w:val="Hyperlink"/>
          </w:rPr>
          <w:t>http://en.wikipedia.org/wiki/Specification</w:t>
        </w:r>
      </w:hyperlink>
      <w:r>
        <w:t>).</w:t>
      </w:r>
    </w:p>
    <w:p w14:paraId="3ED56794" w14:textId="77777777" w:rsidR="00C90025" w:rsidRDefault="00C90025" w:rsidP="00E958F3">
      <w:pPr>
        <w:pStyle w:val="GlossaryEntry"/>
      </w:pPr>
      <w:r>
        <w:rPr>
          <w:rStyle w:val="Strong"/>
        </w:rPr>
        <w:t>Type</w:t>
      </w:r>
      <w:r>
        <w:t>: Specification of a collection of attributes and cardinalities for those attributes used to re</w:t>
      </w:r>
      <w:r>
        <w:t>p</w:t>
      </w:r>
      <w:r>
        <w:t>resent a data item.</w:t>
      </w:r>
    </w:p>
    <w:p w14:paraId="3ED56795" w14:textId="77777777" w:rsidR="00B81272" w:rsidRDefault="00F23D4C" w:rsidP="00DF5CEE">
      <w:pPr>
        <w:pStyle w:val="Heading1"/>
      </w:pPr>
      <w:r>
        <w:t>References</w:t>
      </w:r>
    </w:p>
    <w:p w14:paraId="3ED56796" w14:textId="77777777" w:rsidR="002F7CE3" w:rsidRDefault="002F7CE3" w:rsidP="002F7CE3">
      <w:r>
        <w:t>Dublin Core Initiative</w:t>
      </w:r>
      <w:r w:rsidR="00FF6ECA">
        <w:t>, 2008</w:t>
      </w:r>
      <w:r>
        <w:t xml:space="preserve">-01-14 Dublin core Metadata Element Set, Version 1.1: Dublin Core Metadata Initiative, accessed at http://dublincore.org/documents/dces/. </w:t>
      </w:r>
    </w:p>
    <w:p w14:paraId="3ED56797" w14:textId="77777777" w:rsidR="00E76B90" w:rsidRDefault="002F7CE3" w:rsidP="00B81272">
      <w:r>
        <w:lastRenderedPageBreak/>
        <w:t>Franklin, Michael, Halevy, Alon, and Maier, David, 2005, From databases to dataspaces: a new ab-straction for information management: ACM SIGMOD Record, V. 34, No. 4, ISSN:0163-5808.</w:t>
      </w:r>
    </w:p>
    <w:p w14:paraId="3ED56798" w14:textId="77777777" w:rsidR="00DF5CEE" w:rsidRDefault="00DF5CEE" w:rsidP="00B81272">
      <w:r>
        <w:t>Open Geospatial Consortium Catalog Service for the Web (CSW)</w:t>
      </w:r>
      <w:r w:rsidR="00FF1A54">
        <w:t xml:space="preserve">: </w:t>
      </w:r>
      <w:r w:rsidR="00FF1A54" w:rsidRPr="00FF1A54">
        <w:t>http://www.opengeospatial.org/standards/cat</w:t>
      </w:r>
    </w:p>
    <w:p w14:paraId="3ED56799" w14:textId="77777777" w:rsidR="00DF5CEE" w:rsidRDefault="00DF5CEE" w:rsidP="00B81272">
      <w:r>
        <w:t>Open Archive Initiative Protocol for Metadata Harvest (OAI-PMH)</w:t>
      </w:r>
      <w:r w:rsidR="00FF1A54">
        <w:t xml:space="preserve">: </w:t>
      </w:r>
      <w:r w:rsidR="00FF1A54" w:rsidRPr="00FF1A54">
        <w:t>http://www.openarchives.org/pmh/</w:t>
      </w:r>
    </w:p>
    <w:p w14:paraId="3ED5679A" w14:textId="77777777" w:rsidR="00DF5CEE" w:rsidRDefault="00DF5CEE" w:rsidP="00B81272">
      <w:r>
        <w:t>OpenSearch protocol</w:t>
      </w:r>
      <w:r w:rsidR="00FF1A54">
        <w:t xml:space="preserve">: </w:t>
      </w:r>
      <w:r w:rsidR="00FF1A54" w:rsidRPr="00FF1A54">
        <w:t>http://www.opensearch.org/Home</w:t>
      </w:r>
    </w:p>
    <w:p w14:paraId="3ED5679B" w14:textId="77777777" w:rsidR="00734590" w:rsidRDefault="00734590" w:rsidP="00734590">
      <w:r>
        <w:t xml:space="preserve">ISO 19115:2005, Geographic information - Metadata </w:t>
      </w:r>
    </w:p>
    <w:p w14:paraId="3ED5679C" w14:textId="77777777" w:rsidR="00734590" w:rsidRDefault="00734590" w:rsidP="00734590">
      <w:r>
        <w:t xml:space="preserve">ISO 19115/Cor.1:2006, Geographic information – Metadata, Technical Corrigendum </w:t>
      </w:r>
    </w:p>
    <w:p w14:paraId="3ED5679D" w14:textId="77777777" w:rsidR="00734590" w:rsidRDefault="00734590" w:rsidP="00734590">
      <w:r>
        <w:t xml:space="preserve">ISO 19119:2005, Geographic information - Services </w:t>
      </w:r>
    </w:p>
    <w:p w14:paraId="3ED5679E" w14:textId="77777777" w:rsidR="00734590" w:rsidRDefault="00734590" w:rsidP="00734590">
      <w:r>
        <w:t xml:space="preserve">ISO 19119:2005/Amd 1:2008, Extensions of the service metadata model ISO 19108 designates: </w:t>
      </w:r>
    </w:p>
    <w:p w14:paraId="3ED5679F" w14:textId="77777777" w:rsidR="00734590" w:rsidRDefault="00734590" w:rsidP="00734590">
      <w:r>
        <w:t>OGC 07-006r1¸ OpenGIS Catalog Services Specification version 2.0.2, Corrigendum 2 release, 2007</w:t>
      </w:r>
    </w:p>
    <w:p w14:paraId="3ED567A0" w14:textId="77777777" w:rsidR="00734590" w:rsidRDefault="00734590" w:rsidP="00B81272">
      <w:r>
        <w:t>OGC 07-045, OpenGIS Catalogue Services Specification 2.0.2 - ISO Metadata Application Pr</w:t>
      </w:r>
      <w:r>
        <w:t>o</w:t>
      </w:r>
      <w:r>
        <w:t>file, Version 1.0.0, 2007</w:t>
      </w:r>
    </w:p>
    <w:p w14:paraId="3ED567A1" w14:textId="77777777" w:rsidR="00FF6ECA" w:rsidRDefault="00FF6ECA" w:rsidP="00FF6ECA">
      <w:r>
        <w:t xml:space="preserve">USGIN Team, 2010, </w:t>
      </w:r>
      <w:r w:rsidRPr="00F23D4C">
        <w:t>Use of ISO 19139 xml schema to describe geoscience information r</w:t>
      </w:r>
      <w:r w:rsidRPr="00F23D4C">
        <w:t>e</w:t>
      </w:r>
      <w:r w:rsidRPr="00F23D4C">
        <w:t>sources v1.1</w:t>
      </w:r>
      <w:r>
        <w:t xml:space="preserve">, Current version at </w:t>
      </w:r>
      <w:r w:rsidR="00FF1A54" w:rsidRPr="00FF1A54">
        <w:t>http://repository.usgin.org/uri_gin/usgin/dlio/337</w:t>
      </w:r>
      <w:r>
        <w:t>.</w:t>
      </w:r>
    </w:p>
    <w:p w14:paraId="3ED567A2" w14:textId="77777777" w:rsidR="00FF6ECA" w:rsidRPr="005064F2" w:rsidRDefault="00FF6ECA" w:rsidP="00B81272">
      <w:r>
        <w:t xml:space="preserve">USGIN Team, 2010, </w:t>
      </w:r>
      <w:r w:rsidRPr="00F23D4C">
        <w:t>Metadata Recommendations for Geoscience Resources</w:t>
      </w:r>
      <w:r>
        <w:t xml:space="preserve">, current version available at </w:t>
      </w:r>
      <w:r w:rsidR="00FF1A54" w:rsidRPr="00FF1A54">
        <w:t>http://repository.usgin.org/uri_gin/usgin/dlio/335</w:t>
      </w:r>
      <w:r>
        <w:t>.</w:t>
      </w:r>
    </w:p>
    <w:sectPr w:rsidR="00FF6ECA" w:rsidRPr="005064F2" w:rsidSect="00B172F3">
      <w:headerReference w:type="even" r:id="rId27"/>
      <w:headerReference w:type="default" r:id="rId28"/>
      <w:footerReference w:type="default" r:id="rId29"/>
      <w:headerReference w:type="first" r:id="rId30"/>
      <w:pgSz w:w="12240" w:h="15840"/>
      <w:pgMar w:top="1440" w:right="1530" w:bottom="1440" w:left="13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59E78C" w14:textId="77777777" w:rsidR="002E59EF" w:rsidRDefault="002E59EF" w:rsidP="00E57E08">
      <w:pPr>
        <w:spacing w:after="0"/>
      </w:pPr>
      <w:r>
        <w:separator/>
      </w:r>
    </w:p>
  </w:endnote>
  <w:endnote w:type="continuationSeparator" w:id="0">
    <w:p w14:paraId="36DA29E6" w14:textId="77777777" w:rsidR="002E59EF" w:rsidRDefault="002E59EF" w:rsidP="00E57E08">
      <w:pPr>
        <w:spacing w:after="0"/>
      </w:pPr>
      <w:r>
        <w:continuationSeparator/>
      </w:r>
    </w:p>
  </w:endnote>
  <w:endnote w:type="continuationNotice" w:id="1">
    <w:p w14:paraId="38D08C49" w14:textId="77777777" w:rsidR="002E59EF" w:rsidRDefault="002E59E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D567B9" w14:textId="77777777" w:rsidR="00550AE3" w:rsidRDefault="00550AE3">
    <w:pPr>
      <w:pStyle w:val="Footer"/>
      <w:jc w:val="center"/>
    </w:pPr>
    <w:r>
      <w:fldChar w:fldCharType="begin"/>
    </w:r>
    <w:r>
      <w:instrText xml:space="preserve"> PAGE   \* MERGEFORMAT </w:instrText>
    </w:r>
    <w:r>
      <w:fldChar w:fldCharType="separate"/>
    </w:r>
    <w:r w:rsidR="00137C03">
      <w:rPr>
        <w:noProof/>
      </w:rPr>
      <w:t>5</w:t>
    </w:r>
    <w:r>
      <w:rPr>
        <w:noProof/>
      </w:rPr>
      <w:fldChar w:fldCharType="end"/>
    </w:r>
  </w:p>
  <w:p w14:paraId="3ED567BA" w14:textId="77777777" w:rsidR="00550AE3" w:rsidRDefault="00550A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31892D" w14:textId="77777777" w:rsidR="002E59EF" w:rsidRDefault="002E59EF" w:rsidP="00E57E08">
      <w:pPr>
        <w:spacing w:after="0"/>
      </w:pPr>
      <w:r>
        <w:separator/>
      </w:r>
    </w:p>
  </w:footnote>
  <w:footnote w:type="continuationSeparator" w:id="0">
    <w:p w14:paraId="1A4F012E" w14:textId="77777777" w:rsidR="002E59EF" w:rsidRDefault="002E59EF" w:rsidP="00E57E08">
      <w:pPr>
        <w:spacing w:after="0"/>
      </w:pPr>
      <w:r>
        <w:continuationSeparator/>
      </w:r>
    </w:p>
  </w:footnote>
  <w:footnote w:type="continuationNotice" w:id="1">
    <w:p w14:paraId="13C0AD09" w14:textId="77777777" w:rsidR="002E59EF" w:rsidRDefault="002E59EF">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D567B7" w14:textId="77777777" w:rsidR="00550AE3" w:rsidRDefault="00550AE3">
    <w:pPr>
      <w:pStyle w:val="Header"/>
    </w:pPr>
    <w:r>
      <w:rPr>
        <w:noProof/>
      </w:rPr>
      <w:pict w14:anchorId="3ED567B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7027694" o:spid="_x0000_s2049" type="#_x0000_t136" style="position:absolute;margin-left:0;margin-top:0;width:471.3pt;height:188.5pt;rotation:315;z-index:-251658752;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D567B8" w14:textId="77777777" w:rsidR="00550AE3" w:rsidRDefault="00550AE3">
    <w:pPr>
      <w:pStyle w:val="Header"/>
    </w:pPr>
    <w:r>
      <w:rPr>
        <w:noProof/>
      </w:rPr>
      <w:pict w14:anchorId="3ED567B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7027695" o:spid="_x0000_s2050" type="#_x0000_t136" style="position:absolute;margin-left:0;margin-top:0;width:471.3pt;height:219.7pt;rotation:315;z-index:-251657728;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D567BB" w14:textId="77777777" w:rsidR="00550AE3" w:rsidRDefault="00550AE3">
    <w:pPr>
      <w:pStyle w:val="Header"/>
    </w:pPr>
    <w:r>
      <w:rPr>
        <w:noProof/>
      </w:rPr>
      <w:pict w14:anchorId="3ED567B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7027693" o:spid="_x0000_s2051" type="#_x0000_t136" style="position:absolute;margin-left:0;margin-top:0;width:471.3pt;height:188.5pt;rotation:315;z-index:-251659776;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0">
      <w:start w:val="1"/>
      <w:numFmt w:val="bullet"/>
      <w:lvlText w:val=""/>
      <w:lvlJc w:val="left"/>
      <w:pPr>
        <w:tabs>
          <w:tab w:val="num" w:pos="720"/>
        </w:tabs>
        <w:ind w:left="720" w:hanging="360"/>
      </w:pPr>
      <w:rPr>
        <w:rFonts w:ascii="Symbol" w:hAnsi="Symbol"/>
      </w:rPr>
    </w:lvl>
    <w:lvl w:ilvl="1" w:tplc="00000001">
      <w:start w:val="1"/>
      <w:numFmt w:val="bullet"/>
      <w:lvlText w:val="o"/>
      <w:lvlJc w:val="left"/>
      <w:pPr>
        <w:tabs>
          <w:tab w:val="num" w:pos="1440"/>
        </w:tabs>
        <w:ind w:left="1440" w:hanging="360"/>
      </w:pPr>
      <w:rPr>
        <w:rFonts w:ascii="Courier New" w:hAnsi="Courier New"/>
      </w:rPr>
    </w:lvl>
    <w:lvl w:ilvl="2" w:tplc="00000002">
      <w:start w:val="1"/>
      <w:numFmt w:val="bullet"/>
      <w:lvlText w:val=""/>
      <w:lvlJc w:val="left"/>
      <w:pPr>
        <w:tabs>
          <w:tab w:val="num" w:pos="2160"/>
        </w:tabs>
        <w:ind w:left="2160" w:hanging="360"/>
      </w:pPr>
      <w:rPr>
        <w:rFonts w:ascii="Wingdings" w:hAnsi="Wingdings"/>
      </w:rPr>
    </w:lvl>
    <w:lvl w:ilvl="3" w:tplc="00000003">
      <w:start w:val="1"/>
      <w:numFmt w:val="bullet"/>
      <w:lvlText w:val=""/>
      <w:lvlJc w:val="left"/>
      <w:pPr>
        <w:tabs>
          <w:tab w:val="num" w:pos="2880"/>
        </w:tabs>
        <w:ind w:left="2880" w:hanging="360"/>
      </w:pPr>
      <w:rPr>
        <w:rFonts w:ascii="Symbol" w:hAnsi="Symbol"/>
      </w:rPr>
    </w:lvl>
    <w:lvl w:ilvl="4" w:tplc="00000004">
      <w:start w:val="1"/>
      <w:numFmt w:val="bullet"/>
      <w:lvlText w:val="o"/>
      <w:lvlJc w:val="left"/>
      <w:pPr>
        <w:tabs>
          <w:tab w:val="num" w:pos="3600"/>
        </w:tabs>
        <w:ind w:left="3600" w:hanging="360"/>
      </w:pPr>
      <w:rPr>
        <w:rFonts w:ascii="Courier New" w:hAnsi="Courier New"/>
      </w:rPr>
    </w:lvl>
    <w:lvl w:ilvl="5" w:tplc="00000005">
      <w:start w:val="1"/>
      <w:numFmt w:val="bullet"/>
      <w:lvlText w:val=""/>
      <w:lvlJc w:val="left"/>
      <w:pPr>
        <w:tabs>
          <w:tab w:val="num" w:pos="4320"/>
        </w:tabs>
        <w:ind w:left="4320" w:hanging="360"/>
      </w:pPr>
      <w:rPr>
        <w:rFonts w:ascii="Wingdings" w:hAnsi="Wingdings"/>
      </w:rPr>
    </w:lvl>
    <w:lvl w:ilvl="6" w:tplc="00000006">
      <w:start w:val="1"/>
      <w:numFmt w:val="bullet"/>
      <w:lvlText w:val=""/>
      <w:lvlJc w:val="left"/>
      <w:pPr>
        <w:tabs>
          <w:tab w:val="num" w:pos="5040"/>
        </w:tabs>
        <w:ind w:left="5040" w:hanging="360"/>
      </w:pPr>
      <w:rPr>
        <w:rFonts w:ascii="Symbol" w:hAnsi="Symbol"/>
      </w:rPr>
    </w:lvl>
    <w:lvl w:ilvl="7" w:tplc="00000007">
      <w:start w:val="1"/>
      <w:numFmt w:val="bullet"/>
      <w:lvlText w:val="o"/>
      <w:lvlJc w:val="left"/>
      <w:pPr>
        <w:tabs>
          <w:tab w:val="num" w:pos="5760"/>
        </w:tabs>
        <w:ind w:left="5760" w:hanging="360"/>
      </w:pPr>
      <w:rPr>
        <w:rFonts w:ascii="Courier New" w:hAnsi="Courier New"/>
      </w:rPr>
    </w:lvl>
    <w:lvl w:ilvl="8" w:tplc="00000008">
      <w:start w:val="1"/>
      <w:numFmt w:val="bullet"/>
      <w:lvlText w:val=""/>
      <w:lvlJc w:val="left"/>
      <w:pPr>
        <w:tabs>
          <w:tab w:val="num" w:pos="6480"/>
        </w:tabs>
        <w:ind w:left="6480" w:hanging="360"/>
      </w:pPr>
      <w:rPr>
        <w:rFonts w:ascii="Wingdings" w:hAnsi="Wingdings"/>
      </w:rPr>
    </w:lvl>
  </w:abstractNum>
  <w:abstractNum w:abstractNumId="1">
    <w:nsid w:val="00000003"/>
    <w:multiLevelType w:val="hybridMultilevel"/>
    <w:tmpl w:val="00000003"/>
    <w:lvl w:ilvl="0" w:tplc="00000000">
      <w:start w:val="1"/>
      <w:numFmt w:val="bullet"/>
      <w:lvlText w:val=""/>
      <w:lvlJc w:val="left"/>
      <w:pPr>
        <w:tabs>
          <w:tab w:val="num" w:pos="720"/>
        </w:tabs>
        <w:ind w:left="720" w:hanging="360"/>
      </w:pPr>
      <w:rPr>
        <w:rFonts w:ascii="Symbol" w:hAnsi="Symbol"/>
      </w:rPr>
    </w:lvl>
    <w:lvl w:ilvl="1" w:tplc="00000001">
      <w:start w:val="1"/>
      <w:numFmt w:val="bullet"/>
      <w:lvlText w:val="o"/>
      <w:lvlJc w:val="left"/>
      <w:pPr>
        <w:tabs>
          <w:tab w:val="num" w:pos="1440"/>
        </w:tabs>
        <w:ind w:left="1440" w:hanging="360"/>
      </w:pPr>
      <w:rPr>
        <w:rFonts w:ascii="Courier New" w:hAnsi="Courier New"/>
      </w:rPr>
    </w:lvl>
    <w:lvl w:ilvl="2" w:tplc="00000002">
      <w:start w:val="1"/>
      <w:numFmt w:val="bullet"/>
      <w:lvlText w:val=""/>
      <w:lvlJc w:val="left"/>
      <w:pPr>
        <w:tabs>
          <w:tab w:val="num" w:pos="2160"/>
        </w:tabs>
        <w:ind w:left="2160" w:hanging="360"/>
      </w:pPr>
      <w:rPr>
        <w:rFonts w:ascii="Wingdings" w:hAnsi="Wingdings"/>
      </w:rPr>
    </w:lvl>
    <w:lvl w:ilvl="3" w:tplc="00000003">
      <w:start w:val="1"/>
      <w:numFmt w:val="bullet"/>
      <w:lvlText w:val=""/>
      <w:lvlJc w:val="left"/>
      <w:pPr>
        <w:tabs>
          <w:tab w:val="num" w:pos="2880"/>
        </w:tabs>
        <w:ind w:left="2880" w:hanging="360"/>
      </w:pPr>
      <w:rPr>
        <w:rFonts w:ascii="Symbol" w:hAnsi="Symbol"/>
      </w:rPr>
    </w:lvl>
    <w:lvl w:ilvl="4" w:tplc="00000004">
      <w:start w:val="1"/>
      <w:numFmt w:val="bullet"/>
      <w:lvlText w:val="o"/>
      <w:lvlJc w:val="left"/>
      <w:pPr>
        <w:tabs>
          <w:tab w:val="num" w:pos="3600"/>
        </w:tabs>
        <w:ind w:left="3600" w:hanging="360"/>
      </w:pPr>
      <w:rPr>
        <w:rFonts w:ascii="Courier New" w:hAnsi="Courier New"/>
      </w:rPr>
    </w:lvl>
    <w:lvl w:ilvl="5" w:tplc="00000005">
      <w:start w:val="1"/>
      <w:numFmt w:val="bullet"/>
      <w:lvlText w:val=""/>
      <w:lvlJc w:val="left"/>
      <w:pPr>
        <w:tabs>
          <w:tab w:val="num" w:pos="4320"/>
        </w:tabs>
        <w:ind w:left="4320" w:hanging="360"/>
      </w:pPr>
      <w:rPr>
        <w:rFonts w:ascii="Wingdings" w:hAnsi="Wingdings"/>
      </w:rPr>
    </w:lvl>
    <w:lvl w:ilvl="6" w:tplc="00000006">
      <w:start w:val="1"/>
      <w:numFmt w:val="bullet"/>
      <w:lvlText w:val=""/>
      <w:lvlJc w:val="left"/>
      <w:pPr>
        <w:tabs>
          <w:tab w:val="num" w:pos="5040"/>
        </w:tabs>
        <w:ind w:left="5040" w:hanging="360"/>
      </w:pPr>
      <w:rPr>
        <w:rFonts w:ascii="Symbol" w:hAnsi="Symbol"/>
      </w:rPr>
    </w:lvl>
    <w:lvl w:ilvl="7" w:tplc="00000007">
      <w:start w:val="1"/>
      <w:numFmt w:val="bullet"/>
      <w:lvlText w:val="o"/>
      <w:lvlJc w:val="left"/>
      <w:pPr>
        <w:tabs>
          <w:tab w:val="num" w:pos="5760"/>
        </w:tabs>
        <w:ind w:left="5760" w:hanging="360"/>
      </w:pPr>
      <w:rPr>
        <w:rFonts w:ascii="Courier New" w:hAnsi="Courier New"/>
      </w:rPr>
    </w:lvl>
    <w:lvl w:ilvl="8" w:tplc="00000008">
      <w:start w:val="1"/>
      <w:numFmt w:val="bullet"/>
      <w:lvlText w:val=""/>
      <w:lvlJc w:val="left"/>
      <w:pPr>
        <w:tabs>
          <w:tab w:val="num" w:pos="6480"/>
        </w:tabs>
        <w:ind w:left="6480" w:hanging="360"/>
      </w:pPr>
      <w:rPr>
        <w:rFonts w:ascii="Wingdings" w:hAnsi="Wingdings"/>
      </w:rPr>
    </w:lvl>
  </w:abstractNum>
  <w:abstractNum w:abstractNumId="2">
    <w:nsid w:val="00000004"/>
    <w:multiLevelType w:val="hybridMultilevel"/>
    <w:tmpl w:val="00000004"/>
    <w:lvl w:ilvl="0" w:tplc="00000000">
      <w:start w:val="1"/>
      <w:numFmt w:val="bullet"/>
      <w:lvlText w:val=""/>
      <w:lvlJc w:val="left"/>
      <w:pPr>
        <w:tabs>
          <w:tab w:val="num" w:pos="720"/>
        </w:tabs>
        <w:ind w:left="720" w:hanging="360"/>
      </w:pPr>
      <w:rPr>
        <w:rFonts w:ascii="Symbol" w:hAnsi="Symbol"/>
      </w:rPr>
    </w:lvl>
    <w:lvl w:ilvl="1" w:tplc="00000001">
      <w:start w:val="1"/>
      <w:numFmt w:val="bullet"/>
      <w:lvlText w:val="o"/>
      <w:lvlJc w:val="left"/>
      <w:pPr>
        <w:tabs>
          <w:tab w:val="num" w:pos="1440"/>
        </w:tabs>
        <w:ind w:left="1440" w:hanging="360"/>
      </w:pPr>
      <w:rPr>
        <w:rFonts w:ascii="Courier New" w:hAnsi="Courier New"/>
      </w:rPr>
    </w:lvl>
    <w:lvl w:ilvl="2" w:tplc="00000002">
      <w:start w:val="1"/>
      <w:numFmt w:val="bullet"/>
      <w:lvlText w:val=""/>
      <w:lvlJc w:val="left"/>
      <w:pPr>
        <w:tabs>
          <w:tab w:val="num" w:pos="2160"/>
        </w:tabs>
        <w:ind w:left="2160" w:hanging="360"/>
      </w:pPr>
      <w:rPr>
        <w:rFonts w:ascii="Wingdings" w:hAnsi="Wingdings"/>
      </w:rPr>
    </w:lvl>
    <w:lvl w:ilvl="3" w:tplc="00000003">
      <w:start w:val="1"/>
      <w:numFmt w:val="bullet"/>
      <w:lvlText w:val=""/>
      <w:lvlJc w:val="left"/>
      <w:pPr>
        <w:tabs>
          <w:tab w:val="num" w:pos="2880"/>
        </w:tabs>
        <w:ind w:left="2880" w:hanging="360"/>
      </w:pPr>
      <w:rPr>
        <w:rFonts w:ascii="Symbol" w:hAnsi="Symbol"/>
      </w:rPr>
    </w:lvl>
    <w:lvl w:ilvl="4" w:tplc="00000004">
      <w:start w:val="1"/>
      <w:numFmt w:val="bullet"/>
      <w:lvlText w:val="o"/>
      <w:lvlJc w:val="left"/>
      <w:pPr>
        <w:tabs>
          <w:tab w:val="num" w:pos="3600"/>
        </w:tabs>
        <w:ind w:left="3600" w:hanging="360"/>
      </w:pPr>
      <w:rPr>
        <w:rFonts w:ascii="Courier New" w:hAnsi="Courier New"/>
      </w:rPr>
    </w:lvl>
    <w:lvl w:ilvl="5" w:tplc="00000005">
      <w:start w:val="1"/>
      <w:numFmt w:val="bullet"/>
      <w:lvlText w:val=""/>
      <w:lvlJc w:val="left"/>
      <w:pPr>
        <w:tabs>
          <w:tab w:val="num" w:pos="4320"/>
        </w:tabs>
        <w:ind w:left="4320" w:hanging="360"/>
      </w:pPr>
      <w:rPr>
        <w:rFonts w:ascii="Wingdings" w:hAnsi="Wingdings"/>
      </w:rPr>
    </w:lvl>
    <w:lvl w:ilvl="6" w:tplc="00000006">
      <w:start w:val="1"/>
      <w:numFmt w:val="bullet"/>
      <w:lvlText w:val=""/>
      <w:lvlJc w:val="left"/>
      <w:pPr>
        <w:tabs>
          <w:tab w:val="num" w:pos="5040"/>
        </w:tabs>
        <w:ind w:left="5040" w:hanging="360"/>
      </w:pPr>
      <w:rPr>
        <w:rFonts w:ascii="Symbol" w:hAnsi="Symbol"/>
      </w:rPr>
    </w:lvl>
    <w:lvl w:ilvl="7" w:tplc="00000007">
      <w:start w:val="1"/>
      <w:numFmt w:val="bullet"/>
      <w:lvlText w:val="o"/>
      <w:lvlJc w:val="left"/>
      <w:pPr>
        <w:tabs>
          <w:tab w:val="num" w:pos="5760"/>
        </w:tabs>
        <w:ind w:left="5760" w:hanging="360"/>
      </w:pPr>
      <w:rPr>
        <w:rFonts w:ascii="Courier New" w:hAnsi="Courier New"/>
      </w:rPr>
    </w:lvl>
    <w:lvl w:ilvl="8" w:tplc="00000008">
      <w:start w:val="1"/>
      <w:numFmt w:val="bullet"/>
      <w:lvlText w:val=""/>
      <w:lvlJc w:val="left"/>
      <w:pPr>
        <w:tabs>
          <w:tab w:val="num" w:pos="6480"/>
        </w:tabs>
        <w:ind w:left="6480" w:hanging="360"/>
      </w:pPr>
      <w:rPr>
        <w:rFonts w:ascii="Wingdings" w:hAnsi="Wingdings"/>
      </w:rPr>
    </w:lvl>
  </w:abstractNum>
  <w:abstractNum w:abstractNumId="3">
    <w:nsid w:val="00000005"/>
    <w:multiLevelType w:val="hybridMultilevel"/>
    <w:tmpl w:val="00000005"/>
    <w:lvl w:ilvl="0" w:tplc="00000000">
      <w:start w:val="1"/>
      <w:numFmt w:val="bullet"/>
      <w:lvlText w:val=""/>
      <w:lvlJc w:val="left"/>
      <w:pPr>
        <w:tabs>
          <w:tab w:val="num" w:pos="720"/>
        </w:tabs>
        <w:ind w:left="720" w:hanging="360"/>
      </w:pPr>
      <w:rPr>
        <w:rFonts w:ascii="Symbol" w:hAnsi="Symbol"/>
      </w:rPr>
    </w:lvl>
    <w:lvl w:ilvl="1" w:tplc="00000001">
      <w:start w:val="1"/>
      <w:numFmt w:val="bullet"/>
      <w:lvlText w:val="o"/>
      <w:lvlJc w:val="left"/>
      <w:pPr>
        <w:tabs>
          <w:tab w:val="num" w:pos="1440"/>
        </w:tabs>
        <w:ind w:left="1440" w:hanging="360"/>
      </w:pPr>
      <w:rPr>
        <w:rFonts w:ascii="Courier New" w:hAnsi="Courier New"/>
      </w:rPr>
    </w:lvl>
    <w:lvl w:ilvl="2" w:tplc="00000002">
      <w:start w:val="1"/>
      <w:numFmt w:val="bullet"/>
      <w:lvlText w:val=""/>
      <w:lvlJc w:val="left"/>
      <w:pPr>
        <w:tabs>
          <w:tab w:val="num" w:pos="2160"/>
        </w:tabs>
        <w:ind w:left="2160" w:hanging="360"/>
      </w:pPr>
      <w:rPr>
        <w:rFonts w:ascii="Wingdings" w:hAnsi="Wingdings"/>
      </w:rPr>
    </w:lvl>
    <w:lvl w:ilvl="3" w:tplc="00000003">
      <w:start w:val="1"/>
      <w:numFmt w:val="bullet"/>
      <w:lvlText w:val=""/>
      <w:lvlJc w:val="left"/>
      <w:pPr>
        <w:tabs>
          <w:tab w:val="num" w:pos="2880"/>
        </w:tabs>
        <w:ind w:left="2880" w:hanging="360"/>
      </w:pPr>
      <w:rPr>
        <w:rFonts w:ascii="Symbol" w:hAnsi="Symbol"/>
      </w:rPr>
    </w:lvl>
    <w:lvl w:ilvl="4" w:tplc="00000004">
      <w:start w:val="1"/>
      <w:numFmt w:val="bullet"/>
      <w:lvlText w:val="o"/>
      <w:lvlJc w:val="left"/>
      <w:pPr>
        <w:tabs>
          <w:tab w:val="num" w:pos="3600"/>
        </w:tabs>
        <w:ind w:left="3600" w:hanging="360"/>
      </w:pPr>
      <w:rPr>
        <w:rFonts w:ascii="Courier New" w:hAnsi="Courier New"/>
      </w:rPr>
    </w:lvl>
    <w:lvl w:ilvl="5" w:tplc="00000005">
      <w:start w:val="1"/>
      <w:numFmt w:val="bullet"/>
      <w:lvlText w:val=""/>
      <w:lvlJc w:val="left"/>
      <w:pPr>
        <w:tabs>
          <w:tab w:val="num" w:pos="4320"/>
        </w:tabs>
        <w:ind w:left="4320" w:hanging="360"/>
      </w:pPr>
      <w:rPr>
        <w:rFonts w:ascii="Wingdings" w:hAnsi="Wingdings"/>
      </w:rPr>
    </w:lvl>
    <w:lvl w:ilvl="6" w:tplc="00000006">
      <w:start w:val="1"/>
      <w:numFmt w:val="bullet"/>
      <w:lvlText w:val=""/>
      <w:lvlJc w:val="left"/>
      <w:pPr>
        <w:tabs>
          <w:tab w:val="num" w:pos="5040"/>
        </w:tabs>
        <w:ind w:left="5040" w:hanging="360"/>
      </w:pPr>
      <w:rPr>
        <w:rFonts w:ascii="Symbol" w:hAnsi="Symbol"/>
      </w:rPr>
    </w:lvl>
    <w:lvl w:ilvl="7" w:tplc="00000007">
      <w:start w:val="1"/>
      <w:numFmt w:val="bullet"/>
      <w:lvlText w:val="o"/>
      <w:lvlJc w:val="left"/>
      <w:pPr>
        <w:tabs>
          <w:tab w:val="num" w:pos="5760"/>
        </w:tabs>
        <w:ind w:left="5760" w:hanging="360"/>
      </w:pPr>
      <w:rPr>
        <w:rFonts w:ascii="Courier New" w:hAnsi="Courier New"/>
      </w:rPr>
    </w:lvl>
    <w:lvl w:ilvl="8" w:tplc="00000008">
      <w:start w:val="1"/>
      <w:numFmt w:val="bullet"/>
      <w:lvlText w:val=""/>
      <w:lvlJc w:val="left"/>
      <w:pPr>
        <w:tabs>
          <w:tab w:val="num" w:pos="6480"/>
        </w:tabs>
        <w:ind w:left="6480" w:hanging="360"/>
      </w:pPr>
      <w:rPr>
        <w:rFonts w:ascii="Wingdings" w:hAnsi="Wingdings"/>
      </w:rPr>
    </w:lvl>
  </w:abstractNum>
  <w:abstractNum w:abstractNumId="4">
    <w:nsid w:val="00000006"/>
    <w:multiLevelType w:val="hybridMultilevel"/>
    <w:tmpl w:val="00000006"/>
    <w:lvl w:ilvl="0" w:tplc="00000000">
      <w:start w:val="1"/>
      <w:numFmt w:val="bullet"/>
      <w:lvlText w:val=""/>
      <w:lvlJc w:val="left"/>
      <w:pPr>
        <w:tabs>
          <w:tab w:val="num" w:pos="720"/>
        </w:tabs>
        <w:ind w:left="720" w:hanging="360"/>
      </w:pPr>
      <w:rPr>
        <w:rFonts w:ascii="Symbol" w:hAnsi="Symbol"/>
      </w:rPr>
    </w:lvl>
    <w:lvl w:ilvl="1" w:tplc="00000001">
      <w:start w:val="1"/>
      <w:numFmt w:val="bullet"/>
      <w:lvlText w:val="o"/>
      <w:lvlJc w:val="left"/>
      <w:pPr>
        <w:tabs>
          <w:tab w:val="num" w:pos="1440"/>
        </w:tabs>
        <w:ind w:left="1440" w:hanging="360"/>
      </w:pPr>
      <w:rPr>
        <w:rFonts w:ascii="Courier New" w:hAnsi="Courier New"/>
      </w:rPr>
    </w:lvl>
    <w:lvl w:ilvl="2" w:tplc="00000002">
      <w:start w:val="1"/>
      <w:numFmt w:val="bullet"/>
      <w:lvlText w:val=""/>
      <w:lvlJc w:val="left"/>
      <w:pPr>
        <w:tabs>
          <w:tab w:val="num" w:pos="2160"/>
        </w:tabs>
        <w:ind w:left="2160" w:hanging="360"/>
      </w:pPr>
      <w:rPr>
        <w:rFonts w:ascii="Wingdings" w:hAnsi="Wingdings"/>
      </w:rPr>
    </w:lvl>
    <w:lvl w:ilvl="3" w:tplc="00000003">
      <w:start w:val="1"/>
      <w:numFmt w:val="bullet"/>
      <w:lvlText w:val=""/>
      <w:lvlJc w:val="left"/>
      <w:pPr>
        <w:tabs>
          <w:tab w:val="num" w:pos="2880"/>
        </w:tabs>
        <w:ind w:left="2880" w:hanging="360"/>
      </w:pPr>
      <w:rPr>
        <w:rFonts w:ascii="Symbol" w:hAnsi="Symbol"/>
      </w:rPr>
    </w:lvl>
    <w:lvl w:ilvl="4" w:tplc="00000004">
      <w:start w:val="1"/>
      <w:numFmt w:val="bullet"/>
      <w:lvlText w:val="o"/>
      <w:lvlJc w:val="left"/>
      <w:pPr>
        <w:tabs>
          <w:tab w:val="num" w:pos="3600"/>
        </w:tabs>
        <w:ind w:left="3600" w:hanging="360"/>
      </w:pPr>
      <w:rPr>
        <w:rFonts w:ascii="Courier New" w:hAnsi="Courier New"/>
      </w:rPr>
    </w:lvl>
    <w:lvl w:ilvl="5" w:tplc="00000005">
      <w:start w:val="1"/>
      <w:numFmt w:val="bullet"/>
      <w:lvlText w:val=""/>
      <w:lvlJc w:val="left"/>
      <w:pPr>
        <w:tabs>
          <w:tab w:val="num" w:pos="4320"/>
        </w:tabs>
        <w:ind w:left="4320" w:hanging="360"/>
      </w:pPr>
      <w:rPr>
        <w:rFonts w:ascii="Wingdings" w:hAnsi="Wingdings"/>
      </w:rPr>
    </w:lvl>
    <w:lvl w:ilvl="6" w:tplc="00000006">
      <w:start w:val="1"/>
      <w:numFmt w:val="bullet"/>
      <w:lvlText w:val=""/>
      <w:lvlJc w:val="left"/>
      <w:pPr>
        <w:tabs>
          <w:tab w:val="num" w:pos="5040"/>
        </w:tabs>
        <w:ind w:left="5040" w:hanging="360"/>
      </w:pPr>
      <w:rPr>
        <w:rFonts w:ascii="Symbol" w:hAnsi="Symbol"/>
      </w:rPr>
    </w:lvl>
    <w:lvl w:ilvl="7" w:tplc="00000007">
      <w:start w:val="1"/>
      <w:numFmt w:val="bullet"/>
      <w:lvlText w:val="o"/>
      <w:lvlJc w:val="left"/>
      <w:pPr>
        <w:tabs>
          <w:tab w:val="num" w:pos="5760"/>
        </w:tabs>
        <w:ind w:left="5760" w:hanging="360"/>
      </w:pPr>
      <w:rPr>
        <w:rFonts w:ascii="Courier New" w:hAnsi="Courier New"/>
      </w:rPr>
    </w:lvl>
    <w:lvl w:ilvl="8" w:tplc="00000008">
      <w:start w:val="1"/>
      <w:numFmt w:val="bullet"/>
      <w:lvlText w:val=""/>
      <w:lvlJc w:val="left"/>
      <w:pPr>
        <w:tabs>
          <w:tab w:val="num" w:pos="6480"/>
        </w:tabs>
        <w:ind w:left="6480" w:hanging="360"/>
      </w:pPr>
      <w:rPr>
        <w:rFonts w:ascii="Wingdings" w:hAnsi="Wingdings"/>
      </w:rPr>
    </w:lvl>
  </w:abstractNum>
  <w:abstractNum w:abstractNumId="5">
    <w:nsid w:val="00000007"/>
    <w:multiLevelType w:val="hybridMultilevel"/>
    <w:tmpl w:val="00000007"/>
    <w:lvl w:ilvl="0" w:tplc="00000000">
      <w:start w:val="1"/>
      <w:numFmt w:val="bullet"/>
      <w:lvlText w:val=""/>
      <w:lvlJc w:val="left"/>
      <w:pPr>
        <w:tabs>
          <w:tab w:val="num" w:pos="720"/>
        </w:tabs>
        <w:ind w:left="720" w:hanging="360"/>
      </w:pPr>
      <w:rPr>
        <w:rFonts w:ascii="Symbol" w:hAnsi="Symbol"/>
      </w:rPr>
    </w:lvl>
    <w:lvl w:ilvl="1" w:tplc="00000001">
      <w:start w:val="1"/>
      <w:numFmt w:val="bullet"/>
      <w:lvlText w:val="o"/>
      <w:lvlJc w:val="left"/>
      <w:pPr>
        <w:tabs>
          <w:tab w:val="num" w:pos="1440"/>
        </w:tabs>
        <w:ind w:left="1440" w:hanging="360"/>
      </w:pPr>
      <w:rPr>
        <w:rFonts w:ascii="Courier New" w:hAnsi="Courier New"/>
      </w:rPr>
    </w:lvl>
    <w:lvl w:ilvl="2" w:tplc="00000002">
      <w:start w:val="1"/>
      <w:numFmt w:val="bullet"/>
      <w:lvlText w:val=""/>
      <w:lvlJc w:val="left"/>
      <w:pPr>
        <w:tabs>
          <w:tab w:val="num" w:pos="2160"/>
        </w:tabs>
        <w:ind w:left="2160" w:hanging="360"/>
      </w:pPr>
      <w:rPr>
        <w:rFonts w:ascii="Wingdings" w:hAnsi="Wingdings"/>
      </w:rPr>
    </w:lvl>
    <w:lvl w:ilvl="3" w:tplc="00000003">
      <w:start w:val="1"/>
      <w:numFmt w:val="bullet"/>
      <w:lvlText w:val=""/>
      <w:lvlJc w:val="left"/>
      <w:pPr>
        <w:tabs>
          <w:tab w:val="num" w:pos="2880"/>
        </w:tabs>
        <w:ind w:left="2880" w:hanging="360"/>
      </w:pPr>
      <w:rPr>
        <w:rFonts w:ascii="Symbol" w:hAnsi="Symbol"/>
      </w:rPr>
    </w:lvl>
    <w:lvl w:ilvl="4" w:tplc="00000004">
      <w:start w:val="1"/>
      <w:numFmt w:val="bullet"/>
      <w:lvlText w:val="o"/>
      <w:lvlJc w:val="left"/>
      <w:pPr>
        <w:tabs>
          <w:tab w:val="num" w:pos="3600"/>
        </w:tabs>
        <w:ind w:left="3600" w:hanging="360"/>
      </w:pPr>
      <w:rPr>
        <w:rFonts w:ascii="Courier New" w:hAnsi="Courier New"/>
      </w:rPr>
    </w:lvl>
    <w:lvl w:ilvl="5" w:tplc="00000005">
      <w:start w:val="1"/>
      <w:numFmt w:val="bullet"/>
      <w:lvlText w:val=""/>
      <w:lvlJc w:val="left"/>
      <w:pPr>
        <w:tabs>
          <w:tab w:val="num" w:pos="4320"/>
        </w:tabs>
        <w:ind w:left="4320" w:hanging="360"/>
      </w:pPr>
      <w:rPr>
        <w:rFonts w:ascii="Wingdings" w:hAnsi="Wingdings"/>
      </w:rPr>
    </w:lvl>
    <w:lvl w:ilvl="6" w:tplc="00000006">
      <w:start w:val="1"/>
      <w:numFmt w:val="bullet"/>
      <w:lvlText w:val=""/>
      <w:lvlJc w:val="left"/>
      <w:pPr>
        <w:tabs>
          <w:tab w:val="num" w:pos="5040"/>
        </w:tabs>
        <w:ind w:left="5040" w:hanging="360"/>
      </w:pPr>
      <w:rPr>
        <w:rFonts w:ascii="Symbol" w:hAnsi="Symbol"/>
      </w:rPr>
    </w:lvl>
    <w:lvl w:ilvl="7" w:tplc="00000007">
      <w:start w:val="1"/>
      <w:numFmt w:val="bullet"/>
      <w:lvlText w:val="o"/>
      <w:lvlJc w:val="left"/>
      <w:pPr>
        <w:tabs>
          <w:tab w:val="num" w:pos="5760"/>
        </w:tabs>
        <w:ind w:left="5760" w:hanging="360"/>
      </w:pPr>
      <w:rPr>
        <w:rFonts w:ascii="Courier New" w:hAnsi="Courier New"/>
      </w:rPr>
    </w:lvl>
    <w:lvl w:ilvl="8" w:tplc="00000008">
      <w:start w:val="1"/>
      <w:numFmt w:val="bullet"/>
      <w:lvlText w:val=""/>
      <w:lvlJc w:val="left"/>
      <w:pPr>
        <w:tabs>
          <w:tab w:val="num" w:pos="6480"/>
        </w:tabs>
        <w:ind w:left="6480" w:hanging="360"/>
      </w:pPr>
      <w:rPr>
        <w:rFonts w:ascii="Wingdings" w:hAnsi="Wingdings"/>
      </w:rPr>
    </w:lvl>
  </w:abstractNum>
  <w:abstractNum w:abstractNumId="6">
    <w:nsid w:val="00000008"/>
    <w:multiLevelType w:val="hybridMultilevel"/>
    <w:tmpl w:val="00000008"/>
    <w:lvl w:ilvl="0" w:tplc="00000000">
      <w:start w:val="1"/>
      <w:numFmt w:val="bullet"/>
      <w:lvlText w:val=""/>
      <w:lvlJc w:val="left"/>
      <w:pPr>
        <w:tabs>
          <w:tab w:val="num" w:pos="720"/>
        </w:tabs>
        <w:ind w:left="720" w:hanging="360"/>
      </w:pPr>
      <w:rPr>
        <w:rFonts w:ascii="Symbol" w:hAnsi="Symbol"/>
      </w:rPr>
    </w:lvl>
    <w:lvl w:ilvl="1" w:tplc="00000001">
      <w:start w:val="1"/>
      <w:numFmt w:val="bullet"/>
      <w:lvlText w:val="o"/>
      <w:lvlJc w:val="left"/>
      <w:pPr>
        <w:tabs>
          <w:tab w:val="num" w:pos="1440"/>
        </w:tabs>
        <w:ind w:left="1440" w:hanging="360"/>
      </w:pPr>
      <w:rPr>
        <w:rFonts w:ascii="Courier New" w:hAnsi="Courier New"/>
      </w:rPr>
    </w:lvl>
    <w:lvl w:ilvl="2" w:tplc="00000002">
      <w:start w:val="1"/>
      <w:numFmt w:val="bullet"/>
      <w:lvlText w:val=""/>
      <w:lvlJc w:val="left"/>
      <w:pPr>
        <w:tabs>
          <w:tab w:val="num" w:pos="2160"/>
        </w:tabs>
        <w:ind w:left="2160" w:hanging="360"/>
      </w:pPr>
      <w:rPr>
        <w:rFonts w:ascii="Wingdings" w:hAnsi="Wingdings"/>
      </w:rPr>
    </w:lvl>
    <w:lvl w:ilvl="3" w:tplc="00000003">
      <w:start w:val="1"/>
      <w:numFmt w:val="bullet"/>
      <w:lvlText w:val=""/>
      <w:lvlJc w:val="left"/>
      <w:pPr>
        <w:tabs>
          <w:tab w:val="num" w:pos="2880"/>
        </w:tabs>
        <w:ind w:left="2880" w:hanging="360"/>
      </w:pPr>
      <w:rPr>
        <w:rFonts w:ascii="Symbol" w:hAnsi="Symbol"/>
      </w:rPr>
    </w:lvl>
    <w:lvl w:ilvl="4" w:tplc="00000004">
      <w:start w:val="1"/>
      <w:numFmt w:val="bullet"/>
      <w:lvlText w:val="o"/>
      <w:lvlJc w:val="left"/>
      <w:pPr>
        <w:tabs>
          <w:tab w:val="num" w:pos="3600"/>
        </w:tabs>
        <w:ind w:left="3600" w:hanging="360"/>
      </w:pPr>
      <w:rPr>
        <w:rFonts w:ascii="Courier New" w:hAnsi="Courier New"/>
      </w:rPr>
    </w:lvl>
    <w:lvl w:ilvl="5" w:tplc="00000005">
      <w:start w:val="1"/>
      <w:numFmt w:val="bullet"/>
      <w:lvlText w:val=""/>
      <w:lvlJc w:val="left"/>
      <w:pPr>
        <w:tabs>
          <w:tab w:val="num" w:pos="4320"/>
        </w:tabs>
        <w:ind w:left="4320" w:hanging="360"/>
      </w:pPr>
      <w:rPr>
        <w:rFonts w:ascii="Wingdings" w:hAnsi="Wingdings"/>
      </w:rPr>
    </w:lvl>
    <w:lvl w:ilvl="6" w:tplc="00000006">
      <w:start w:val="1"/>
      <w:numFmt w:val="bullet"/>
      <w:lvlText w:val=""/>
      <w:lvlJc w:val="left"/>
      <w:pPr>
        <w:tabs>
          <w:tab w:val="num" w:pos="5040"/>
        </w:tabs>
        <w:ind w:left="5040" w:hanging="360"/>
      </w:pPr>
      <w:rPr>
        <w:rFonts w:ascii="Symbol" w:hAnsi="Symbol"/>
      </w:rPr>
    </w:lvl>
    <w:lvl w:ilvl="7" w:tplc="00000007">
      <w:start w:val="1"/>
      <w:numFmt w:val="bullet"/>
      <w:lvlText w:val="o"/>
      <w:lvlJc w:val="left"/>
      <w:pPr>
        <w:tabs>
          <w:tab w:val="num" w:pos="5760"/>
        </w:tabs>
        <w:ind w:left="5760" w:hanging="360"/>
      </w:pPr>
      <w:rPr>
        <w:rFonts w:ascii="Courier New" w:hAnsi="Courier New"/>
      </w:rPr>
    </w:lvl>
    <w:lvl w:ilvl="8" w:tplc="00000008">
      <w:start w:val="1"/>
      <w:numFmt w:val="bullet"/>
      <w:lvlText w:val=""/>
      <w:lvlJc w:val="left"/>
      <w:pPr>
        <w:tabs>
          <w:tab w:val="num" w:pos="6480"/>
        </w:tabs>
        <w:ind w:left="6480" w:hanging="360"/>
      </w:pPr>
      <w:rPr>
        <w:rFonts w:ascii="Wingdings" w:hAnsi="Wingdings"/>
      </w:rPr>
    </w:lvl>
  </w:abstractNum>
  <w:abstractNum w:abstractNumId="7">
    <w:nsid w:val="00000009"/>
    <w:multiLevelType w:val="hybridMultilevel"/>
    <w:tmpl w:val="00000009"/>
    <w:lvl w:ilvl="0" w:tplc="00000000">
      <w:start w:val="1"/>
      <w:numFmt w:val="bullet"/>
      <w:lvlText w:val=""/>
      <w:lvlJc w:val="left"/>
      <w:pPr>
        <w:tabs>
          <w:tab w:val="num" w:pos="720"/>
        </w:tabs>
        <w:ind w:left="720" w:hanging="360"/>
      </w:pPr>
      <w:rPr>
        <w:rFonts w:ascii="Symbol" w:hAnsi="Symbol"/>
      </w:rPr>
    </w:lvl>
    <w:lvl w:ilvl="1" w:tplc="00000001">
      <w:start w:val="1"/>
      <w:numFmt w:val="bullet"/>
      <w:lvlText w:val="o"/>
      <w:lvlJc w:val="left"/>
      <w:pPr>
        <w:tabs>
          <w:tab w:val="num" w:pos="1440"/>
        </w:tabs>
        <w:ind w:left="1440" w:hanging="360"/>
      </w:pPr>
      <w:rPr>
        <w:rFonts w:ascii="Courier New" w:hAnsi="Courier New"/>
      </w:rPr>
    </w:lvl>
    <w:lvl w:ilvl="2" w:tplc="00000002">
      <w:start w:val="1"/>
      <w:numFmt w:val="bullet"/>
      <w:lvlText w:val=""/>
      <w:lvlJc w:val="left"/>
      <w:pPr>
        <w:tabs>
          <w:tab w:val="num" w:pos="2160"/>
        </w:tabs>
        <w:ind w:left="2160" w:hanging="360"/>
      </w:pPr>
      <w:rPr>
        <w:rFonts w:ascii="Wingdings" w:hAnsi="Wingdings"/>
      </w:rPr>
    </w:lvl>
    <w:lvl w:ilvl="3" w:tplc="00000003">
      <w:start w:val="1"/>
      <w:numFmt w:val="bullet"/>
      <w:lvlText w:val=""/>
      <w:lvlJc w:val="left"/>
      <w:pPr>
        <w:tabs>
          <w:tab w:val="num" w:pos="2880"/>
        </w:tabs>
        <w:ind w:left="2880" w:hanging="360"/>
      </w:pPr>
      <w:rPr>
        <w:rFonts w:ascii="Symbol" w:hAnsi="Symbol"/>
      </w:rPr>
    </w:lvl>
    <w:lvl w:ilvl="4" w:tplc="00000004">
      <w:start w:val="1"/>
      <w:numFmt w:val="bullet"/>
      <w:lvlText w:val="o"/>
      <w:lvlJc w:val="left"/>
      <w:pPr>
        <w:tabs>
          <w:tab w:val="num" w:pos="3600"/>
        </w:tabs>
        <w:ind w:left="3600" w:hanging="360"/>
      </w:pPr>
      <w:rPr>
        <w:rFonts w:ascii="Courier New" w:hAnsi="Courier New"/>
      </w:rPr>
    </w:lvl>
    <w:lvl w:ilvl="5" w:tplc="00000005">
      <w:start w:val="1"/>
      <w:numFmt w:val="bullet"/>
      <w:lvlText w:val=""/>
      <w:lvlJc w:val="left"/>
      <w:pPr>
        <w:tabs>
          <w:tab w:val="num" w:pos="4320"/>
        </w:tabs>
        <w:ind w:left="4320" w:hanging="360"/>
      </w:pPr>
      <w:rPr>
        <w:rFonts w:ascii="Wingdings" w:hAnsi="Wingdings"/>
      </w:rPr>
    </w:lvl>
    <w:lvl w:ilvl="6" w:tplc="00000006">
      <w:start w:val="1"/>
      <w:numFmt w:val="bullet"/>
      <w:lvlText w:val=""/>
      <w:lvlJc w:val="left"/>
      <w:pPr>
        <w:tabs>
          <w:tab w:val="num" w:pos="5040"/>
        </w:tabs>
        <w:ind w:left="5040" w:hanging="360"/>
      </w:pPr>
      <w:rPr>
        <w:rFonts w:ascii="Symbol" w:hAnsi="Symbol"/>
      </w:rPr>
    </w:lvl>
    <w:lvl w:ilvl="7" w:tplc="00000007">
      <w:start w:val="1"/>
      <w:numFmt w:val="bullet"/>
      <w:lvlText w:val="o"/>
      <w:lvlJc w:val="left"/>
      <w:pPr>
        <w:tabs>
          <w:tab w:val="num" w:pos="5760"/>
        </w:tabs>
        <w:ind w:left="5760" w:hanging="360"/>
      </w:pPr>
      <w:rPr>
        <w:rFonts w:ascii="Courier New" w:hAnsi="Courier New"/>
      </w:rPr>
    </w:lvl>
    <w:lvl w:ilvl="8" w:tplc="00000008">
      <w:start w:val="1"/>
      <w:numFmt w:val="bullet"/>
      <w:lvlText w:val=""/>
      <w:lvlJc w:val="left"/>
      <w:pPr>
        <w:tabs>
          <w:tab w:val="num" w:pos="6480"/>
        </w:tabs>
        <w:ind w:left="6480" w:hanging="360"/>
      </w:pPr>
      <w:rPr>
        <w:rFonts w:ascii="Wingdings" w:hAnsi="Wingdings"/>
      </w:rPr>
    </w:lvl>
  </w:abstractNum>
  <w:abstractNum w:abstractNumId="8">
    <w:nsid w:val="0000000A"/>
    <w:multiLevelType w:val="hybridMultilevel"/>
    <w:tmpl w:val="0000000A"/>
    <w:lvl w:ilvl="0" w:tplc="00000000">
      <w:start w:val="1"/>
      <w:numFmt w:val="bullet"/>
      <w:lvlText w:val=""/>
      <w:lvlJc w:val="left"/>
      <w:pPr>
        <w:tabs>
          <w:tab w:val="num" w:pos="720"/>
        </w:tabs>
        <w:ind w:left="720" w:hanging="360"/>
      </w:pPr>
      <w:rPr>
        <w:rFonts w:ascii="Symbol" w:hAnsi="Symbol"/>
      </w:rPr>
    </w:lvl>
    <w:lvl w:ilvl="1" w:tplc="00000001">
      <w:start w:val="1"/>
      <w:numFmt w:val="bullet"/>
      <w:lvlText w:val="o"/>
      <w:lvlJc w:val="left"/>
      <w:pPr>
        <w:tabs>
          <w:tab w:val="num" w:pos="1440"/>
        </w:tabs>
        <w:ind w:left="1440" w:hanging="360"/>
      </w:pPr>
      <w:rPr>
        <w:rFonts w:ascii="Courier New" w:hAnsi="Courier New"/>
      </w:rPr>
    </w:lvl>
    <w:lvl w:ilvl="2" w:tplc="00000002">
      <w:start w:val="1"/>
      <w:numFmt w:val="bullet"/>
      <w:lvlText w:val=""/>
      <w:lvlJc w:val="left"/>
      <w:pPr>
        <w:tabs>
          <w:tab w:val="num" w:pos="2160"/>
        </w:tabs>
        <w:ind w:left="2160" w:hanging="360"/>
      </w:pPr>
      <w:rPr>
        <w:rFonts w:ascii="Wingdings" w:hAnsi="Wingdings"/>
      </w:rPr>
    </w:lvl>
    <w:lvl w:ilvl="3" w:tplc="00000003">
      <w:start w:val="1"/>
      <w:numFmt w:val="bullet"/>
      <w:lvlText w:val=""/>
      <w:lvlJc w:val="left"/>
      <w:pPr>
        <w:tabs>
          <w:tab w:val="num" w:pos="2880"/>
        </w:tabs>
        <w:ind w:left="2880" w:hanging="360"/>
      </w:pPr>
      <w:rPr>
        <w:rFonts w:ascii="Symbol" w:hAnsi="Symbol"/>
      </w:rPr>
    </w:lvl>
    <w:lvl w:ilvl="4" w:tplc="00000004">
      <w:start w:val="1"/>
      <w:numFmt w:val="bullet"/>
      <w:lvlText w:val="o"/>
      <w:lvlJc w:val="left"/>
      <w:pPr>
        <w:tabs>
          <w:tab w:val="num" w:pos="3600"/>
        </w:tabs>
        <w:ind w:left="3600" w:hanging="360"/>
      </w:pPr>
      <w:rPr>
        <w:rFonts w:ascii="Courier New" w:hAnsi="Courier New"/>
      </w:rPr>
    </w:lvl>
    <w:lvl w:ilvl="5" w:tplc="00000005">
      <w:start w:val="1"/>
      <w:numFmt w:val="bullet"/>
      <w:lvlText w:val=""/>
      <w:lvlJc w:val="left"/>
      <w:pPr>
        <w:tabs>
          <w:tab w:val="num" w:pos="4320"/>
        </w:tabs>
        <w:ind w:left="4320" w:hanging="360"/>
      </w:pPr>
      <w:rPr>
        <w:rFonts w:ascii="Wingdings" w:hAnsi="Wingdings"/>
      </w:rPr>
    </w:lvl>
    <w:lvl w:ilvl="6" w:tplc="00000006">
      <w:start w:val="1"/>
      <w:numFmt w:val="bullet"/>
      <w:lvlText w:val=""/>
      <w:lvlJc w:val="left"/>
      <w:pPr>
        <w:tabs>
          <w:tab w:val="num" w:pos="5040"/>
        </w:tabs>
        <w:ind w:left="5040" w:hanging="360"/>
      </w:pPr>
      <w:rPr>
        <w:rFonts w:ascii="Symbol" w:hAnsi="Symbol"/>
      </w:rPr>
    </w:lvl>
    <w:lvl w:ilvl="7" w:tplc="00000007">
      <w:start w:val="1"/>
      <w:numFmt w:val="bullet"/>
      <w:lvlText w:val="o"/>
      <w:lvlJc w:val="left"/>
      <w:pPr>
        <w:tabs>
          <w:tab w:val="num" w:pos="5760"/>
        </w:tabs>
        <w:ind w:left="5760" w:hanging="360"/>
      </w:pPr>
      <w:rPr>
        <w:rFonts w:ascii="Courier New" w:hAnsi="Courier New"/>
      </w:rPr>
    </w:lvl>
    <w:lvl w:ilvl="8" w:tplc="00000008">
      <w:start w:val="1"/>
      <w:numFmt w:val="bullet"/>
      <w:lvlText w:val=""/>
      <w:lvlJc w:val="left"/>
      <w:pPr>
        <w:tabs>
          <w:tab w:val="num" w:pos="6480"/>
        </w:tabs>
        <w:ind w:left="6480" w:hanging="360"/>
      </w:pPr>
      <w:rPr>
        <w:rFonts w:ascii="Wingdings" w:hAnsi="Wingdings"/>
      </w:rPr>
    </w:lvl>
  </w:abstractNum>
  <w:abstractNum w:abstractNumId="9">
    <w:nsid w:val="0000000D"/>
    <w:multiLevelType w:val="hybridMultilevel"/>
    <w:tmpl w:val="0000000D"/>
    <w:lvl w:ilvl="0" w:tplc="00000000">
      <w:start w:val="1"/>
      <w:numFmt w:val="bullet"/>
      <w:lvlText w:val=""/>
      <w:lvlJc w:val="left"/>
      <w:pPr>
        <w:tabs>
          <w:tab w:val="num" w:pos="720"/>
        </w:tabs>
        <w:ind w:left="720" w:hanging="360"/>
      </w:pPr>
      <w:rPr>
        <w:rFonts w:ascii="Symbol" w:hAnsi="Symbol"/>
      </w:rPr>
    </w:lvl>
    <w:lvl w:ilvl="1" w:tplc="00000001">
      <w:start w:val="1"/>
      <w:numFmt w:val="bullet"/>
      <w:lvlText w:val="o"/>
      <w:lvlJc w:val="left"/>
      <w:pPr>
        <w:tabs>
          <w:tab w:val="num" w:pos="1440"/>
        </w:tabs>
        <w:ind w:left="1440" w:hanging="360"/>
      </w:pPr>
      <w:rPr>
        <w:rFonts w:ascii="Courier New" w:hAnsi="Courier New"/>
      </w:rPr>
    </w:lvl>
    <w:lvl w:ilvl="2" w:tplc="00000002">
      <w:start w:val="1"/>
      <w:numFmt w:val="bullet"/>
      <w:lvlText w:val=""/>
      <w:lvlJc w:val="left"/>
      <w:pPr>
        <w:tabs>
          <w:tab w:val="num" w:pos="2160"/>
        </w:tabs>
        <w:ind w:left="2160" w:hanging="360"/>
      </w:pPr>
      <w:rPr>
        <w:rFonts w:ascii="Wingdings" w:hAnsi="Wingdings"/>
      </w:rPr>
    </w:lvl>
    <w:lvl w:ilvl="3" w:tplc="00000003">
      <w:start w:val="1"/>
      <w:numFmt w:val="bullet"/>
      <w:lvlText w:val=""/>
      <w:lvlJc w:val="left"/>
      <w:pPr>
        <w:tabs>
          <w:tab w:val="num" w:pos="2880"/>
        </w:tabs>
        <w:ind w:left="2880" w:hanging="360"/>
      </w:pPr>
      <w:rPr>
        <w:rFonts w:ascii="Symbol" w:hAnsi="Symbol"/>
      </w:rPr>
    </w:lvl>
    <w:lvl w:ilvl="4" w:tplc="00000004">
      <w:start w:val="1"/>
      <w:numFmt w:val="bullet"/>
      <w:lvlText w:val="o"/>
      <w:lvlJc w:val="left"/>
      <w:pPr>
        <w:tabs>
          <w:tab w:val="num" w:pos="3600"/>
        </w:tabs>
        <w:ind w:left="3600" w:hanging="360"/>
      </w:pPr>
      <w:rPr>
        <w:rFonts w:ascii="Courier New" w:hAnsi="Courier New"/>
      </w:rPr>
    </w:lvl>
    <w:lvl w:ilvl="5" w:tplc="00000005">
      <w:start w:val="1"/>
      <w:numFmt w:val="bullet"/>
      <w:lvlText w:val=""/>
      <w:lvlJc w:val="left"/>
      <w:pPr>
        <w:tabs>
          <w:tab w:val="num" w:pos="4320"/>
        </w:tabs>
        <w:ind w:left="4320" w:hanging="360"/>
      </w:pPr>
      <w:rPr>
        <w:rFonts w:ascii="Wingdings" w:hAnsi="Wingdings"/>
      </w:rPr>
    </w:lvl>
    <w:lvl w:ilvl="6" w:tplc="00000006">
      <w:start w:val="1"/>
      <w:numFmt w:val="bullet"/>
      <w:lvlText w:val=""/>
      <w:lvlJc w:val="left"/>
      <w:pPr>
        <w:tabs>
          <w:tab w:val="num" w:pos="5040"/>
        </w:tabs>
        <w:ind w:left="5040" w:hanging="360"/>
      </w:pPr>
      <w:rPr>
        <w:rFonts w:ascii="Symbol" w:hAnsi="Symbol"/>
      </w:rPr>
    </w:lvl>
    <w:lvl w:ilvl="7" w:tplc="00000007">
      <w:start w:val="1"/>
      <w:numFmt w:val="bullet"/>
      <w:lvlText w:val="o"/>
      <w:lvlJc w:val="left"/>
      <w:pPr>
        <w:tabs>
          <w:tab w:val="num" w:pos="5760"/>
        </w:tabs>
        <w:ind w:left="5760" w:hanging="360"/>
      </w:pPr>
      <w:rPr>
        <w:rFonts w:ascii="Courier New" w:hAnsi="Courier New"/>
      </w:rPr>
    </w:lvl>
    <w:lvl w:ilvl="8" w:tplc="00000008">
      <w:start w:val="1"/>
      <w:numFmt w:val="bullet"/>
      <w:lvlText w:val=""/>
      <w:lvlJc w:val="left"/>
      <w:pPr>
        <w:tabs>
          <w:tab w:val="num" w:pos="6480"/>
        </w:tabs>
        <w:ind w:left="6480" w:hanging="360"/>
      </w:pPr>
      <w:rPr>
        <w:rFonts w:ascii="Wingdings" w:hAnsi="Wingdings"/>
      </w:rPr>
    </w:lvl>
  </w:abstractNum>
  <w:abstractNum w:abstractNumId="10">
    <w:nsid w:val="0000000E"/>
    <w:multiLevelType w:val="hybridMultilevel"/>
    <w:tmpl w:val="0000000E"/>
    <w:lvl w:ilvl="0" w:tplc="00000000">
      <w:start w:val="1"/>
      <w:numFmt w:val="bullet"/>
      <w:lvlText w:val=""/>
      <w:lvlJc w:val="left"/>
      <w:pPr>
        <w:tabs>
          <w:tab w:val="num" w:pos="720"/>
        </w:tabs>
        <w:ind w:left="720" w:hanging="360"/>
      </w:pPr>
      <w:rPr>
        <w:rFonts w:ascii="Symbol" w:hAnsi="Symbol"/>
      </w:rPr>
    </w:lvl>
    <w:lvl w:ilvl="1" w:tplc="00000001">
      <w:start w:val="1"/>
      <w:numFmt w:val="bullet"/>
      <w:lvlText w:val="o"/>
      <w:lvlJc w:val="left"/>
      <w:pPr>
        <w:tabs>
          <w:tab w:val="num" w:pos="1440"/>
        </w:tabs>
        <w:ind w:left="1440" w:hanging="360"/>
      </w:pPr>
      <w:rPr>
        <w:rFonts w:ascii="Courier New" w:hAnsi="Courier New"/>
      </w:rPr>
    </w:lvl>
    <w:lvl w:ilvl="2" w:tplc="00000002">
      <w:start w:val="1"/>
      <w:numFmt w:val="bullet"/>
      <w:lvlText w:val=""/>
      <w:lvlJc w:val="left"/>
      <w:pPr>
        <w:tabs>
          <w:tab w:val="num" w:pos="2160"/>
        </w:tabs>
        <w:ind w:left="2160" w:hanging="360"/>
      </w:pPr>
      <w:rPr>
        <w:rFonts w:ascii="Wingdings" w:hAnsi="Wingdings"/>
      </w:rPr>
    </w:lvl>
    <w:lvl w:ilvl="3" w:tplc="00000003">
      <w:start w:val="1"/>
      <w:numFmt w:val="bullet"/>
      <w:lvlText w:val=""/>
      <w:lvlJc w:val="left"/>
      <w:pPr>
        <w:tabs>
          <w:tab w:val="num" w:pos="2880"/>
        </w:tabs>
        <w:ind w:left="2880" w:hanging="360"/>
      </w:pPr>
      <w:rPr>
        <w:rFonts w:ascii="Symbol" w:hAnsi="Symbol"/>
      </w:rPr>
    </w:lvl>
    <w:lvl w:ilvl="4" w:tplc="00000004">
      <w:start w:val="1"/>
      <w:numFmt w:val="bullet"/>
      <w:lvlText w:val="o"/>
      <w:lvlJc w:val="left"/>
      <w:pPr>
        <w:tabs>
          <w:tab w:val="num" w:pos="3600"/>
        </w:tabs>
        <w:ind w:left="3600" w:hanging="360"/>
      </w:pPr>
      <w:rPr>
        <w:rFonts w:ascii="Courier New" w:hAnsi="Courier New"/>
      </w:rPr>
    </w:lvl>
    <w:lvl w:ilvl="5" w:tplc="00000005">
      <w:start w:val="1"/>
      <w:numFmt w:val="bullet"/>
      <w:lvlText w:val=""/>
      <w:lvlJc w:val="left"/>
      <w:pPr>
        <w:tabs>
          <w:tab w:val="num" w:pos="4320"/>
        </w:tabs>
        <w:ind w:left="4320" w:hanging="360"/>
      </w:pPr>
      <w:rPr>
        <w:rFonts w:ascii="Wingdings" w:hAnsi="Wingdings"/>
      </w:rPr>
    </w:lvl>
    <w:lvl w:ilvl="6" w:tplc="00000006">
      <w:start w:val="1"/>
      <w:numFmt w:val="bullet"/>
      <w:lvlText w:val=""/>
      <w:lvlJc w:val="left"/>
      <w:pPr>
        <w:tabs>
          <w:tab w:val="num" w:pos="5040"/>
        </w:tabs>
        <w:ind w:left="5040" w:hanging="360"/>
      </w:pPr>
      <w:rPr>
        <w:rFonts w:ascii="Symbol" w:hAnsi="Symbol"/>
      </w:rPr>
    </w:lvl>
    <w:lvl w:ilvl="7" w:tplc="00000007">
      <w:start w:val="1"/>
      <w:numFmt w:val="bullet"/>
      <w:lvlText w:val="o"/>
      <w:lvlJc w:val="left"/>
      <w:pPr>
        <w:tabs>
          <w:tab w:val="num" w:pos="5760"/>
        </w:tabs>
        <w:ind w:left="5760" w:hanging="360"/>
      </w:pPr>
      <w:rPr>
        <w:rFonts w:ascii="Courier New" w:hAnsi="Courier New"/>
      </w:rPr>
    </w:lvl>
    <w:lvl w:ilvl="8" w:tplc="00000008">
      <w:start w:val="1"/>
      <w:numFmt w:val="bullet"/>
      <w:lvlText w:val=""/>
      <w:lvlJc w:val="left"/>
      <w:pPr>
        <w:tabs>
          <w:tab w:val="num" w:pos="6480"/>
        </w:tabs>
        <w:ind w:left="6480" w:hanging="360"/>
      </w:pPr>
      <w:rPr>
        <w:rFonts w:ascii="Wingdings" w:hAnsi="Wingdings"/>
      </w:rPr>
    </w:lvl>
  </w:abstractNum>
  <w:abstractNum w:abstractNumId="11">
    <w:nsid w:val="00000010"/>
    <w:multiLevelType w:val="hybridMultilevel"/>
    <w:tmpl w:val="00000010"/>
    <w:lvl w:ilvl="0" w:tplc="00000000">
      <w:start w:val="1"/>
      <w:numFmt w:val="bullet"/>
      <w:lvlText w:val=""/>
      <w:lvlJc w:val="left"/>
      <w:pPr>
        <w:tabs>
          <w:tab w:val="num" w:pos="720"/>
        </w:tabs>
        <w:ind w:left="720" w:hanging="360"/>
      </w:pPr>
      <w:rPr>
        <w:rFonts w:ascii="Symbol" w:hAnsi="Symbol"/>
      </w:rPr>
    </w:lvl>
    <w:lvl w:ilvl="1" w:tplc="00000001">
      <w:start w:val="1"/>
      <w:numFmt w:val="bullet"/>
      <w:lvlText w:val="o"/>
      <w:lvlJc w:val="left"/>
      <w:pPr>
        <w:tabs>
          <w:tab w:val="num" w:pos="1440"/>
        </w:tabs>
        <w:ind w:left="1440" w:hanging="360"/>
      </w:pPr>
      <w:rPr>
        <w:rFonts w:ascii="Courier New" w:hAnsi="Courier New"/>
      </w:rPr>
    </w:lvl>
    <w:lvl w:ilvl="2" w:tplc="00000002">
      <w:start w:val="1"/>
      <w:numFmt w:val="bullet"/>
      <w:lvlText w:val=""/>
      <w:lvlJc w:val="left"/>
      <w:pPr>
        <w:tabs>
          <w:tab w:val="num" w:pos="2160"/>
        </w:tabs>
        <w:ind w:left="2160" w:hanging="360"/>
      </w:pPr>
      <w:rPr>
        <w:rFonts w:ascii="Wingdings" w:hAnsi="Wingdings"/>
      </w:rPr>
    </w:lvl>
    <w:lvl w:ilvl="3" w:tplc="00000003">
      <w:start w:val="1"/>
      <w:numFmt w:val="bullet"/>
      <w:lvlText w:val=""/>
      <w:lvlJc w:val="left"/>
      <w:pPr>
        <w:tabs>
          <w:tab w:val="num" w:pos="2880"/>
        </w:tabs>
        <w:ind w:left="2880" w:hanging="360"/>
      </w:pPr>
      <w:rPr>
        <w:rFonts w:ascii="Symbol" w:hAnsi="Symbol"/>
      </w:rPr>
    </w:lvl>
    <w:lvl w:ilvl="4" w:tplc="00000004">
      <w:start w:val="1"/>
      <w:numFmt w:val="bullet"/>
      <w:lvlText w:val="o"/>
      <w:lvlJc w:val="left"/>
      <w:pPr>
        <w:tabs>
          <w:tab w:val="num" w:pos="3600"/>
        </w:tabs>
        <w:ind w:left="3600" w:hanging="360"/>
      </w:pPr>
      <w:rPr>
        <w:rFonts w:ascii="Courier New" w:hAnsi="Courier New"/>
      </w:rPr>
    </w:lvl>
    <w:lvl w:ilvl="5" w:tplc="00000005">
      <w:start w:val="1"/>
      <w:numFmt w:val="bullet"/>
      <w:lvlText w:val=""/>
      <w:lvlJc w:val="left"/>
      <w:pPr>
        <w:tabs>
          <w:tab w:val="num" w:pos="4320"/>
        </w:tabs>
        <w:ind w:left="4320" w:hanging="360"/>
      </w:pPr>
      <w:rPr>
        <w:rFonts w:ascii="Wingdings" w:hAnsi="Wingdings"/>
      </w:rPr>
    </w:lvl>
    <w:lvl w:ilvl="6" w:tplc="00000006">
      <w:start w:val="1"/>
      <w:numFmt w:val="bullet"/>
      <w:lvlText w:val=""/>
      <w:lvlJc w:val="left"/>
      <w:pPr>
        <w:tabs>
          <w:tab w:val="num" w:pos="5040"/>
        </w:tabs>
        <w:ind w:left="5040" w:hanging="360"/>
      </w:pPr>
      <w:rPr>
        <w:rFonts w:ascii="Symbol" w:hAnsi="Symbol"/>
      </w:rPr>
    </w:lvl>
    <w:lvl w:ilvl="7" w:tplc="00000007">
      <w:start w:val="1"/>
      <w:numFmt w:val="bullet"/>
      <w:lvlText w:val="o"/>
      <w:lvlJc w:val="left"/>
      <w:pPr>
        <w:tabs>
          <w:tab w:val="num" w:pos="5760"/>
        </w:tabs>
        <w:ind w:left="5760" w:hanging="360"/>
      </w:pPr>
      <w:rPr>
        <w:rFonts w:ascii="Courier New" w:hAnsi="Courier New"/>
      </w:rPr>
    </w:lvl>
    <w:lvl w:ilvl="8" w:tplc="00000008">
      <w:start w:val="1"/>
      <w:numFmt w:val="bullet"/>
      <w:lvlText w:val=""/>
      <w:lvlJc w:val="left"/>
      <w:pPr>
        <w:tabs>
          <w:tab w:val="num" w:pos="6480"/>
        </w:tabs>
        <w:ind w:left="6480" w:hanging="360"/>
      </w:pPr>
      <w:rPr>
        <w:rFonts w:ascii="Wingdings" w:hAnsi="Wingdings"/>
      </w:rPr>
    </w:lvl>
  </w:abstractNum>
  <w:abstractNum w:abstractNumId="12">
    <w:nsid w:val="00000011"/>
    <w:multiLevelType w:val="hybridMultilevel"/>
    <w:tmpl w:val="00000011"/>
    <w:lvl w:ilvl="0" w:tplc="00000000">
      <w:start w:val="1"/>
      <w:numFmt w:val="bullet"/>
      <w:lvlText w:val=""/>
      <w:lvlJc w:val="left"/>
      <w:pPr>
        <w:tabs>
          <w:tab w:val="num" w:pos="720"/>
        </w:tabs>
        <w:ind w:left="720" w:hanging="360"/>
      </w:pPr>
      <w:rPr>
        <w:rFonts w:ascii="Symbol" w:hAnsi="Symbol"/>
      </w:rPr>
    </w:lvl>
    <w:lvl w:ilvl="1" w:tplc="00000001">
      <w:start w:val="1"/>
      <w:numFmt w:val="bullet"/>
      <w:lvlText w:val="o"/>
      <w:lvlJc w:val="left"/>
      <w:pPr>
        <w:tabs>
          <w:tab w:val="num" w:pos="1440"/>
        </w:tabs>
        <w:ind w:left="1440" w:hanging="360"/>
      </w:pPr>
      <w:rPr>
        <w:rFonts w:ascii="Courier New" w:hAnsi="Courier New"/>
      </w:rPr>
    </w:lvl>
    <w:lvl w:ilvl="2" w:tplc="00000002">
      <w:start w:val="1"/>
      <w:numFmt w:val="bullet"/>
      <w:lvlText w:val=""/>
      <w:lvlJc w:val="left"/>
      <w:pPr>
        <w:tabs>
          <w:tab w:val="num" w:pos="2160"/>
        </w:tabs>
        <w:ind w:left="2160" w:hanging="360"/>
      </w:pPr>
      <w:rPr>
        <w:rFonts w:ascii="Wingdings" w:hAnsi="Wingdings"/>
      </w:rPr>
    </w:lvl>
    <w:lvl w:ilvl="3" w:tplc="00000003">
      <w:start w:val="1"/>
      <w:numFmt w:val="bullet"/>
      <w:lvlText w:val=""/>
      <w:lvlJc w:val="left"/>
      <w:pPr>
        <w:tabs>
          <w:tab w:val="num" w:pos="2880"/>
        </w:tabs>
        <w:ind w:left="2880" w:hanging="360"/>
      </w:pPr>
      <w:rPr>
        <w:rFonts w:ascii="Symbol" w:hAnsi="Symbol"/>
      </w:rPr>
    </w:lvl>
    <w:lvl w:ilvl="4" w:tplc="00000004">
      <w:start w:val="1"/>
      <w:numFmt w:val="bullet"/>
      <w:lvlText w:val="o"/>
      <w:lvlJc w:val="left"/>
      <w:pPr>
        <w:tabs>
          <w:tab w:val="num" w:pos="3600"/>
        </w:tabs>
        <w:ind w:left="3600" w:hanging="360"/>
      </w:pPr>
      <w:rPr>
        <w:rFonts w:ascii="Courier New" w:hAnsi="Courier New"/>
      </w:rPr>
    </w:lvl>
    <w:lvl w:ilvl="5" w:tplc="00000005">
      <w:start w:val="1"/>
      <w:numFmt w:val="bullet"/>
      <w:lvlText w:val=""/>
      <w:lvlJc w:val="left"/>
      <w:pPr>
        <w:tabs>
          <w:tab w:val="num" w:pos="4320"/>
        </w:tabs>
        <w:ind w:left="4320" w:hanging="360"/>
      </w:pPr>
      <w:rPr>
        <w:rFonts w:ascii="Wingdings" w:hAnsi="Wingdings"/>
      </w:rPr>
    </w:lvl>
    <w:lvl w:ilvl="6" w:tplc="00000006">
      <w:start w:val="1"/>
      <w:numFmt w:val="bullet"/>
      <w:lvlText w:val=""/>
      <w:lvlJc w:val="left"/>
      <w:pPr>
        <w:tabs>
          <w:tab w:val="num" w:pos="5040"/>
        </w:tabs>
        <w:ind w:left="5040" w:hanging="360"/>
      </w:pPr>
      <w:rPr>
        <w:rFonts w:ascii="Symbol" w:hAnsi="Symbol"/>
      </w:rPr>
    </w:lvl>
    <w:lvl w:ilvl="7" w:tplc="00000007">
      <w:start w:val="1"/>
      <w:numFmt w:val="bullet"/>
      <w:lvlText w:val="o"/>
      <w:lvlJc w:val="left"/>
      <w:pPr>
        <w:tabs>
          <w:tab w:val="num" w:pos="5760"/>
        </w:tabs>
        <w:ind w:left="5760" w:hanging="360"/>
      </w:pPr>
      <w:rPr>
        <w:rFonts w:ascii="Courier New" w:hAnsi="Courier New"/>
      </w:rPr>
    </w:lvl>
    <w:lvl w:ilvl="8" w:tplc="00000008">
      <w:start w:val="1"/>
      <w:numFmt w:val="bullet"/>
      <w:lvlText w:val=""/>
      <w:lvlJc w:val="left"/>
      <w:pPr>
        <w:tabs>
          <w:tab w:val="num" w:pos="6480"/>
        </w:tabs>
        <w:ind w:left="6480" w:hanging="360"/>
      </w:pPr>
      <w:rPr>
        <w:rFonts w:ascii="Wingdings" w:hAnsi="Wingdings"/>
      </w:rPr>
    </w:lvl>
  </w:abstractNum>
  <w:abstractNum w:abstractNumId="13">
    <w:nsid w:val="0AB60B84"/>
    <w:multiLevelType w:val="hybridMultilevel"/>
    <w:tmpl w:val="F54881F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106A64FB"/>
    <w:multiLevelType w:val="hybridMultilevel"/>
    <w:tmpl w:val="A09E4ED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296E2E20"/>
    <w:multiLevelType w:val="hybridMultilevel"/>
    <w:tmpl w:val="9C5AB28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2F18618C"/>
    <w:multiLevelType w:val="hybridMultilevel"/>
    <w:tmpl w:val="01F6B112"/>
    <w:lvl w:ilvl="0" w:tplc="00000001">
      <w:start w:val="1"/>
      <w:numFmt w:val="bullet"/>
      <w:lvlText w:val="o"/>
      <w:lvlJc w:val="left"/>
      <w:pPr>
        <w:tabs>
          <w:tab w:val="num" w:pos="360"/>
        </w:tabs>
        <w:ind w:left="360" w:hanging="360"/>
      </w:pPr>
      <w:rPr>
        <w:rFonts w:ascii="Courier New" w:hAnsi="Courier New"/>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7">
    <w:nsid w:val="4BA5508F"/>
    <w:multiLevelType w:val="hybridMultilevel"/>
    <w:tmpl w:val="70FE30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3CC2FB0"/>
    <w:multiLevelType w:val="hybridMultilevel"/>
    <w:tmpl w:val="4FF83D26"/>
    <w:lvl w:ilvl="0" w:tplc="4526469C">
      <w:start w:val="5"/>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6377C78"/>
    <w:multiLevelType w:val="hybridMultilevel"/>
    <w:tmpl w:val="94D8A7A4"/>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0">
    <w:nsid w:val="7B634A67"/>
    <w:multiLevelType w:val="hybridMultilevel"/>
    <w:tmpl w:val="C05638F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9"/>
  </w:num>
  <w:num w:numId="2">
    <w:abstractNumId w:val="10"/>
  </w:num>
  <w:num w:numId="3">
    <w:abstractNumId w:val="11"/>
  </w:num>
  <w:num w:numId="4">
    <w:abstractNumId w:val="12"/>
  </w:num>
  <w:num w:numId="5">
    <w:abstractNumId w:val="19"/>
  </w:num>
  <w:num w:numId="6">
    <w:abstractNumId w:val="16"/>
  </w:num>
  <w:num w:numId="7">
    <w:abstractNumId w:val="18"/>
  </w:num>
  <w:num w:numId="8">
    <w:abstractNumId w:val="15"/>
  </w:num>
  <w:num w:numId="9">
    <w:abstractNumId w:val="13"/>
  </w:num>
  <w:num w:numId="10">
    <w:abstractNumId w:val="17"/>
  </w:num>
  <w:num w:numId="11">
    <w:abstractNumId w:val="0"/>
  </w:num>
  <w:num w:numId="12">
    <w:abstractNumId w:val="1"/>
  </w:num>
  <w:num w:numId="13">
    <w:abstractNumId w:val="2"/>
  </w:num>
  <w:num w:numId="14">
    <w:abstractNumId w:val="3"/>
  </w:num>
  <w:num w:numId="15">
    <w:abstractNumId w:val="4"/>
  </w:num>
  <w:num w:numId="16">
    <w:abstractNumId w:val="5"/>
  </w:num>
  <w:num w:numId="17">
    <w:abstractNumId w:val="6"/>
  </w:num>
  <w:num w:numId="18">
    <w:abstractNumId w:val="7"/>
  </w:num>
  <w:num w:numId="19">
    <w:abstractNumId w:val="8"/>
  </w:num>
  <w:num w:numId="20">
    <w:abstractNumId w:val="14"/>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autoHyphenation/>
  <w:hyphenationZone w:val="144"/>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256"/>
    <w:rsid w:val="00000B2A"/>
    <w:rsid w:val="0002287F"/>
    <w:rsid w:val="00032AD0"/>
    <w:rsid w:val="000619FC"/>
    <w:rsid w:val="0008676D"/>
    <w:rsid w:val="000A3DF9"/>
    <w:rsid w:val="000A6478"/>
    <w:rsid w:val="000E0EAC"/>
    <w:rsid w:val="000F2854"/>
    <w:rsid w:val="000F2DCC"/>
    <w:rsid w:val="000F4AAD"/>
    <w:rsid w:val="00100E04"/>
    <w:rsid w:val="00103CDF"/>
    <w:rsid w:val="001126D4"/>
    <w:rsid w:val="00124392"/>
    <w:rsid w:val="00124A75"/>
    <w:rsid w:val="00137C03"/>
    <w:rsid w:val="00156261"/>
    <w:rsid w:val="001565A6"/>
    <w:rsid w:val="001628C2"/>
    <w:rsid w:val="0016421F"/>
    <w:rsid w:val="0016670E"/>
    <w:rsid w:val="00184038"/>
    <w:rsid w:val="00195911"/>
    <w:rsid w:val="001A01CB"/>
    <w:rsid w:val="001A2982"/>
    <w:rsid w:val="001A74C8"/>
    <w:rsid w:val="001D742A"/>
    <w:rsid w:val="001F0C8E"/>
    <w:rsid w:val="001F5A27"/>
    <w:rsid w:val="00207CB8"/>
    <w:rsid w:val="00293015"/>
    <w:rsid w:val="002A565D"/>
    <w:rsid w:val="002A7543"/>
    <w:rsid w:val="002C21C5"/>
    <w:rsid w:val="002E59EF"/>
    <w:rsid w:val="002F7CE3"/>
    <w:rsid w:val="0030228A"/>
    <w:rsid w:val="003170EC"/>
    <w:rsid w:val="00324CE7"/>
    <w:rsid w:val="00354897"/>
    <w:rsid w:val="00396690"/>
    <w:rsid w:val="003A10F6"/>
    <w:rsid w:val="003B301B"/>
    <w:rsid w:val="003B631A"/>
    <w:rsid w:val="003B7065"/>
    <w:rsid w:val="003C24F4"/>
    <w:rsid w:val="00401466"/>
    <w:rsid w:val="00404256"/>
    <w:rsid w:val="004048C6"/>
    <w:rsid w:val="0040784E"/>
    <w:rsid w:val="00433860"/>
    <w:rsid w:val="00440428"/>
    <w:rsid w:val="0044255B"/>
    <w:rsid w:val="004450A5"/>
    <w:rsid w:val="0045045C"/>
    <w:rsid w:val="00455AE2"/>
    <w:rsid w:val="00455D71"/>
    <w:rsid w:val="004A0972"/>
    <w:rsid w:val="004E2134"/>
    <w:rsid w:val="004F7203"/>
    <w:rsid w:val="005004BD"/>
    <w:rsid w:val="005064F2"/>
    <w:rsid w:val="00506F8F"/>
    <w:rsid w:val="0051059F"/>
    <w:rsid w:val="00524E4D"/>
    <w:rsid w:val="0053233E"/>
    <w:rsid w:val="00550AE3"/>
    <w:rsid w:val="00565A15"/>
    <w:rsid w:val="0057770E"/>
    <w:rsid w:val="00584CE2"/>
    <w:rsid w:val="00594FB1"/>
    <w:rsid w:val="00597EAB"/>
    <w:rsid w:val="005A6B82"/>
    <w:rsid w:val="005C2302"/>
    <w:rsid w:val="005F40F3"/>
    <w:rsid w:val="00617D6E"/>
    <w:rsid w:val="00627341"/>
    <w:rsid w:val="006303EE"/>
    <w:rsid w:val="00630F1C"/>
    <w:rsid w:val="006450AD"/>
    <w:rsid w:val="006825E5"/>
    <w:rsid w:val="00682D70"/>
    <w:rsid w:val="006A78B3"/>
    <w:rsid w:val="006B5498"/>
    <w:rsid w:val="006D2863"/>
    <w:rsid w:val="006F468A"/>
    <w:rsid w:val="00703430"/>
    <w:rsid w:val="00706782"/>
    <w:rsid w:val="00715859"/>
    <w:rsid w:val="00734590"/>
    <w:rsid w:val="00764C8E"/>
    <w:rsid w:val="007B4276"/>
    <w:rsid w:val="007D4721"/>
    <w:rsid w:val="007D6A62"/>
    <w:rsid w:val="007E001B"/>
    <w:rsid w:val="007E58C4"/>
    <w:rsid w:val="00802FE5"/>
    <w:rsid w:val="0082076D"/>
    <w:rsid w:val="00836806"/>
    <w:rsid w:val="0085088D"/>
    <w:rsid w:val="008565D8"/>
    <w:rsid w:val="0086487C"/>
    <w:rsid w:val="00883DA5"/>
    <w:rsid w:val="00886FA2"/>
    <w:rsid w:val="008C3F3D"/>
    <w:rsid w:val="00903AC6"/>
    <w:rsid w:val="00906AC5"/>
    <w:rsid w:val="00910897"/>
    <w:rsid w:val="00914748"/>
    <w:rsid w:val="00923071"/>
    <w:rsid w:val="009323F3"/>
    <w:rsid w:val="00943C22"/>
    <w:rsid w:val="009604A6"/>
    <w:rsid w:val="009611F3"/>
    <w:rsid w:val="00967C32"/>
    <w:rsid w:val="00984FE4"/>
    <w:rsid w:val="00992F3A"/>
    <w:rsid w:val="0099600A"/>
    <w:rsid w:val="009D07B8"/>
    <w:rsid w:val="009D6B2D"/>
    <w:rsid w:val="009E4FD6"/>
    <w:rsid w:val="009F0EC4"/>
    <w:rsid w:val="009F53FC"/>
    <w:rsid w:val="00A06C85"/>
    <w:rsid w:val="00A11D16"/>
    <w:rsid w:val="00A363B8"/>
    <w:rsid w:val="00A41445"/>
    <w:rsid w:val="00A42A79"/>
    <w:rsid w:val="00A42E90"/>
    <w:rsid w:val="00A64862"/>
    <w:rsid w:val="00AB64CE"/>
    <w:rsid w:val="00AD0A1A"/>
    <w:rsid w:val="00AF7212"/>
    <w:rsid w:val="00B1010E"/>
    <w:rsid w:val="00B172F3"/>
    <w:rsid w:val="00B265A6"/>
    <w:rsid w:val="00B52047"/>
    <w:rsid w:val="00B632D0"/>
    <w:rsid w:val="00B64E76"/>
    <w:rsid w:val="00B66C64"/>
    <w:rsid w:val="00B81272"/>
    <w:rsid w:val="00B86F06"/>
    <w:rsid w:val="00B97B5C"/>
    <w:rsid w:val="00BE4E58"/>
    <w:rsid w:val="00BF307A"/>
    <w:rsid w:val="00C01D7D"/>
    <w:rsid w:val="00C1672B"/>
    <w:rsid w:val="00C3157A"/>
    <w:rsid w:val="00C4674E"/>
    <w:rsid w:val="00C60A56"/>
    <w:rsid w:val="00C664F8"/>
    <w:rsid w:val="00C70F26"/>
    <w:rsid w:val="00C73764"/>
    <w:rsid w:val="00C7747D"/>
    <w:rsid w:val="00C81D07"/>
    <w:rsid w:val="00C90025"/>
    <w:rsid w:val="00C911B9"/>
    <w:rsid w:val="00C91F84"/>
    <w:rsid w:val="00CA7E36"/>
    <w:rsid w:val="00CB0193"/>
    <w:rsid w:val="00CB0EF2"/>
    <w:rsid w:val="00CB2F1D"/>
    <w:rsid w:val="00CC3020"/>
    <w:rsid w:val="00CC4884"/>
    <w:rsid w:val="00CC56EE"/>
    <w:rsid w:val="00D04216"/>
    <w:rsid w:val="00D17AA5"/>
    <w:rsid w:val="00D3428D"/>
    <w:rsid w:val="00D402B2"/>
    <w:rsid w:val="00D461F3"/>
    <w:rsid w:val="00DB2F02"/>
    <w:rsid w:val="00DB5DEC"/>
    <w:rsid w:val="00DC5C76"/>
    <w:rsid w:val="00DC6EAF"/>
    <w:rsid w:val="00DE3704"/>
    <w:rsid w:val="00DE6629"/>
    <w:rsid w:val="00DF2DCE"/>
    <w:rsid w:val="00DF38E7"/>
    <w:rsid w:val="00DF528C"/>
    <w:rsid w:val="00DF5CEE"/>
    <w:rsid w:val="00E103E2"/>
    <w:rsid w:val="00E12789"/>
    <w:rsid w:val="00E165CF"/>
    <w:rsid w:val="00E37A21"/>
    <w:rsid w:val="00E4328B"/>
    <w:rsid w:val="00E434E2"/>
    <w:rsid w:val="00E43B49"/>
    <w:rsid w:val="00E51F44"/>
    <w:rsid w:val="00E57E08"/>
    <w:rsid w:val="00E61174"/>
    <w:rsid w:val="00E61D7F"/>
    <w:rsid w:val="00E64F2D"/>
    <w:rsid w:val="00E66DB8"/>
    <w:rsid w:val="00E76B90"/>
    <w:rsid w:val="00E77BE4"/>
    <w:rsid w:val="00E91244"/>
    <w:rsid w:val="00E958F3"/>
    <w:rsid w:val="00E9681F"/>
    <w:rsid w:val="00EB044D"/>
    <w:rsid w:val="00ED3E46"/>
    <w:rsid w:val="00ED6945"/>
    <w:rsid w:val="00EE3B6A"/>
    <w:rsid w:val="00EE44E7"/>
    <w:rsid w:val="00EE7A5D"/>
    <w:rsid w:val="00EF2B37"/>
    <w:rsid w:val="00F0289F"/>
    <w:rsid w:val="00F05722"/>
    <w:rsid w:val="00F1142D"/>
    <w:rsid w:val="00F23D4C"/>
    <w:rsid w:val="00F2757A"/>
    <w:rsid w:val="00F35577"/>
    <w:rsid w:val="00F66B9C"/>
    <w:rsid w:val="00F70028"/>
    <w:rsid w:val="00FE27F2"/>
    <w:rsid w:val="00FE72F7"/>
    <w:rsid w:val="00FE7C23"/>
    <w:rsid w:val="00FF1A54"/>
    <w:rsid w:val="00FF2D92"/>
    <w:rsid w:val="00FF6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3ED56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nhideWhenUsed="0" w:qFormat="1"/>
    <w:lsdException w:name="Title" w:locked="1" w:semiHidden="0" w:unhideWhenUsed="0" w:qFormat="1"/>
    <w:lsdException w:name="Default Paragraph Font" w:locked="1" w:semiHidden="0" w:uiPriority="1"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Normal (Web)" w:locked="1" w:semiHidden="0" w:unhideWhenUsed="0"/>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07"/>
    <w:pPr>
      <w:spacing w:after="120"/>
    </w:pPr>
    <w:rPr>
      <w:sz w:val="24"/>
      <w:szCs w:val="24"/>
    </w:rPr>
  </w:style>
  <w:style w:type="paragraph" w:styleId="Heading1">
    <w:name w:val="heading 1"/>
    <w:basedOn w:val="Normal"/>
    <w:next w:val="Normal"/>
    <w:link w:val="Heading1Char"/>
    <w:uiPriority w:val="99"/>
    <w:qFormat/>
    <w:rsid w:val="00E91244"/>
    <w:pPr>
      <w:keepNext/>
      <w:keepLines/>
      <w:spacing w:before="480" w:after="0"/>
      <w:outlineLvl w:val="0"/>
    </w:pPr>
    <w:rPr>
      <w:rFonts w:ascii="Cambria" w:hAnsi="Cambria"/>
      <w:b/>
      <w:bCs/>
      <w:color w:val="365F91"/>
      <w:sz w:val="36"/>
      <w:szCs w:val="36"/>
    </w:rPr>
  </w:style>
  <w:style w:type="paragraph" w:styleId="Heading2">
    <w:name w:val="heading 2"/>
    <w:basedOn w:val="Normal"/>
    <w:next w:val="Normal"/>
    <w:link w:val="Heading2Char"/>
    <w:uiPriority w:val="99"/>
    <w:qFormat/>
    <w:rsid w:val="00E91244"/>
    <w:pPr>
      <w:keepNext/>
      <w:spacing w:before="240" w:after="60"/>
      <w:outlineLvl w:val="1"/>
    </w:pPr>
    <w:rPr>
      <w:rFonts w:ascii="Arial" w:hAnsi="Arial" w:cs="Arial"/>
      <w:b/>
      <w:bCs/>
      <w:i/>
      <w:iCs/>
      <w:color w:val="548DD4" w:themeColor="text2" w:themeTint="99"/>
      <w:sz w:val="28"/>
      <w:szCs w:val="28"/>
    </w:rPr>
  </w:style>
  <w:style w:type="paragraph" w:styleId="Heading3">
    <w:name w:val="heading 3"/>
    <w:basedOn w:val="Normal"/>
    <w:next w:val="Normal"/>
    <w:link w:val="Heading3Char"/>
    <w:uiPriority w:val="99"/>
    <w:qFormat/>
    <w:rsid w:val="00C7747D"/>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9"/>
    <w:qFormat/>
    <w:rsid w:val="00F66B9C"/>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9"/>
    <w:qFormat/>
    <w:rsid w:val="00617D6E"/>
    <w:pPr>
      <w:keepNext/>
      <w:keepLines/>
      <w:spacing w:before="200" w:after="0"/>
      <w:outlineLvl w:val="4"/>
    </w:pPr>
    <w:rPr>
      <w:rFonts w:ascii="Cambria"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91244"/>
    <w:rPr>
      <w:rFonts w:ascii="Cambria" w:hAnsi="Cambria"/>
      <w:b/>
      <w:bCs/>
      <w:color w:val="365F91"/>
      <w:sz w:val="36"/>
      <w:szCs w:val="36"/>
    </w:rPr>
  </w:style>
  <w:style w:type="character" w:customStyle="1" w:styleId="Heading2Char">
    <w:name w:val="Heading 2 Char"/>
    <w:link w:val="Heading2"/>
    <w:uiPriority w:val="99"/>
    <w:locked/>
    <w:rsid w:val="00E91244"/>
    <w:rPr>
      <w:rFonts w:ascii="Arial" w:hAnsi="Arial" w:cs="Arial"/>
      <w:b/>
      <w:bCs/>
      <w:i/>
      <w:iCs/>
      <w:color w:val="548DD4" w:themeColor="text2" w:themeTint="99"/>
      <w:sz w:val="28"/>
      <w:szCs w:val="28"/>
    </w:rPr>
  </w:style>
  <w:style w:type="character" w:customStyle="1" w:styleId="Heading3Char">
    <w:name w:val="Heading 3 Char"/>
    <w:link w:val="Heading3"/>
    <w:uiPriority w:val="99"/>
    <w:locked/>
    <w:rsid w:val="00C7747D"/>
    <w:rPr>
      <w:rFonts w:ascii="Cambria" w:hAnsi="Cambria" w:cs="Times New Roman"/>
      <w:b/>
      <w:bCs/>
      <w:color w:val="4F81BD"/>
      <w:sz w:val="24"/>
      <w:szCs w:val="24"/>
    </w:rPr>
  </w:style>
  <w:style w:type="character" w:customStyle="1" w:styleId="Heading4Char">
    <w:name w:val="Heading 4 Char"/>
    <w:link w:val="Heading4"/>
    <w:uiPriority w:val="99"/>
    <w:semiHidden/>
    <w:locked/>
    <w:rsid w:val="00F66B9C"/>
    <w:rPr>
      <w:rFonts w:ascii="Cambria" w:hAnsi="Cambria" w:cs="Times New Roman"/>
      <w:b/>
      <w:bCs/>
      <w:i/>
      <w:iCs/>
      <w:color w:val="4F81BD"/>
      <w:sz w:val="24"/>
      <w:szCs w:val="24"/>
    </w:rPr>
  </w:style>
  <w:style w:type="character" w:customStyle="1" w:styleId="Heading5Char">
    <w:name w:val="Heading 5 Char"/>
    <w:link w:val="Heading5"/>
    <w:uiPriority w:val="99"/>
    <w:semiHidden/>
    <w:locked/>
    <w:rsid w:val="00617D6E"/>
    <w:rPr>
      <w:rFonts w:ascii="Cambria" w:hAnsi="Cambria" w:cs="Times New Roman"/>
      <w:color w:val="243F60"/>
      <w:sz w:val="24"/>
      <w:szCs w:val="24"/>
    </w:rPr>
  </w:style>
  <w:style w:type="paragraph" w:styleId="Title">
    <w:name w:val="Title"/>
    <w:basedOn w:val="Normal"/>
    <w:next w:val="Normal"/>
    <w:link w:val="TitleChar"/>
    <w:uiPriority w:val="99"/>
    <w:qFormat/>
    <w:rsid w:val="00E91244"/>
    <w:pPr>
      <w:spacing w:before="240" w:after="60"/>
      <w:outlineLvl w:val="0"/>
    </w:pPr>
    <w:rPr>
      <w:rFonts w:ascii="Cambria" w:hAnsi="Cambria"/>
      <w:b/>
      <w:bCs/>
      <w:kern w:val="28"/>
      <w:sz w:val="48"/>
      <w:szCs w:val="48"/>
    </w:rPr>
  </w:style>
  <w:style w:type="character" w:customStyle="1" w:styleId="TitleChar">
    <w:name w:val="Title Char"/>
    <w:link w:val="Title"/>
    <w:uiPriority w:val="99"/>
    <w:locked/>
    <w:rsid w:val="00E91244"/>
    <w:rPr>
      <w:rFonts w:ascii="Cambria" w:hAnsi="Cambria"/>
      <w:b/>
      <w:bCs/>
      <w:kern w:val="28"/>
      <w:sz w:val="48"/>
      <w:szCs w:val="48"/>
    </w:rPr>
  </w:style>
  <w:style w:type="paragraph" w:styleId="Caption">
    <w:name w:val="caption"/>
    <w:basedOn w:val="Normal"/>
    <w:next w:val="Normal"/>
    <w:autoRedefine/>
    <w:uiPriority w:val="99"/>
    <w:qFormat/>
    <w:rsid w:val="00524E4D"/>
    <w:pPr>
      <w:keepNext/>
      <w:suppressAutoHyphens/>
      <w:spacing w:before="120"/>
      <w:ind w:left="187" w:hanging="187"/>
    </w:pPr>
    <w:rPr>
      <w:rFonts w:ascii="Arial" w:eastAsia="MS Mincho" w:hAnsi="Arial"/>
      <w:bCs/>
      <w:i/>
      <w:sz w:val="20"/>
      <w:szCs w:val="20"/>
      <w:lang w:eastAsia="ja-JP"/>
    </w:rPr>
  </w:style>
  <w:style w:type="paragraph" w:customStyle="1" w:styleId="Tableheading">
    <w:name w:val="Table heading"/>
    <w:basedOn w:val="Normal"/>
    <w:uiPriority w:val="99"/>
    <w:rsid w:val="00C7747D"/>
    <w:pPr>
      <w:spacing w:after="0"/>
    </w:pPr>
    <w:rPr>
      <w:rFonts w:ascii="Arial" w:eastAsia="MS Mincho" w:hAnsi="Arial"/>
      <w:b/>
      <w:sz w:val="20"/>
      <w:szCs w:val="20"/>
    </w:rPr>
  </w:style>
  <w:style w:type="paragraph" w:styleId="NormalWeb">
    <w:name w:val="Normal (Web)"/>
    <w:basedOn w:val="Normal"/>
    <w:uiPriority w:val="99"/>
    <w:rsid w:val="009604A6"/>
    <w:pPr>
      <w:spacing w:before="100" w:beforeAutospacing="1" w:after="100" w:afterAutospacing="1"/>
    </w:pPr>
  </w:style>
  <w:style w:type="character" w:styleId="Hyperlink">
    <w:name w:val="Hyperlink"/>
    <w:uiPriority w:val="99"/>
    <w:rsid w:val="009604A6"/>
    <w:rPr>
      <w:rFonts w:cs="Times New Roman"/>
      <w:color w:val="0000FF"/>
      <w:u w:val="single"/>
    </w:rPr>
  </w:style>
  <w:style w:type="paragraph" w:styleId="Quote">
    <w:name w:val="Quote"/>
    <w:basedOn w:val="Normal"/>
    <w:next w:val="Normal"/>
    <w:link w:val="QuoteChar"/>
    <w:uiPriority w:val="99"/>
    <w:qFormat/>
    <w:rsid w:val="00A42E90"/>
    <w:rPr>
      <w:i/>
      <w:iCs/>
      <w:color w:val="000000"/>
    </w:rPr>
  </w:style>
  <w:style w:type="character" w:customStyle="1" w:styleId="QuoteChar">
    <w:name w:val="Quote Char"/>
    <w:link w:val="Quote"/>
    <w:uiPriority w:val="99"/>
    <w:locked/>
    <w:rsid w:val="00A42E90"/>
    <w:rPr>
      <w:rFonts w:cs="Times New Roman"/>
      <w:i/>
      <w:iCs/>
      <w:color w:val="000000"/>
      <w:sz w:val="24"/>
      <w:szCs w:val="24"/>
    </w:rPr>
  </w:style>
  <w:style w:type="paragraph" w:styleId="BalloonText">
    <w:name w:val="Balloon Text"/>
    <w:basedOn w:val="Normal"/>
    <w:link w:val="BalloonTextChar"/>
    <w:uiPriority w:val="99"/>
    <w:rsid w:val="0044255B"/>
    <w:pPr>
      <w:spacing w:after="0"/>
    </w:pPr>
    <w:rPr>
      <w:rFonts w:ascii="Tahoma" w:hAnsi="Tahoma" w:cs="Tahoma"/>
      <w:sz w:val="16"/>
      <w:szCs w:val="16"/>
    </w:rPr>
  </w:style>
  <w:style w:type="character" w:customStyle="1" w:styleId="BalloonTextChar">
    <w:name w:val="Balloon Text Char"/>
    <w:link w:val="BalloonText"/>
    <w:uiPriority w:val="99"/>
    <w:locked/>
    <w:rsid w:val="0044255B"/>
    <w:rPr>
      <w:rFonts w:ascii="Tahoma" w:hAnsi="Tahoma" w:cs="Tahoma"/>
      <w:sz w:val="16"/>
      <w:szCs w:val="16"/>
    </w:rPr>
  </w:style>
  <w:style w:type="table" w:styleId="TableGrid">
    <w:name w:val="Table Grid"/>
    <w:basedOn w:val="TableNormal"/>
    <w:uiPriority w:val="99"/>
    <w:rsid w:val="00E43B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5F40F3"/>
    <w:pPr>
      <w:ind w:left="720"/>
      <w:contextualSpacing/>
    </w:pPr>
  </w:style>
  <w:style w:type="paragraph" w:styleId="Header">
    <w:name w:val="header"/>
    <w:basedOn w:val="Normal"/>
    <w:link w:val="HeaderChar"/>
    <w:uiPriority w:val="99"/>
    <w:rsid w:val="00E57E08"/>
    <w:pPr>
      <w:tabs>
        <w:tab w:val="center" w:pos="4680"/>
        <w:tab w:val="right" w:pos="9360"/>
      </w:tabs>
      <w:spacing w:after="0"/>
    </w:pPr>
  </w:style>
  <w:style w:type="character" w:customStyle="1" w:styleId="HeaderChar">
    <w:name w:val="Header Char"/>
    <w:link w:val="Header"/>
    <w:uiPriority w:val="99"/>
    <w:locked/>
    <w:rsid w:val="00E57E08"/>
    <w:rPr>
      <w:rFonts w:cs="Times New Roman"/>
      <w:sz w:val="24"/>
      <w:szCs w:val="24"/>
    </w:rPr>
  </w:style>
  <w:style w:type="paragraph" w:styleId="Footer">
    <w:name w:val="footer"/>
    <w:basedOn w:val="Normal"/>
    <w:link w:val="FooterChar"/>
    <w:uiPriority w:val="99"/>
    <w:rsid w:val="00E57E08"/>
    <w:pPr>
      <w:tabs>
        <w:tab w:val="center" w:pos="4680"/>
        <w:tab w:val="right" w:pos="9360"/>
      </w:tabs>
      <w:spacing w:after="0"/>
    </w:pPr>
  </w:style>
  <w:style w:type="character" w:customStyle="1" w:styleId="FooterChar">
    <w:name w:val="Footer Char"/>
    <w:link w:val="Footer"/>
    <w:uiPriority w:val="99"/>
    <w:locked/>
    <w:rsid w:val="00E57E08"/>
    <w:rPr>
      <w:rFonts w:cs="Times New Roman"/>
      <w:sz w:val="24"/>
      <w:szCs w:val="24"/>
    </w:rPr>
  </w:style>
  <w:style w:type="character" w:styleId="CommentReference">
    <w:name w:val="annotation reference"/>
    <w:uiPriority w:val="99"/>
    <w:semiHidden/>
    <w:rsid w:val="00C3157A"/>
    <w:rPr>
      <w:rFonts w:cs="Times New Roman"/>
      <w:sz w:val="16"/>
      <w:szCs w:val="16"/>
    </w:rPr>
  </w:style>
  <w:style w:type="paragraph" w:styleId="CommentText">
    <w:name w:val="annotation text"/>
    <w:basedOn w:val="Normal"/>
    <w:link w:val="CommentTextChar"/>
    <w:uiPriority w:val="99"/>
    <w:semiHidden/>
    <w:rsid w:val="00C3157A"/>
    <w:rPr>
      <w:sz w:val="20"/>
      <w:szCs w:val="20"/>
    </w:rPr>
  </w:style>
  <w:style w:type="character" w:customStyle="1" w:styleId="CommentTextChar">
    <w:name w:val="Comment Text Char"/>
    <w:link w:val="CommentText"/>
    <w:uiPriority w:val="99"/>
    <w:semiHidden/>
    <w:locked/>
    <w:rPr>
      <w:rFonts w:cs="Times New Roman"/>
      <w:sz w:val="20"/>
      <w:szCs w:val="20"/>
    </w:rPr>
  </w:style>
  <w:style w:type="paragraph" w:styleId="CommentSubject">
    <w:name w:val="annotation subject"/>
    <w:basedOn w:val="CommentText"/>
    <w:next w:val="CommentText"/>
    <w:link w:val="CommentSubjectChar"/>
    <w:uiPriority w:val="99"/>
    <w:semiHidden/>
    <w:rsid w:val="00C3157A"/>
    <w:rPr>
      <w:b/>
      <w:bCs/>
    </w:rPr>
  </w:style>
  <w:style w:type="character" w:customStyle="1" w:styleId="CommentSubjectChar">
    <w:name w:val="Comment Subject Char"/>
    <w:link w:val="CommentSubject"/>
    <w:uiPriority w:val="99"/>
    <w:semiHidden/>
    <w:locked/>
    <w:rPr>
      <w:rFonts w:cs="Times New Roman"/>
      <w:b/>
      <w:bCs/>
      <w:sz w:val="20"/>
      <w:szCs w:val="20"/>
    </w:rPr>
  </w:style>
  <w:style w:type="paragraph" w:styleId="Revision">
    <w:name w:val="Revision"/>
    <w:hidden/>
    <w:uiPriority w:val="99"/>
    <w:semiHidden/>
    <w:rsid w:val="00F05722"/>
    <w:rPr>
      <w:sz w:val="24"/>
      <w:szCs w:val="24"/>
    </w:rPr>
  </w:style>
  <w:style w:type="character" w:styleId="Strong">
    <w:name w:val="Strong"/>
    <w:basedOn w:val="DefaultParagraphFont"/>
    <w:uiPriority w:val="22"/>
    <w:qFormat/>
    <w:locked/>
    <w:rsid w:val="004A0972"/>
    <w:rPr>
      <w:b/>
      <w:bCs/>
    </w:rPr>
  </w:style>
  <w:style w:type="character" w:styleId="FollowedHyperlink">
    <w:name w:val="FollowedHyperlink"/>
    <w:basedOn w:val="DefaultParagraphFont"/>
    <w:uiPriority w:val="99"/>
    <w:semiHidden/>
    <w:unhideWhenUsed/>
    <w:rsid w:val="004A0972"/>
    <w:rPr>
      <w:color w:val="800080" w:themeColor="followedHyperlink"/>
      <w:u w:val="single"/>
    </w:rPr>
  </w:style>
  <w:style w:type="paragraph" w:customStyle="1" w:styleId="GlossaryEntry">
    <w:name w:val="GlossaryEntry"/>
    <w:basedOn w:val="Normal"/>
    <w:link w:val="GlossaryEntryChar"/>
    <w:qFormat/>
    <w:rsid w:val="00124392"/>
    <w:pPr>
      <w:ind w:left="720" w:hanging="720"/>
    </w:pPr>
  </w:style>
  <w:style w:type="character" w:customStyle="1" w:styleId="GlossaryEntryChar">
    <w:name w:val="GlossaryEntry Char"/>
    <w:basedOn w:val="DefaultParagraphFont"/>
    <w:link w:val="GlossaryEntry"/>
    <w:rsid w:val="00124392"/>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nhideWhenUsed="0" w:qFormat="1"/>
    <w:lsdException w:name="Title" w:locked="1" w:semiHidden="0" w:unhideWhenUsed="0" w:qFormat="1"/>
    <w:lsdException w:name="Default Paragraph Font" w:locked="1" w:semiHidden="0" w:uiPriority="1"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Normal (Web)" w:locked="1" w:semiHidden="0" w:unhideWhenUsed="0"/>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07"/>
    <w:pPr>
      <w:spacing w:after="120"/>
    </w:pPr>
    <w:rPr>
      <w:sz w:val="24"/>
      <w:szCs w:val="24"/>
    </w:rPr>
  </w:style>
  <w:style w:type="paragraph" w:styleId="Heading1">
    <w:name w:val="heading 1"/>
    <w:basedOn w:val="Normal"/>
    <w:next w:val="Normal"/>
    <w:link w:val="Heading1Char"/>
    <w:uiPriority w:val="99"/>
    <w:qFormat/>
    <w:rsid w:val="00E91244"/>
    <w:pPr>
      <w:keepNext/>
      <w:keepLines/>
      <w:spacing w:before="480" w:after="0"/>
      <w:outlineLvl w:val="0"/>
    </w:pPr>
    <w:rPr>
      <w:rFonts w:ascii="Cambria" w:hAnsi="Cambria"/>
      <w:b/>
      <w:bCs/>
      <w:color w:val="365F91"/>
      <w:sz w:val="36"/>
      <w:szCs w:val="36"/>
    </w:rPr>
  </w:style>
  <w:style w:type="paragraph" w:styleId="Heading2">
    <w:name w:val="heading 2"/>
    <w:basedOn w:val="Normal"/>
    <w:next w:val="Normal"/>
    <w:link w:val="Heading2Char"/>
    <w:uiPriority w:val="99"/>
    <w:qFormat/>
    <w:rsid w:val="00E91244"/>
    <w:pPr>
      <w:keepNext/>
      <w:spacing w:before="240" w:after="60"/>
      <w:outlineLvl w:val="1"/>
    </w:pPr>
    <w:rPr>
      <w:rFonts w:ascii="Arial" w:hAnsi="Arial" w:cs="Arial"/>
      <w:b/>
      <w:bCs/>
      <w:i/>
      <w:iCs/>
      <w:color w:val="548DD4" w:themeColor="text2" w:themeTint="99"/>
      <w:sz w:val="28"/>
      <w:szCs w:val="28"/>
    </w:rPr>
  </w:style>
  <w:style w:type="paragraph" w:styleId="Heading3">
    <w:name w:val="heading 3"/>
    <w:basedOn w:val="Normal"/>
    <w:next w:val="Normal"/>
    <w:link w:val="Heading3Char"/>
    <w:uiPriority w:val="99"/>
    <w:qFormat/>
    <w:rsid w:val="00C7747D"/>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9"/>
    <w:qFormat/>
    <w:rsid w:val="00F66B9C"/>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9"/>
    <w:qFormat/>
    <w:rsid w:val="00617D6E"/>
    <w:pPr>
      <w:keepNext/>
      <w:keepLines/>
      <w:spacing w:before="200" w:after="0"/>
      <w:outlineLvl w:val="4"/>
    </w:pPr>
    <w:rPr>
      <w:rFonts w:ascii="Cambria"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91244"/>
    <w:rPr>
      <w:rFonts w:ascii="Cambria" w:hAnsi="Cambria"/>
      <w:b/>
      <w:bCs/>
      <w:color w:val="365F91"/>
      <w:sz w:val="36"/>
      <w:szCs w:val="36"/>
    </w:rPr>
  </w:style>
  <w:style w:type="character" w:customStyle="1" w:styleId="Heading2Char">
    <w:name w:val="Heading 2 Char"/>
    <w:link w:val="Heading2"/>
    <w:uiPriority w:val="99"/>
    <w:locked/>
    <w:rsid w:val="00E91244"/>
    <w:rPr>
      <w:rFonts w:ascii="Arial" w:hAnsi="Arial" w:cs="Arial"/>
      <w:b/>
      <w:bCs/>
      <w:i/>
      <w:iCs/>
      <w:color w:val="548DD4" w:themeColor="text2" w:themeTint="99"/>
      <w:sz w:val="28"/>
      <w:szCs w:val="28"/>
    </w:rPr>
  </w:style>
  <w:style w:type="character" w:customStyle="1" w:styleId="Heading3Char">
    <w:name w:val="Heading 3 Char"/>
    <w:link w:val="Heading3"/>
    <w:uiPriority w:val="99"/>
    <w:locked/>
    <w:rsid w:val="00C7747D"/>
    <w:rPr>
      <w:rFonts w:ascii="Cambria" w:hAnsi="Cambria" w:cs="Times New Roman"/>
      <w:b/>
      <w:bCs/>
      <w:color w:val="4F81BD"/>
      <w:sz w:val="24"/>
      <w:szCs w:val="24"/>
    </w:rPr>
  </w:style>
  <w:style w:type="character" w:customStyle="1" w:styleId="Heading4Char">
    <w:name w:val="Heading 4 Char"/>
    <w:link w:val="Heading4"/>
    <w:uiPriority w:val="99"/>
    <w:semiHidden/>
    <w:locked/>
    <w:rsid w:val="00F66B9C"/>
    <w:rPr>
      <w:rFonts w:ascii="Cambria" w:hAnsi="Cambria" w:cs="Times New Roman"/>
      <w:b/>
      <w:bCs/>
      <w:i/>
      <w:iCs/>
      <w:color w:val="4F81BD"/>
      <w:sz w:val="24"/>
      <w:szCs w:val="24"/>
    </w:rPr>
  </w:style>
  <w:style w:type="character" w:customStyle="1" w:styleId="Heading5Char">
    <w:name w:val="Heading 5 Char"/>
    <w:link w:val="Heading5"/>
    <w:uiPriority w:val="99"/>
    <w:semiHidden/>
    <w:locked/>
    <w:rsid w:val="00617D6E"/>
    <w:rPr>
      <w:rFonts w:ascii="Cambria" w:hAnsi="Cambria" w:cs="Times New Roman"/>
      <w:color w:val="243F60"/>
      <w:sz w:val="24"/>
      <w:szCs w:val="24"/>
    </w:rPr>
  </w:style>
  <w:style w:type="paragraph" w:styleId="Title">
    <w:name w:val="Title"/>
    <w:basedOn w:val="Normal"/>
    <w:next w:val="Normal"/>
    <w:link w:val="TitleChar"/>
    <w:uiPriority w:val="99"/>
    <w:qFormat/>
    <w:rsid w:val="00E91244"/>
    <w:pPr>
      <w:spacing w:before="240" w:after="60"/>
      <w:outlineLvl w:val="0"/>
    </w:pPr>
    <w:rPr>
      <w:rFonts w:ascii="Cambria" w:hAnsi="Cambria"/>
      <w:b/>
      <w:bCs/>
      <w:kern w:val="28"/>
      <w:sz w:val="48"/>
      <w:szCs w:val="48"/>
    </w:rPr>
  </w:style>
  <w:style w:type="character" w:customStyle="1" w:styleId="TitleChar">
    <w:name w:val="Title Char"/>
    <w:link w:val="Title"/>
    <w:uiPriority w:val="99"/>
    <w:locked/>
    <w:rsid w:val="00E91244"/>
    <w:rPr>
      <w:rFonts w:ascii="Cambria" w:hAnsi="Cambria"/>
      <w:b/>
      <w:bCs/>
      <w:kern w:val="28"/>
      <w:sz w:val="48"/>
      <w:szCs w:val="48"/>
    </w:rPr>
  </w:style>
  <w:style w:type="paragraph" w:styleId="Caption">
    <w:name w:val="caption"/>
    <w:basedOn w:val="Normal"/>
    <w:next w:val="Normal"/>
    <w:autoRedefine/>
    <w:uiPriority w:val="99"/>
    <w:qFormat/>
    <w:rsid w:val="00524E4D"/>
    <w:pPr>
      <w:keepNext/>
      <w:suppressAutoHyphens/>
      <w:spacing w:before="120"/>
      <w:ind w:left="187" w:hanging="187"/>
    </w:pPr>
    <w:rPr>
      <w:rFonts w:ascii="Arial" w:eastAsia="MS Mincho" w:hAnsi="Arial"/>
      <w:bCs/>
      <w:i/>
      <w:sz w:val="20"/>
      <w:szCs w:val="20"/>
      <w:lang w:eastAsia="ja-JP"/>
    </w:rPr>
  </w:style>
  <w:style w:type="paragraph" w:customStyle="1" w:styleId="Tableheading">
    <w:name w:val="Table heading"/>
    <w:basedOn w:val="Normal"/>
    <w:uiPriority w:val="99"/>
    <w:rsid w:val="00C7747D"/>
    <w:pPr>
      <w:spacing w:after="0"/>
    </w:pPr>
    <w:rPr>
      <w:rFonts w:ascii="Arial" w:eastAsia="MS Mincho" w:hAnsi="Arial"/>
      <w:b/>
      <w:sz w:val="20"/>
      <w:szCs w:val="20"/>
    </w:rPr>
  </w:style>
  <w:style w:type="paragraph" w:styleId="NormalWeb">
    <w:name w:val="Normal (Web)"/>
    <w:basedOn w:val="Normal"/>
    <w:uiPriority w:val="99"/>
    <w:rsid w:val="009604A6"/>
    <w:pPr>
      <w:spacing w:before="100" w:beforeAutospacing="1" w:after="100" w:afterAutospacing="1"/>
    </w:pPr>
  </w:style>
  <w:style w:type="character" w:styleId="Hyperlink">
    <w:name w:val="Hyperlink"/>
    <w:uiPriority w:val="99"/>
    <w:rsid w:val="009604A6"/>
    <w:rPr>
      <w:rFonts w:cs="Times New Roman"/>
      <w:color w:val="0000FF"/>
      <w:u w:val="single"/>
    </w:rPr>
  </w:style>
  <w:style w:type="paragraph" w:styleId="Quote">
    <w:name w:val="Quote"/>
    <w:basedOn w:val="Normal"/>
    <w:next w:val="Normal"/>
    <w:link w:val="QuoteChar"/>
    <w:uiPriority w:val="99"/>
    <w:qFormat/>
    <w:rsid w:val="00A42E90"/>
    <w:rPr>
      <w:i/>
      <w:iCs/>
      <w:color w:val="000000"/>
    </w:rPr>
  </w:style>
  <w:style w:type="character" w:customStyle="1" w:styleId="QuoteChar">
    <w:name w:val="Quote Char"/>
    <w:link w:val="Quote"/>
    <w:uiPriority w:val="99"/>
    <w:locked/>
    <w:rsid w:val="00A42E90"/>
    <w:rPr>
      <w:rFonts w:cs="Times New Roman"/>
      <w:i/>
      <w:iCs/>
      <w:color w:val="000000"/>
      <w:sz w:val="24"/>
      <w:szCs w:val="24"/>
    </w:rPr>
  </w:style>
  <w:style w:type="paragraph" w:styleId="BalloonText">
    <w:name w:val="Balloon Text"/>
    <w:basedOn w:val="Normal"/>
    <w:link w:val="BalloonTextChar"/>
    <w:uiPriority w:val="99"/>
    <w:rsid w:val="0044255B"/>
    <w:pPr>
      <w:spacing w:after="0"/>
    </w:pPr>
    <w:rPr>
      <w:rFonts w:ascii="Tahoma" w:hAnsi="Tahoma" w:cs="Tahoma"/>
      <w:sz w:val="16"/>
      <w:szCs w:val="16"/>
    </w:rPr>
  </w:style>
  <w:style w:type="character" w:customStyle="1" w:styleId="BalloonTextChar">
    <w:name w:val="Balloon Text Char"/>
    <w:link w:val="BalloonText"/>
    <w:uiPriority w:val="99"/>
    <w:locked/>
    <w:rsid w:val="0044255B"/>
    <w:rPr>
      <w:rFonts w:ascii="Tahoma" w:hAnsi="Tahoma" w:cs="Tahoma"/>
      <w:sz w:val="16"/>
      <w:szCs w:val="16"/>
    </w:rPr>
  </w:style>
  <w:style w:type="table" w:styleId="TableGrid">
    <w:name w:val="Table Grid"/>
    <w:basedOn w:val="TableNormal"/>
    <w:uiPriority w:val="99"/>
    <w:rsid w:val="00E43B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5F40F3"/>
    <w:pPr>
      <w:ind w:left="720"/>
      <w:contextualSpacing/>
    </w:pPr>
  </w:style>
  <w:style w:type="paragraph" w:styleId="Header">
    <w:name w:val="header"/>
    <w:basedOn w:val="Normal"/>
    <w:link w:val="HeaderChar"/>
    <w:uiPriority w:val="99"/>
    <w:rsid w:val="00E57E08"/>
    <w:pPr>
      <w:tabs>
        <w:tab w:val="center" w:pos="4680"/>
        <w:tab w:val="right" w:pos="9360"/>
      </w:tabs>
      <w:spacing w:after="0"/>
    </w:pPr>
  </w:style>
  <w:style w:type="character" w:customStyle="1" w:styleId="HeaderChar">
    <w:name w:val="Header Char"/>
    <w:link w:val="Header"/>
    <w:uiPriority w:val="99"/>
    <w:locked/>
    <w:rsid w:val="00E57E08"/>
    <w:rPr>
      <w:rFonts w:cs="Times New Roman"/>
      <w:sz w:val="24"/>
      <w:szCs w:val="24"/>
    </w:rPr>
  </w:style>
  <w:style w:type="paragraph" w:styleId="Footer">
    <w:name w:val="footer"/>
    <w:basedOn w:val="Normal"/>
    <w:link w:val="FooterChar"/>
    <w:uiPriority w:val="99"/>
    <w:rsid w:val="00E57E08"/>
    <w:pPr>
      <w:tabs>
        <w:tab w:val="center" w:pos="4680"/>
        <w:tab w:val="right" w:pos="9360"/>
      </w:tabs>
      <w:spacing w:after="0"/>
    </w:pPr>
  </w:style>
  <w:style w:type="character" w:customStyle="1" w:styleId="FooterChar">
    <w:name w:val="Footer Char"/>
    <w:link w:val="Footer"/>
    <w:uiPriority w:val="99"/>
    <w:locked/>
    <w:rsid w:val="00E57E08"/>
    <w:rPr>
      <w:rFonts w:cs="Times New Roman"/>
      <w:sz w:val="24"/>
      <w:szCs w:val="24"/>
    </w:rPr>
  </w:style>
  <w:style w:type="character" w:styleId="CommentReference">
    <w:name w:val="annotation reference"/>
    <w:uiPriority w:val="99"/>
    <w:semiHidden/>
    <w:rsid w:val="00C3157A"/>
    <w:rPr>
      <w:rFonts w:cs="Times New Roman"/>
      <w:sz w:val="16"/>
      <w:szCs w:val="16"/>
    </w:rPr>
  </w:style>
  <w:style w:type="paragraph" w:styleId="CommentText">
    <w:name w:val="annotation text"/>
    <w:basedOn w:val="Normal"/>
    <w:link w:val="CommentTextChar"/>
    <w:uiPriority w:val="99"/>
    <w:semiHidden/>
    <w:rsid w:val="00C3157A"/>
    <w:rPr>
      <w:sz w:val="20"/>
      <w:szCs w:val="20"/>
    </w:rPr>
  </w:style>
  <w:style w:type="character" w:customStyle="1" w:styleId="CommentTextChar">
    <w:name w:val="Comment Text Char"/>
    <w:link w:val="CommentText"/>
    <w:uiPriority w:val="99"/>
    <w:semiHidden/>
    <w:locked/>
    <w:rPr>
      <w:rFonts w:cs="Times New Roman"/>
      <w:sz w:val="20"/>
      <w:szCs w:val="20"/>
    </w:rPr>
  </w:style>
  <w:style w:type="paragraph" w:styleId="CommentSubject">
    <w:name w:val="annotation subject"/>
    <w:basedOn w:val="CommentText"/>
    <w:next w:val="CommentText"/>
    <w:link w:val="CommentSubjectChar"/>
    <w:uiPriority w:val="99"/>
    <w:semiHidden/>
    <w:rsid w:val="00C3157A"/>
    <w:rPr>
      <w:b/>
      <w:bCs/>
    </w:rPr>
  </w:style>
  <w:style w:type="character" w:customStyle="1" w:styleId="CommentSubjectChar">
    <w:name w:val="Comment Subject Char"/>
    <w:link w:val="CommentSubject"/>
    <w:uiPriority w:val="99"/>
    <w:semiHidden/>
    <w:locked/>
    <w:rPr>
      <w:rFonts w:cs="Times New Roman"/>
      <w:b/>
      <w:bCs/>
      <w:sz w:val="20"/>
      <w:szCs w:val="20"/>
    </w:rPr>
  </w:style>
  <w:style w:type="paragraph" w:styleId="Revision">
    <w:name w:val="Revision"/>
    <w:hidden/>
    <w:uiPriority w:val="99"/>
    <w:semiHidden/>
    <w:rsid w:val="00F05722"/>
    <w:rPr>
      <w:sz w:val="24"/>
      <w:szCs w:val="24"/>
    </w:rPr>
  </w:style>
  <w:style w:type="character" w:styleId="Strong">
    <w:name w:val="Strong"/>
    <w:basedOn w:val="DefaultParagraphFont"/>
    <w:uiPriority w:val="22"/>
    <w:qFormat/>
    <w:locked/>
    <w:rsid w:val="004A0972"/>
    <w:rPr>
      <w:b/>
      <w:bCs/>
    </w:rPr>
  </w:style>
  <w:style w:type="character" w:styleId="FollowedHyperlink">
    <w:name w:val="FollowedHyperlink"/>
    <w:basedOn w:val="DefaultParagraphFont"/>
    <w:uiPriority w:val="99"/>
    <w:semiHidden/>
    <w:unhideWhenUsed/>
    <w:rsid w:val="004A0972"/>
    <w:rPr>
      <w:color w:val="800080" w:themeColor="followedHyperlink"/>
      <w:u w:val="single"/>
    </w:rPr>
  </w:style>
  <w:style w:type="paragraph" w:customStyle="1" w:styleId="GlossaryEntry">
    <w:name w:val="GlossaryEntry"/>
    <w:basedOn w:val="Normal"/>
    <w:link w:val="GlossaryEntryChar"/>
    <w:qFormat/>
    <w:rsid w:val="00124392"/>
    <w:pPr>
      <w:ind w:left="720" w:hanging="720"/>
    </w:pPr>
  </w:style>
  <w:style w:type="character" w:customStyle="1" w:styleId="GlossaryEntryChar">
    <w:name w:val="GlossaryEntry Char"/>
    <w:basedOn w:val="DefaultParagraphFont"/>
    <w:link w:val="GlossaryEntry"/>
    <w:rsid w:val="0012439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557996">
      <w:bodyDiv w:val="1"/>
      <w:marLeft w:val="0"/>
      <w:marRight w:val="0"/>
      <w:marTop w:val="0"/>
      <w:marBottom w:val="0"/>
      <w:divBdr>
        <w:top w:val="none" w:sz="0" w:space="0" w:color="auto"/>
        <w:left w:val="none" w:sz="0" w:space="0" w:color="auto"/>
        <w:bottom w:val="none" w:sz="0" w:space="0" w:color="auto"/>
        <w:right w:val="none" w:sz="0" w:space="0" w:color="auto"/>
      </w:divBdr>
    </w:div>
    <w:div w:id="527064165">
      <w:marLeft w:val="0"/>
      <w:marRight w:val="0"/>
      <w:marTop w:val="0"/>
      <w:marBottom w:val="0"/>
      <w:divBdr>
        <w:top w:val="none" w:sz="0" w:space="0" w:color="auto"/>
        <w:left w:val="none" w:sz="0" w:space="0" w:color="auto"/>
        <w:bottom w:val="none" w:sz="0" w:space="0" w:color="auto"/>
        <w:right w:val="none" w:sz="0" w:space="0" w:color="auto"/>
      </w:divBdr>
    </w:div>
    <w:div w:id="527064166">
      <w:marLeft w:val="0"/>
      <w:marRight w:val="0"/>
      <w:marTop w:val="0"/>
      <w:marBottom w:val="0"/>
      <w:divBdr>
        <w:top w:val="none" w:sz="0" w:space="0" w:color="auto"/>
        <w:left w:val="none" w:sz="0" w:space="0" w:color="auto"/>
        <w:bottom w:val="none" w:sz="0" w:space="0" w:color="auto"/>
        <w:right w:val="none" w:sz="0" w:space="0" w:color="auto"/>
      </w:divBdr>
    </w:div>
    <w:div w:id="706637090">
      <w:bodyDiv w:val="1"/>
      <w:marLeft w:val="0"/>
      <w:marRight w:val="0"/>
      <w:marTop w:val="0"/>
      <w:marBottom w:val="0"/>
      <w:divBdr>
        <w:top w:val="none" w:sz="0" w:space="0" w:color="auto"/>
        <w:left w:val="none" w:sz="0" w:space="0" w:color="auto"/>
        <w:bottom w:val="none" w:sz="0" w:space="0" w:color="auto"/>
        <w:right w:val="none" w:sz="0" w:space="0" w:color="auto"/>
      </w:divBdr>
    </w:div>
    <w:div w:id="871499780">
      <w:bodyDiv w:val="1"/>
      <w:marLeft w:val="0"/>
      <w:marRight w:val="0"/>
      <w:marTop w:val="0"/>
      <w:marBottom w:val="0"/>
      <w:divBdr>
        <w:top w:val="none" w:sz="0" w:space="0" w:color="auto"/>
        <w:left w:val="none" w:sz="0" w:space="0" w:color="auto"/>
        <w:bottom w:val="none" w:sz="0" w:space="0" w:color="auto"/>
        <w:right w:val="none" w:sz="0" w:space="0" w:color="auto"/>
      </w:divBdr>
    </w:div>
    <w:div w:id="163899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apps1.eere.energy.gov/geothermal/projects/projects.cfm/ProjectID=27" TargetMode="External"/><Relationship Id="rId18" Type="http://schemas.openxmlformats.org/officeDocument/2006/relationships/hyperlink" Target="http://repository.usgin.org/" TargetMode="External"/><Relationship Id="rId26" Type="http://schemas.openxmlformats.org/officeDocument/2006/relationships/hyperlink" Target="http://en.wikipedia.org/wiki/Specification" TargetMode="External"/><Relationship Id="rId3" Type="http://schemas.openxmlformats.org/officeDocument/2006/relationships/customXml" Target="../customXml/item3.xml"/><Relationship Id="rId21" Type="http://schemas.openxmlformats.org/officeDocument/2006/relationships/hyperlink" Target="http://schemas.opengis.net/csw/2.0.2/rec-dcmes.xsd"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2.wmf"/><Relationship Id="rId25" Type="http://schemas.openxmlformats.org/officeDocument/2006/relationships/hyperlink" Target="http://www.w3.org/TR/REC-rdf-syntax" TargetMode="External"/><Relationship Id="rId2" Type="http://schemas.openxmlformats.org/officeDocument/2006/relationships/customXml" Target="../customXml/item2.xml"/><Relationship Id="rId16" Type="http://schemas.openxmlformats.org/officeDocument/2006/relationships/hyperlink" Target="http://tools.ietf.org/html/rfc5023" TargetMode="External"/><Relationship Id="rId20" Type="http://schemas.openxmlformats.org/officeDocument/2006/relationships/hyperlink" Target="http://mw.usgin.org"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http://en.wikipedia.org/wiki/Network_protocol"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1.wmf"/><Relationship Id="rId23" Type="http://schemas.openxmlformats.org/officeDocument/2006/relationships/hyperlink" Target="http://www.opengeospatial.org/standards/om" TargetMode="External"/><Relationship Id="rId28"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hyperlink" Target="http://lab.usgin.org/groups/drupal-development/creating-document-repository-drupal"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repository.usgin.org/uri_gin/usgin/dlio/335" TargetMode="External"/><Relationship Id="rId22" Type="http://schemas.openxmlformats.org/officeDocument/2006/relationships/hyperlink" Target="http://schemas.opengis.net/csw/2.0.2/rec-dcterms.xsd" TargetMode="External"/><Relationship Id="rId27" Type="http://schemas.openxmlformats.org/officeDocument/2006/relationships/header" Target="header1.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C296E77B78D54CAF2B30C25F4F49A4" ma:contentTypeVersion="0" ma:contentTypeDescription="Create a new document." ma:contentTypeScope="" ma:versionID="9be2d5ddb43b80c4d929d7eb8c416b2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E7B4EC-B3DF-4CB3-BB24-10B4660A04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6662E859-5AC6-425C-A14E-0899A2F4A1D3}">
  <ds:schemaRefs>
    <ds:schemaRef ds:uri="http://schemas.microsoft.com/sharepoint/v3/contenttype/forms"/>
  </ds:schemaRefs>
</ds:datastoreItem>
</file>

<file path=customXml/itemProps3.xml><?xml version="1.0" encoding="utf-8"?>
<ds:datastoreItem xmlns:ds="http://schemas.openxmlformats.org/officeDocument/2006/customXml" ds:itemID="{D4201F24-1A92-4DD8-8E5F-DE2B20F97362}">
  <ds:schemaRefs>
    <ds:schemaRef ds:uri="http://schemas.microsoft.com/office/2006/metadata/properties"/>
  </ds:schemaRefs>
</ds:datastoreItem>
</file>

<file path=customXml/itemProps4.xml><?xml version="1.0" encoding="utf-8"?>
<ds:datastoreItem xmlns:ds="http://schemas.openxmlformats.org/officeDocument/2006/customXml" ds:itemID="{DEA203F6-93A1-4748-86A6-3F28F5302FC8}">
  <ds:schemaRefs>
    <ds:schemaRef ds:uri="http://schemas.openxmlformats.org/officeDocument/2006/bibliography"/>
  </ds:schemaRefs>
</ds:datastoreItem>
</file>

<file path=customXml/itemProps5.xml><?xml version="1.0" encoding="utf-8"?>
<ds:datastoreItem xmlns:ds="http://schemas.openxmlformats.org/officeDocument/2006/customXml" ds:itemID="{A7E4C5FF-1DE7-4EED-9D31-7696D39C7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7899</Words>
  <Characters>45025</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NGDS Data Acquisition Plan</vt:lpstr>
    </vt:vector>
  </TitlesOfParts>
  <Company>Arizona Geological Survey</Company>
  <LinksUpToDate>false</LinksUpToDate>
  <CharactersWithSpaces>52819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NGDS Data Acquisition Plan</dc:title>
  <dc:creator>srichard</dc:creator>
  <cp:lastModifiedBy>Christy Caudill</cp:lastModifiedBy>
  <cp:revision>2</cp:revision>
  <cp:lastPrinted>2010-08-13T06:05:00Z</cp:lastPrinted>
  <dcterms:created xsi:type="dcterms:W3CDTF">2014-04-29T20:42:00Z</dcterms:created>
  <dcterms:modified xsi:type="dcterms:W3CDTF">2014-04-29T20:42:00Z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0x010100CDC296E77B78D54CAF2B30C25F4F49A4</vt:lpwstr>
  </property>
</Properties>
</file>