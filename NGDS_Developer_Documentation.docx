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9B" w:rsidRPr="006747E9" w:rsidRDefault="00852126">
      <w:pPr>
        <w:pStyle w:val="Title-Line1"/>
      </w:pPr>
      <w:sdt>
        <w:sdtPr>
          <w:alias w:val="Company"/>
          <w:tag w:val=""/>
          <w:id w:val="1319612001"/>
          <w:placeholder>
            <w:docPart w:val="D91B9DE6650D4ADB913FDB5CD31D3ADE"/>
          </w:placeholder>
          <w:dataBinding w:prefixMappings="xmlns:ns0='http://schemas.openxmlformats.org/officeDocument/2006/extended-properties' " w:xpath="/ns0:Properties[1]/ns0:Company[1]" w:storeItemID="{6668398D-A668-4E3E-A5EB-62B293D839F1}"/>
          <w:text/>
        </w:sdtPr>
        <w:sdtContent>
          <w:r w:rsidR="00AB4EE0" w:rsidRPr="006747E9">
            <w:t>Siemens AG</w:t>
          </w:r>
        </w:sdtContent>
      </w:sdt>
    </w:p>
    <w:p w:rsidR="009E249B" w:rsidRDefault="009E249B">
      <w:pPr>
        <w:pStyle w:val="Title-Line-2"/>
      </w:pPr>
      <w:r w:rsidRPr="006747E9">
        <w:t xml:space="preserve">     </w:t>
      </w:r>
      <w:r w:rsidRPr="006747E9">
        <w:br/>
      </w:r>
      <w:fldSimple w:instr=" DOCPROPERTY  Project  \* MERGEFORMAT ">
        <w:r w:rsidR="00FA4847">
          <w:t>National Geothermal Data System</w:t>
        </w:r>
      </w:fldSimple>
      <w:r w:rsidRPr="006747E9">
        <w:br/>
        <w:t xml:space="preserve">Software </w:t>
      </w:r>
      <w:r w:rsidR="00C11DEB">
        <w:t>Developer’s Guide</w:t>
      </w:r>
    </w:p>
    <w:p w:rsidR="00986DCD" w:rsidRPr="006747E9" w:rsidRDefault="00986DCD">
      <w:pPr>
        <w:pStyle w:val="Title-Line-2"/>
      </w:pPr>
      <w:r>
        <w:t xml:space="preserve">Version: </w:t>
      </w:r>
      <w:sdt>
        <w:sdtPr>
          <w:alias w:val="Status"/>
          <w:tag w:val=""/>
          <w:id w:val="1663898463"/>
          <w:placeholder>
            <w:docPart w:val="34C164D1FE44432094F0D3032B59A95D"/>
          </w:placeholder>
          <w:dataBinding w:prefixMappings="xmlns:ns0='http://purl.org/dc/elements/1.1/' xmlns:ns1='http://schemas.openxmlformats.org/package/2006/metadata/core-properties' " w:xpath="/ns1:coreProperties[1]/ns1:contentStatus[1]" w:storeItemID="{6C3C8BC8-F283-45AE-878A-BAB7291924A1}"/>
          <w:text/>
        </w:sdtPr>
        <w:sdtContent>
          <w:r>
            <w:t>V1.0</w:t>
          </w:r>
        </w:sdtContent>
      </w:sdt>
    </w:p>
    <w:p w:rsidR="00986DCD" w:rsidRDefault="00C4756A" w:rsidP="007E1C28">
      <w:pPr>
        <w:pStyle w:val="Title-Line-3"/>
        <w:spacing w:after="200" w:line="240" w:lineRule="auto"/>
        <w:rPr>
          <w:ins w:id="8" w:author="Stephen Richard" w:date="2014-01-28T13:50:00Z"/>
        </w:rPr>
        <w:pPrChange w:id="9" w:author="Stephen Richard" w:date="2014-01-28T13:50:00Z">
          <w:pPr>
            <w:pStyle w:val="Title-Line-3"/>
          </w:pPr>
        </w:pPrChange>
      </w:pPr>
      <w:del w:id="10" w:author="Stephen Richard" w:date="2014-01-28T13:49:00Z">
        <w:r w:rsidRPr="006747E9" w:rsidDel="007E1C28">
          <w:delText xml:space="preserve">CONTENT OWNER: </w:delText>
        </w:r>
      </w:del>
      <w:fldSimple w:instr=" DOCPROPERTY  Owner  \* MERGEFORMAT ">
        <w:r w:rsidR="00FA4847">
          <w:t>Christoph Kuhmuench</w:t>
        </w:r>
      </w:fldSimple>
      <w:ins w:id="11" w:author="Stephen Richard" w:date="2014-01-28T13:49:00Z">
        <w:r w:rsidR="007E1C28">
          <w:t xml:space="preserve">, Paul Bruschi, </w:t>
        </w:r>
      </w:ins>
      <w:ins w:id="12" w:author="Stephen Richard" w:date="2014-01-28T13:50:00Z">
        <w:r w:rsidR="007E1C28">
          <w:t>Monica McKenna</w:t>
        </w:r>
      </w:ins>
    </w:p>
    <w:p w:rsidR="007E1C28" w:rsidRPr="007E1C28" w:rsidRDefault="007E1C28" w:rsidP="007E1C28">
      <w:pPr>
        <w:pStyle w:val="Title-Line-3"/>
        <w:spacing w:before="0" w:after="200" w:line="240" w:lineRule="auto"/>
        <w:rPr>
          <w:ins w:id="13" w:author="Stephen Richard" w:date="2014-01-28T13:50:00Z"/>
          <w:b w:val="0"/>
          <w:rPrChange w:id="14" w:author="Stephen Richard" w:date="2014-01-28T13:51:00Z">
            <w:rPr>
              <w:ins w:id="15" w:author="Stephen Richard" w:date="2014-01-28T13:50:00Z"/>
            </w:rPr>
          </w:rPrChange>
        </w:rPr>
        <w:pPrChange w:id="16" w:author="Stephen Richard" w:date="2014-01-28T13:50:00Z">
          <w:pPr>
            <w:pStyle w:val="Title-Line-3"/>
          </w:pPr>
        </w:pPrChange>
      </w:pPr>
      <w:ins w:id="17" w:author="Stephen Richard" w:date="2014-01-28T13:50:00Z">
        <w:r w:rsidRPr="007E1C28">
          <w:rPr>
            <w:b w:val="0"/>
            <w:rPrChange w:id="18" w:author="Stephen Richard" w:date="2014-01-28T13:51:00Z">
              <w:rPr/>
            </w:rPrChange>
          </w:rPr>
          <w:t>Siemens Corporate Research</w:t>
        </w:r>
      </w:ins>
    </w:p>
    <w:p w:rsidR="007E1C28" w:rsidRDefault="007E1C28" w:rsidP="007E1C28">
      <w:pPr>
        <w:pStyle w:val="Title-Line-3"/>
        <w:spacing w:after="200" w:line="240" w:lineRule="auto"/>
        <w:rPr>
          <w:ins w:id="19" w:author="Stephen Richard" w:date="2014-01-28T13:50:00Z"/>
        </w:rPr>
        <w:pPrChange w:id="20" w:author="Stephen Richard" w:date="2014-01-28T13:50:00Z">
          <w:pPr>
            <w:pStyle w:val="Title-Line-3"/>
          </w:pPr>
        </w:pPrChange>
      </w:pPr>
      <w:ins w:id="21" w:author="Stephen Richard" w:date="2014-01-28T13:50:00Z">
        <w:r>
          <w:t>Stephen Richard</w:t>
        </w:r>
      </w:ins>
    </w:p>
    <w:p w:rsidR="007E1C28" w:rsidRDefault="007E1C28" w:rsidP="007E1C28">
      <w:pPr>
        <w:pStyle w:val="Title-Line-3"/>
        <w:spacing w:before="0" w:after="200" w:line="240" w:lineRule="auto"/>
        <w:rPr>
          <w:ins w:id="22" w:author="Stephen Richard" w:date="2014-01-28T13:51:00Z"/>
          <w:b w:val="0"/>
        </w:rPr>
        <w:pPrChange w:id="23" w:author="Stephen Richard" w:date="2014-01-28T13:50:00Z">
          <w:pPr>
            <w:pStyle w:val="Title-Line-3"/>
          </w:pPr>
        </w:pPrChange>
      </w:pPr>
      <w:ins w:id="24" w:author="Stephen Richard" w:date="2014-01-28T13:50:00Z">
        <w:r w:rsidRPr="007E1C28">
          <w:rPr>
            <w:b w:val="0"/>
            <w:rPrChange w:id="25" w:author="Stephen Richard" w:date="2014-01-28T13:51:00Z">
              <w:rPr/>
            </w:rPrChange>
          </w:rPr>
          <w:t>Arizona Geological Survey</w:t>
        </w:r>
      </w:ins>
    </w:p>
    <w:p w:rsidR="007E1C28" w:rsidRDefault="007E1C28">
      <w:pPr>
        <w:spacing w:line="240" w:lineRule="auto"/>
        <w:rPr>
          <w:ins w:id="26" w:author="Stephen Richard" w:date="2014-01-28T13:51:00Z"/>
          <w:rFonts w:ascii="Rockwell" w:hAnsi="Rockwell"/>
          <w:noProof/>
          <w:kern w:val="40"/>
          <w:sz w:val="30"/>
        </w:rPr>
      </w:pPr>
      <w:ins w:id="27" w:author="Stephen Richard" w:date="2014-01-28T13:51:00Z">
        <w:r>
          <w:rPr>
            <w:b/>
          </w:rPr>
          <w:br w:type="page"/>
        </w:r>
      </w:ins>
    </w:p>
    <w:p w:rsidR="007E1C28" w:rsidRDefault="007E1C28" w:rsidP="007E1C28">
      <w:pPr>
        <w:pStyle w:val="Title-Line-3"/>
        <w:spacing w:before="0" w:after="200" w:line="240" w:lineRule="auto"/>
        <w:rPr>
          <w:ins w:id="28" w:author="Stephen Richard" w:date="2014-01-28T13:51:00Z"/>
          <w:b w:val="0"/>
        </w:rPr>
        <w:pPrChange w:id="29" w:author="Stephen Richard" w:date="2014-01-28T13:50:00Z">
          <w:pPr>
            <w:pStyle w:val="Title-Line-3"/>
          </w:pPr>
        </w:pPrChange>
      </w:pPr>
      <w:ins w:id="30" w:author="Stephen Richard" w:date="2014-01-28T13:51:00Z">
        <w:r>
          <w:rPr>
            <w:b w:val="0"/>
          </w:rPr>
          <w:lastRenderedPageBreak/>
          <w:t>Edit History</w:t>
        </w:r>
      </w:ins>
    </w:p>
    <w:p w:rsidR="007E1C28" w:rsidRPr="00E818D8" w:rsidRDefault="007E1C28" w:rsidP="007E1C28">
      <w:pPr>
        <w:pStyle w:val="Body"/>
        <w:pPrChange w:id="31" w:author="Stephen Richard" w:date="2014-01-28T13:52:00Z">
          <w:pPr>
            <w:pStyle w:val="Title-Line-3"/>
          </w:pPr>
        </w:pPrChange>
      </w:pPr>
      <w:ins w:id="32" w:author="Stephen Richard" w:date="2014-01-28T13:51:00Z">
        <w:r>
          <w:t xml:space="preserve">Most </w:t>
        </w:r>
      </w:ins>
      <w:ins w:id="33" w:author="Stephen Richard" w:date="2014-01-28T13:52:00Z">
        <w:r>
          <w:t xml:space="preserve">recent edit: </w:t>
        </w:r>
        <w:r>
          <w:fldChar w:fldCharType="begin"/>
        </w:r>
        <w:r>
          <w:instrText xml:space="preserve"> DATE \@ "yyyy-MM-dd" </w:instrText>
        </w:r>
      </w:ins>
      <w:r>
        <w:fldChar w:fldCharType="separate"/>
      </w:r>
      <w:ins w:id="34" w:author="Stephen Richard" w:date="2014-01-28T13:52:00Z">
        <w:r>
          <w:t>2014-01-28</w:t>
        </w:r>
        <w:r>
          <w:fldChar w:fldCharType="end"/>
        </w:r>
        <w:r>
          <w:t xml:space="preserve"> </w:t>
        </w:r>
        <w:r>
          <w:fldChar w:fldCharType="begin"/>
        </w:r>
        <w:r>
          <w:instrText xml:space="preserve"> DATE \@ "HH:mm" </w:instrText>
        </w:r>
      </w:ins>
      <w:r>
        <w:fldChar w:fldCharType="separate"/>
      </w:r>
      <w:ins w:id="35" w:author="Stephen Richard" w:date="2014-01-28T13:52:00Z">
        <w:r>
          <w:t>13:52</w:t>
        </w:r>
        <w:r>
          <w:fldChar w:fldCharType="end"/>
        </w:r>
      </w:ins>
    </w:p>
    <w:tbl>
      <w:tblPr>
        <w:tblStyle w:val="TableElegant"/>
        <w:tblW w:w="8302" w:type="dxa"/>
        <w:tblLayout w:type="fixed"/>
        <w:tblLook w:val="0080" w:firstRow="0" w:lastRow="0" w:firstColumn="1" w:lastColumn="0" w:noHBand="0" w:noVBand="0"/>
      </w:tblPr>
      <w:tblGrid>
        <w:gridCol w:w="1008"/>
        <w:gridCol w:w="1170"/>
        <w:gridCol w:w="1980"/>
        <w:gridCol w:w="4144"/>
      </w:tblGrid>
      <w:tr w:rsidR="00F2482D" w:rsidRPr="006747E9" w:rsidTr="008462BF">
        <w:trPr>
          <w:trHeight w:val="449"/>
        </w:trPr>
        <w:tc>
          <w:tcPr>
            <w:tcW w:w="1008" w:type="dxa"/>
          </w:tcPr>
          <w:p w:rsidR="00F2482D" w:rsidRPr="006747E9" w:rsidRDefault="00F2482D" w:rsidP="00E818D8">
            <w:pPr>
              <w:pStyle w:val="TableHeading"/>
            </w:pPr>
            <w:r w:rsidRPr="006747E9">
              <w:t>Version:</w:t>
            </w:r>
          </w:p>
        </w:tc>
        <w:tc>
          <w:tcPr>
            <w:tcW w:w="1170" w:type="dxa"/>
          </w:tcPr>
          <w:p w:rsidR="00F2482D" w:rsidRPr="006747E9" w:rsidRDefault="00F2482D" w:rsidP="00E818D8">
            <w:pPr>
              <w:pStyle w:val="TableHeading"/>
            </w:pPr>
            <w:r w:rsidRPr="006747E9">
              <w:t>Date:</w:t>
            </w:r>
          </w:p>
        </w:tc>
        <w:tc>
          <w:tcPr>
            <w:tcW w:w="1980" w:type="dxa"/>
          </w:tcPr>
          <w:p w:rsidR="00F2482D" w:rsidRPr="006747E9" w:rsidRDefault="00F2482D" w:rsidP="00E818D8">
            <w:pPr>
              <w:pStyle w:val="TableHeading"/>
            </w:pPr>
            <w:r w:rsidRPr="006747E9">
              <w:t>Author:</w:t>
            </w:r>
          </w:p>
        </w:tc>
        <w:tc>
          <w:tcPr>
            <w:tcW w:w="4144" w:type="dxa"/>
          </w:tcPr>
          <w:p w:rsidR="00F2482D" w:rsidRPr="006747E9" w:rsidRDefault="00F2482D" w:rsidP="00E818D8">
            <w:pPr>
              <w:pStyle w:val="TableHeading"/>
            </w:pPr>
            <w:r w:rsidRPr="006747E9">
              <w:t>Details</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sidRPr="00C03A67">
              <w:rPr>
                <w:rFonts w:cs="Arial"/>
              </w:rPr>
              <w:t>0.1</w:t>
            </w:r>
          </w:p>
        </w:tc>
        <w:tc>
          <w:tcPr>
            <w:tcW w:w="1170" w:type="dxa"/>
          </w:tcPr>
          <w:p w:rsidR="000F1287" w:rsidRPr="00C03A67" w:rsidRDefault="000F1287" w:rsidP="00602D0B">
            <w:pPr>
              <w:pStyle w:val="Tabletext0"/>
              <w:spacing w:after="0"/>
              <w:jc w:val="both"/>
              <w:rPr>
                <w:rFonts w:cs="Arial"/>
              </w:rPr>
            </w:pPr>
            <w:r w:rsidRPr="00C03A67">
              <w:rPr>
                <w:rFonts w:cs="Arial"/>
              </w:rPr>
              <w:t>Roberto Silva Filho</w:t>
            </w:r>
          </w:p>
        </w:tc>
        <w:tc>
          <w:tcPr>
            <w:tcW w:w="1980" w:type="dxa"/>
          </w:tcPr>
          <w:p w:rsidR="000F1287" w:rsidRPr="00C03A67" w:rsidRDefault="000F1287" w:rsidP="00602D0B">
            <w:pPr>
              <w:pStyle w:val="Tabletext0"/>
              <w:spacing w:after="0"/>
              <w:jc w:val="both"/>
              <w:rPr>
                <w:rFonts w:cs="Arial"/>
              </w:rPr>
            </w:pPr>
            <w:r w:rsidRPr="00C03A67">
              <w:rPr>
                <w:rFonts w:cs="Arial"/>
              </w:rPr>
              <w:t>05/28/2013</w:t>
            </w:r>
          </w:p>
        </w:tc>
        <w:tc>
          <w:tcPr>
            <w:tcW w:w="4144" w:type="dxa"/>
          </w:tcPr>
          <w:p w:rsidR="000F1287" w:rsidRPr="00C03A67" w:rsidRDefault="000F1287" w:rsidP="00602D0B">
            <w:pPr>
              <w:pStyle w:val="Tabletext0"/>
              <w:spacing w:after="0"/>
              <w:jc w:val="both"/>
              <w:rPr>
                <w:rFonts w:cs="Arial"/>
              </w:rPr>
            </w:pPr>
            <w:r w:rsidRPr="00C03A67">
              <w:rPr>
                <w:rFonts w:cs="Arial"/>
              </w:rPr>
              <w:t>Initial Draft Created</w:t>
            </w:r>
          </w:p>
        </w:tc>
      </w:tr>
      <w:tr w:rsidR="000F1287" w:rsidRPr="006747E9" w:rsidTr="008462BF">
        <w:tc>
          <w:tcPr>
            <w:tcW w:w="1008" w:type="dxa"/>
          </w:tcPr>
          <w:p w:rsidR="000F1287" w:rsidRPr="00C03A67" w:rsidRDefault="000F1287" w:rsidP="00602D0B">
            <w:pPr>
              <w:pStyle w:val="Tabletext0"/>
              <w:spacing w:after="0"/>
              <w:jc w:val="both"/>
              <w:rPr>
                <w:rFonts w:cs="Arial"/>
              </w:rPr>
            </w:pPr>
            <w:r>
              <w:rPr>
                <w:rFonts w:cs="Arial"/>
              </w:rPr>
              <w:t xml:space="preserve">0.2 </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06/11/2013</w:t>
            </w:r>
          </w:p>
        </w:tc>
        <w:tc>
          <w:tcPr>
            <w:tcW w:w="4144" w:type="dxa"/>
          </w:tcPr>
          <w:p w:rsidR="000F1287" w:rsidRPr="00C03A67" w:rsidRDefault="000F1287" w:rsidP="00602D0B">
            <w:pPr>
              <w:pStyle w:val="Tabletext0"/>
              <w:spacing w:after="0"/>
              <w:jc w:val="both"/>
              <w:rPr>
                <w:rFonts w:cs="Arial"/>
              </w:rPr>
            </w:pPr>
            <w:r>
              <w:rPr>
                <w:rFonts w:cs="Arial"/>
              </w:rPr>
              <w:t>Minor updates</w:t>
            </w:r>
          </w:p>
        </w:tc>
      </w:tr>
      <w:tr w:rsidR="000F1287" w:rsidRPr="006747E9" w:rsidTr="008462BF">
        <w:trPr>
          <w:trHeight w:val="619"/>
        </w:trPr>
        <w:tc>
          <w:tcPr>
            <w:tcW w:w="1008" w:type="dxa"/>
          </w:tcPr>
          <w:p w:rsidR="000F1287" w:rsidRPr="00C03A67" w:rsidRDefault="000F1287" w:rsidP="00602D0B">
            <w:pPr>
              <w:pStyle w:val="Tabletext0"/>
              <w:spacing w:after="0"/>
              <w:jc w:val="both"/>
              <w:rPr>
                <w:rFonts w:cs="Arial"/>
              </w:rPr>
            </w:pPr>
            <w:r>
              <w:rPr>
                <w:rFonts w:cs="Arial"/>
              </w:rPr>
              <w:t xml:space="preserve">0.3 </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06/24/2013</w:t>
            </w:r>
          </w:p>
        </w:tc>
        <w:tc>
          <w:tcPr>
            <w:tcW w:w="4144" w:type="dxa"/>
          </w:tcPr>
          <w:p w:rsidR="000F1287" w:rsidRPr="00C03A67" w:rsidRDefault="000F1287" w:rsidP="00602D0B">
            <w:pPr>
              <w:pStyle w:val="Tabletext0"/>
              <w:spacing w:after="0"/>
              <w:jc w:val="both"/>
              <w:rPr>
                <w:rFonts w:cs="Arial"/>
              </w:rPr>
            </w:pPr>
            <w:r>
              <w:rPr>
                <w:rFonts w:cs="Arial"/>
              </w:rPr>
              <w:t>Combining comments from a few people</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Pr>
                <w:rFonts w:cs="Arial"/>
              </w:rPr>
              <w:t>0.4</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06/25/2013</w:t>
            </w:r>
          </w:p>
        </w:tc>
        <w:tc>
          <w:tcPr>
            <w:tcW w:w="4144" w:type="dxa"/>
          </w:tcPr>
          <w:p w:rsidR="000F1287" w:rsidRPr="00C03A67" w:rsidRDefault="000F1287" w:rsidP="00602D0B">
            <w:pPr>
              <w:pStyle w:val="Tabletext0"/>
              <w:spacing w:after="0"/>
              <w:jc w:val="both"/>
              <w:rPr>
                <w:rFonts w:cs="Arial"/>
              </w:rPr>
            </w:pPr>
            <w:r>
              <w:rPr>
                <w:rFonts w:cs="Arial"/>
              </w:rPr>
              <w:t>Added appendix with summary of develo</w:t>
            </w:r>
            <w:r>
              <w:rPr>
                <w:rFonts w:cs="Arial"/>
              </w:rPr>
              <w:t>p</w:t>
            </w:r>
            <w:r>
              <w:rPr>
                <w:rFonts w:cs="Arial"/>
              </w:rPr>
              <w:t>ment.ini changes</w:t>
            </w:r>
          </w:p>
        </w:tc>
      </w:tr>
      <w:tr w:rsidR="000F1287" w:rsidRPr="006747E9" w:rsidTr="008462BF">
        <w:trPr>
          <w:trHeight w:val="631"/>
        </w:trPr>
        <w:tc>
          <w:tcPr>
            <w:tcW w:w="1008" w:type="dxa"/>
          </w:tcPr>
          <w:p w:rsidR="000F1287" w:rsidRPr="00C03A67" w:rsidRDefault="000F1287" w:rsidP="00602D0B">
            <w:pPr>
              <w:pStyle w:val="Tabletext0"/>
              <w:spacing w:after="0"/>
              <w:jc w:val="both"/>
              <w:rPr>
                <w:rFonts w:cs="Arial"/>
              </w:rPr>
            </w:pPr>
            <w:r>
              <w:rPr>
                <w:rFonts w:cs="Arial"/>
              </w:rPr>
              <w:t>0.5</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07/22/2013</w:t>
            </w:r>
          </w:p>
        </w:tc>
        <w:tc>
          <w:tcPr>
            <w:tcW w:w="4144" w:type="dxa"/>
          </w:tcPr>
          <w:p w:rsidR="000F1287" w:rsidRPr="00C03A67" w:rsidRDefault="000F1287" w:rsidP="00602D0B">
            <w:pPr>
              <w:pStyle w:val="Tabletext0"/>
              <w:spacing w:after="0"/>
              <w:jc w:val="both"/>
              <w:rPr>
                <w:rFonts w:cs="Arial"/>
              </w:rPr>
            </w:pPr>
            <w:r>
              <w:rPr>
                <w:rFonts w:cs="Arial"/>
              </w:rPr>
              <w:t>A little re-organization, more hints, and ad</w:t>
            </w:r>
            <w:r>
              <w:rPr>
                <w:rFonts w:cs="Arial"/>
              </w:rPr>
              <w:t>d</w:t>
            </w:r>
            <w:r>
              <w:rPr>
                <w:rFonts w:cs="Arial"/>
              </w:rPr>
              <w:t xml:space="preserve">ed </w:t>
            </w:r>
            <w:proofErr w:type="spellStart"/>
            <w:r>
              <w:rPr>
                <w:rFonts w:cs="Arial"/>
              </w:rPr>
              <w:t>gdal</w:t>
            </w:r>
            <w:proofErr w:type="spellEnd"/>
          </w:p>
        </w:tc>
      </w:tr>
      <w:tr w:rsidR="000F1287" w:rsidRPr="006747E9" w:rsidTr="008462BF">
        <w:trPr>
          <w:trHeight w:val="145"/>
        </w:trPr>
        <w:tc>
          <w:tcPr>
            <w:tcW w:w="1008" w:type="dxa"/>
          </w:tcPr>
          <w:p w:rsidR="000F1287" w:rsidRPr="00C03A67" w:rsidRDefault="000F1287" w:rsidP="00602D0B">
            <w:pPr>
              <w:pStyle w:val="Tabletext0"/>
              <w:spacing w:after="0"/>
              <w:jc w:val="both"/>
              <w:rPr>
                <w:rFonts w:cs="Arial"/>
              </w:rPr>
            </w:pPr>
            <w:r>
              <w:rPr>
                <w:rFonts w:cs="Arial"/>
              </w:rPr>
              <w:t>0.6</w:t>
            </w:r>
          </w:p>
        </w:tc>
        <w:tc>
          <w:tcPr>
            <w:tcW w:w="1170" w:type="dxa"/>
          </w:tcPr>
          <w:p w:rsidR="000F1287" w:rsidRPr="00C03A67" w:rsidRDefault="000F1287" w:rsidP="00602D0B">
            <w:pPr>
              <w:pStyle w:val="Tabletext0"/>
              <w:spacing w:after="0"/>
              <w:jc w:val="both"/>
              <w:rPr>
                <w:rFonts w:cs="Arial"/>
              </w:rPr>
            </w:pPr>
            <w:r>
              <w:rPr>
                <w:rFonts w:cs="Arial"/>
              </w:rPr>
              <w:t>Monica McKenna</w:t>
            </w:r>
          </w:p>
        </w:tc>
        <w:tc>
          <w:tcPr>
            <w:tcW w:w="1980" w:type="dxa"/>
          </w:tcPr>
          <w:p w:rsidR="000F1287" w:rsidRPr="00C03A67" w:rsidRDefault="000F1287" w:rsidP="00602D0B">
            <w:pPr>
              <w:pStyle w:val="Tabletext0"/>
              <w:spacing w:after="0"/>
              <w:jc w:val="both"/>
              <w:rPr>
                <w:rFonts w:cs="Arial"/>
              </w:rPr>
            </w:pPr>
            <w:r>
              <w:rPr>
                <w:rFonts w:cs="Arial"/>
              </w:rPr>
              <w:t>07/24/2013</w:t>
            </w:r>
          </w:p>
        </w:tc>
        <w:tc>
          <w:tcPr>
            <w:tcW w:w="4144" w:type="dxa"/>
          </w:tcPr>
          <w:p w:rsidR="000F1287" w:rsidRPr="00C03A67" w:rsidRDefault="000F1287" w:rsidP="00602D0B">
            <w:pPr>
              <w:pStyle w:val="Tabletext0"/>
              <w:spacing w:after="0"/>
              <w:jc w:val="both"/>
              <w:rPr>
                <w:rFonts w:cs="Arial"/>
              </w:rPr>
            </w:pPr>
            <w:r>
              <w:rPr>
                <w:rFonts w:cs="Arial"/>
              </w:rPr>
              <w:t>Updating with feedback</w:t>
            </w:r>
          </w:p>
        </w:tc>
      </w:tr>
      <w:tr w:rsidR="000F1287" w:rsidRPr="006747E9" w:rsidTr="008462BF">
        <w:trPr>
          <w:trHeight w:val="145"/>
        </w:trPr>
        <w:tc>
          <w:tcPr>
            <w:tcW w:w="1008" w:type="dxa"/>
          </w:tcPr>
          <w:p w:rsidR="000F1287" w:rsidRDefault="000F1287" w:rsidP="00602D0B">
            <w:pPr>
              <w:pStyle w:val="Tabletext0"/>
              <w:spacing w:after="0"/>
              <w:jc w:val="both"/>
              <w:rPr>
                <w:rFonts w:cs="Arial"/>
              </w:rPr>
            </w:pPr>
            <w:r>
              <w:rPr>
                <w:rFonts w:cs="Arial"/>
              </w:rPr>
              <w:t>0.7</w:t>
            </w:r>
          </w:p>
        </w:tc>
        <w:tc>
          <w:tcPr>
            <w:tcW w:w="1170" w:type="dxa"/>
          </w:tcPr>
          <w:p w:rsidR="000F1287" w:rsidRDefault="000F1287" w:rsidP="00602D0B">
            <w:pPr>
              <w:pStyle w:val="Tabletext0"/>
              <w:spacing w:after="0"/>
              <w:jc w:val="both"/>
              <w:rPr>
                <w:rFonts w:cs="Arial"/>
              </w:rPr>
            </w:pPr>
            <w:r>
              <w:rPr>
                <w:rFonts w:cs="Arial"/>
              </w:rPr>
              <w:t>Christoph Kuhmuench</w:t>
            </w:r>
          </w:p>
        </w:tc>
        <w:tc>
          <w:tcPr>
            <w:tcW w:w="1980" w:type="dxa"/>
          </w:tcPr>
          <w:p w:rsidR="000F1287" w:rsidRDefault="000F1287" w:rsidP="00602D0B">
            <w:pPr>
              <w:pStyle w:val="Tabletext0"/>
              <w:spacing w:after="0"/>
              <w:jc w:val="both"/>
              <w:rPr>
                <w:rFonts w:cs="Arial"/>
              </w:rPr>
            </w:pPr>
            <w:r>
              <w:rPr>
                <w:rFonts w:cs="Arial"/>
              </w:rPr>
              <w:t>12/26/2013</w:t>
            </w:r>
          </w:p>
        </w:tc>
        <w:tc>
          <w:tcPr>
            <w:tcW w:w="4144" w:type="dxa"/>
          </w:tcPr>
          <w:p w:rsidR="000F1287" w:rsidRDefault="000F1287" w:rsidP="00602D0B">
            <w:pPr>
              <w:pStyle w:val="Tabletext0"/>
              <w:spacing w:after="0"/>
              <w:jc w:val="both"/>
              <w:rPr>
                <w:rFonts w:cs="Arial"/>
              </w:rPr>
            </w:pPr>
            <w:r>
              <w:rPr>
                <w:rFonts w:cs="Arial"/>
              </w:rPr>
              <w:t>Updating to latest installer.</w:t>
            </w:r>
          </w:p>
        </w:tc>
      </w:tr>
      <w:tr w:rsidR="007E1C28" w:rsidRPr="006747E9" w:rsidTr="008462BF">
        <w:trPr>
          <w:trHeight w:val="145"/>
          <w:ins w:id="36" w:author="Stephen Richard" w:date="2014-01-28T13:52:00Z"/>
        </w:trPr>
        <w:tc>
          <w:tcPr>
            <w:tcW w:w="1008" w:type="dxa"/>
          </w:tcPr>
          <w:p w:rsidR="007E1C28" w:rsidRDefault="007E1C28" w:rsidP="00602D0B">
            <w:pPr>
              <w:pStyle w:val="Tabletext0"/>
              <w:spacing w:after="0"/>
              <w:jc w:val="both"/>
              <w:rPr>
                <w:ins w:id="37" w:author="Stephen Richard" w:date="2014-01-28T13:52:00Z"/>
                <w:rFonts w:cs="Arial"/>
              </w:rPr>
            </w:pPr>
          </w:p>
        </w:tc>
        <w:tc>
          <w:tcPr>
            <w:tcW w:w="1170" w:type="dxa"/>
          </w:tcPr>
          <w:p w:rsidR="007E1C28" w:rsidRDefault="007E1C28" w:rsidP="00602D0B">
            <w:pPr>
              <w:pStyle w:val="Tabletext0"/>
              <w:spacing w:after="0"/>
              <w:jc w:val="both"/>
              <w:rPr>
                <w:ins w:id="38" w:author="Stephen Richard" w:date="2014-01-28T13:52:00Z"/>
                <w:rFonts w:cs="Arial"/>
              </w:rPr>
            </w:pPr>
            <w:ins w:id="39" w:author="Stephen Richard" w:date="2014-01-28T13:52:00Z">
              <w:r>
                <w:rPr>
                  <w:rFonts w:cs="Arial"/>
                </w:rPr>
                <w:t>Stephen Richard</w:t>
              </w:r>
            </w:ins>
          </w:p>
        </w:tc>
        <w:tc>
          <w:tcPr>
            <w:tcW w:w="1980" w:type="dxa"/>
          </w:tcPr>
          <w:p w:rsidR="007E1C28" w:rsidRDefault="007E1C28" w:rsidP="00602D0B">
            <w:pPr>
              <w:pStyle w:val="Tabletext0"/>
              <w:spacing w:after="0"/>
              <w:jc w:val="both"/>
              <w:rPr>
                <w:ins w:id="40" w:author="Stephen Richard" w:date="2014-01-28T13:52:00Z"/>
                <w:rFonts w:cs="Arial"/>
              </w:rPr>
            </w:pPr>
            <w:ins w:id="41" w:author="Stephen Richard" w:date="2014-01-28T13:53:00Z">
              <w:r>
                <w:rPr>
                  <w:rFonts w:cs="Arial"/>
                </w:rPr>
                <w:t>01/28/2014</w:t>
              </w:r>
            </w:ins>
          </w:p>
        </w:tc>
        <w:tc>
          <w:tcPr>
            <w:tcW w:w="4144" w:type="dxa"/>
          </w:tcPr>
          <w:p w:rsidR="007E1C28" w:rsidRDefault="007E1C28" w:rsidP="00602D0B">
            <w:pPr>
              <w:pStyle w:val="Tabletext0"/>
              <w:spacing w:after="0"/>
              <w:jc w:val="both"/>
              <w:rPr>
                <w:ins w:id="42" w:author="Stephen Richard" w:date="2014-01-28T13:52:00Z"/>
                <w:rFonts w:cs="Arial"/>
              </w:rPr>
            </w:pPr>
            <w:ins w:id="43" w:author="Stephen Richard" w:date="2014-01-28T13:53:00Z">
              <w:r>
                <w:rPr>
                  <w:rFonts w:cs="Arial"/>
                </w:rPr>
                <w:t>review, edit</w:t>
              </w:r>
            </w:ins>
          </w:p>
        </w:tc>
      </w:tr>
    </w:tbl>
    <w:p w:rsidR="009E249B" w:rsidRPr="006747E9" w:rsidRDefault="009E249B">
      <w:pPr>
        <w:pStyle w:val="Heading1frontmatteronly"/>
        <w:rPr>
          <w:noProof/>
        </w:rPr>
        <w:sectPr w:rsidR="009E249B" w:rsidRPr="006747E9">
          <w:headerReference w:type="even" r:id="rId9"/>
          <w:headerReference w:type="default" r:id="rId10"/>
          <w:footerReference w:type="even" r:id="rId11"/>
          <w:footerReference w:type="default" r:id="rId12"/>
          <w:pgSz w:w="12240" w:h="15840" w:code="1"/>
          <w:pgMar w:top="1267" w:right="1627" w:bottom="1440" w:left="1627" w:header="720" w:footer="1008" w:gutter="720"/>
          <w:pgNumType w:fmt="lowerRoman" w:start="1"/>
          <w:cols w:space="720"/>
        </w:sectPr>
      </w:pPr>
    </w:p>
    <w:p w:rsidR="009E249B" w:rsidRPr="00852126" w:rsidRDefault="00F86C56" w:rsidP="00852126">
      <w:pPr>
        <w:pStyle w:val="Heading1frontmatteronly"/>
        <w:rPr>
          <w:rPrChange w:id="44" w:author="Stephen Richard" w:date="2014-01-28T14:09:00Z">
            <w:rPr>
              <w:noProof/>
            </w:rPr>
          </w:rPrChange>
        </w:rPr>
        <w:pPrChange w:id="45" w:author="Stephen Richard" w:date="2014-01-28T14:09:00Z">
          <w:pPr>
            <w:pStyle w:val="Heading1frontmatteronly"/>
            <w:tabs>
              <w:tab w:val="left" w:pos="2190"/>
            </w:tabs>
          </w:pPr>
        </w:pPrChange>
      </w:pPr>
      <w:r w:rsidRPr="00852126">
        <w:rPr>
          <w:rPrChange w:id="46" w:author="Stephen Richard" w:date="2014-01-28T14:09:00Z">
            <w:rPr>
              <w:noProof/>
            </w:rPr>
          </w:rPrChange>
        </w:rPr>
        <w:lastRenderedPageBreak/>
        <w:t xml:space="preserve">Table of </w:t>
      </w:r>
      <w:r w:rsidR="009E249B" w:rsidRPr="00852126">
        <w:rPr>
          <w:rPrChange w:id="47" w:author="Stephen Richard" w:date="2014-01-28T14:09:00Z">
            <w:rPr>
              <w:noProof/>
            </w:rPr>
          </w:rPrChange>
        </w:rPr>
        <w:t>Contents</w:t>
      </w:r>
    </w:p>
    <w:p w:rsidR="00FA4847" w:rsidRDefault="00FD55BF">
      <w:pPr>
        <w:pStyle w:val="TOC1"/>
        <w:rPr>
          <w:rFonts w:asciiTheme="minorHAnsi" w:eastAsiaTheme="minorEastAsia" w:hAnsiTheme="minorHAnsi" w:cstheme="minorBidi"/>
          <w:b w:val="0"/>
          <w:kern w:val="0"/>
          <w:szCs w:val="22"/>
        </w:rPr>
      </w:pPr>
      <w:r w:rsidRPr="006747E9">
        <w:rPr>
          <w:b w:val="0"/>
        </w:rPr>
        <w:fldChar w:fldCharType="begin"/>
      </w:r>
      <w:r w:rsidR="007225A5" w:rsidRPr="006747E9">
        <w:rPr>
          <w:b w:val="0"/>
        </w:rPr>
        <w:instrText xml:space="preserve"> TOC \o "1-5" \h \z \u </w:instrText>
      </w:r>
      <w:r w:rsidRPr="006747E9">
        <w:rPr>
          <w:b w:val="0"/>
        </w:rPr>
        <w:fldChar w:fldCharType="separate"/>
      </w:r>
      <w:hyperlink w:anchor="_Toc377482188" w:history="1">
        <w:r w:rsidR="00FA4847" w:rsidRPr="00CC40A1">
          <w:rPr>
            <w:rStyle w:val="Hyperlink"/>
          </w:rPr>
          <w:t>1</w:t>
        </w:r>
        <w:r w:rsidR="00FA4847">
          <w:rPr>
            <w:rFonts w:asciiTheme="minorHAnsi" w:eastAsiaTheme="minorEastAsia" w:hAnsiTheme="minorHAnsi" w:cstheme="minorBidi"/>
            <w:b w:val="0"/>
            <w:kern w:val="0"/>
            <w:szCs w:val="22"/>
          </w:rPr>
          <w:tab/>
        </w:r>
        <w:r w:rsidR="00FA4847" w:rsidRPr="00CC40A1">
          <w:rPr>
            <w:rStyle w:val="Hyperlink"/>
          </w:rPr>
          <w:t>Preface</w:t>
        </w:r>
        <w:r w:rsidR="00FA4847">
          <w:rPr>
            <w:webHidden/>
          </w:rPr>
          <w:tab/>
        </w:r>
        <w:r w:rsidR="00FA4847">
          <w:rPr>
            <w:webHidden/>
          </w:rPr>
          <w:fldChar w:fldCharType="begin"/>
        </w:r>
        <w:r w:rsidR="00FA4847">
          <w:rPr>
            <w:webHidden/>
          </w:rPr>
          <w:instrText xml:space="preserve"> PAGEREF _Toc377482188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89" w:history="1">
        <w:r w:rsidR="00FA4847" w:rsidRPr="00CC40A1">
          <w:rPr>
            <w:rStyle w:val="Hyperlink"/>
          </w:rPr>
          <w:t>1.1</w:t>
        </w:r>
        <w:r w:rsidR="00FA4847">
          <w:rPr>
            <w:rFonts w:asciiTheme="minorHAnsi" w:eastAsiaTheme="minorEastAsia" w:hAnsiTheme="minorHAnsi" w:cstheme="minorBidi"/>
            <w:b w:val="0"/>
            <w:kern w:val="0"/>
            <w:szCs w:val="22"/>
          </w:rPr>
          <w:tab/>
        </w:r>
        <w:r w:rsidR="00FA4847" w:rsidRPr="00CC40A1">
          <w:rPr>
            <w:rStyle w:val="Hyperlink"/>
          </w:rPr>
          <w:t>Purpose and Audience</w:t>
        </w:r>
        <w:r w:rsidR="00FA4847">
          <w:rPr>
            <w:webHidden/>
          </w:rPr>
          <w:tab/>
        </w:r>
        <w:r w:rsidR="00FA4847">
          <w:rPr>
            <w:webHidden/>
          </w:rPr>
          <w:fldChar w:fldCharType="begin"/>
        </w:r>
        <w:r w:rsidR="00FA4847">
          <w:rPr>
            <w:webHidden/>
          </w:rPr>
          <w:instrText xml:space="preserve"> PAGEREF _Toc377482189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0" w:history="1">
        <w:r w:rsidR="00FA4847" w:rsidRPr="00CC40A1">
          <w:rPr>
            <w:rStyle w:val="Hyperlink"/>
          </w:rPr>
          <w:t>1.2</w:t>
        </w:r>
        <w:r w:rsidR="00FA4847">
          <w:rPr>
            <w:rFonts w:asciiTheme="minorHAnsi" w:eastAsiaTheme="minorEastAsia" w:hAnsiTheme="minorHAnsi" w:cstheme="minorBidi"/>
            <w:b w:val="0"/>
            <w:kern w:val="0"/>
            <w:szCs w:val="22"/>
          </w:rPr>
          <w:tab/>
        </w:r>
        <w:r w:rsidR="00FA4847" w:rsidRPr="00CC40A1">
          <w:rPr>
            <w:rStyle w:val="Hyperlink"/>
          </w:rPr>
          <w:t>Document Roadmap</w:t>
        </w:r>
        <w:r w:rsidR="00FA4847">
          <w:rPr>
            <w:webHidden/>
          </w:rPr>
          <w:tab/>
        </w:r>
        <w:r w:rsidR="00FA4847">
          <w:rPr>
            <w:webHidden/>
          </w:rPr>
          <w:fldChar w:fldCharType="begin"/>
        </w:r>
        <w:r w:rsidR="00FA4847">
          <w:rPr>
            <w:webHidden/>
          </w:rPr>
          <w:instrText xml:space="preserve"> PAGEREF _Toc377482190 \h </w:instrText>
        </w:r>
        <w:r w:rsidR="00FA4847">
          <w:rPr>
            <w:webHidden/>
          </w:rPr>
        </w:r>
        <w:r w:rsidR="00FA4847">
          <w:rPr>
            <w:webHidden/>
          </w:rPr>
          <w:fldChar w:fldCharType="separate"/>
        </w:r>
        <w:r w:rsidR="00FA4847">
          <w:rPr>
            <w:webHidden/>
          </w:rPr>
          <w:t>2</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1" w:history="1">
        <w:r w:rsidR="00FA4847" w:rsidRPr="00CC40A1">
          <w:rPr>
            <w:rStyle w:val="Hyperlink"/>
          </w:rPr>
          <w:t>1.3</w:t>
        </w:r>
        <w:r w:rsidR="00FA4847">
          <w:rPr>
            <w:rFonts w:asciiTheme="minorHAnsi" w:eastAsiaTheme="minorEastAsia" w:hAnsiTheme="minorHAnsi" w:cstheme="minorBidi"/>
            <w:b w:val="0"/>
            <w:kern w:val="0"/>
            <w:szCs w:val="22"/>
          </w:rPr>
          <w:tab/>
        </w:r>
        <w:r w:rsidR="00FA4847" w:rsidRPr="00CC40A1">
          <w:rPr>
            <w:rStyle w:val="Hyperlink"/>
          </w:rPr>
          <w:t>Document Scope and Background</w:t>
        </w:r>
        <w:r w:rsidR="00FA4847">
          <w:rPr>
            <w:webHidden/>
          </w:rPr>
          <w:tab/>
        </w:r>
        <w:r w:rsidR="00FA4847">
          <w:rPr>
            <w:webHidden/>
          </w:rPr>
          <w:fldChar w:fldCharType="begin"/>
        </w:r>
        <w:r w:rsidR="00FA4847">
          <w:rPr>
            <w:webHidden/>
          </w:rPr>
          <w:instrText xml:space="preserve"> PAGEREF _Toc377482191 \h </w:instrText>
        </w:r>
        <w:r w:rsidR="00FA4847">
          <w:rPr>
            <w:webHidden/>
          </w:rPr>
        </w:r>
        <w:r w:rsidR="00FA4847">
          <w:rPr>
            <w:webHidden/>
          </w:rPr>
          <w:fldChar w:fldCharType="separate"/>
        </w:r>
        <w:r w:rsidR="00FA4847">
          <w:rPr>
            <w:webHidden/>
          </w:rPr>
          <w:t>3</w:t>
        </w:r>
        <w:r w:rsidR="00FA4847">
          <w:rPr>
            <w:webHidden/>
          </w:rPr>
          <w:fldChar w:fldCharType="end"/>
        </w:r>
      </w:hyperlink>
    </w:p>
    <w:p w:rsidR="00FA4847" w:rsidRDefault="00852126">
      <w:pPr>
        <w:pStyle w:val="TOC1"/>
        <w:rPr>
          <w:rFonts w:asciiTheme="minorHAnsi" w:eastAsiaTheme="minorEastAsia" w:hAnsiTheme="minorHAnsi" w:cstheme="minorBidi"/>
          <w:b w:val="0"/>
          <w:kern w:val="0"/>
          <w:szCs w:val="22"/>
        </w:rPr>
      </w:pPr>
      <w:hyperlink w:anchor="_Toc377482192" w:history="1">
        <w:r w:rsidR="00FA4847" w:rsidRPr="00CC40A1">
          <w:rPr>
            <w:rStyle w:val="Hyperlink"/>
          </w:rPr>
          <w:t>2</w:t>
        </w:r>
        <w:r w:rsidR="00FA4847">
          <w:rPr>
            <w:rFonts w:asciiTheme="minorHAnsi" w:eastAsiaTheme="minorEastAsia" w:hAnsiTheme="minorHAnsi" w:cstheme="minorBidi"/>
            <w:b w:val="0"/>
            <w:kern w:val="0"/>
            <w:szCs w:val="22"/>
          </w:rPr>
          <w:tab/>
        </w:r>
        <w:r w:rsidR="00FA4847" w:rsidRPr="00CC40A1">
          <w:rPr>
            <w:rStyle w:val="Hyperlink"/>
          </w:rPr>
          <w:t>Configure System for Development</w:t>
        </w:r>
        <w:r w:rsidR="00FA4847">
          <w:rPr>
            <w:webHidden/>
          </w:rPr>
          <w:tab/>
        </w:r>
        <w:r w:rsidR="00FA4847">
          <w:rPr>
            <w:webHidden/>
          </w:rPr>
          <w:fldChar w:fldCharType="begin"/>
        </w:r>
        <w:r w:rsidR="00FA4847">
          <w:rPr>
            <w:webHidden/>
          </w:rPr>
          <w:instrText xml:space="preserve"> PAGEREF _Toc377482192 \h </w:instrText>
        </w:r>
        <w:r w:rsidR="00FA4847">
          <w:rPr>
            <w:webHidden/>
          </w:rPr>
        </w:r>
        <w:r w:rsidR="00FA4847">
          <w:rPr>
            <w:webHidden/>
          </w:rPr>
          <w:fldChar w:fldCharType="separate"/>
        </w:r>
        <w:r w:rsidR="00FA4847">
          <w:rPr>
            <w:webHidden/>
          </w:rPr>
          <w:t>4</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3" w:history="1">
        <w:r w:rsidR="00FA4847" w:rsidRPr="00CC40A1">
          <w:rPr>
            <w:rStyle w:val="Hyperlink"/>
          </w:rPr>
          <w:t>2.1</w:t>
        </w:r>
        <w:r w:rsidR="00FA4847">
          <w:rPr>
            <w:rFonts w:asciiTheme="minorHAnsi" w:eastAsiaTheme="minorEastAsia" w:hAnsiTheme="minorHAnsi" w:cstheme="minorBidi"/>
            <w:b w:val="0"/>
            <w:kern w:val="0"/>
            <w:szCs w:val="22"/>
          </w:rPr>
          <w:tab/>
        </w:r>
        <w:r w:rsidR="00FA4847" w:rsidRPr="00CC40A1">
          <w:rPr>
            <w:rStyle w:val="Hyperlink"/>
          </w:rPr>
          <w:t>Stopping Apache2</w:t>
        </w:r>
        <w:r w:rsidR="00FA4847">
          <w:rPr>
            <w:webHidden/>
          </w:rPr>
          <w:tab/>
        </w:r>
        <w:r w:rsidR="00FA4847">
          <w:rPr>
            <w:webHidden/>
          </w:rPr>
          <w:fldChar w:fldCharType="begin"/>
        </w:r>
        <w:r w:rsidR="00FA4847">
          <w:rPr>
            <w:webHidden/>
          </w:rPr>
          <w:instrText xml:space="preserve"> PAGEREF _Toc377482193 \h </w:instrText>
        </w:r>
        <w:r w:rsidR="00FA4847">
          <w:rPr>
            <w:webHidden/>
          </w:rPr>
        </w:r>
        <w:r w:rsidR="00FA4847">
          <w:rPr>
            <w:webHidden/>
          </w:rPr>
          <w:fldChar w:fldCharType="separate"/>
        </w:r>
        <w:r w:rsidR="00FA4847">
          <w:rPr>
            <w:webHidden/>
          </w:rPr>
          <w:t>4</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4" w:history="1">
        <w:r w:rsidR="00FA4847" w:rsidRPr="00CC40A1">
          <w:rPr>
            <w:rStyle w:val="Hyperlink"/>
          </w:rPr>
          <w:t>2.2</w:t>
        </w:r>
        <w:r w:rsidR="00FA4847">
          <w:rPr>
            <w:rFonts w:asciiTheme="minorHAnsi" w:eastAsiaTheme="minorEastAsia" w:hAnsiTheme="minorHAnsi" w:cstheme="minorBidi"/>
            <w:b w:val="0"/>
            <w:kern w:val="0"/>
            <w:szCs w:val="22"/>
          </w:rPr>
          <w:tab/>
        </w:r>
        <w:r w:rsidR="00FA4847" w:rsidRPr="00CC40A1">
          <w:rPr>
            <w:rStyle w:val="Hyperlink"/>
          </w:rPr>
          <w:t>Stopping the Celeryd (Optional)</w:t>
        </w:r>
        <w:r w:rsidR="00FA4847">
          <w:rPr>
            <w:webHidden/>
          </w:rPr>
          <w:tab/>
        </w:r>
        <w:r w:rsidR="00FA4847">
          <w:rPr>
            <w:webHidden/>
          </w:rPr>
          <w:fldChar w:fldCharType="begin"/>
        </w:r>
        <w:r w:rsidR="00FA4847">
          <w:rPr>
            <w:webHidden/>
          </w:rPr>
          <w:instrText xml:space="preserve"> PAGEREF _Toc377482194 \h </w:instrText>
        </w:r>
        <w:r w:rsidR="00FA4847">
          <w:rPr>
            <w:webHidden/>
          </w:rPr>
        </w:r>
        <w:r w:rsidR="00FA4847">
          <w:rPr>
            <w:webHidden/>
          </w:rPr>
          <w:fldChar w:fldCharType="separate"/>
        </w:r>
        <w:r w:rsidR="00FA4847">
          <w:rPr>
            <w:webHidden/>
          </w:rPr>
          <w:t>5</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5" w:history="1">
        <w:r w:rsidR="00FA4847" w:rsidRPr="00CC40A1">
          <w:rPr>
            <w:rStyle w:val="Hyperlink"/>
          </w:rPr>
          <w:t>2.3</w:t>
        </w:r>
        <w:r w:rsidR="00FA4847">
          <w:rPr>
            <w:rFonts w:asciiTheme="minorHAnsi" w:eastAsiaTheme="minorEastAsia" w:hAnsiTheme="minorHAnsi" w:cstheme="minorBidi"/>
            <w:b w:val="0"/>
            <w:kern w:val="0"/>
            <w:szCs w:val="22"/>
          </w:rPr>
          <w:tab/>
        </w:r>
        <w:r w:rsidR="00FA4847" w:rsidRPr="00CC40A1">
          <w:rPr>
            <w:rStyle w:val="Hyperlink"/>
          </w:rPr>
          <w:t>Configure CKAN for development mode</w:t>
        </w:r>
        <w:r w:rsidR="00FA4847">
          <w:rPr>
            <w:webHidden/>
          </w:rPr>
          <w:tab/>
        </w:r>
        <w:r w:rsidR="00FA4847">
          <w:rPr>
            <w:webHidden/>
          </w:rPr>
          <w:fldChar w:fldCharType="begin"/>
        </w:r>
        <w:r w:rsidR="00FA4847">
          <w:rPr>
            <w:webHidden/>
          </w:rPr>
          <w:instrText xml:space="preserve"> PAGEREF _Toc377482195 \h </w:instrText>
        </w:r>
        <w:r w:rsidR="00FA4847">
          <w:rPr>
            <w:webHidden/>
          </w:rPr>
        </w:r>
        <w:r w:rsidR="00FA4847">
          <w:rPr>
            <w:webHidden/>
          </w:rPr>
          <w:fldChar w:fldCharType="separate"/>
        </w:r>
        <w:r w:rsidR="00FA4847">
          <w:rPr>
            <w:webHidden/>
          </w:rPr>
          <w:t>5</w:t>
        </w:r>
        <w:r w:rsidR="00FA4847">
          <w:rPr>
            <w:webHidden/>
          </w:rPr>
          <w:fldChar w:fldCharType="end"/>
        </w:r>
      </w:hyperlink>
    </w:p>
    <w:p w:rsidR="00FA4847" w:rsidRDefault="00852126">
      <w:pPr>
        <w:pStyle w:val="TOC1"/>
        <w:rPr>
          <w:rFonts w:asciiTheme="minorHAnsi" w:eastAsiaTheme="minorEastAsia" w:hAnsiTheme="minorHAnsi" w:cstheme="minorBidi"/>
          <w:b w:val="0"/>
          <w:kern w:val="0"/>
          <w:szCs w:val="22"/>
        </w:rPr>
      </w:pPr>
      <w:hyperlink w:anchor="_Toc377482196" w:history="1">
        <w:r w:rsidR="00FA4847" w:rsidRPr="00CC40A1">
          <w:rPr>
            <w:rStyle w:val="Hyperlink"/>
          </w:rPr>
          <w:t>3</w:t>
        </w:r>
        <w:r w:rsidR="00FA4847">
          <w:rPr>
            <w:rFonts w:asciiTheme="minorHAnsi" w:eastAsiaTheme="minorEastAsia" w:hAnsiTheme="minorHAnsi" w:cstheme="minorBidi"/>
            <w:b w:val="0"/>
            <w:kern w:val="0"/>
            <w:szCs w:val="22"/>
          </w:rPr>
          <w:tab/>
        </w:r>
        <w:r w:rsidR="00FA4847" w:rsidRPr="00CC40A1">
          <w:rPr>
            <w:rStyle w:val="Hyperlink"/>
          </w:rPr>
          <w:t>Relevant Frameworks</w:t>
        </w:r>
        <w:r w:rsidR="00FA4847">
          <w:rPr>
            <w:webHidden/>
          </w:rPr>
          <w:tab/>
        </w:r>
        <w:r w:rsidR="00FA4847">
          <w:rPr>
            <w:webHidden/>
          </w:rPr>
          <w:fldChar w:fldCharType="begin"/>
        </w:r>
        <w:r w:rsidR="00FA4847">
          <w:rPr>
            <w:webHidden/>
          </w:rPr>
          <w:instrText xml:space="preserve"> PAGEREF _Toc377482196 \h </w:instrText>
        </w:r>
        <w:r w:rsidR="00FA4847">
          <w:rPr>
            <w:webHidden/>
          </w:rPr>
        </w:r>
        <w:r w:rsidR="00FA4847">
          <w:rPr>
            <w:webHidden/>
          </w:rPr>
          <w:fldChar w:fldCharType="separate"/>
        </w:r>
        <w:r w:rsidR="00FA4847">
          <w:rPr>
            <w:webHidden/>
          </w:rPr>
          <w:t>7</w:t>
        </w:r>
        <w:r w:rsidR="00FA4847">
          <w:rPr>
            <w:webHidden/>
          </w:rPr>
          <w:fldChar w:fldCharType="end"/>
        </w:r>
      </w:hyperlink>
    </w:p>
    <w:p w:rsidR="00FA4847" w:rsidRDefault="00852126">
      <w:pPr>
        <w:pStyle w:val="TOC1"/>
        <w:rPr>
          <w:rFonts w:asciiTheme="minorHAnsi" w:eastAsiaTheme="minorEastAsia" w:hAnsiTheme="minorHAnsi" w:cstheme="minorBidi"/>
          <w:b w:val="0"/>
          <w:kern w:val="0"/>
          <w:szCs w:val="22"/>
        </w:rPr>
      </w:pPr>
      <w:hyperlink w:anchor="_Toc377482197" w:history="1">
        <w:r w:rsidR="00FA4847" w:rsidRPr="00CC40A1">
          <w:rPr>
            <w:rStyle w:val="Hyperlink"/>
          </w:rPr>
          <w:t>4</w:t>
        </w:r>
        <w:r w:rsidR="00FA4847">
          <w:rPr>
            <w:rFonts w:asciiTheme="minorHAnsi" w:eastAsiaTheme="minorEastAsia" w:hAnsiTheme="minorHAnsi" w:cstheme="minorBidi"/>
            <w:b w:val="0"/>
            <w:kern w:val="0"/>
            <w:szCs w:val="22"/>
          </w:rPr>
          <w:tab/>
        </w:r>
        <w:r w:rsidR="00FA4847" w:rsidRPr="00CC40A1">
          <w:rPr>
            <w:rStyle w:val="Hyperlink"/>
          </w:rPr>
          <w:t>Understanding CKAN Routes</w:t>
        </w:r>
        <w:r w:rsidR="00FA4847">
          <w:rPr>
            <w:webHidden/>
          </w:rPr>
          <w:tab/>
        </w:r>
        <w:r w:rsidR="00FA4847">
          <w:rPr>
            <w:webHidden/>
          </w:rPr>
          <w:fldChar w:fldCharType="begin"/>
        </w:r>
        <w:r w:rsidR="00FA4847">
          <w:rPr>
            <w:webHidden/>
          </w:rPr>
          <w:instrText xml:space="preserve"> PAGEREF _Toc377482197 \h </w:instrText>
        </w:r>
        <w:r w:rsidR="00FA4847">
          <w:rPr>
            <w:webHidden/>
          </w:rPr>
        </w:r>
        <w:r w:rsidR="00FA4847">
          <w:rPr>
            <w:webHidden/>
          </w:rPr>
          <w:fldChar w:fldCharType="separate"/>
        </w:r>
        <w:r w:rsidR="00FA4847">
          <w:rPr>
            <w:webHidden/>
          </w:rPr>
          <w:t>8</w:t>
        </w:r>
        <w:r w:rsidR="00FA4847">
          <w:rPr>
            <w:webHidden/>
          </w:rPr>
          <w:fldChar w:fldCharType="end"/>
        </w:r>
      </w:hyperlink>
    </w:p>
    <w:p w:rsidR="00FA4847" w:rsidRDefault="00852126">
      <w:pPr>
        <w:pStyle w:val="TOC1"/>
        <w:rPr>
          <w:rFonts w:asciiTheme="minorHAnsi" w:eastAsiaTheme="minorEastAsia" w:hAnsiTheme="minorHAnsi" w:cstheme="minorBidi"/>
          <w:b w:val="0"/>
          <w:kern w:val="0"/>
          <w:szCs w:val="22"/>
        </w:rPr>
      </w:pPr>
      <w:hyperlink w:anchor="_Toc377482198" w:history="1">
        <w:r w:rsidR="00FA4847" w:rsidRPr="00CC40A1">
          <w:rPr>
            <w:rStyle w:val="Hyperlink"/>
          </w:rPr>
          <w:t>5</w:t>
        </w:r>
        <w:r w:rsidR="00FA4847">
          <w:rPr>
            <w:rFonts w:asciiTheme="minorHAnsi" w:eastAsiaTheme="minorEastAsia" w:hAnsiTheme="minorHAnsi" w:cstheme="minorBidi"/>
            <w:b w:val="0"/>
            <w:kern w:val="0"/>
            <w:szCs w:val="22"/>
          </w:rPr>
          <w:tab/>
        </w:r>
        <w:r w:rsidR="00FA4847" w:rsidRPr="00CC40A1">
          <w:rPr>
            <w:rStyle w:val="Hyperlink"/>
          </w:rPr>
          <w:t>Remote Debugging the node in a box and central deployments on the amazon machine</w:t>
        </w:r>
        <w:r w:rsidR="00FA4847">
          <w:rPr>
            <w:webHidden/>
          </w:rPr>
          <w:tab/>
        </w:r>
        <w:r w:rsidR="00FA4847">
          <w:rPr>
            <w:webHidden/>
          </w:rPr>
          <w:fldChar w:fldCharType="begin"/>
        </w:r>
        <w:r w:rsidR="00FA4847">
          <w:rPr>
            <w:webHidden/>
          </w:rPr>
          <w:instrText xml:space="preserve"> PAGEREF _Toc377482198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199" w:history="1">
        <w:r w:rsidR="00FA4847" w:rsidRPr="00CC40A1">
          <w:rPr>
            <w:rStyle w:val="Hyperlink"/>
          </w:rPr>
          <w:t>5.1</w:t>
        </w:r>
        <w:r w:rsidR="00FA4847">
          <w:rPr>
            <w:rFonts w:asciiTheme="minorHAnsi" w:eastAsiaTheme="minorEastAsia" w:hAnsiTheme="minorHAnsi" w:cstheme="minorBidi"/>
            <w:b w:val="0"/>
            <w:kern w:val="0"/>
            <w:szCs w:val="22"/>
          </w:rPr>
          <w:tab/>
        </w:r>
        <w:r w:rsidR="00FA4847" w:rsidRPr="00CC40A1">
          <w:rPr>
            <w:rStyle w:val="Hyperlink"/>
          </w:rPr>
          <w:t>Prerequisites</w:t>
        </w:r>
        <w:r w:rsidR="00FA4847">
          <w:rPr>
            <w:webHidden/>
          </w:rPr>
          <w:tab/>
        </w:r>
        <w:r w:rsidR="00FA4847">
          <w:rPr>
            <w:webHidden/>
          </w:rPr>
          <w:fldChar w:fldCharType="begin"/>
        </w:r>
        <w:r w:rsidR="00FA4847">
          <w:rPr>
            <w:webHidden/>
          </w:rPr>
          <w:instrText xml:space="preserve"> PAGEREF _Toc377482199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200" w:history="1">
        <w:r w:rsidR="00FA4847" w:rsidRPr="00CC40A1">
          <w:rPr>
            <w:rStyle w:val="Hyperlink"/>
          </w:rPr>
          <w:t>5.2</w:t>
        </w:r>
        <w:r w:rsidR="00FA4847">
          <w:rPr>
            <w:rFonts w:asciiTheme="minorHAnsi" w:eastAsiaTheme="minorEastAsia" w:hAnsiTheme="minorHAnsi" w:cstheme="minorBidi"/>
            <w:b w:val="0"/>
            <w:kern w:val="0"/>
            <w:szCs w:val="22"/>
          </w:rPr>
          <w:tab/>
        </w:r>
        <w:r w:rsidR="00FA4847" w:rsidRPr="00CC40A1">
          <w:rPr>
            <w:rStyle w:val="Hyperlink"/>
          </w:rPr>
          <w:t>Outline</w:t>
        </w:r>
        <w:r w:rsidR="00FA4847">
          <w:rPr>
            <w:webHidden/>
          </w:rPr>
          <w:tab/>
        </w:r>
        <w:r w:rsidR="00FA4847">
          <w:rPr>
            <w:webHidden/>
          </w:rPr>
          <w:fldChar w:fldCharType="begin"/>
        </w:r>
        <w:r w:rsidR="00FA4847">
          <w:rPr>
            <w:webHidden/>
          </w:rPr>
          <w:instrText xml:space="preserve"> PAGEREF _Toc377482200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201" w:history="1">
        <w:r w:rsidR="00FA4847" w:rsidRPr="00CC40A1">
          <w:rPr>
            <w:rStyle w:val="Hyperlink"/>
          </w:rPr>
          <w:t>5.3</w:t>
        </w:r>
        <w:r w:rsidR="00FA4847">
          <w:rPr>
            <w:rFonts w:asciiTheme="minorHAnsi" w:eastAsiaTheme="minorEastAsia" w:hAnsiTheme="minorHAnsi" w:cstheme="minorBidi"/>
            <w:b w:val="0"/>
            <w:kern w:val="0"/>
            <w:szCs w:val="22"/>
          </w:rPr>
          <w:tab/>
        </w:r>
        <w:r w:rsidR="00FA4847" w:rsidRPr="00CC40A1">
          <w:rPr>
            <w:rStyle w:val="Hyperlink"/>
          </w:rPr>
          <w:t>Local Steps</w:t>
        </w:r>
        <w:r w:rsidR="00FA4847">
          <w:rPr>
            <w:webHidden/>
          </w:rPr>
          <w:tab/>
        </w:r>
        <w:r w:rsidR="00FA4847">
          <w:rPr>
            <w:webHidden/>
          </w:rPr>
          <w:fldChar w:fldCharType="begin"/>
        </w:r>
        <w:r w:rsidR="00FA4847">
          <w:rPr>
            <w:webHidden/>
          </w:rPr>
          <w:instrText xml:space="preserve"> PAGEREF _Toc377482201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Pr="00852126" w:rsidRDefault="00852126" w:rsidP="00E818D8">
      <w:pPr>
        <w:pStyle w:val="TOC3"/>
        <w:rPr>
          <w:rFonts w:eastAsiaTheme="minorEastAsia"/>
          <w:rPrChange w:id="48"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"_Toc377482202" </w:instrText>
      </w:r>
      <w:r w:rsidRPr="00E818D8">
        <w:fldChar w:fldCharType="separate"/>
      </w:r>
      <w:r w:rsidR="00FA4847" w:rsidRPr="00E818D8">
        <w:rPr>
          <w:rStyle w:val="Hyperlink"/>
          <w:rFonts w:ascii="Arial" w:hAnsi="Arial"/>
          <w:color w:val="auto"/>
          <w:u w:val="none"/>
        </w:rPr>
        <w:t>5.3.1</w:t>
      </w:r>
      <w:r w:rsidR="00FA4847" w:rsidRPr="00852126">
        <w:rPr>
          <w:rFonts w:eastAsiaTheme="minorEastAsia"/>
          <w:rPrChange w:id="49"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PyCharm</w:t>
      </w:r>
      <w:r w:rsidR="00FA4847" w:rsidRPr="00E818D8">
        <w:rPr>
          <w:webHidden/>
        </w:rPr>
        <w:tab/>
      </w:r>
      <w:r w:rsidR="00FA4847" w:rsidRPr="00E818D8">
        <w:rPr>
          <w:webHidden/>
        </w:rPr>
        <w:fldChar w:fldCharType="begin"/>
      </w:r>
      <w:r w:rsidR="00FA4847" w:rsidRPr="00E818D8">
        <w:rPr>
          <w:webHidden/>
        </w:rPr>
        <w:instrText xml:space="preserve"> PAGEREF _Toc377482202 \h </w:instrText>
      </w:r>
      <w:r w:rsidR="00FA4847" w:rsidRPr="00E818D8">
        <w:rPr>
          <w:webHidden/>
        </w:rPr>
      </w:r>
      <w:r w:rsidR="00FA4847" w:rsidRPr="00E818D8">
        <w:rPr>
          <w:webHidden/>
        </w:rPr>
        <w:fldChar w:fldCharType="separate"/>
      </w:r>
      <w:r w:rsidR="00FA4847" w:rsidRPr="00E818D8">
        <w:rPr>
          <w:webHidden/>
        </w:rPr>
        <w:t>18</w:t>
      </w:r>
      <w:r w:rsidR="00FA4847" w:rsidRPr="00E818D8">
        <w:rPr>
          <w:webHidden/>
        </w:rPr>
        <w:fldChar w:fldCharType="end"/>
      </w:r>
      <w:r w:rsidRPr="00E818D8">
        <w:fldChar w:fldCharType="end"/>
      </w:r>
    </w:p>
    <w:p w:rsidR="00FA4847" w:rsidRDefault="00852126">
      <w:pPr>
        <w:pStyle w:val="TOC4"/>
        <w:tabs>
          <w:tab w:val="left" w:pos="2894"/>
        </w:tabs>
        <w:rPr>
          <w:rFonts w:asciiTheme="minorHAnsi" w:eastAsiaTheme="minorEastAsia" w:hAnsiTheme="minorHAnsi" w:cstheme="minorBidi"/>
          <w:kern w:val="0"/>
          <w:szCs w:val="22"/>
        </w:rPr>
      </w:pPr>
      <w:hyperlink w:anchor="_Toc377482203" w:history="1">
        <w:r w:rsidR="00FA4847" w:rsidRPr="00CC40A1">
          <w:rPr>
            <w:rStyle w:val="Hyperlink"/>
          </w:rPr>
          <w:t>5.3.1.1</w:t>
        </w:r>
        <w:r w:rsidR="00FA4847">
          <w:rPr>
            <w:rFonts w:asciiTheme="minorHAnsi" w:eastAsiaTheme="minorEastAsia" w:hAnsiTheme="minorHAnsi" w:cstheme="minorBidi"/>
            <w:kern w:val="0"/>
            <w:szCs w:val="22"/>
          </w:rPr>
          <w:tab/>
        </w:r>
        <w:r w:rsidR="00FA4847" w:rsidRPr="00CC40A1">
          <w:rPr>
            <w:rStyle w:val="Hyperlink"/>
          </w:rPr>
          <w:t>Configuring a remote python interpreter</w:t>
        </w:r>
        <w:r w:rsidR="00FA4847">
          <w:rPr>
            <w:webHidden/>
          </w:rPr>
          <w:tab/>
        </w:r>
        <w:r w:rsidR="00FA4847">
          <w:rPr>
            <w:webHidden/>
          </w:rPr>
          <w:fldChar w:fldCharType="begin"/>
        </w:r>
        <w:r w:rsidR="00FA4847">
          <w:rPr>
            <w:webHidden/>
          </w:rPr>
          <w:instrText xml:space="preserve"> PAGEREF _Toc377482203 \h </w:instrText>
        </w:r>
        <w:r w:rsidR="00FA4847">
          <w:rPr>
            <w:webHidden/>
          </w:rPr>
        </w:r>
        <w:r w:rsidR="00FA4847">
          <w:rPr>
            <w:webHidden/>
          </w:rPr>
          <w:fldChar w:fldCharType="separate"/>
        </w:r>
        <w:r w:rsidR="00FA4847">
          <w:rPr>
            <w:webHidden/>
          </w:rPr>
          <w:t>18</w:t>
        </w:r>
        <w:r w:rsidR="00FA4847">
          <w:rPr>
            <w:webHidden/>
          </w:rPr>
          <w:fldChar w:fldCharType="end"/>
        </w:r>
      </w:hyperlink>
    </w:p>
    <w:p w:rsidR="00FA4847" w:rsidRDefault="00852126">
      <w:pPr>
        <w:pStyle w:val="TOC4"/>
        <w:tabs>
          <w:tab w:val="left" w:pos="2894"/>
        </w:tabs>
        <w:rPr>
          <w:rFonts w:asciiTheme="minorHAnsi" w:eastAsiaTheme="minorEastAsia" w:hAnsiTheme="minorHAnsi" w:cstheme="minorBidi"/>
          <w:kern w:val="0"/>
          <w:szCs w:val="22"/>
        </w:rPr>
      </w:pPr>
      <w:hyperlink w:anchor="_Toc377482204" w:history="1">
        <w:r w:rsidR="00FA4847" w:rsidRPr="00CC40A1">
          <w:rPr>
            <w:rStyle w:val="Hyperlink"/>
          </w:rPr>
          <w:t>5.3.1.2</w:t>
        </w:r>
        <w:r w:rsidR="00FA4847">
          <w:rPr>
            <w:rFonts w:asciiTheme="minorHAnsi" w:eastAsiaTheme="minorEastAsia" w:hAnsiTheme="minorHAnsi" w:cstheme="minorBidi"/>
            <w:kern w:val="0"/>
            <w:szCs w:val="22"/>
          </w:rPr>
          <w:tab/>
        </w:r>
        <w:r w:rsidR="00FA4847" w:rsidRPr="00CC40A1">
          <w:rPr>
            <w:rStyle w:val="Hyperlink"/>
          </w:rPr>
          <w:t>Creating a debug configuration</w:t>
        </w:r>
        <w:r w:rsidR="00FA4847">
          <w:rPr>
            <w:webHidden/>
          </w:rPr>
          <w:tab/>
        </w:r>
        <w:r w:rsidR="00FA4847">
          <w:rPr>
            <w:webHidden/>
          </w:rPr>
          <w:fldChar w:fldCharType="begin"/>
        </w:r>
        <w:r w:rsidR="00FA4847">
          <w:rPr>
            <w:webHidden/>
          </w:rPr>
          <w:instrText xml:space="preserve"> PAGEREF _Toc377482204 \h </w:instrText>
        </w:r>
        <w:r w:rsidR="00FA4847">
          <w:rPr>
            <w:webHidden/>
          </w:rPr>
        </w:r>
        <w:r w:rsidR="00FA4847">
          <w:rPr>
            <w:webHidden/>
          </w:rPr>
          <w:fldChar w:fldCharType="separate"/>
        </w:r>
        <w:r w:rsidR="00FA4847">
          <w:rPr>
            <w:webHidden/>
          </w:rPr>
          <w:t>19</w:t>
        </w:r>
        <w:r w:rsidR="00FA4847">
          <w:rPr>
            <w:webHidden/>
          </w:rPr>
          <w:fldChar w:fldCharType="end"/>
        </w:r>
      </w:hyperlink>
    </w:p>
    <w:p w:rsidR="00FA4847" w:rsidRPr="00852126" w:rsidRDefault="00852126" w:rsidP="00E818D8">
      <w:pPr>
        <w:pStyle w:val="TOC3"/>
        <w:rPr>
          <w:rFonts w:eastAsiaTheme="minorEastAsia"/>
          <w:rPrChange w:id="50"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"_Toc377482205" </w:instrText>
      </w:r>
      <w:r w:rsidRPr="00E818D8">
        <w:fldChar w:fldCharType="separate"/>
      </w:r>
      <w:r w:rsidR="00FA4847" w:rsidRPr="00E818D8">
        <w:rPr>
          <w:rStyle w:val="Hyperlink"/>
          <w:rFonts w:ascii="Arial" w:hAnsi="Arial"/>
          <w:color w:val="auto"/>
          <w:u w:val="none"/>
        </w:rPr>
        <w:t>5.3.2</w:t>
      </w:r>
      <w:r w:rsidR="00FA4847" w:rsidRPr="00852126">
        <w:rPr>
          <w:rFonts w:eastAsiaTheme="minorEastAsia"/>
          <w:rPrChange w:id="51"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SSH Port Forwarding</w:t>
      </w:r>
      <w:r w:rsidR="00FA4847" w:rsidRPr="00E818D8">
        <w:rPr>
          <w:webHidden/>
        </w:rPr>
        <w:tab/>
      </w:r>
      <w:r w:rsidR="00FA4847" w:rsidRPr="00E818D8">
        <w:rPr>
          <w:webHidden/>
        </w:rPr>
        <w:fldChar w:fldCharType="begin"/>
      </w:r>
      <w:r w:rsidR="00FA4847" w:rsidRPr="00E818D8">
        <w:rPr>
          <w:webHidden/>
        </w:rPr>
        <w:instrText xml:space="preserve"> PAGEREF _Toc377482205 \h </w:instrText>
      </w:r>
      <w:r w:rsidR="00FA4847" w:rsidRPr="00E818D8">
        <w:rPr>
          <w:webHidden/>
        </w:rPr>
      </w:r>
      <w:r w:rsidR="00FA4847" w:rsidRPr="00E818D8">
        <w:rPr>
          <w:webHidden/>
        </w:rPr>
        <w:fldChar w:fldCharType="separate"/>
      </w:r>
      <w:r w:rsidR="00FA4847" w:rsidRPr="00E818D8">
        <w:rPr>
          <w:webHidden/>
        </w:rPr>
        <w:t>19</w:t>
      </w:r>
      <w:r w:rsidR="00FA4847" w:rsidRPr="00E818D8">
        <w:rPr>
          <w:webHidden/>
        </w:rPr>
        <w:fldChar w:fldCharType="end"/>
      </w:r>
      <w:r w:rsidRPr="00E818D8">
        <w:fldChar w:fldCharType="end"/>
      </w:r>
    </w:p>
    <w:p w:rsidR="00FA4847" w:rsidRDefault="00852126">
      <w:pPr>
        <w:pStyle w:val="TOC2"/>
        <w:rPr>
          <w:rFonts w:asciiTheme="minorHAnsi" w:eastAsiaTheme="minorEastAsia" w:hAnsiTheme="minorHAnsi" w:cstheme="minorBidi"/>
          <w:b w:val="0"/>
          <w:kern w:val="0"/>
          <w:szCs w:val="22"/>
        </w:rPr>
      </w:pPr>
      <w:hyperlink w:anchor="_Toc377482206" w:history="1">
        <w:r w:rsidR="00FA4847" w:rsidRPr="00CC40A1">
          <w:rPr>
            <w:rStyle w:val="Hyperlink"/>
          </w:rPr>
          <w:t>5.4</w:t>
        </w:r>
        <w:r w:rsidR="00FA4847">
          <w:rPr>
            <w:rFonts w:asciiTheme="minorHAnsi" w:eastAsiaTheme="minorEastAsia" w:hAnsiTheme="minorHAnsi" w:cstheme="minorBidi"/>
            <w:b w:val="0"/>
            <w:kern w:val="0"/>
            <w:szCs w:val="22"/>
          </w:rPr>
          <w:tab/>
        </w:r>
        <w:r w:rsidR="00FA4847" w:rsidRPr="00CC40A1">
          <w:rPr>
            <w:rStyle w:val="Hyperlink"/>
          </w:rPr>
          <w:t>Remote Steps</w:t>
        </w:r>
        <w:r w:rsidR="00FA4847">
          <w:rPr>
            <w:webHidden/>
          </w:rPr>
          <w:tab/>
        </w:r>
        <w:r w:rsidR="00FA4847">
          <w:rPr>
            <w:webHidden/>
          </w:rPr>
          <w:fldChar w:fldCharType="begin"/>
        </w:r>
        <w:r w:rsidR="00FA4847">
          <w:rPr>
            <w:webHidden/>
          </w:rPr>
          <w:instrText xml:space="preserve"> PAGEREF _Toc377482206 \h </w:instrText>
        </w:r>
        <w:r w:rsidR="00FA4847">
          <w:rPr>
            <w:webHidden/>
          </w:rPr>
        </w:r>
        <w:r w:rsidR="00FA4847">
          <w:rPr>
            <w:webHidden/>
          </w:rPr>
          <w:fldChar w:fldCharType="separate"/>
        </w:r>
        <w:r w:rsidR="00FA4847">
          <w:rPr>
            <w:webHidden/>
          </w:rPr>
          <w:t>19</w:t>
        </w:r>
        <w:r w:rsidR="00FA4847">
          <w:rPr>
            <w:webHidden/>
          </w:rPr>
          <w:fldChar w:fldCharType="end"/>
        </w:r>
      </w:hyperlink>
    </w:p>
    <w:p w:rsidR="00FA4847" w:rsidRDefault="00852126">
      <w:pPr>
        <w:pStyle w:val="TOC2"/>
        <w:rPr>
          <w:rFonts w:asciiTheme="minorHAnsi" w:eastAsiaTheme="minorEastAsia" w:hAnsiTheme="minorHAnsi" w:cstheme="minorBidi"/>
          <w:b w:val="0"/>
          <w:kern w:val="0"/>
          <w:szCs w:val="22"/>
        </w:rPr>
      </w:pPr>
      <w:hyperlink w:anchor="_Toc377482207" w:history="1">
        <w:r w:rsidR="00FA4847" w:rsidRPr="00CC40A1">
          <w:rPr>
            <w:rStyle w:val="Hyperlink"/>
          </w:rPr>
          <w:t>5.5</w:t>
        </w:r>
        <w:r w:rsidR="00FA4847">
          <w:rPr>
            <w:rFonts w:asciiTheme="minorHAnsi" w:eastAsiaTheme="minorEastAsia" w:hAnsiTheme="minorHAnsi" w:cstheme="minorBidi"/>
            <w:b w:val="0"/>
            <w:kern w:val="0"/>
            <w:szCs w:val="22"/>
          </w:rPr>
          <w:tab/>
        </w:r>
        <w:r w:rsidR="00FA4847" w:rsidRPr="00CC40A1">
          <w:rPr>
            <w:rStyle w:val="Hyperlink"/>
          </w:rPr>
          <w:t>Testing the setup</w:t>
        </w:r>
        <w:r w:rsidR="00FA4847">
          <w:rPr>
            <w:webHidden/>
          </w:rPr>
          <w:tab/>
        </w:r>
        <w:r w:rsidR="00FA4847">
          <w:rPr>
            <w:webHidden/>
          </w:rPr>
          <w:fldChar w:fldCharType="begin"/>
        </w:r>
        <w:r w:rsidR="00FA4847">
          <w:rPr>
            <w:webHidden/>
          </w:rPr>
          <w:instrText xml:space="preserve"> PAGEREF _Toc377482207 \h </w:instrText>
        </w:r>
        <w:r w:rsidR="00FA4847">
          <w:rPr>
            <w:webHidden/>
          </w:rPr>
        </w:r>
        <w:r w:rsidR="00FA4847">
          <w:rPr>
            <w:webHidden/>
          </w:rPr>
          <w:fldChar w:fldCharType="separate"/>
        </w:r>
        <w:r w:rsidR="00FA4847">
          <w:rPr>
            <w:webHidden/>
          </w:rPr>
          <w:t>20</w:t>
        </w:r>
        <w:r w:rsidR="00FA4847">
          <w:rPr>
            <w:webHidden/>
          </w:rPr>
          <w:fldChar w:fldCharType="end"/>
        </w:r>
      </w:hyperlink>
    </w:p>
    <w:p w:rsidR="00FA4847" w:rsidRDefault="00852126">
      <w:pPr>
        <w:pStyle w:val="TOC1"/>
        <w:rPr>
          <w:rFonts w:asciiTheme="minorHAnsi" w:eastAsiaTheme="minorEastAsia" w:hAnsiTheme="minorHAnsi" w:cstheme="minorBidi"/>
          <w:b w:val="0"/>
          <w:kern w:val="0"/>
          <w:szCs w:val="22"/>
        </w:rPr>
      </w:pPr>
      <w:hyperlink w:anchor="_Toc377482208" w:history="1">
        <w:r w:rsidR="00FA4847" w:rsidRPr="00CC40A1">
          <w:rPr>
            <w:rStyle w:val="Hyperlink"/>
          </w:rPr>
          <w:t>6</w:t>
        </w:r>
        <w:r w:rsidR="00FA4847">
          <w:rPr>
            <w:rFonts w:asciiTheme="minorHAnsi" w:eastAsiaTheme="minorEastAsia" w:hAnsiTheme="minorHAnsi" w:cstheme="minorBidi"/>
            <w:b w:val="0"/>
            <w:kern w:val="0"/>
            <w:szCs w:val="22"/>
          </w:rPr>
          <w:tab/>
        </w:r>
        <w:r w:rsidR="00FA4847" w:rsidRPr="00CC40A1">
          <w:rPr>
            <w:rStyle w:val="Hyperlink"/>
          </w:rPr>
          <w:t>FAQs and gotchas</w:t>
        </w:r>
        <w:r w:rsidR="00FA4847">
          <w:rPr>
            <w:webHidden/>
          </w:rPr>
          <w:tab/>
        </w:r>
        <w:r w:rsidR="00FA4847">
          <w:rPr>
            <w:webHidden/>
          </w:rPr>
          <w:fldChar w:fldCharType="begin"/>
        </w:r>
        <w:r w:rsidR="00FA4847">
          <w:rPr>
            <w:webHidden/>
          </w:rPr>
          <w:instrText xml:space="preserve"> PAGEREF _Toc377482208 \h </w:instrText>
        </w:r>
        <w:r w:rsidR="00FA4847">
          <w:rPr>
            <w:webHidden/>
          </w:rPr>
        </w:r>
        <w:r w:rsidR="00FA4847">
          <w:rPr>
            <w:webHidden/>
          </w:rPr>
          <w:fldChar w:fldCharType="separate"/>
        </w:r>
        <w:r w:rsidR="00FA4847">
          <w:rPr>
            <w:webHidden/>
          </w:rPr>
          <w:t>21</w:t>
        </w:r>
        <w:r w:rsidR="00FA4847">
          <w:rPr>
            <w:webHidden/>
          </w:rPr>
          <w:fldChar w:fldCharType="end"/>
        </w:r>
      </w:hyperlink>
    </w:p>
    <w:p w:rsidR="00FA4847" w:rsidRPr="00852126" w:rsidRDefault="00852126" w:rsidP="00E818D8">
      <w:pPr>
        <w:pStyle w:val="TOC3"/>
        <w:rPr>
          <w:rFonts w:eastAsiaTheme="minorEastAsia"/>
          <w:rPrChange w:id="52"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"_Toc377482209" </w:instrText>
      </w:r>
      <w:r w:rsidRPr="00E818D8">
        <w:fldChar w:fldCharType="separate"/>
      </w:r>
      <w:r w:rsidR="00FA4847" w:rsidRPr="00E818D8">
        <w:rPr>
          <w:rStyle w:val="Hyperlink"/>
          <w:rFonts w:ascii="Arial" w:hAnsi="Arial"/>
          <w:color w:val="auto"/>
          <w:u w:val="none"/>
        </w:rPr>
        <w:t>6.1.1</w:t>
      </w:r>
      <w:r w:rsidR="00FA4847" w:rsidRPr="00852126">
        <w:rPr>
          <w:rFonts w:eastAsiaTheme="minorEastAsia"/>
          <w:rPrChange w:id="53"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How do I compile the project's less files to css files and minify js resources?</w:t>
      </w:r>
      <w:r w:rsidR="00FA4847" w:rsidRPr="00E818D8">
        <w:rPr>
          <w:webHidden/>
        </w:rPr>
        <w:tab/>
      </w:r>
      <w:r w:rsidR="00FA4847" w:rsidRPr="00E818D8">
        <w:rPr>
          <w:webHidden/>
        </w:rPr>
        <w:fldChar w:fldCharType="begin"/>
      </w:r>
      <w:r w:rsidR="00FA4847" w:rsidRPr="00E818D8">
        <w:rPr>
          <w:webHidden/>
        </w:rPr>
        <w:instrText xml:space="preserve"> PAGEREF _Toc377482209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FA4847" w:rsidRPr="00852126" w:rsidRDefault="00852126" w:rsidP="00E818D8">
      <w:pPr>
        <w:pStyle w:val="TOC3"/>
        <w:rPr>
          <w:rFonts w:eastAsiaTheme="minorEastAsia"/>
          <w:rPrChange w:id="54"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"_Toc377482210" </w:instrText>
      </w:r>
      <w:r w:rsidRPr="00E818D8">
        <w:fldChar w:fldCharType="separate"/>
      </w:r>
      <w:r w:rsidR="00FA4847" w:rsidRPr="00E818D8">
        <w:rPr>
          <w:rStyle w:val="Hyperlink"/>
          <w:rFonts w:ascii="Arial" w:hAnsi="Arial"/>
          <w:color w:val="auto"/>
          <w:u w:val="none"/>
        </w:rPr>
        <w:t>6.1.2</w:t>
      </w:r>
      <w:r w:rsidR="00FA4847" w:rsidRPr="00852126">
        <w:rPr>
          <w:rFonts w:eastAsiaTheme="minorEastAsia"/>
          <w:rPrChange w:id="55"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How do I run a paster command?</w:t>
      </w:r>
      <w:r w:rsidR="00FA4847" w:rsidRPr="00E818D8">
        <w:rPr>
          <w:webHidden/>
        </w:rPr>
        <w:tab/>
      </w:r>
      <w:r w:rsidR="00FA4847" w:rsidRPr="00E818D8">
        <w:rPr>
          <w:webHidden/>
        </w:rPr>
        <w:fldChar w:fldCharType="begin"/>
      </w:r>
      <w:r w:rsidR="00FA4847" w:rsidRPr="00E818D8">
        <w:rPr>
          <w:webHidden/>
        </w:rPr>
        <w:instrText xml:space="preserve"> PAGEREF _Toc377482210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FA4847" w:rsidRPr="00852126" w:rsidRDefault="00852126" w:rsidP="00E818D8">
      <w:pPr>
        <w:pStyle w:val="TOC3"/>
        <w:rPr>
          <w:rFonts w:eastAsiaTheme="minorEastAsia"/>
          <w:rPrChange w:id="56" w:author="Stephen Richard" w:date="2014-01-28T14:08:00Z">
            <w:rPr>
              <w:rFonts w:asciiTheme="minorHAnsi" w:eastAsiaTheme="minorEastAsia" w:hAnsiTheme="minorHAnsi" w:cstheme="minorBidi"/>
              <w:kern w:val="0"/>
              <w:szCs w:val="22"/>
            </w:rPr>
          </w:rPrChange>
        </w:rPr>
      </w:pPr>
      <w:r w:rsidRPr="00E818D8">
        <w:fldChar w:fldCharType="begin"/>
      </w:r>
      <w:r w:rsidRPr="00E818D8">
        <w:instrText xml:space="preserve"> HYPERLINK \l "_Toc377482211" </w:instrText>
      </w:r>
      <w:r w:rsidRPr="00E818D8">
        <w:fldChar w:fldCharType="separate"/>
      </w:r>
      <w:r w:rsidR="00FA4847" w:rsidRPr="00E818D8">
        <w:rPr>
          <w:rStyle w:val="Hyperlink"/>
          <w:rFonts w:ascii="Arial" w:hAnsi="Arial"/>
          <w:color w:val="auto"/>
          <w:u w:val="none"/>
        </w:rPr>
        <w:t>6.1.3</w:t>
      </w:r>
      <w:r w:rsidR="00FA4847" w:rsidRPr="00852126">
        <w:rPr>
          <w:rFonts w:eastAsiaTheme="minorEastAsia"/>
          <w:rPrChange w:id="57" w:author="Stephen Richard" w:date="2014-01-28T14:08:00Z">
            <w:rPr>
              <w:rFonts w:asciiTheme="minorHAnsi" w:eastAsiaTheme="minorEastAsia" w:hAnsiTheme="minorHAnsi" w:cstheme="minorBidi"/>
              <w:kern w:val="0"/>
              <w:szCs w:val="22"/>
            </w:rPr>
          </w:rPrChange>
        </w:rPr>
        <w:tab/>
      </w:r>
      <w:r w:rsidR="00FA4847" w:rsidRPr="00E818D8">
        <w:rPr>
          <w:rStyle w:val="Hyperlink"/>
          <w:rFonts w:ascii="Arial" w:hAnsi="Arial"/>
          <w:color w:val="auto"/>
          <w:u w:val="none"/>
        </w:rPr>
        <w:t>As soon as I complete installing NGDS, when I navigate to the library page, I get a 404 - Group not found. What do I do?</w:t>
      </w:r>
      <w:r w:rsidR="00FA4847" w:rsidRPr="00E818D8">
        <w:rPr>
          <w:webHidden/>
        </w:rPr>
        <w:tab/>
      </w:r>
      <w:r w:rsidR="00FA4847" w:rsidRPr="00E818D8">
        <w:rPr>
          <w:webHidden/>
        </w:rPr>
        <w:fldChar w:fldCharType="begin"/>
      </w:r>
      <w:r w:rsidR="00FA4847" w:rsidRPr="00E818D8">
        <w:rPr>
          <w:webHidden/>
        </w:rPr>
        <w:instrText xml:space="preserve"> PAGEREF _Toc377482211 \h </w:instrText>
      </w:r>
      <w:r w:rsidR="00FA4847" w:rsidRPr="00E818D8">
        <w:rPr>
          <w:webHidden/>
        </w:rPr>
      </w:r>
      <w:r w:rsidR="00FA4847" w:rsidRPr="00E818D8">
        <w:rPr>
          <w:webHidden/>
        </w:rPr>
        <w:fldChar w:fldCharType="separate"/>
      </w:r>
      <w:r w:rsidR="00FA4847" w:rsidRPr="00E818D8">
        <w:rPr>
          <w:webHidden/>
        </w:rPr>
        <w:t>21</w:t>
      </w:r>
      <w:r w:rsidR="00FA4847" w:rsidRPr="00E818D8">
        <w:rPr>
          <w:webHidden/>
        </w:rPr>
        <w:fldChar w:fldCharType="end"/>
      </w:r>
      <w:r w:rsidRPr="00E818D8">
        <w:fldChar w:fldCharType="end"/>
      </w:r>
    </w:p>
    <w:p w:rsidR="009E249B" w:rsidRPr="00852126" w:rsidDel="00852126" w:rsidRDefault="00FD55BF" w:rsidP="00852126">
      <w:pPr>
        <w:pStyle w:val="Heading1frontmatteronly"/>
        <w:rPr>
          <w:del w:id="58" w:author="Stephen Richard" w:date="2014-01-28T14:09:00Z"/>
          <w:rPrChange w:id="59" w:author="Stephen Richard" w:date="2014-01-28T14:09:00Z">
            <w:rPr>
              <w:del w:id="60" w:author="Stephen Richard" w:date="2014-01-28T14:09:00Z"/>
              <w:b w:val="0"/>
              <w:noProof/>
              <w:kern w:val="22"/>
              <w:sz w:val="22"/>
            </w:rPr>
          </w:rPrChange>
        </w:rPr>
        <w:pPrChange w:id="61" w:author="Stephen Richard" w:date="2014-01-28T14:09:00Z">
          <w:pPr>
            <w:pStyle w:val="Heading1frontmatteronly"/>
          </w:pPr>
        </w:pPrChange>
      </w:pPr>
      <w:r w:rsidRPr="006747E9">
        <w:rPr>
          <w:noProof/>
        </w:rPr>
        <w:fldChar w:fldCharType="end"/>
      </w:r>
    </w:p>
    <w:p w:rsidR="009E249B" w:rsidRPr="00852126" w:rsidDel="00852126" w:rsidRDefault="009E249B" w:rsidP="00852126">
      <w:pPr>
        <w:pStyle w:val="Heading1frontmatteronly"/>
        <w:rPr>
          <w:del w:id="62" w:author="Stephen Richard" w:date="2014-01-28T14:09:00Z"/>
          <w:rPrChange w:id="63" w:author="Stephen Richard" w:date="2014-01-28T14:09:00Z">
            <w:rPr>
              <w:del w:id="64" w:author="Stephen Richard" w:date="2014-01-28T14:09:00Z"/>
              <w:b w:val="0"/>
              <w:noProof/>
              <w:kern w:val="22"/>
              <w:sz w:val="22"/>
            </w:rPr>
          </w:rPrChange>
        </w:rPr>
        <w:sectPr w:rsidR="009E249B" w:rsidRPr="00852126" w:rsidDel="00852126">
          <w:headerReference w:type="even" r:id="rId13"/>
          <w:headerReference w:type="default" r:id="rId14"/>
          <w:footerReference w:type="even" r:id="rId15"/>
          <w:footerReference w:type="default" r:id="rId16"/>
          <w:pgSz w:w="12240" w:h="15840" w:code="1"/>
          <w:pgMar w:top="1267" w:right="1627" w:bottom="1440" w:left="1627" w:header="720" w:footer="1008" w:gutter="720"/>
          <w:pgNumType w:fmt="lowerRoman" w:start="1"/>
          <w:cols w:space="720"/>
        </w:sectPr>
        <w:pPrChange w:id="65" w:author="Stephen Richard" w:date="2014-01-28T14:09:00Z">
          <w:pPr>
            <w:pStyle w:val="Heading1frontmatteronly"/>
          </w:pPr>
        </w:pPrChange>
      </w:pPr>
    </w:p>
    <w:p w:rsidR="009E249B" w:rsidRPr="006747E9" w:rsidRDefault="009E249B">
      <w:pPr>
        <w:pStyle w:val="Heading1frontmatteronly"/>
        <w:rPr>
          <w:noProof/>
        </w:rPr>
      </w:pPr>
      <w:r w:rsidRPr="006747E9">
        <w:rPr>
          <w:noProof/>
        </w:rPr>
        <w:t>List of Figures</w:t>
      </w:r>
    </w:p>
    <w:p w:rsidR="00FA4847" w:rsidRDefault="00FD55BF">
      <w:pPr>
        <w:pStyle w:val="TableofFigures"/>
        <w:rPr>
          <w:rFonts w:asciiTheme="minorHAnsi" w:eastAsiaTheme="minorEastAsia" w:hAnsiTheme="minorHAnsi" w:cstheme="minorBidi"/>
          <w:noProof/>
          <w:szCs w:val="22"/>
        </w:rPr>
      </w:pPr>
      <w:r w:rsidRPr="006747E9">
        <w:rPr>
          <w:noProof/>
        </w:rPr>
        <w:fldChar w:fldCharType="begin"/>
      </w:r>
      <w:r w:rsidR="009E249B" w:rsidRPr="006747E9">
        <w:rPr>
          <w:noProof/>
        </w:rPr>
        <w:instrText xml:space="preserve"> TOC \h \z \c "Figure" </w:instrText>
      </w:r>
      <w:r w:rsidRPr="006747E9">
        <w:rPr>
          <w:noProof/>
        </w:rPr>
        <w:fldChar w:fldCharType="separate"/>
      </w:r>
      <w:r w:rsidR="00852126">
        <w:fldChar w:fldCharType="begin"/>
      </w:r>
      <w:r w:rsidR="00852126">
        <w:instrText xml:space="preserve"> HYPERLINK \l "_Toc377482212" </w:instrText>
      </w:r>
      <w:r w:rsidR="00852126">
        <w:fldChar w:fldCharType="separate"/>
      </w:r>
      <w:r w:rsidR="00FA4847" w:rsidRPr="00782CBC">
        <w:rPr>
          <w:rStyle w:val="Hyperlink"/>
          <w:noProof/>
        </w:rPr>
        <w:t>Figure 1: NGDS is a grid of repositories</w:t>
      </w:r>
      <w:r w:rsidR="00FA4847">
        <w:rPr>
          <w:noProof/>
          <w:webHidden/>
        </w:rPr>
        <w:tab/>
      </w:r>
      <w:r w:rsidR="00FA4847">
        <w:rPr>
          <w:noProof/>
          <w:webHidden/>
        </w:rPr>
        <w:fldChar w:fldCharType="begin"/>
      </w:r>
      <w:r w:rsidR="00FA4847">
        <w:rPr>
          <w:noProof/>
          <w:webHidden/>
        </w:rPr>
        <w:instrText xml:space="preserve"> PAGEREF _Toc377482212 \h </w:instrText>
      </w:r>
      <w:r w:rsidR="00FA4847">
        <w:rPr>
          <w:noProof/>
          <w:webHidden/>
        </w:rPr>
      </w:r>
      <w:r w:rsidR="00FA4847">
        <w:rPr>
          <w:noProof/>
          <w:webHidden/>
        </w:rPr>
        <w:fldChar w:fldCharType="separate"/>
      </w:r>
      <w:r w:rsidR="00FA4847">
        <w:rPr>
          <w:noProof/>
          <w:webHidden/>
        </w:rPr>
        <w:t>3</w:t>
      </w:r>
      <w:r w:rsidR="00FA4847">
        <w:rPr>
          <w:noProof/>
          <w:webHidden/>
        </w:rPr>
        <w:fldChar w:fldCharType="end"/>
      </w:r>
      <w:r w:rsidR="00852126">
        <w:rPr>
          <w:noProof/>
        </w:rPr>
        <w:fldChar w:fldCharType="end"/>
      </w:r>
    </w:p>
    <w:p w:rsidR="009E249B" w:rsidRPr="00E818D8" w:rsidRDefault="00FD55BF" w:rsidP="00E818D8">
      <w:pPr>
        <w:pStyle w:val="Heading2-nonum"/>
        <w:pPrChange w:id="66" w:author="Stephen Richard" w:date="2014-01-28T14:10:00Z">
          <w:pPr/>
        </w:pPrChange>
      </w:pPr>
      <w:r w:rsidRPr="006747E9">
        <w:fldChar w:fldCharType="end"/>
      </w:r>
      <w:r w:rsidR="009E249B" w:rsidRPr="006747E9">
        <w:br w:type="page"/>
      </w:r>
    </w:p>
    <w:p w:rsidR="00BB7818" w:rsidRPr="006747E9" w:rsidRDefault="00BB7818">
      <w:pPr>
        <w:pStyle w:val="Heading1"/>
      </w:pPr>
      <w:bookmarkStart w:id="67" w:name="_Toc377482188"/>
      <w:bookmarkStart w:id="68" w:name="_Toc64867645"/>
      <w:bookmarkStart w:id="69" w:name="_Toc87146856"/>
      <w:bookmarkStart w:id="70" w:name="_Ref126906777"/>
      <w:bookmarkStart w:id="71" w:name="_Ref126906930"/>
      <w:bookmarkStart w:id="72" w:name="_Ref126906949"/>
      <w:bookmarkStart w:id="73" w:name="_Ref126906977"/>
      <w:bookmarkStart w:id="74" w:name="_Ref126913115"/>
      <w:bookmarkStart w:id="75" w:name="_Ref126913171"/>
      <w:bookmarkStart w:id="76" w:name="_Ref126913382"/>
      <w:bookmarkStart w:id="77" w:name="_Ref126914234"/>
      <w:r w:rsidRPr="006747E9">
        <w:lastRenderedPageBreak/>
        <w:t>Preface</w:t>
      </w:r>
      <w:bookmarkEnd w:id="67"/>
    </w:p>
    <w:p w:rsidR="000F1287" w:rsidRDefault="007E1C28" w:rsidP="00E818D8">
      <w:pPr>
        <w:pStyle w:val="Body"/>
        <w:rPr>
          <w:ins w:id="78" w:author="Stephen Richard" w:date="2014-01-28T14:00:00Z"/>
        </w:rPr>
      </w:pPr>
      <w:r w:rsidRPr="00E818D8">
        <w:t>The</w:t>
      </w:r>
      <w:r w:rsidR="000F1287" w:rsidRPr="00E818D8">
        <w:t xml:space="preserve"> National Geothermal Data System</w:t>
      </w:r>
      <w:r w:rsidRPr="00E818D8">
        <w:t xml:space="preserve"> (NGDS)</w:t>
      </w:r>
      <w:r w:rsidR="000F1287" w:rsidRPr="00E818D8">
        <w:t xml:space="preserve"> supports the storage and search of </w:t>
      </w:r>
      <w:r w:rsidRPr="00E818D8">
        <w:t>information resources relevant to the discovery, understanding, and utilization</w:t>
      </w:r>
      <w:r w:rsidR="000F1287" w:rsidRPr="00E818D8">
        <w:t xml:space="preserve"> </w:t>
      </w:r>
      <w:r w:rsidRPr="00E818D8">
        <w:t>of geothermal energy.</w:t>
      </w:r>
      <w:r w:rsidR="000F1287" w:rsidRPr="00E818D8">
        <w:t xml:space="preserve"> It is network of data providers </w:t>
      </w:r>
      <w:r w:rsidRPr="00E818D8">
        <w:t>supplying data and metadata</w:t>
      </w:r>
      <w:r w:rsidR="000F1287" w:rsidRPr="00E818D8">
        <w:t xml:space="preserve">, with </w:t>
      </w:r>
      <w:r w:rsidRPr="00E818D8">
        <w:t xml:space="preserve">a aggregating that provides a single entry point for searching resources avaialble through the system. </w:t>
      </w:r>
    </w:p>
    <w:p w:rsidR="00852126" w:rsidRDefault="00852126" w:rsidP="00E818D8">
      <w:pPr>
        <w:pStyle w:val="Body"/>
        <w:rPr>
          <w:ins w:id="79" w:author="Stephen Richard" w:date="2014-01-28T14:00:00Z"/>
        </w:rPr>
      </w:pPr>
      <w:ins w:id="80" w:author="Stephen Richard" w:date="2014-01-28T14:00:00Z">
        <w:r>
          <w:t>Nodes in this system focus on one of two roles:</w:t>
        </w:r>
      </w:ins>
    </w:p>
    <w:p w:rsidR="00852126" w:rsidRDefault="00852126" w:rsidP="00852126">
      <w:pPr>
        <w:pStyle w:val="Body"/>
        <w:numPr>
          <w:ilvl w:val="0"/>
          <w:numId w:val="40"/>
        </w:numPr>
        <w:rPr>
          <w:ins w:id="81" w:author="Stephen Richard" w:date="2014-01-28T14:01:00Z"/>
        </w:rPr>
        <w:pPrChange w:id="82" w:author="Stephen Richard" w:date="2014-01-28T14:01:00Z">
          <w:pPr>
            <w:pStyle w:val="Body"/>
          </w:pPr>
        </w:pPrChange>
      </w:pPr>
      <w:ins w:id="83" w:author="Stephen Richard" w:date="2014-01-28T14:00:00Z">
        <w:r>
          <w:t xml:space="preserve">publishing: nodes that are primarily used by a data provide to create metadata, </w:t>
        </w:r>
      </w:ins>
      <w:ins w:id="84" w:author="Stephen Richard" w:date="2014-01-28T14:01:00Z">
        <w:r>
          <w:t>make</w:t>
        </w:r>
      </w:ins>
      <w:ins w:id="85" w:author="Stephen Richard" w:date="2014-01-28T14:00:00Z">
        <w:r>
          <w:t xml:space="preserve"> files</w:t>
        </w:r>
      </w:ins>
      <w:ins w:id="86" w:author="Stephen Richard" w:date="2014-01-28T14:01:00Z">
        <w:r>
          <w:t xml:space="preserve"> avaialble for network access, deploy NGDS services to provide data access, or make metadata available for harvesting</w:t>
        </w:r>
      </w:ins>
    </w:p>
    <w:p w:rsidR="00852126" w:rsidRPr="00E818D8" w:rsidRDefault="00852126" w:rsidP="00852126">
      <w:pPr>
        <w:pStyle w:val="Body"/>
        <w:numPr>
          <w:ilvl w:val="0"/>
          <w:numId w:val="40"/>
        </w:numPr>
        <w:pPrChange w:id="87" w:author="Stephen Richard" w:date="2014-01-28T14:01:00Z">
          <w:pPr>
            <w:pStyle w:val="Body"/>
          </w:pPr>
        </w:pPrChange>
      </w:pPr>
      <w:ins w:id="88" w:author="Stephen Richard" w:date="2014-01-28T14:01:00Z">
        <w:r>
          <w:t xml:space="preserve">aggregating: nodes that are primarily used to collect metadata from </w:t>
        </w:r>
      </w:ins>
      <w:ins w:id="89" w:author="Stephen Richard" w:date="2014-01-28T14:02:00Z">
        <w:r>
          <w:t xml:space="preserve">NGDS </w:t>
        </w:r>
      </w:ins>
      <w:ins w:id="90" w:author="Stephen Richard" w:date="2014-01-28T14:01:00Z">
        <w:r>
          <w:t xml:space="preserve">publishing </w:t>
        </w:r>
      </w:ins>
      <w:ins w:id="91" w:author="Stephen Richard" w:date="2014-01-28T14:02:00Z">
        <w:r>
          <w:t>nodes (and possibly from other metadata sources), and provide search and data browsing services to help users find what they need, evaluate it, and get it for their application.</w:t>
        </w:r>
      </w:ins>
    </w:p>
    <w:p w:rsidR="00BB7818" w:rsidRPr="006747E9" w:rsidRDefault="00BB7818" w:rsidP="00BB7818">
      <w:pPr>
        <w:pStyle w:val="Heading2"/>
        <w:rPr>
          <w:noProof/>
        </w:rPr>
      </w:pPr>
      <w:bookmarkStart w:id="92" w:name="_Toc377482189"/>
      <w:r w:rsidRPr="006747E9">
        <w:rPr>
          <w:noProof/>
        </w:rPr>
        <w:t>Purpose and Audience</w:t>
      </w:r>
      <w:bookmarkEnd w:id="92"/>
    </w:p>
    <w:p w:rsidR="000F1287" w:rsidRPr="00E818D8" w:rsidDel="00852126" w:rsidRDefault="000F1287" w:rsidP="00852126">
      <w:pPr>
        <w:pStyle w:val="Body"/>
        <w:rPr>
          <w:del w:id="93" w:author="Stephen Richard" w:date="2014-01-28T14:06:00Z"/>
        </w:rPr>
        <w:pPrChange w:id="94" w:author="Stephen Richard" w:date="2014-01-28T14:06:00Z">
          <w:pPr>
            <w:pStyle w:val="Body"/>
          </w:pPr>
        </w:pPrChange>
      </w:pPr>
      <w:r w:rsidRPr="00E818D8">
        <w:t xml:space="preserve">This document is a step by step tutorial to guide new developers and users </w:t>
      </w:r>
      <w:del w:id="95" w:author="Stephen Richard" w:date="2014-01-28T14:03:00Z">
        <w:r w:rsidRPr="00E818D8" w:rsidDel="00852126">
          <w:delText xml:space="preserve">in </w:delText>
        </w:r>
      </w:del>
      <w:ins w:id="96" w:author="Stephen Richard" w:date="2014-01-28T14:03:00Z">
        <w:r w:rsidR="00852126" w:rsidRPr="00E818D8">
          <w:t xml:space="preserve">to </w:t>
        </w:r>
      </w:ins>
      <w:r w:rsidRPr="00E818D8">
        <w:t xml:space="preserve">setup both </w:t>
      </w:r>
      <w:del w:id="97" w:author="Stephen Richard" w:date="2014-01-28T14:03:00Z">
        <w:r w:rsidRPr="00E818D8" w:rsidDel="00852126">
          <w:delText>node-in-the-box and harvesting catalogs instances</w:delText>
        </w:r>
      </w:del>
      <w:ins w:id="98" w:author="Stephen Richard" w:date="2014-01-28T14:03:00Z">
        <w:r w:rsidR="00852126" w:rsidRPr="00E818D8">
          <w:t>publishing and aggregating</w:t>
        </w:r>
      </w:ins>
      <w:del w:id="99" w:author="Stephen Richard" w:date="2014-01-28T14:03:00Z">
        <w:r w:rsidRPr="00E818D8" w:rsidDel="00852126">
          <w:delText xml:space="preserve"> of</w:delText>
        </w:r>
      </w:del>
      <w:r w:rsidRPr="00E818D8">
        <w:t xml:space="preserve"> NGDS</w:t>
      </w:r>
      <w:ins w:id="100" w:author="Stephen Richard" w:date="2014-01-28T14:03:00Z">
        <w:r w:rsidR="00852126" w:rsidRPr="00E818D8">
          <w:t xml:space="preserve"> nodes</w:t>
        </w:r>
      </w:ins>
      <w:r w:rsidRPr="00E818D8">
        <w:t>.</w:t>
      </w:r>
      <w:ins w:id="101" w:author="Stephen Richard" w:date="2014-01-28T14:06:00Z">
        <w:r w:rsidR="00852126">
          <w:t xml:space="preserve">  It is</w:t>
        </w:r>
      </w:ins>
    </w:p>
    <w:p w:rsidR="00E97E48" w:rsidRPr="006747E9" w:rsidRDefault="00E97E48" w:rsidP="00E818D8">
      <w:pPr>
        <w:pStyle w:val="Body"/>
      </w:pPr>
      <w:del w:id="102" w:author="Stephen Richard" w:date="2014-01-28T14:06:00Z">
        <w:r w:rsidRPr="006747E9" w:rsidDel="00852126">
          <w:delText>This document is</w:delText>
        </w:r>
      </w:del>
      <w:r w:rsidRPr="006747E9">
        <w:t xml:space="preserve"> intended for a technical </w:t>
      </w:r>
      <w:del w:id="103" w:author="Stephen Richard" w:date="2014-01-28T14:06:00Z">
        <w:r w:rsidRPr="006747E9" w:rsidDel="00852126">
          <w:delText xml:space="preserve">audience </w:delText>
        </w:r>
      </w:del>
      <w:ins w:id="104" w:author="Stephen Richard" w:date="2014-01-28T14:06:00Z">
        <w:r w:rsidR="00852126">
          <w:t>reader</w:t>
        </w:r>
        <w:r w:rsidR="00852126" w:rsidRPr="006747E9">
          <w:t xml:space="preserve"> </w:t>
        </w:r>
      </w:ins>
      <w:r w:rsidRPr="006747E9">
        <w:t xml:space="preserve">who need to understand the concepts and the reasoning </w:t>
      </w:r>
      <w:r w:rsidR="000F1287">
        <w:t>of the installation process</w:t>
      </w:r>
      <w:r w:rsidRPr="006747E9">
        <w:t>.</w:t>
      </w:r>
      <w:r w:rsidR="008868D3" w:rsidRPr="006747E9">
        <w:t xml:space="preserve"> Targeted audience </w:t>
      </w:r>
      <w:r w:rsidR="00FC53EB" w:rsidRPr="006747E9">
        <w:t>includes</w:t>
      </w:r>
      <w:r w:rsidR="008868D3" w:rsidRPr="006747E9">
        <w:t>:</w:t>
      </w:r>
    </w:p>
    <w:p w:rsidR="000F1287" w:rsidRPr="00036729" w:rsidRDefault="000F1287" w:rsidP="008868D3">
      <w:pPr>
        <w:pStyle w:val="ListBullet2"/>
        <w:rPr>
          <w:noProof/>
        </w:rPr>
      </w:pPr>
      <w:r w:rsidRPr="00036729">
        <w:rPr>
          <w:noProof/>
        </w:rPr>
        <w:t>NGDS System Administrator</w:t>
      </w:r>
    </w:p>
    <w:p w:rsidR="008868D3" w:rsidRPr="006747E9" w:rsidRDefault="008868D3" w:rsidP="008868D3">
      <w:pPr>
        <w:pStyle w:val="ListBullet2"/>
        <w:rPr>
          <w:noProof/>
        </w:rPr>
      </w:pPr>
      <w:r w:rsidRPr="006747E9">
        <w:rPr>
          <w:noProof/>
        </w:rPr>
        <w:t>Software Architects</w:t>
      </w:r>
    </w:p>
    <w:p w:rsidR="000F1287" w:rsidRPr="00036729" w:rsidRDefault="008868D3" w:rsidP="000F1287">
      <w:pPr>
        <w:pStyle w:val="ListBullet2"/>
        <w:rPr>
          <w:b/>
          <w:noProof/>
        </w:rPr>
      </w:pPr>
      <w:r w:rsidRPr="00036729">
        <w:rPr>
          <w:b/>
          <w:noProof/>
        </w:rPr>
        <w:t>Software Developers</w:t>
      </w:r>
    </w:p>
    <w:p w:rsidR="005164B0" w:rsidRPr="006747E9" w:rsidRDefault="008868D3" w:rsidP="009C33F2">
      <w:pPr>
        <w:pStyle w:val="ListBullet2"/>
        <w:rPr>
          <w:noProof/>
        </w:rPr>
      </w:pPr>
      <w:r w:rsidRPr="006747E9">
        <w:rPr>
          <w:noProof/>
        </w:rPr>
        <w:t>DoE Monitors</w:t>
      </w:r>
    </w:p>
    <w:p w:rsidR="00036729" w:rsidDel="00B42971" w:rsidRDefault="005164B0" w:rsidP="005164B0">
      <w:pPr>
        <w:pStyle w:val="ListBullet2"/>
        <w:numPr>
          <w:ilvl w:val="0"/>
          <w:numId w:val="0"/>
        </w:numPr>
        <w:rPr>
          <w:del w:id="105" w:author="Stephen Richard" w:date="2014-01-28T14:42:00Z"/>
          <w:noProof/>
        </w:rPr>
      </w:pPr>
      <w:r w:rsidRPr="006747E9">
        <w:rPr>
          <w:noProof/>
        </w:rPr>
        <w:t xml:space="preserve">The purpose of the document is to </w:t>
      </w:r>
      <w:r w:rsidR="00036729">
        <w:rPr>
          <w:noProof/>
        </w:rPr>
        <w:t xml:space="preserve">help </w:t>
      </w:r>
      <w:ins w:id="106" w:author="Stephen Richard" w:date="2014-01-28T14:42:00Z">
        <w:r w:rsidR="00B42971">
          <w:rPr>
            <w:noProof/>
          </w:rPr>
          <w:t xml:space="preserve">NGDS </w:t>
        </w:r>
      </w:ins>
      <w:del w:id="107" w:author="Stephen Richard" w:date="2014-01-28T14:42:00Z">
        <w:r w:rsidR="00036729" w:rsidDel="00B42971">
          <w:rPr>
            <w:noProof/>
          </w:rPr>
          <w:delText>software developers</w:delText>
        </w:r>
      </w:del>
      <w:ins w:id="108" w:author="Stephen Richard" w:date="2014-01-28T14:42:00Z">
        <w:r w:rsidR="00B42971">
          <w:rPr>
            <w:noProof/>
          </w:rPr>
          <w:t>system administrators and software developers working with the NGDS code base</w:t>
        </w:r>
      </w:ins>
      <w:r w:rsidR="00036729">
        <w:rPr>
          <w:noProof/>
        </w:rPr>
        <w:t xml:space="preserve"> to become productive quickly. </w:t>
      </w:r>
      <w:del w:id="109" w:author="Stephen Richard" w:date="2014-01-28T14:41:00Z">
        <w:r w:rsidR="00036729" w:rsidDel="00B42971">
          <w:rPr>
            <w:noProof/>
          </w:rPr>
          <w:delText xml:space="preserve">We assume that the developer </w:delText>
        </w:r>
      </w:del>
      <w:del w:id="110" w:author="Stephen Richard" w:date="2014-01-28T14:39:00Z">
        <w:r w:rsidR="00036729" w:rsidDel="00131858">
          <w:rPr>
            <w:noProof/>
          </w:rPr>
          <w:delText>has browsed through the requirements document [</w:delText>
        </w:r>
        <w:r w:rsidR="00036729" w:rsidRPr="00E818D8" w:rsidDel="00131858">
          <w:rPr>
            <w:noProof/>
            <w:highlight w:val="yellow"/>
            <w:rPrChange w:id="111" w:author="Stephen Richard" w:date="2014-01-28T14:13:00Z">
              <w:rPr>
                <w:noProof/>
              </w:rPr>
            </w:rPrChange>
          </w:rPr>
          <w:delText>REQ2.7</w:delText>
        </w:r>
        <w:r w:rsidR="00036729" w:rsidDel="00131858">
          <w:rPr>
            <w:noProof/>
          </w:rPr>
          <w:delText>], and has intensively studied the software architecture document [</w:delText>
        </w:r>
        <w:r w:rsidR="00036729" w:rsidRPr="00E818D8" w:rsidDel="00131858">
          <w:rPr>
            <w:noProof/>
            <w:highlight w:val="yellow"/>
            <w:rPrChange w:id="112" w:author="Stephen Richard" w:date="2014-01-28T14:13:00Z">
              <w:rPr>
                <w:noProof/>
              </w:rPr>
            </w:rPrChange>
          </w:rPr>
          <w:delText>ARC1.0</w:delText>
        </w:r>
        <w:r w:rsidR="00036729" w:rsidDel="00131858">
          <w:rPr>
            <w:noProof/>
          </w:rPr>
          <w:delText>]. The architecture document is a key input for the developer and should help to understand the grand picture of NGDS</w:delText>
        </w:r>
      </w:del>
      <w:del w:id="113" w:author="Stephen Richard" w:date="2014-01-28T14:41:00Z">
        <w:r w:rsidR="00036729" w:rsidDel="00B42971">
          <w:rPr>
            <w:noProof/>
          </w:rPr>
          <w:delText xml:space="preserve">. </w:delText>
        </w:r>
      </w:del>
      <w:moveFromRangeStart w:id="114" w:author="Stephen Richard" w:date="2014-01-28T14:40:00Z" w:name="move378683333"/>
      <w:moveFrom w:id="115" w:author="Stephen Richard" w:date="2014-01-28T14:40:00Z">
        <w:r w:rsidR="00036729" w:rsidDel="00131858">
          <w:rPr>
            <w:noProof/>
          </w:rPr>
          <w:t xml:space="preserve">Finally the </w:t>
        </w:r>
        <w:commentRangeStart w:id="116"/>
        <w:r w:rsidR="00036729" w:rsidDel="00131858">
          <w:rPr>
            <w:noProof/>
          </w:rPr>
          <w:t>developer must also read the installation instructions and execute them carefully and precisely.</w:t>
        </w:r>
        <w:commentRangeEnd w:id="116"/>
        <w:r w:rsidR="00E818D8" w:rsidDel="00131858">
          <w:rPr>
            <w:rStyle w:val="CommentReference"/>
          </w:rPr>
          <w:commentReference w:id="116"/>
        </w:r>
      </w:moveFrom>
      <w:moveFromRangeEnd w:id="114"/>
    </w:p>
    <w:p w:rsidR="005164B0" w:rsidRPr="006747E9" w:rsidRDefault="009E748F" w:rsidP="005164B0">
      <w:pPr>
        <w:pStyle w:val="ListBullet2"/>
        <w:numPr>
          <w:ilvl w:val="0"/>
          <w:numId w:val="0"/>
        </w:numPr>
        <w:rPr>
          <w:noProof/>
        </w:rPr>
      </w:pPr>
      <w:moveFromRangeStart w:id="117" w:author="Stephen Richard" w:date="2014-01-28T14:41:00Z" w:name="move378683424"/>
      <w:moveFrom w:id="118" w:author="Stephen Richard" w:date="2014-01-28T14:41:00Z">
        <w:r w:rsidRPr="006747E9" w:rsidDel="00B42971">
          <w:rPr>
            <w:noProof/>
          </w:rPr>
          <w:t>This helps to fulfill o</w:t>
        </w:r>
        <w:r w:rsidR="006139BE" w:rsidRPr="006747E9" w:rsidDel="00B42971">
          <w:rPr>
            <w:noProof/>
          </w:rPr>
          <w:t>ne of the main goals of NGDS</w:t>
        </w:r>
        <w:r w:rsidRPr="006747E9" w:rsidDel="00B42971">
          <w:rPr>
            <w:noProof/>
          </w:rPr>
          <w:t>, which</w:t>
        </w:r>
        <w:r w:rsidR="006139BE" w:rsidRPr="006747E9" w:rsidDel="00B42971">
          <w:rPr>
            <w:noProof/>
          </w:rPr>
          <w:t xml:space="preserve"> is </w:t>
        </w:r>
        <w:r w:rsidRPr="006747E9" w:rsidDel="00B42971">
          <w:rPr>
            <w:noProof/>
          </w:rPr>
          <w:t xml:space="preserve">to </w:t>
        </w:r>
        <w:r w:rsidR="006139BE" w:rsidRPr="006747E9" w:rsidDel="00B42971">
          <w:rPr>
            <w:noProof/>
          </w:rPr>
          <w:t>provide</w:t>
        </w:r>
        <w:r w:rsidR="005164B0" w:rsidRPr="006747E9" w:rsidDel="00B42971">
          <w:rPr>
            <w:noProof/>
          </w:rPr>
          <w:t xml:space="preserve"> a basis for a sustainable open source software project that is attractive for an open source team to maintain. </w:t>
        </w:r>
      </w:moveFrom>
      <w:moveFromRangeEnd w:id="117"/>
      <w:del w:id="119" w:author="Stephen Richard" w:date="2014-01-28T14:42:00Z">
        <w:r w:rsidR="005164B0" w:rsidRPr="006747E9" w:rsidDel="00B42971">
          <w:rPr>
            <w:noProof/>
          </w:rPr>
          <w:delText xml:space="preserve">With this documentation future </w:delText>
        </w:r>
        <w:r w:rsidR="00D03C98" w:rsidRPr="00D03C98" w:rsidDel="00B42971">
          <w:rPr>
            <w:b/>
            <w:noProof/>
          </w:rPr>
          <w:delText>NGDS System Administrators</w:delText>
        </w:r>
        <w:r w:rsidR="005164B0" w:rsidRPr="006747E9" w:rsidDel="00B42971">
          <w:rPr>
            <w:noProof/>
          </w:rPr>
          <w:delText xml:space="preserve"> </w:delText>
        </w:r>
        <w:r w:rsidR="00F93792" w:rsidRPr="006747E9" w:rsidDel="00B42971">
          <w:rPr>
            <w:noProof/>
          </w:rPr>
          <w:delText>will</w:delText>
        </w:r>
        <w:r w:rsidR="005164B0" w:rsidRPr="006747E9" w:rsidDel="00B42971">
          <w:rPr>
            <w:noProof/>
          </w:rPr>
          <w:delText xml:space="preserve"> be able to quickly understand the system and become productive.</w:delText>
        </w:r>
      </w:del>
      <w:r w:rsidR="005164B0" w:rsidRPr="006747E9">
        <w:rPr>
          <w:noProof/>
        </w:rPr>
        <w:t xml:space="preserve"> </w:t>
      </w:r>
      <w:del w:id="120" w:author="Stephen Richard" w:date="2014-01-28T14:42:00Z">
        <w:r w:rsidR="00F93792" w:rsidRPr="006747E9" w:rsidDel="00B42971">
          <w:rPr>
            <w:noProof/>
          </w:rPr>
          <w:delText>The NGDS</w:delText>
        </w:r>
      </w:del>
      <w:ins w:id="121" w:author="Stephen Richard" w:date="2014-01-28T14:42:00Z">
        <w:r w:rsidR="00B42971">
          <w:rPr>
            <w:noProof/>
          </w:rPr>
          <w:t>This</w:t>
        </w:r>
      </w:ins>
      <w:r w:rsidR="00F93792" w:rsidRPr="006747E9">
        <w:rPr>
          <w:noProof/>
        </w:rPr>
        <w:t xml:space="preserve"> documentation</w:t>
      </w:r>
      <w:r w:rsidR="005164B0" w:rsidRPr="006747E9">
        <w:rPr>
          <w:noProof/>
        </w:rPr>
        <w:t xml:space="preserve"> </w:t>
      </w:r>
      <w:ins w:id="122" w:author="Stephen Richard" w:date="2014-01-28T14:42:00Z">
        <w:r w:rsidR="00B42971">
          <w:rPr>
            <w:noProof/>
          </w:rPr>
          <w:t xml:space="preserve">is </w:t>
        </w:r>
      </w:ins>
      <w:r w:rsidR="005164B0" w:rsidRPr="006747E9">
        <w:rPr>
          <w:noProof/>
        </w:rPr>
        <w:t xml:space="preserve">also </w:t>
      </w:r>
      <w:ins w:id="123" w:author="Stephen Richard" w:date="2014-01-28T14:42:00Z">
        <w:r w:rsidR="00B42971">
          <w:rPr>
            <w:noProof/>
          </w:rPr>
          <w:t xml:space="preserve">intended to </w:t>
        </w:r>
      </w:ins>
      <w:r w:rsidR="005164B0" w:rsidRPr="006747E9">
        <w:rPr>
          <w:noProof/>
        </w:rPr>
        <w:t>provide</w:t>
      </w:r>
      <w:del w:id="124" w:author="Stephen Richard" w:date="2014-01-28T14:42:00Z">
        <w:r w:rsidR="00F93792" w:rsidRPr="006747E9" w:rsidDel="00B42971">
          <w:rPr>
            <w:noProof/>
          </w:rPr>
          <w:delText>s</w:delText>
        </w:r>
      </w:del>
      <w:r w:rsidR="005164B0" w:rsidRPr="006747E9">
        <w:rPr>
          <w:noProof/>
        </w:rPr>
        <w:t xml:space="preserve"> </w:t>
      </w:r>
      <w:ins w:id="125" w:author="Stephen Richard" w:date="2014-01-28T14:44:00Z">
        <w:r w:rsidR="00B42971">
          <w:rPr>
            <w:noProof/>
          </w:rPr>
          <w:t xml:space="preserve">background guidance for the </w:t>
        </w:r>
      </w:ins>
      <w:del w:id="126" w:author="Stephen Richard" w:date="2014-01-28T14:44:00Z">
        <w:r w:rsidR="005164B0" w:rsidRPr="006747E9" w:rsidDel="00B42971">
          <w:rPr>
            <w:noProof/>
          </w:rPr>
          <w:delText xml:space="preserve">the basis for a future open source </w:delText>
        </w:r>
      </w:del>
      <w:r w:rsidR="005164B0" w:rsidRPr="006747E9">
        <w:rPr>
          <w:noProof/>
        </w:rPr>
        <w:t xml:space="preserve">organization </w:t>
      </w:r>
      <w:del w:id="127" w:author="Stephen Richard" w:date="2014-01-28T14:44:00Z">
        <w:r w:rsidR="005164B0" w:rsidRPr="006747E9" w:rsidDel="00B42971">
          <w:rPr>
            <w:noProof/>
          </w:rPr>
          <w:delText>to take over</w:delText>
        </w:r>
      </w:del>
      <w:ins w:id="128" w:author="Stephen Richard" w:date="2014-01-28T14:44:00Z">
        <w:r w:rsidR="00B42971">
          <w:rPr>
            <w:noProof/>
          </w:rPr>
          <w:t>that has</w:t>
        </w:r>
      </w:ins>
      <w:r w:rsidR="005164B0" w:rsidRPr="006747E9">
        <w:rPr>
          <w:noProof/>
        </w:rPr>
        <w:t xml:space="preserve"> </w:t>
      </w:r>
      <w:r w:rsidR="00FC53EB" w:rsidRPr="006747E9">
        <w:rPr>
          <w:noProof/>
        </w:rPr>
        <w:t>architectural oversight of</w:t>
      </w:r>
      <w:r w:rsidR="005164B0" w:rsidRPr="006747E9">
        <w:rPr>
          <w:noProof/>
        </w:rPr>
        <w:t xml:space="preserve"> the software.</w:t>
      </w:r>
      <w:ins w:id="129" w:author="Stephen Richard" w:date="2014-01-28T14:41:00Z">
        <w:r w:rsidR="00B42971" w:rsidRPr="00B42971">
          <w:rPr>
            <w:noProof/>
          </w:rPr>
          <w:t xml:space="preserve"> </w:t>
        </w:r>
      </w:ins>
      <w:moveToRangeStart w:id="130" w:author="Stephen Richard" w:date="2014-01-28T14:41:00Z" w:name="move378683424"/>
      <w:moveTo w:id="131" w:author="Stephen Richard" w:date="2014-01-28T14:41:00Z">
        <w:del w:id="132" w:author="Stephen Richard" w:date="2014-01-28T14:44:00Z">
          <w:r w:rsidR="00B42971" w:rsidRPr="006747E9" w:rsidDel="00B42971">
            <w:rPr>
              <w:noProof/>
            </w:rPr>
            <w:delText>This helps to fulfill o</w:delText>
          </w:r>
        </w:del>
      </w:moveTo>
      <w:ins w:id="133" w:author="Stephen Richard" w:date="2014-01-28T14:44:00Z">
        <w:r w:rsidR="00B42971">
          <w:rPr>
            <w:noProof/>
          </w:rPr>
          <w:t>O</w:t>
        </w:r>
      </w:ins>
      <w:moveTo w:id="134" w:author="Stephen Richard" w:date="2014-01-28T14:41:00Z">
        <w:r w:rsidR="00B42971" w:rsidRPr="006747E9">
          <w:rPr>
            <w:noProof/>
          </w:rPr>
          <w:t xml:space="preserve">ne of the main goals of </w:t>
        </w:r>
      </w:moveTo>
      <w:ins w:id="135" w:author="Stephen Richard" w:date="2014-01-28T14:44:00Z">
        <w:r w:rsidR="00B42971">
          <w:rPr>
            <w:noProof/>
          </w:rPr>
          <w:t xml:space="preserve">the </w:t>
        </w:r>
      </w:ins>
      <w:moveTo w:id="136" w:author="Stephen Richard" w:date="2014-01-28T14:41:00Z">
        <w:r w:rsidR="00B42971" w:rsidRPr="006747E9">
          <w:rPr>
            <w:noProof/>
          </w:rPr>
          <w:t>NGDS</w:t>
        </w:r>
      </w:moveTo>
      <w:ins w:id="137" w:author="Stephen Richard" w:date="2014-01-28T14:45:00Z">
        <w:r w:rsidR="00B42971">
          <w:rPr>
            <w:noProof/>
          </w:rPr>
          <w:t xml:space="preserve"> design and build project </w:t>
        </w:r>
      </w:ins>
      <w:moveTo w:id="138" w:author="Stephen Richard" w:date="2014-01-28T14:41:00Z">
        <w:del w:id="139" w:author="Stephen Richard" w:date="2014-01-28T14:45:00Z">
          <w:r w:rsidR="00B42971" w:rsidRPr="006747E9" w:rsidDel="00B42971">
            <w:rPr>
              <w:noProof/>
            </w:rPr>
            <w:delText>, which</w:delText>
          </w:r>
        </w:del>
        <w:r w:rsidR="00B42971" w:rsidRPr="006747E9">
          <w:rPr>
            <w:noProof/>
          </w:rPr>
          <w:t xml:space="preserve"> is to provide a </w:t>
        </w:r>
        <w:del w:id="140" w:author="Stephen Richard" w:date="2014-01-28T14:45:00Z">
          <w:r w:rsidR="00B42971" w:rsidRPr="006747E9" w:rsidDel="00B42971">
            <w:rPr>
              <w:noProof/>
            </w:rPr>
            <w:delText xml:space="preserve">basis for a </w:delText>
          </w:r>
        </w:del>
        <w:r w:rsidR="00B42971" w:rsidRPr="006747E9">
          <w:rPr>
            <w:noProof/>
          </w:rPr>
          <w:t xml:space="preserve">sustainable open source software </w:t>
        </w:r>
        <w:del w:id="141" w:author="Stephen Richard" w:date="2014-01-28T14:45:00Z">
          <w:r w:rsidR="00B42971" w:rsidRPr="006747E9" w:rsidDel="00B42971">
            <w:rPr>
              <w:noProof/>
            </w:rPr>
            <w:delText>project</w:delText>
          </w:r>
        </w:del>
      </w:moveTo>
      <w:ins w:id="142" w:author="Stephen Richard" w:date="2014-01-28T14:45:00Z">
        <w:r w:rsidR="00B42971">
          <w:rPr>
            <w:noProof/>
          </w:rPr>
          <w:t>product</w:t>
        </w:r>
      </w:ins>
      <w:moveTo w:id="143" w:author="Stephen Richard" w:date="2014-01-28T14:41:00Z">
        <w:r w:rsidR="00B42971" w:rsidRPr="006747E9">
          <w:rPr>
            <w:noProof/>
          </w:rPr>
          <w:t xml:space="preserve"> that is attractive for an open source team to maintain.</w:t>
        </w:r>
      </w:moveTo>
      <w:moveToRangeEnd w:id="130"/>
    </w:p>
    <w:p w:rsidR="00BB7818" w:rsidRPr="006747E9" w:rsidRDefault="00BB7818" w:rsidP="00BB7818">
      <w:pPr>
        <w:pStyle w:val="Heading2"/>
        <w:rPr>
          <w:noProof/>
        </w:rPr>
      </w:pPr>
      <w:bookmarkStart w:id="144" w:name="_Toc377482190"/>
      <w:r w:rsidRPr="006747E9">
        <w:rPr>
          <w:noProof/>
        </w:rPr>
        <w:t>Document Roadmap</w:t>
      </w:r>
      <w:bookmarkEnd w:id="144"/>
    </w:p>
    <w:p w:rsidR="00BB7818" w:rsidRPr="006747E9" w:rsidRDefault="00B42971" w:rsidP="00B42971">
      <w:pPr>
        <w:pStyle w:val="Body"/>
        <w:spacing w:before="0" w:after="0"/>
        <w:pPrChange w:id="145" w:author="Stephen Richard" w:date="2014-01-28T14:46:00Z">
          <w:pPr>
            <w:pStyle w:val="Body"/>
          </w:pPr>
        </w:pPrChange>
      </w:pPr>
      <w:ins w:id="146" w:author="Stephen Richard" w:date="2014-01-28T14:41:00Z">
        <w:r>
          <w:t xml:space="preserve">We assume that the </w:t>
        </w:r>
      </w:ins>
      <w:ins w:id="147" w:author="Stephen Richard" w:date="2014-01-28T14:45:00Z">
        <w:r>
          <w:t>reader</w:t>
        </w:r>
      </w:ins>
      <w:ins w:id="148" w:author="Stephen Richard" w:date="2014-01-28T14:41:00Z">
        <w:r>
          <w:t xml:space="preserve"> is familiar with the NGDS Requirements and Architecture documents. </w:t>
        </w:r>
      </w:ins>
      <w:r w:rsidR="00BB7818" w:rsidRPr="006747E9">
        <w:t xml:space="preserve">This document outlines the architecture of </w:t>
      </w:r>
      <w:r w:rsidR="001A1F7A" w:rsidRPr="006747E9">
        <w:t xml:space="preserve">NGDS and </w:t>
      </w:r>
      <w:r w:rsidR="00366D2C" w:rsidRPr="006747E9">
        <w:t>is structured in the following way:</w:t>
      </w:r>
    </w:p>
    <w:p w:rsidR="00366D2C" w:rsidRDefault="00CD51A6" w:rsidP="00B42971">
      <w:pPr>
        <w:pStyle w:val="Body"/>
        <w:numPr>
          <w:ilvl w:val="0"/>
          <w:numId w:val="41"/>
        </w:numPr>
        <w:spacing w:before="0" w:after="0"/>
        <w:pPrChange w:id="149" w:author="Stephen Richard" w:date="2014-01-28T14:46:00Z">
          <w:pPr>
            <w:pStyle w:val="Body"/>
            <w:numPr>
              <w:numId w:val="29"/>
            </w:numPr>
            <w:ind w:left="720" w:hanging="360"/>
          </w:pPr>
        </w:pPrChange>
      </w:pPr>
      <w:r>
        <w:t>Configure the production version for development</w:t>
      </w:r>
    </w:p>
    <w:p w:rsidR="00CD51A6" w:rsidRDefault="00CD51A6" w:rsidP="00B42971">
      <w:pPr>
        <w:pStyle w:val="Body"/>
        <w:numPr>
          <w:ilvl w:val="0"/>
          <w:numId w:val="41"/>
        </w:numPr>
        <w:spacing w:before="0" w:after="0"/>
        <w:pPrChange w:id="150" w:author="Stephen Richard" w:date="2014-01-28T14:46:00Z">
          <w:pPr>
            <w:pStyle w:val="Body"/>
            <w:numPr>
              <w:numId w:val="29"/>
            </w:numPr>
            <w:ind w:left="720" w:hanging="360"/>
          </w:pPr>
        </w:pPrChange>
      </w:pPr>
      <w:r>
        <w:t>Relevant frameworks and links to their description</w:t>
      </w:r>
    </w:p>
    <w:p w:rsidR="00CD51A6" w:rsidRDefault="00CD51A6" w:rsidP="00B42971">
      <w:pPr>
        <w:pStyle w:val="Body"/>
        <w:numPr>
          <w:ilvl w:val="0"/>
          <w:numId w:val="41"/>
        </w:numPr>
        <w:spacing w:before="0" w:after="0"/>
        <w:pPrChange w:id="151" w:author="Stephen Richard" w:date="2014-01-28T14:46:00Z">
          <w:pPr>
            <w:pStyle w:val="Body"/>
            <w:numPr>
              <w:numId w:val="29"/>
            </w:numPr>
            <w:ind w:left="720" w:hanging="360"/>
          </w:pPr>
        </w:pPrChange>
      </w:pPr>
      <w:r>
        <w:t>Configure Eclipse to be used with CKAN</w:t>
      </w:r>
    </w:p>
    <w:p w:rsidR="00CD51A6" w:rsidRDefault="002A0C54" w:rsidP="00B42971">
      <w:pPr>
        <w:pStyle w:val="Body"/>
        <w:numPr>
          <w:ilvl w:val="0"/>
          <w:numId w:val="41"/>
        </w:numPr>
        <w:spacing w:before="0" w:after="0"/>
        <w:pPrChange w:id="152" w:author="Stephen Richard" w:date="2014-01-28T14:46:00Z">
          <w:pPr>
            <w:pStyle w:val="Body"/>
            <w:numPr>
              <w:numId w:val="29"/>
            </w:numPr>
            <w:ind w:left="720" w:hanging="360"/>
          </w:pPr>
        </w:pPrChange>
      </w:pPr>
      <w:r>
        <w:t>Debugging with Eclipse</w:t>
      </w:r>
    </w:p>
    <w:p w:rsidR="00D06AEA" w:rsidRPr="006747E9" w:rsidRDefault="00137CC3" w:rsidP="00B42971">
      <w:pPr>
        <w:pStyle w:val="Body"/>
        <w:numPr>
          <w:ilvl w:val="0"/>
          <w:numId w:val="41"/>
        </w:numPr>
        <w:spacing w:before="0"/>
        <w:pPrChange w:id="153" w:author="Stephen Richard" w:date="2014-01-28T14:46:00Z">
          <w:pPr>
            <w:pStyle w:val="Body"/>
            <w:numPr>
              <w:numId w:val="29"/>
            </w:numPr>
            <w:ind w:left="720" w:hanging="360"/>
          </w:pPr>
        </w:pPrChange>
      </w:pPr>
      <w:r>
        <w:t>Highlevel guide line through the code</w:t>
      </w:r>
    </w:p>
    <w:p w:rsidR="009E249B" w:rsidRPr="006747E9" w:rsidRDefault="00137CC3" w:rsidP="00D03C98">
      <w:pPr>
        <w:pStyle w:val="Heading2"/>
      </w:pPr>
      <w:bookmarkStart w:id="154" w:name="_Toc64867661"/>
      <w:bookmarkStart w:id="155" w:name="_Toc87146872"/>
      <w:bookmarkStart w:id="156" w:name="_Ref126913405"/>
      <w:bookmarkStart w:id="157" w:name="_Ref362857253"/>
      <w:bookmarkStart w:id="158" w:name="_Toc377482191"/>
      <w:bookmarkEnd w:id="68"/>
      <w:bookmarkEnd w:id="69"/>
      <w:bookmarkEnd w:id="70"/>
      <w:bookmarkEnd w:id="71"/>
      <w:bookmarkEnd w:id="72"/>
      <w:bookmarkEnd w:id="73"/>
      <w:bookmarkEnd w:id="74"/>
      <w:bookmarkEnd w:id="75"/>
      <w:bookmarkEnd w:id="76"/>
      <w:bookmarkEnd w:id="77"/>
      <w:r>
        <w:lastRenderedPageBreak/>
        <w:t>Document</w:t>
      </w:r>
      <w:r w:rsidR="00773896" w:rsidRPr="006747E9">
        <w:t xml:space="preserve"> Scope</w:t>
      </w:r>
      <w:bookmarkEnd w:id="154"/>
      <w:bookmarkEnd w:id="155"/>
      <w:bookmarkEnd w:id="156"/>
      <w:r w:rsidR="00773896" w:rsidRPr="006747E9">
        <w:t xml:space="preserve"> and Background</w:t>
      </w:r>
      <w:bookmarkEnd w:id="157"/>
      <w:bookmarkEnd w:id="158"/>
    </w:p>
    <w:p w:rsidR="00D03C98" w:rsidRDefault="00171317" w:rsidP="00E818D8">
      <w:pPr>
        <w:pStyle w:val="Body"/>
      </w:pPr>
      <w:r w:rsidRPr="006747E9">
        <w:t xml:space="preserve">The requirements of NGDS are discussed in detail in the requirements document [REQ2.7]. </w:t>
      </w:r>
      <w:r w:rsidR="00D03C98">
        <w:t xml:space="preserve">The software </w:t>
      </w:r>
      <w:del w:id="159" w:author="Stephen Richard" w:date="2014-01-28T14:46:00Z">
        <w:r w:rsidR="00D03C98" w:rsidDel="00B42971">
          <w:delText xml:space="preserve">Architecture </w:delText>
        </w:r>
      </w:del>
      <w:ins w:id="160" w:author="Stephen Richard" w:date="2014-01-28T14:46:00Z">
        <w:r w:rsidR="00B42971">
          <w:t>a</w:t>
        </w:r>
        <w:r w:rsidR="00B42971">
          <w:t xml:space="preserve">rchitecture </w:t>
        </w:r>
      </w:ins>
      <w:r w:rsidR="00D03C98">
        <w:t xml:space="preserve">is </w:t>
      </w:r>
      <w:del w:id="161" w:author="Stephen Richard" w:date="2014-01-28T14:46:00Z">
        <w:r w:rsidR="00D03C98" w:rsidDel="00B42971">
          <w:delText xml:space="preserve">discussed </w:delText>
        </w:r>
      </w:del>
      <w:ins w:id="162" w:author="Stephen Richard" w:date="2014-01-28T14:46:00Z">
        <w:r w:rsidR="00B42971">
          <w:t>described</w:t>
        </w:r>
        <w:r w:rsidR="00B42971">
          <w:t xml:space="preserve"> </w:t>
        </w:r>
      </w:ins>
      <w:r w:rsidR="00D03C98">
        <w:t>in detail in the soft</w:t>
      </w:r>
      <w:r w:rsidR="00137CC3">
        <w:t xml:space="preserve">ware architecture </w:t>
      </w:r>
      <w:del w:id="163" w:author="Stephen Richard" w:date="2014-01-28T14:47:00Z">
        <w:r w:rsidR="00137CC3" w:rsidDel="00B42971">
          <w:delText xml:space="preserve">Document </w:delText>
        </w:r>
      </w:del>
      <w:ins w:id="164" w:author="Stephen Richard" w:date="2014-01-28T14:47:00Z">
        <w:r w:rsidR="00B42971">
          <w:t>d</w:t>
        </w:r>
        <w:r w:rsidR="00B42971">
          <w:t xml:space="preserve">ocument </w:t>
        </w:r>
      </w:ins>
      <w:r w:rsidR="00137CC3">
        <w:t>[ARC</w:t>
      </w:r>
      <w:r w:rsidR="00D03C98">
        <w:t>1.0].</w:t>
      </w:r>
      <w:r w:rsidR="00137CC3">
        <w:t xml:space="preserve"> </w:t>
      </w:r>
      <w:del w:id="165" w:author="Stephen Richard" w:date="2014-01-28T14:47:00Z">
        <w:r w:rsidR="00137CC3" w:rsidDel="00B42971">
          <w:delText xml:space="preserve">The </w:delText>
        </w:r>
      </w:del>
      <w:ins w:id="166" w:author="Stephen Richard" w:date="2014-01-28T14:47:00Z">
        <w:r w:rsidR="00B42971">
          <w:t>Software</w:t>
        </w:r>
        <w:r w:rsidR="00B42971">
          <w:t xml:space="preserve"> </w:t>
        </w:r>
      </w:ins>
      <w:r w:rsidR="00137CC3">
        <w:t>installation is discussed in detail in the installaion guide [INS1.0].</w:t>
      </w:r>
    </w:p>
    <w:p w:rsidR="00D03C98" w:rsidRDefault="00D03C98" w:rsidP="00E818D8">
      <w:pPr>
        <w:pStyle w:val="Body"/>
      </w:pPr>
      <w:r>
        <w:t xml:space="preserve">As outlined in the architecture document the NGDS software stack is the same for a </w:t>
      </w:r>
      <w:del w:id="167" w:author="Stephen Richard" w:date="2014-01-28T14:47:00Z">
        <w:r w:rsidDel="00B42971">
          <w:delText xml:space="preserve">node </w:delText>
        </w:r>
      </w:del>
      <w:ins w:id="168" w:author="Stephen Richard" w:date="2014-01-28T14:47:00Z">
        <w:r w:rsidR="00B42971">
          <w:t>publishing</w:t>
        </w:r>
        <w:r w:rsidR="00B42971">
          <w:t xml:space="preserve"> </w:t>
        </w:r>
      </w:ins>
      <w:r>
        <w:t>installation and a</w:t>
      </w:r>
      <w:ins w:id="169" w:author="Stephen Richard" w:date="2014-01-28T14:47:00Z">
        <w:r w:rsidR="00B42971">
          <w:t xml:space="preserve">n aggregating </w:t>
        </w:r>
      </w:ins>
      <w:del w:id="170" w:author="Stephen Richard" w:date="2014-01-28T14:47:00Z">
        <w:r w:rsidDel="00B42971">
          <w:delText xml:space="preserve"> central </w:delText>
        </w:r>
      </w:del>
      <w:r>
        <w:t xml:space="preserve">installation </w:t>
      </w:r>
      <w:r w:rsidRPr="006747E9">
        <w:t xml:space="preserve">(see </w:t>
      </w:r>
      <w:r w:rsidRPr="006747E9">
        <w:fldChar w:fldCharType="begin"/>
      </w:r>
      <w:r w:rsidRPr="006747E9">
        <w:instrText xml:space="preserve"> REF _Ref361239564 \h </w:instrText>
      </w:r>
      <w:r w:rsidRPr="006747E9">
        <w:fldChar w:fldCharType="separate"/>
      </w:r>
      <w:r w:rsidR="00FA4847" w:rsidRPr="006747E9">
        <w:t xml:space="preserve">Figure </w:t>
      </w:r>
      <w:r w:rsidR="00FA4847">
        <w:t>1</w:t>
      </w:r>
      <w:r w:rsidRPr="006747E9">
        <w:fldChar w:fldCharType="end"/>
      </w:r>
      <w:r w:rsidRPr="006747E9">
        <w:t>)</w:t>
      </w:r>
      <w:r>
        <w:t xml:space="preserve">. The install process includes a configuration parameter that allows to choose between installation as a </w:t>
      </w:r>
      <w:ins w:id="171" w:author="Stephen Richard" w:date="2014-01-28T14:47:00Z">
        <w:r w:rsidR="00B42971">
          <w:t>Publisher (</w:t>
        </w:r>
      </w:ins>
      <w:r>
        <w:t>Node-in-a-</w:t>
      </w:r>
      <w:del w:id="172" w:author="Stephen Richard" w:date="2014-01-28T14:47:00Z">
        <w:r w:rsidDel="00B42971">
          <w:delText xml:space="preserve">Box </w:delText>
        </w:r>
      </w:del>
      <w:ins w:id="173" w:author="Stephen Richard" w:date="2014-01-28T14:47:00Z">
        <w:r w:rsidR="00B42971">
          <w:t>Box</w:t>
        </w:r>
        <w:r w:rsidR="00B42971">
          <w:t xml:space="preserve">) or as an aggregater </w:t>
        </w:r>
      </w:ins>
      <w:del w:id="174" w:author="Stephen Richard" w:date="2014-01-28T14:47:00Z">
        <w:r w:rsidDel="00B42971">
          <w:delText xml:space="preserve">and </w:delText>
        </w:r>
      </w:del>
      <w:ins w:id="175" w:author="Stephen Richard" w:date="2014-01-28T14:47:00Z">
        <w:r w:rsidR="00B42971">
          <w:t>(</w:t>
        </w:r>
      </w:ins>
      <w:r>
        <w:t>Central Harvesting Node</w:t>
      </w:r>
      <w:ins w:id="176" w:author="Stephen Richard" w:date="2014-01-28T14:48:00Z">
        <w:r w:rsidR="00B42971">
          <w:t>)</w:t>
        </w:r>
      </w:ins>
      <w:r>
        <w:t>.</w:t>
      </w:r>
    </w:p>
    <w:p w:rsidR="00E73A1D" w:rsidRPr="006747E9" w:rsidRDefault="00E73A1D" w:rsidP="00E818D8">
      <w:pPr>
        <w:pStyle w:val="Body"/>
      </w:pPr>
    </w:p>
    <w:p w:rsidR="00E73A1D" w:rsidRPr="006747E9" w:rsidRDefault="00E73A1D" w:rsidP="007E1C28">
      <w:pPr>
        <w:pStyle w:val="Body"/>
        <w:pPrChange w:id="177" w:author="Stephen Richard" w:date="2014-01-28T13:52:00Z">
          <w:pPr>
            <w:pStyle w:val="Body"/>
            <w:keepNext/>
          </w:pPr>
        </w:pPrChange>
      </w:pPr>
      <w:r w:rsidRPr="006747E9">
        <w:drawing>
          <wp:inline distT="0" distB="0" distL="0" distR="0" wp14:anchorId="7015B6FE" wp14:editId="0C1A2F74">
            <wp:extent cx="3817620" cy="1851660"/>
            <wp:effectExtent l="76200" t="38100" r="876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73A1D" w:rsidRPr="006747E9" w:rsidRDefault="00E73A1D" w:rsidP="00E73A1D">
      <w:pPr>
        <w:pStyle w:val="Caption"/>
      </w:pPr>
      <w:bookmarkStart w:id="178" w:name="_Ref361239564"/>
      <w:bookmarkStart w:id="179" w:name="_Toc377482212"/>
      <w:r w:rsidRPr="006747E9">
        <w:t xml:space="preserve">Figure </w:t>
      </w:r>
      <w:r w:rsidR="00FD55BF" w:rsidRPr="006747E9">
        <w:fldChar w:fldCharType="begin"/>
      </w:r>
      <w:r w:rsidRPr="006747E9">
        <w:instrText xml:space="preserve"> SEQ Figure \* ARABIC </w:instrText>
      </w:r>
      <w:r w:rsidR="00FD55BF" w:rsidRPr="006747E9">
        <w:fldChar w:fldCharType="separate"/>
      </w:r>
      <w:r w:rsidR="00FA4847">
        <w:t>1</w:t>
      </w:r>
      <w:r w:rsidR="00FD55BF" w:rsidRPr="006747E9">
        <w:fldChar w:fldCharType="end"/>
      </w:r>
      <w:bookmarkEnd w:id="178"/>
      <w:r w:rsidRPr="006747E9">
        <w:t>: NGDS is a grid of repositories</w:t>
      </w:r>
      <w:bookmarkEnd w:id="179"/>
    </w:p>
    <w:p w:rsidR="00C11DEB" w:rsidRDefault="00C11DEB" w:rsidP="00C11DEB">
      <w:bookmarkStart w:id="180" w:name="_Ref377462760"/>
    </w:p>
    <w:p w:rsidR="00C11DEB" w:rsidRDefault="00C11DEB" w:rsidP="00C11DEB"/>
    <w:p w:rsidR="0096296E" w:rsidRDefault="00137CC3" w:rsidP="00D03C98">
      <w:pPr>
        <w:pStyle w:val="Heading1"/>
        <w:rPr>
          <w:ins w:id="181" w:author="Stephen Richard" w:date="2014-01-28T14:40:00Z"/>
        </w:rPr>
      </w:pPr>
      <w:bookmarkStart w:id="182" w:name="_Toc377482192"/>
      <w:r>
        <w:lastRenderedPageBreak/>
        <w:t>Configure System for Development</w:t>
      </w:r>
      <w:bookmarkEnd w:id="182"/>
    </w:p>
    <w:p w:rsidR="00131858" w:rsidRPr="00131858" w:rsidRDefault="00131858" w:rsidP="00131858">
      <w:pPr>
        <w:pStyle w:val="Body"/>
        <w:pPrChange w:id="183" w:author="Stephen Richard" w:date="2014-01-28T14:40:00Z">
          <w:pPr>
            <w:pStyle w:val="Heading1"/>
          </w:pPr>
        </w:pPrChange>
      </w:pPr>
      <w:moveToRangeStart w:id="184" w:author="Stephen Richard" w:date="2014-01-28T14:40:00Z" w:name="move378683333"/>
      <w:moveTo w:id="185" w:author="Stephen Richard" w:date="2014-01-28T14:40:00Z">
        <w:del w:id="186" w:author="Stephen Richard" w:date="2014-01-28T14:40:00Z">
          <w:r w:rsidDel="00131858">
            <w:delText xml:space="preserve">Finally the </w:delText>
          </w:r>
          <w:commentRangeStart w:id="187"/>
          <w:r w:rsidDel="00131858">
            <w:delText>developer must also</w:delText>
          </w:r>
        </w:del>
      </w:moveTo>
      <w:ins w:id="188" w:author="Stephen Richard" w:date="2014-01-28T14:40:00Z">
        <w:r>
          <w:t>NOTE:</w:t>
        </w:r>
      </w:ins>
      <w:moveTo w:id="189" w:author="Stephen Richard" w:date="2014-01-28T14:40:00Z">
        <w:r>
          <w:t xml:space="preserve"> read the installation instructions and execute them carefully and precisely.</w:t>
        </w:r>
        <w:commentRangeEnd w:id="187"/>
        <w:r>
          <w:rPr>
            <w:rStyle w:val="CommentReference"/>
          </w:rPr>
          <w:commentReference w:id="187"/>
        </w:r>
      </w:moveTo>
      <w:moveToRangeEnd w:id="184"/>
    </w:p>
    <w:p w:rsidR="00122348" w:rsidDel="00006089" w:rsidRDefault="00122348" w:rsidP="00E818D8">
      <w:pPr>
        <w:pStyle w:val="Body"/>
        <w:rPr>
          <w:del w:id="190" w:author="Stephen Richard" w:date="2014-01-28T14:58:00Z"/>
        </w:rPr>
      </w:pPr>
      <w:del w:id="191" w:author="Stephen Richard" w:date="2014-01-28T14:57:00Z">
        <w:r w:rsidDel="00006089">
          <w:delText>First of all, please also refer to our</w:delText>
        </w:r>
      </w:del>
      <w:ins w:id="192" w:author="Stephen Richard" w:date="2014-01-28T14:57:00Z">
        <w:r w:rsidR="00006089">
          <w:t>The NGDS developer GitHub</w:t>
        </w:r>
      </w:ins>
      <w:r>
        <w:t xml:space="preserve"> WIKI</w:t>
      </w:r>
      <w:ins w:id="193" w:author="Stephen Richard" w:date="2014-01-28T14:58:00Z">
        <w:r w:rsidR="00006089">
          <w:t xml:space="preserve"> at </w:t>
        </w:r>
      </w:ins>
      <w:del w:id="194" w:author="Stephen Richard" w:date="2014-01-28T14:58:00Z">
        <w:r w:rsidDel="00006089">
          <w:delText>:</w:delText>
        </w:r>
      </w:del>
    </w:p>
    <w:p w:rsidR="00122348" w:rsidRPr="00006089" w:rsidRDefault="00852126" w:rsidP="00E818D8">
      <w:pPr>
        <w:pStyle w:val="Body"/>
      </w:pPr>
      <w:r>
        <w:fldChar w:fldCharType="begin"/>
      </w:r>
      <w:ins w:id="195" w:author="Stephen Richard" w:date="2014-01-28T13:59:00Z">
        <w:r w:rsidR="007E1C28">
          <w:instrText>HYPERLINK "https://github.com/ngds/dev-info/wiki/_pages"</w:instrText>
        </w:r>
      </w:ins>
      <w:del w:id="196" w:author="Stephen Richard" w:date="2014-01-28T13:59:00Z">
        <w:r w:rsidDel="007E1C28">
          <w:delInstrText xml:space="preserve"> HYPERLINK "https://github.com/ngds/dev-info/wiki/_pages" </w:delInstrText>
        </w:r>
      </w:del>
      <w:ins w:id="197" w:author="Stephen Richard" w:date="2014-01-28T13:59:00Z"/>
      <w:r>
        <w:fldChar w:fldCharType="separate"/>
      </w:r>
      <w:r w:rsidR="00122348" w:rsidRPr="00A2790F">
        <w:rPr>
          <w:rStyle w:val="Hyperlink"/>
          <w:rFonts w:ascii="Palatino Linotype" w:hAnsi="Palatino Linotype"/>
        </w:rPr>
        <w:t>https://github.com/ngds/dev-info/wiki/_pages</w:t>
      </w:r>
      <w:r>
        <w:rPr>
          <w:rStyle w:val="Hyperlink"/>
          <w:rFonts w:ascii="Palatino Linotype" w:hAnsi="Palatino Linotype"/>
        </w:rPr>
        <w:fldChar w:fldCharType="end"/>
      </w:r>
      <w:ins w:id="198" w:author="Stephen Richard" w:date="2014-01-28T14:58:00Z">
        <w:r w:rsidR="00006089">
          <w:rPr>
            <w:rStyle w:val="Hyperlink"/>
            <w:rFonts w:ascii="Palatino Linotype" w:hAnsi="Palatino Linotype"/>
          </w:rPr>
          <w:t> </w:t>
        </w:r>
        <w:r w:rsidR="00006089">
          <w:t>includes the most up to date information about sofware development for the NGDS CKAN application.</w:t>
        </w:r>
      </w:ins>
    </w:p>
    <w:p w:rsidR="00137CC3" w:rsidRDefault="0096296E" w:rsidP="00E818D8">
      <w:pPr>
        <w:pStyle w:val="Body"/>
      </w:pPr>
      <w:r>
        <w:t xml:space="preserve">In this section we outline </w:t>
      </w:r>
      <w:r w:rsidR="00137CC3">
        <w:t xml:space="preserve">how to modify the system so that it can be used in development mode. We assume that the installation has been completed as </w:t>
      </w:r>
      <w:del w:id="199" w:author="Stephen Richard" w:date="2014-01-28T14:59:00Z">
        <w:r w:rsidR="00137CC3" w:rsidDel="00006089">
          <w:delText xml:space="preserve">it was </w:delText>
        </w:r>
      </w:del>
      <w:r w:rsidR="00137CC3">
        <w:t>outlined in the Installation Guide [INS1.0].</w:t>
      </w:r>
    </w:p>
    <w:p w:rsidR="00AB2165" w:rsidRDefault="00AB2165" w:rsidP="00E818D8">
      <w:pPr>
        <w:pStyle w:val="Body"/>
      </w:pPr>
      <w:r>
        <w:t>The following figure outlines the main components of NGDS.</w:t>
      </w:r>
    </w:p>
    <w:p w:rsidR="00AB2165" w:rsidRDefault="00AB2165" w:rsidP="00E818D8">
      <w:pPr>
        <w:pStyle w:val="Body"/>
      </w:pPr>
    </w:p>
    <w:p w:rsidR="00AB2165" w:rsidRDefault="00AB2165" w:rsidP="00E818D8">
      <w:pPr>
        <w:pStyle w:val="Body"/>
      </w:pPr>
      <w:r>
        <w:drawing>
          <wp:inline distT="0" distB="0" distL="0" distR="0" wp14:anchorId="639B2E4F" wp14:editId="534C7D3E">
            <wp:extent cx="5486400" cy="2686773"/>
            <wp:effectExtent l="0" t="0" r="0" b="0"/>
            <wp:docPr id="5" name="Picture 5" descr="cid:image001.png@01CF0EB8.5487C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0EB8.5487C8F0"/>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486400" cy="2686773"/>
                    </a:xfrm>
                    <a:prstGeom prst="rect">
                      <a:avLst/>
                    </a:prstGeom>
                    <a:noFill/>
                    <a:ln>
                      <a:noFill/>
                    </a:ln>
                  </pic:spPr>
                </pic:pic>
              </a:graphicData>
            </a:graphic>
          </wp:inline>
        </w:drawing>
      </w:r>
    </w:p>
    <w:p w:rsidR="00AB2165" w:rsidRDefault="00AB2165" w:rsidP="00E818D8">
      <w:pPr>
        <w:pStyle w:val="Body"/>
      </w:pPr>
    </w:p>
    <w:p w:rsidR="001265E5" w:rsidRDefault="001265E5" w:rsidP="001265E5">
      <w:pPr>
        <w:pStyle w:val="Body"/>
        <w:rPr>
          <w:ins w:id="200" w:author="Stephen Richard" w:date="2014-01-28T15:42:00Z"/>
        </w:rPr>
      </w:pPr>
      <w:ins w:id="201" w:author="Stephen Richard" w:date="2014-01-28T15:42:00Z">
        <w:r>
          <w:t>The NGDS CKAN project is based on CKAN 2.0.1</w:t>
        </w:r>
      </w:ins>
      <w:ins w:id="202" w:author="Stephen Richard" w:date="2014-01-28T15:43:00Z">
        <w:r>
          <w:t xml:space="preserve">. </w:t>
        </w:r>
        <w:r>
          <w:t>The current method of tr</w:t>
        </w:r>
        <w:r>
          <w:t>acking CKAN is to bind the sofware installaion</w:t>
        </w:r>
        <w:r>
          <w:t xml:space="preserve"> to a specific versioned GitHub URL of CKAN (as opposed to forking </w:t>
        </w:r>
        <w:r>
          <w:t>the project). T</w:t>
        </w:r>
      </w:ins>
      <w:ins w:id="203" w:author="Stephen Richard" w:date="2014-01-28T15:42:00Z">
        <w:r>
          <w:t xml:space="preserve">he installation script specifically uses </w:t>
        </w:r>
        <w:r w:rsidRPr="001265E5">
          <w:t>https://github.com/okfn/ckan.git@ckan-2.0.1#egg=ckan</w:t>
        </w:r>
      </w:ins>
    </w:p>
    <w:p w:rsidR="00036729" w:rsidDel="00006089" w:rsidRDefault="00036729" w:rsidP="00E818D8">
      <w:pPr>
        <w:pStyle w:val="Body"/>
        <w:rPr>
          <w:del w:id="204" w:author="Stephen Richard" w:date="2014-01-28T15:02:00Z"/>
        </w:rPr>
      </w:pPr>
      <w:del w:id="205" w:author="Stephen Richard" w:date="2014-01-28T15:00:00Z">
        <w:r w:rsidDel="00006089">
          <w:delText>The developer could very well use the system</w:delText>
        </w:r>
      </w:del>
      <w:ins w:id="206" w:author="Stephen Richard" w:date="2014-01-28T15:00:00Z">
        <w:r w:rsidR="00006089">
          <w:t>Software development is possible</w:t>
        </w:r>
      </w:ins>
      <w:r>
        <w:t xml:space="preserve"> in production </w:t>
      </w:r>
      <w:del w:id="207" w:author="Stephen Richard" w:date="2014-01-28T15:00:00Z">
        <w:r w:rsidDel="00006089">
          <w:delText>setup</w:delText>
        </w:r>
      </w:del>
      <w:ins w:id="208" w:author="Stephen Richard" w:date="2014-01-28T15:00:00Z">
        <w:r w:rsidR="00006089">
          <w:t>configuration with</w:t>
        </w:r>
      </w:ins>
      <w:del w:id="209" w:author="Stephen Richard" w:date="2014-01-28T15:00:00Z">
        <w:r w:rsidDel="00006089">
          <w:delText>. In this setup</w:delText>
        </w:r>
      </w:del>
      <w:r>
        <w:t xml:space="preserve"> CKAN </w:t>
      </w:r>
      <w:del w:id="210" w:author="Stephen Richard" w:date="2014-01-28T15:00:00Z">
        <w:r w:rsidDel="00006089">
          <w:delText xml:space="preserve">is </w:delText>
        </w:r>
      </w:del>
      <w:r>
        <w:t>served</w:t>
      </w:r>
      <w:r w:rsidR="00BA6F54">
        <w:t xml:space="preserve"> indirectly via </w:t>
      </w:r>
      <w:ins w:id="211" w:author="Stephen Richard" w:date="2014-01-28T15:00:00Z">
        <w:r w:rsidR="00006089">
          <w:t xml:space="preserve">an </w:t>
        </w:r>
      </w:ins>
      <w:r w:rsidR="00BA6F54">
        <w:t xml:space="preserve">apache2 web server. However, </w:t>
      </w:r>
      <w:del w:id="212" w:author="Stephen Richard" w:date="2014-01-28T15:00:00Z">
        <w:r w:rsidR="00BA6F54" w:rsidDel="00006089">
          <w:delText xml:space="preserve">as a developer </w:delText>
        </w:r>
      </w:del>
      <w:r w:rsidR="00BA6F54">
        <w:t>it is preferable to run the system directly via the command line</w:t>
      </w:r>
      <w:ins w:id="213" w:author="Stephen Richard" w:date="2014-01-28T15:01:00Z">
        <w:r w:rsidR="00006089">
          <w:t xml:space="preserve"> for software development</w:t>
        </w:r>
      </w:ins>
      <w:r w:rsidR="00BA6F54">
        <w:t xml:space="preserve">. Also </w:t>
      </w:r>
      <w:del w:id="214" w:author="Stephen Richard" w:date="2014-01-28T15:01:00Z">
        <w:r w:rsidR="00BA6F54" w:rsidDel="00006089">
          <w:delText>the developer probably want</w:delText>
        </w:r>
      </w:del>
      <w:ins w:id="215" w:author="Stephen Richard" w:date="2014-01-28T15:01:00Z">
        <w:r w:rsidR="00006089">
          <w:t>it is recommended</w:t>
        </w:r>
      </w:ins>
      <w:r w:rsidR="00BA6F54">
        <w:t xml:space="preserve"> to turn on the development mode in order to get more feedback</w:t>
      </w:r>
      <w:del w:id="216" w:author="Stephen Richard" w:date="2014-01-28T15:02:00Z">
        <w:r w:rsidR="00BA6F54" w:rsidDel="00006089">
          <w:delText>. The development mode also has the advantage that</w:delText>
        </w:r>
      </w:del>
      <w:ins w:id="217" w:author="Stephen Richard" w:date="2014-01-28T15:02:00Z">
        <w:r w:rsidR="00006089">
          <w:t xml:space="preserve"> and because CKAN</w:t>
        </w:r>
      </w:ins>
      <w:del w:id="218" w:author="Stephen Richard" w:date="2014-01-28T15:02:00Z">
        <w:r w:rsidR="00BA6F54" w:rsidDel="00006089">
          <w:delText xml:space="preserve"> it</w:delText>
        </w:r>
      </w:del>
      <w:r w:rsidR="00BA6F54">
        <w:t xml:space="preserve"> serves </w:t>
      </w:r>
      <w:del w:id="219" w:author="Stephen Richard" w:date="2014-01-28T15:02:00Z">
        <w:r w:rsidR="00BA6F54" w:rsidDel="00006089">
          <w:delText xml:space="preserve">the </w:delText>
        </w:r>
      </w:del>
      <w:r w:rsidR="00BA6F54">
        <w:t xml:space="preserve">source JavaScript files </w:t>
      </w:r>
      <w:del w:id="220" w:author="Stephen Richard" w:date="2014-01-28T15:02:00Z">
        <w:r w:rsidR="00BA6F54" w:rsidDel="00006089">
          <w:delText>and not the</w:delText>
        </w:r>
      </w:del>
      <w:ins w:id="221" w:author="Stephen Richard" w:date="2014-01-28T15:02:00Z">
        <w:r w:rsidR="00006089">
          <w:t>instead of</w:t>
        </w:r>
      </w:ins>
      <w:r w:rsidR="00BA6F54">
        <w:t xml:space="preserve"> compressed JavaScript files</w:t>
      </w:r>
      <w:ins w:id="222" w:author="Stephen Richard" w:date="2014-01-28T15:02:00Z">
        <w:r w:rsidR="00006089">
          <w:t xml:space="preserve"> in this mode.</w:t>
        </w:r>
      </w:ins>
      <w:del w:id="223" w:author="Stephen Richard" w:date="2014-01-28T15:02:00Z">
        <w:r w:rsidR="00BA6F54" w:rsidDel="00006089">
          <w:delText>.</w:delText>
        </w:r>
      </w:del>
    </w:p>
    <w:p w:rsidR="00B3613B" w:rsidRDefault="00006089" w:rsidP="00E818D8">
      <w:pPr>
        <w:pStyle w:val="Body"/>
      </w:pPr>
      <w:ins w:id="224" w:author="Stephen Richard" w:date="2014-01-28T15:02:00Z">
        <w:r>
          <w:t xml:space="preserve"> </w:t>
        </w:r>
      </w:ins>
      <w:r w:rsidR="00B3613B">
        <w:t xml:space="preserve">The installer script </w:t>
      </w:r>
      <w:del w:id="225" w:author="Stephen Richard" w:date="2014-01-28T15:02:00Z">
        <w:r w:rsidR="00B3613B" w:rsidDel="00006089">
          <w:delText xml:space="preserve">also </w:delText>
        </w:r>
      </w:del>
      <w:r w:rsidR="00B3613B">
        <w:t xml:space="preserve">configures the </w:t>
      </w:r>
      <w:ins w:id="226" w:author="Stephen Richard" w:date="2014-01-28T15:06:00Z">
        <w:r>
          <w:fldChar w:fldCharType="begin"/>
        </w:r>
        <w:r>
          <w:instrText xml:space="preserve"> HYPERLINK "http://www.celeryproject.org/" </w:instrText>
        </w:r>
        <w:r>
          <w:fldChar w:fldCharType="separate"/>
        </w:r>
        <w:r w:rsidR="00B3613B" w:rsidRPr="00006089">
          <w:rPr>
            <w:rStyle w:val="Hyperlink"/>
            <w:rFonts w:ascii="Palatino Linotype" w:hAnsi="Palatino Linotype"/>
          </w:rPr>
          <w:t xml:space="preserve">celeryd  </w:t>
        </w:r>
        <w:r>
          <w:fldChar w:fldCharType="end"/>
        </w:r>
      </w:ins>
      <w:r w:rsidR="00B3613B">
        <w:t>demon to run as a service</w:t>
      </w:r>
      <w:del w:id="227" w:author="Stephen Richard" w:date="2014-01-28T15:03:00Z">
        <w:r w:rsidR="00B3613B" w:rsidDel="00006089">
          <w:delText>. Most likely this is</w:delText>
        </w:r>
      </w:del>
      <w:ins w:id="228" w:author="Stephen Richard" w:date="2014-01-28T15:03:00Z">
        <w:r>
          <w:t>, which is generally</w:t>
        </w:r>
      </w:ins>
      <w:r w:rsidR="00B3613B">
        <w:t xml:space="preserve"> ok from the developers perspective</w:t>
      </w:r>
      <w:ins w:id="229" w:author="Stephen Richard" w:date="2014-01-28T15:03:00Z">
        <w:r>
          <w:t>,</w:t>
        </w:r>
      </w:ins>
      <w:r w:rsidR="00B3613B">
        <w:t xml:space="preserve"> but we also </w:t>
      </w:r>
      <w:del w:id="230" w:author="Stephen Richard" w:date="2014-01-28T15:03:00Z">
        <w:r w:rsidR="00B3613B" w:rsidDel="00006089">
          <w:delText xml:space="preserve">show </w:delText>
        </w:r>
      </w:del>
      <w:ins w:id="231" w:author="Stephen Richard" w:date="2014-01-28T15:03:00Z">
        <w:r>
          <w:t>describe</w:t>
        </w:r>
        <w:r>
          <w:t xml:space="preserve"> </w:t>
        </w:r>
      </w:ins>
      <w:r w:rsidR="00B3613B">
        <w:t>how to shutdown the service</w:t>
      </w:r>
      <w:del w:id="232" w:author="Stephen Richard" w:date="2014-01-28T15:03:00Z">
        <w:r w:rsidR="00B3613B" w:rsidDel="00006089">
          <w:delText xml:space="preserve"> in the following section</w:delText>
        </w:r>
      </w:del>
      <w:ins w:id="233" w:author="Stephen Richard" w:date="2014-01-28T15:03:00Z">
        <w:r>
          <w:t xml:space="preserve"> if that is desired.</w:t>
        </w:r>
      </w:ins>
    </w:p>
    <w:p w:rsidR="00BA6F54" w:rsidRDefault="00BA6F54" w:rsidP="00BA6F54">
      <w:pPr>
        <w:pStyle w:val="Heading2"/>
      </w:pPr>
      <w:bookmarkStart w:id="234" w:name="_Toc377482193"/>
      <w:r>
        <w:lastRenderedPageBreak/>
        <w:t>Stopping Apache2</w:t>
      </w:r>
      <w:bookmarkEnd w:id="234"/>
    </w:p>
    <w:p w:rsidR="00137CC3" w:rsidRDefault="00B3613B" w:rsidP="00E818D8">
      <w:pPr>
        <w:pStyle w:val="Body"/>
      </w:pPr>
      <w:r>
        <w:t xml:space="preserve">In order to run the system in debugging mode </w:t>
      </w:r>
      <w:del w:id="235" w:author="Stephen Richard" w:date="2014-01-28T15:03:00Z">
        <w:r w:rsidDel="00006089">
          <w:delText xml:space="preserve">we </w:delText>
        </w:r>
      </w:del>
      <w:r>
        <w:t>first shut down apache2:</w:t>
      </w:r>
    </w:p>
    <w:p w:rsidR="00C419B6" w:rsidRDefault="00B3613B" w:rsidP="00E818D8">
      <w:pPr>
        <w:pStyle w:val="SourceCode"/>
      </w:pPr>
      <w:r>
        <w:t xml:space="preserve">% </w:t>
      </w:r>
      <w:r w:rsidR="00C419B6">
        <w:t>sudo service a</w:t>
      </w:r>
      <w:r w:rsidR="001A35D2">
        <w:t>pache2 stop</w:t>
      </w:r>
    </w:p>
    <w:p w:rsidR="00B3613B" w:rsidRDefault="00B3613B" w:rsidP="00B3613B">
      <w:r>
        <w:t>This command shuts the apache server down</w:t>
      </w:r>
      <w:del w:id="236" w:author="Stephen Richard" w:date="2014-01-28T15:04:00Z">
        <w:r w:rsidDel="00006089">
          <w:delText>. Note that the</w:delText>
        </w:r>
      </w:del>
      <w:ins w:id="237" w:author="Stephen Richard" w:date="2014-01-28T15:04:00Z">
        <w:r w:rsidR="00006089">
          <w:t>; the</w:t>
        </w:r>
      </w:ins>
      <w:r>
        <w:t xml:space="preserve"> server will </w:t>
      </w:r>
      <w:del w:id="238" w:author="Stephen Richard" w:date="2014-01-28T15:04:00Z">
        <w:r w:rsidDel="00006089">
          <w:delText>come up again</w:delText>
        </w:r>
      </w:del>
      <w:ins w:id="239" w:author="Stephen Richard" w:date="2014-01-28T15:04:00Z">
        <w:r w:rsidR="00006089">
          <w:t>restart</w:t>
        </w:r>
      </w:ins>
      <w:r>
        <w:t xml:space="preserve"> when you restart the system. </w:t>
      </w:r>
      <w:del w:id="240" w:author="Stephen Richard" w:date="2014-01-28T15:04:00Z">
        <w:r w:rsidDel="00006089">
          <w:delText>De-Installation of apache2 via apt is overkill. An easy way t</w:delText>
        </w:r>
      </w:del>
      <w:ins w:id="241" w:author="Stephen Richard" w:date="2014-01-28T15:04:00Z">
        <w:r w:rsidR="00006089">
          <w:t>T</w:t>
        </w:r>
      </w:ins>
      <w:r>
        <w:t xml:space="preserve">o deactivate </w:t>
      </w:r>
      <w:del w:id="242" w:author="Stephen Richard" w:date="2014-01-28T15:05:00Z">
        <w:r w:rsidDel="00006089">
          <w:delText xml:space="preserve">a </w:delText>
        </w:r>
      </w:del>
      <w:ins w:id="243" w:author="Stephen Richard" w:date="2014-01-28T15:05:00Z">
        <w:r w:rsidR="00006089">
          <w:t>the apache</w:t>
        </w:r>
        <w:r w:rsidR="00006089">
          <w:t xml:space="preserve"> </w:t>
        </w:r>
      </w:ins>
      <w:r>
        <w:t>service</w:t>
      </w:r>
      <w:ins w:id="244" w:author="Stephen Richard" w:date="2014-01-28T15:04:00Z">
        <w:r w:rsidR="00006089">
          <w:t xml:space="preserve"> so it does not automatically restart,</w:t>
        </w:r>
      </w:ins>
      <w:del w:id="245" w:author="Stephen Richard" w:date="2014-01-28T15:04:00Z">
        <w:r w:rsidDel="00006089">
          <w:delText xml:space="preserve"> i</w:delText>
        </w:r>
      </w:del>
      <w:del w:id="246" w:author="Stephen Richard" w:date="2014-01-28T15:05:00Z">
        <w:r w:rsidDel="00006089">
          <w:delText>s to</w:delText>
        </w:r>
      </w:del>
      <w:r>
        <w:t xml:space="preserve"> execute the following co</w:t>
      </w:r>
      <w:r>
        <w:t>m</w:t>
      </w:r>
      <w:r>
        <w:t>mand:</w:t>
      </w:r>
    </w:p>
    <w:p w:rsidR="00B3613B" w:rsidRPr="00B3613B" w:rsidRDefault="00B3613B" w:rsidP="00E818D8">
      <w:pPr>
        <w:pStyle w:val="SourceCode"/>
      </w:pPr>
      <w:r>
        <w:t xml:space="preserve">% </w:t>
      </w:r>
      <w:r w:rsidRPr="00B3613B">
        <w:t xml:space="preserve">sudo sh -c </w:t>
      </w:r>
      <w:r>
        <w:t>"echo 'manual' &gt; /etc/init/apache2</w:t>
      </w:r>
      <w:r w:rsidRPr="00B3613B">
        <w:t>.override"</w:t>
      </w:r>
    </w:p>
    <w:p w:rsidR="00B3613B" w:rsidRDefault="003E3868" w:rsidP="003E3868">
      <w:pPr>
        <w:pStyle w:val="Heading2"/>
      </w:pPr>
      <w:bookmarkStart w:id="247" w:name="_Toc377482194"/>
      <w:r>
        <w:t xml:space="preserve">Stopping the </w:t>
      </w:r>
      <w:proofErr w:type="spellStart"/>
      <w:r>
        <w:t>Celeryd</w:t>
      </w:r>
      <w:proofErr w:type="spellEnd"/>
      <w:ins w:id="248" w:author="Stephen Richard" w:date="2014-01-28T15:05:00Z">
        <w:r w:rsidR="00006089">
          <w:t xml:space="preserve"> service</w:t>
        </w:r>
      </w:ins>
      <w:r>
        <w:t xml:space="preserve"> (Optional)</w:t>
      </w:r>
      <w:bookmarkEnd w:id="247"/>
    </w:p>
    <w:p w:rsidR="00B3613B" w:rsidRDefault="003E3868" w:rsidP="00B3613B">
      <w:del w:id="249" w:author="Stephen Richard" w:date="2014-01-28T15:05:00Z">
        <w:r w:rsidDel="00006089">
          <w:delText>As outlined above f</w:delText>
        </w:r>
      </w:del>
      <w:ins w:id="250" w:author="Stephen Richard" w:date="2014-01-28T15:05:00Z">
        <w:r w:rsidR="00006089">
          <w:t>F</w:t>
        </w:r>
      </w:ins>
      <w:r>
        <w:t xml:space="preserve">or most developers it is </w:t>
      </w:r>
      <w:del w:id="251" w:author="Stephen Richard" w:date="2014-01-28T15:06:00Z">
        <w:r w:rsidDel="00006089">
          <w:delText xml:space="preserve">actually </w:delText>
        </w:r>
      </w:del>
      <w:r>
        <w:t xml:space="preserve">convenient to run </w:t>
      </w:r>
      <w:del w:id="252" w:author="Stephen Richard" w:date="2014-01-28T15:06:00Z">
        <w:r w:rsidDel="00006089">
          <w:delText xml:space="preserve">the </w:delText>
        </w:r>
      </w:del>
      <w:ins w:id="253" w:author="Stephen Richard" w:date="2014-01-28T15:06:00Z">
        <w:r w:rsidR="00006089">
          <w:t xml:space="preserve">the </w:t>
        </w:r>
      </w:ins>
      <w:proofErr w:type="spellStart"/>
      <w:r>
        <w:t>celeryd</w:t>
      </w:r>
      <w:proofErr w:type="spellEnd"/>
      <w:r>
        <w:t xml:space="preserve"> </w:t>
      </w:r>
      <w:ins w:id="254" w:author="Stephen Richard" w:date="2014-01-28T15:06:00Z">
        <w:r w:rsidR="00006089">
          <w:t xml:space="preserve">distributed task queue </w:t>
        </w:r>
      </w:ins>
      <w:r>
        <w:t xml:space="preserve">as a service. </w:t>
      </w:r>
      <w:r w:rsidR="001A35D2">
        <w:t xml:space="preserve">If there is a need to deactivate and run </w:t>
      </w:r>
      <w:del w:id="255" w:author="Stephen Richard" w:date="2014-01-28T15:07:00Z">
        <w:r w:rsidR="001A35D2" w:rsidDel="00006089">
          <w:delText xml:space="preserve">it </w:delText>
        </w:r>
      </w:del>
      <w:ins w:id="256" w:author="Stephen Richard" w:date="2014-01-28T15:07:00Z">
        <w:r w:rsidR="00006089">
          <w:t>the service</w:t>
        </w:r>
        <w:r w:rsidR="00006089">
          <w:t xml:space="preserve"> </w:t>
        </w:r>
      </w:ins>
      <w:r w:rsidR="001A35D2">
        <w:t>manually this is how it is done:</w:t>
      </w:r>
    </w:p>
    <w:p w:rsidR="00C419B6" w:rsidRDefault="001A35D2" w:rsidP="00E818D8">
      <w:pPr>
        <w:pStyle w:val="SourceCode"/>
      </w:pPr>
      <w:r>
        <w:t xml:space="preserve">% </w:t>
      </w:r>
      <w:proofErr w:type="spellStart"/>
      <w:r w:rsidR="00C419B6">
        <w:t>sudo</w:t>
      </w:r>
      <w:proofErr w:type="spellEnd"/>
      <w:r w:rsidR="00C419B6">
        <w:t xml:space="preserve"> service </w:t>
      </w:r>
      <w:proofErr w:type="spellStart"/>
      <w:r w:rsidR="00C419B6">
        <w:t>ngds-c</w:t>
      </w:r>
      <w:r>
        <w:t>eleryd</w:t>
      </w:r>
      <w:proofErr w:type="spellEnd"/>
      <w:r>
        <w:t xml:space="preserve"> </w:t>
      </w:r>
      <w:proofErr w:type="gramStart"/>
      <w:r>
        <w:t>stop</w:t>
      </w:r>
      <w:proofErr w:type="gramEnd"/>
    </w:p>
    <w:p w:rsidR="001A35D2" w:rsidRDefault="001A35D2" w:rsidP="001A35D2">
      <w:r>
        <w:t>As before apache2 the service will restart when the system is rebooted. This can be pr</w:t>
      </w:r>
      <w:r>
        <w:t>e</w:t>
      </w:r>
      <w:r>
        <w:t>vented with:</w:t>
      </w:r>
    </w:p>
    <w:p w:rsidR="001A35D2" w:rsidRPr="00B3613B" w:rsidRDefault="001A35D2" w:rsidP="00E818D8">
      <w:pPr>
        <w:pStyle w:val="SourceCode"/>
      </w:pPr>
      <w:r>
        <w:t xml:space="preserve">% </w:t>
      </w:r>
      <w:proofErr w:type="spellStart"/>
      <w:r w:rsidRPr="00B3613B">
        <w:t>sudo</w:t>
      </w:r>
      <w:proofErr w:type="spellEnd"/>
      <w:r w:rsidRPr="00B3613B">
        <w:t xml:space="preserve"> </w:t>
      </w:r>
      <w:proofErr w:type="spellStart"/>
      <w:r w:rsidRPr="00B3613B">
        <w:t>sh</w:t>
      </w:r>
      <w:proofErr w:type="spellEnd"/>
      <w:r w:rsidRPr="00B3613B">
        <w:t xml:space="preserve"> -c </w:t>
      </w:r>
      <w:r>
        <w:t>"echo 'manual' &gt; /</w:t>
      </w:r>
      <w:proofErr w:type="spellStart"/>
      <w:r>
        <w:t>etc</w:t>
      </w:r>
      <w:proofErr w:type="spellEnd"/>
      <w:r>
        <w:t>/</w:t>
      </w:r>
      <w:proofErr w:type="spellStart"/>
      <w:r>
        <w:t>init</w:t>
      </w:r>
      <w:proofErr w:type="spellEnd"/>
      <w:r>
        <w:t>/</w:t>
      </w:r>
      <w:proofErr w:type="spellStart"/>
      <w:r>
        <w:t>ngds-celeryd</w:t>
      </w:r>
      <w:r w:rsidRPr="00B3613B">
        <w:t>.override</w:t>
      </w:r>
      <w:proofErr w:type="spellEnd"/>
      <w:r w:rsidRPr="00B3613B">
        <w:t>"</w:t>
      </w:r>
    </w:p>
    <w:p w:rsidR="001A35D2" w:rsidRDefault="00AA6F11" w:rsidP="00AA6F11">
      <w:pPr>
        <w:pStyle w:val="Heading2"/>
      </w:pPr>
      <w:bookmarkStart w:id="257" w:name="_Toc377482195"/>
      <w:r>
        <w:t>Configure CKAN for development mode</w:t>
      </w:r>
      <w:bookmarkEnd w:id="257"/>
    </w:p>
    <w:p w:rsidR="00F67EEC" w:rsidRDefault="00F67EEC" w:rsidP="00F67EEC">
      <w:r>
        <w:t>In order to run CKAN in development mode</w:t>
      </w:r>
      <w:ins w:id="258" w:author="Stephen Richard" w:date="2014-01-28T15:07:00Z">
        <w:r w:rsidR="004F323A">
          <w:t>,</w:t>
        </w:r>
      </w:ins>
      <w:r>
        <w:t xml:space="preserve"> </w:t>
      </w:r>
      <w:del w:id="259" w:author="Stephen Richard" w:date="2014-01-28T15:07:00Z">
        <w:r w:rsidDel="00006089">
          <w:delText xml:space="preserve">you want to </w:delText>
        </w:r>
        <w:r w:rsidDel="004F323A">
          <w:delText>execute it</w:delText>
        </w:r>
      </w:del>
      <w:ins w:id="260" w:author="Stephen Richard" w:date="2014-01-28T15:07:00Z">
        <w:r w:rsidR="004F323A">
          <w:t>start the application</w:t>
        </w:r>
      </w:ins>
      <w:r>
        <w:t xml:space="preserve"> from the command line via a </w:t>
      </w:r>
      <w:ins w:id="261" w:author="Stephen Richard" w:date="2014-01-28T15:08:00Z">
        <w:r w:rsidR="004F323A">
          <w:fldChar w:fldCharType="begin"/>
        </w:r>
        <w:r w:rsidR="004F323A">
          <w:instrText xml:space="preserve"> HYPERLINK "http://ckan.readthedocs.org/en/ckan-1.4.1/paster.html" </w:instrText>
        </w:r>
        <w:r w:rsidR="004F323A">
          <w:fldChar w:fldCharType="separate"/>
        </w:r>
        <w:proofErr w:type="spellStart"/>
        <w:r w:rsidRPr="004F323A">
          <w:rPr>
            <w:rStyle w:val="Hyperlink"/>
            <w:rFonts w:ascii="Palatino Linotype" w:hAnsi="Palatino Linotype"/>
          </w:rPr>
          <w:t>paster</w:t>
        </w:r>
        <w:proofErr w:type="spellEnd"/>
        <w:r w:rsidRPr="004F323A">
          <w:rPr>
            <w:rStyle w:val="Hyperlink"/>
            <w:rFonts w:ascii="Palatino Linotype" w:hAnsi="Palatino Linotype"/>
          </w:rPr>
          <w:t xml:space="preserve"> </w:t>
        </w:r>
        <w:r w:rsidR="004F323A">
          <w:fldChar w:fldCharType="end"/>
        </w:r>
      </w:ins>
      <w:r>
        <w:t>command</w:t>
      </w:r>
      <w:del w:id="262" w:author="Stephen Richard" w:date="2014-01-28T15:08:00Z">
        <w:r w:rsidDel="004F323A">
          <w:delText>. We assume that you have</w:delText>
        </w:r>
      </w:del>
      <w:ins w:id="263" w:author="Stephen Richard" w:date="2014-01-28T15:08:00Z">
        <w:r w:rsidR="004F323A">
          <w:t>, after</w:t>
        </w:r>
      </w:ins>
      <w:r>
        <w:t xml:space="preserve"> </w:t>
      </w:r>
      <w:del w:id="264" w:author="Stephen Richard" w:date="2014-01-28T15:08:00Z">
        <w:r w:rsidDel="004F323A">
          <w:delText xml:space="preserve">executed </w:delText>
        </w:r>
      </w:del>
      <w:ins w:id="265" w:author="Stephen Richard" w:date="2014-01-28T15:08:00Z">
        <w:r w:rsidR="004F323A">
          <w:t>execut</w:t>
        </w:r>
        <w:r w:rsidR="004F323A">
          <w:t>ing</w:t>
        </w:r>
      </w:ins>
      <w:del w:id="266" w:author="Stephen Richard" w:date="2014-01-28T15:08:00Z">
        <w:r w:rsidDel="004F323A">
          <w:delText>the</w:delText>
        </w:r>
      </w:del>
      <w:r>
        <w:t xml:space="preserve"> step 2.1 above </w:t>
      </w:r>
      <w:del w:id="267" w:author="Stephen Richard" w:date="2014-01-28T15:08:00Z">
        <w:r w:rsidDel="004F323A">
          <w:delText>and stopped</w:delText>
        </w:r>
      </w:del>
      <w:ins w:id="268" w:author="Stephen Richard" w:date="2014-01-28T15:08:00Z">
        <w:r w:rsidR="004F323A">
          <w:t>to stop</w:t>
        </w:r>
      </w:ins>
      <w:r>
        <w:t xml:space="preserve"> apache2. You can leave the celery demon running</w:t>
      </w:r>
      <w:r w:rsidR="00E91A72">
        <w:t>.</w:t>
      </w:r>
    </w:p>
    <w:p w:rsidR="00E91A72" w:rsidRDefault="00E91A72" w:rsidP="00F67EEC">
      <w:r>
        <w:t>All NGDS source code can be found under</w:t>
      </w:r>
      <w:ins w:id="269" w:author="Stephen Richard" w:date="2014-01-28T15:20:00Z">
        <w:r w:rsidR="003454D1">
          <w:t xml:space="preserve"> (if the standard installation instructions were followed)</w:t>
        </w:r>
      </w:ins>
      <w:r>
        <w:t xml:space="preserve">: </w:t>
      </w:r>
    </w:p>
    <w:p w:rsidR="00E91A72" w:rsidRDefault="00E91A72" w:rsidP="00E818D8">
      <w:pPr>
        <w:pStyle w:val="SourceCode"/>
      </w:pPr>
      <w:r>
        <w:t>/opt/</w:t>
      </w:r>
      <w:proofErr w:type="spellStart"/>
      <w:r>
        <w:t>ngds</w:t>
      </w:r>
      <w:proofErr w:type="spellEnd"/>
      <w:r>
        <w:t>/bin/default</w:t>
      </w:r>
    </w:p>
    <w:p w:rsidR="00E91A72" w:rsidRDefault="00E91A72" w:rsidP="00F67EEC">
      <w:del w:id="270" w:author="Stephen Richard" w:date="2014-01-28T15:21:00Z">
        <w:r w:rsidDel="003454D1">
          <w:delText>So in order t</w:delText>
        </w:r>
      </w:del>
      <w:ins w:id="271" w:author="Stephen Richard" w:date="2014-01-28T15:21:00Z">
        <w:r w:rsidR="003454D1">
          <w:t>T</w:t>
        </w:r>
      </w:ins>
      <w:r>
        <w:t xml:space="preserve">o run the </w:t>
      </w:r>
      <w:proofErr w:type="gramStart"/>
      <w:r>
        <w:t>system from the command line do</w:t>
      </w:r>
      <w:proofErr w:type="gramEnd"/>
      <w:r>
        <w:t xml:space="preserve"> the following:</w:t>
      </w:r>
    </w:p>
    <w:p w:rsidR="00C419B6" w:rsidRPr="00E91A72" w:rsidRDefault="00E91A72" w:rsidP="00E818D8">
      <w:pPr>
        <w:pStyle w:val="SourceCode"/>
        <w:rPr>
          <w:lang w:val="de-DE"/>
        </w:rPr>
      </w:pPr>
      <w:r>
        <w:rPr>
          <w:lang w:val="de-DE"/>
        </w:rPr>
        <w:t xml:space="preserve">% </w:t>
      </w:r>
      <w:r w:rsidR="00C419B6" w:rsidRPr="00E91A72">
        <w:rPr>
          <w:lang w:val="de-DE"/>
        </w:rPr>
        <w:t>cd /opt/ngds/bin/default</w:t>
      </w:r>
    </w:p>
    <w:p w:rsidR="00C419B6" w:rsidRPr="00E91A72" w:rsidRDefault="00E91A72" w:rsidP="00E818D8">
      <w:pPr>
        <w:pStyle w:val="SourceCode"/>
        <w:rPr>
          <w:lang w:val="fr-FR"/>
        </w:rPr>
      </w:pPr>
      <w:r w:rsidRPr="00E91A72">
        <w:rPr>
          <w:lang w:val="fr-FR"/>
        </w:rPr>
        <w:t xml:space="preserve">% </w:t>
      </w:r>
      <w:r w:rsidR="00C419B6" w:rsidRPr="00E91A72">
        <w:rPr>
          <w:lang w:val="fr-FR"/>
        </w:rPr>
        <w:t>. ./bin/</w:t>
      </w:r>
      <w:proofErr w:type="spellStart"/>
      <w:r w:rsidR="00C419B6" w:rsidRPr="00E91A72">
        <w:rPr>
          <w:lang w:val="fr-FR"/>
        </w:rPr>
        <w:t>activate</w:t>
      </w:r>
      <w:proofErr w:type="spellEnd"/>
    </w:p>
    <w:p w:rsidR="00C419B6" w:rsidRPr="00E91A72" w:rsidRDefault="00E91A72" w:rsidP="00E818D8">
      <w:pPr>
        <w:pStyle w:val="SourceCode"/>
        <w:rPr>
          <w:lang w:val="fr-FR"/>
        </w:rPr>
      </w:pPr>
      <w:r w:rsidRPr="00E91A72">
        <w:rPr>
          <w:lang w:val="fr-FR"/>
        </w:rPr>
        <w:t xml:space="preserve">% </w:t>
      </w:r>
      <w:r w:rsidR="00C419B6" w:rsidRPr="00E91A72">
        <w:rPr>
          <w:lang w:val="fr-FR"/>
        </w:rPr>
        <w:t xml:space="preserve">cd </w:t>
      </w:r>
      <w:proofErr w:type="spellStart"/>
      <w:r w:rsidR="00C419B6" w:rsidRPr="00E91A72">
        <w:rPr>
          <w:lang w:val="fr-FR"/>
        </w:rPr>
        <w:t>ckan</w:t>
      </w:r>
      <w:proofErr w:type="spellEnd"/>
    </w:p>
    <w:p w:rsidR="00C419B6" w:rsidRPr="00E91A72" w:rsidRDefault="00E91A72" w:rsidP="00E818D8">
      <w:pPr>
        <w:pStyle w:val="SourceCode"/>
        <w:rPr>
          <w:lang w:val="fr-FR"/>
        </w:rPr>
      </w:pPr>
      <w:r w:rsidRPr="00E91A72">
        <w:rPr>
          <w:lang w:val="fr-FR"/>
        </w:rPr>
        <w:t xml:space="preserve">% </w:t>
      </w:r>
      <w:proofErr w:type="spellStart"/>
      <w:r w:rsidRPr="00E91A72">
        <w:rPr>
          <w:lang w:val="fr-FR"/>
        </w:rPr>
        <w:t>cp</w:t>
      </w:r>
      <w:proofErr w:type="spellEnd"/>
      <w:r w:rsidR="00C419B6" w:rsidRPr="00E91A72">
        <w:rPr>
          <w:lang w:val="fr-FR"/>
        </w:rPr>
        <w:t xml:space="preserve"> /</w:t>
      </w:r>
      <w:proofErr w:type="spellStart"/>
      <w:r w:rsidR="00C419B6" w:rsidRPr="00E91A72">
        <w:rPr>
          <w:lang w:val="fr-FR"/>
        </w:rPr>
        <w:t>opt</w:t>
      </w:r>
      <w:proofErr w:type="spellEnd"/>
      <w:r w:rsidR="00C419B6" w:rsidRPr="00E91A72">
        <w:rPr>
          <w:lang w:val="fr-FR"/>
        </w:rPr>
        <w:t>/</w:t>
      </w:r>
      <w:proofErr w:type="spellStart"/>
      <w:r w:rsidR="00C419B6" w:rsidRPr="00E91A72">
        <w:rPr>
          <w:lang w:val="fr-FR"/>
        </w:rPr>
        <w:t>ngds</w:t>
      </w:r>
      <w:proofErr w:type="spellEnd"/>
      <w:r w:rsidR="00C419B6" w:rsidRPr="00E91A72">
        <w:rPr>
          <w:lang w:val="fr-FR"/>
        </w:rPr>
        <w:t>/</w:t>
      </w:r>
      <w:proofErr w:type="spellStart"/>
      <w:r w:rsidR="00C419B6" w:rsidRPr="00E91A72">
        <w:rPr>
          <w:lang w:val="fr-FR"/>
        </w:rPr>
        <w:t>etc</w:t>
      </w:r>
      <w:proofErr w:type="spellEnd"/>
      <w:r w:rsidR="00C419B6" w:rsidRPr="00E91A72">
        <w:rPr>
          <w:lang w:val="fr-FR"/>
        </w:rPr>
        <w:t>/</w:t>
      </w:r>
      <w:proofErr w:type="spellStart"/>
      <w:r w:rsidR="00C419B6" w:rsidRPr="00E91A72">
        <w:rPr>
          <w:lang w:val="fr-FR"/>
        </w:rPr>
        <w:t>ckan</w:t>
      </w:r>
      <w:proofErr w:type="spellEnd"/>
      <w:r w:rsidR="00C419B6" w:rsidRPr="00E91A72">
        <w:rPr>
          <w:lang w:val="fr-FR"/>
        </w:rPr>
        <w:t>/default/production.ini ./development.ini</w:t>
      </w:r>
    </w:p>
    <w:p w:rsidR="00C419B6" w:rsidRDefault="00E91A72" w:rsidP="00E818D8">
      <w:pPr>
        <w:pStyle w:val="SourceCode"/>
      </w:pPr>
      <w:proofErr w:type="gramStart"/>
      <w:r>
        <w:t xml:space="preserve">% </w:t>
      </w:r>
      <w:proofErr w:type="spellStart"/>
      <w:r w:rsidR="00C419B6" w:rsidRPr="00E91A72">
        <w:t>paster</w:t>
      </w:r>
      <w:proofErr w:type="spellEnd"/>
      <w:r w:rsidR="00C419B6" w:rsidRPr="00E91A72">
        <w:t xml:space="preserve"> serve</w:t>
      </w:r>
      <w:proofErr w:type="gramEnd"/>
      <w:r w:rsidR="00C419B6" w:rsidRPr="00E91A72">
        <w:t xml:space="preserve"> development.ini</w:t>
      </w:r>
    </w:p>
    <w:p w:rsidR="00E91A72" w:rsidRPr="00E91A72" w:rsidRDefault="00E91A72" w:rsidP="00E91A72"/>
    <w:p w:rsidR="0096296E" w:rsidRDefault="00E91A72" w:rsidP="00E91A72">
      <w:r>
        <w:t>After this command is executed</w:t>
      </w:r>
      <w:del w:id="272" w:author="Stephen Richard" w:date="2014-01-28T15:21:00Z">
        <w:r w:rsidDel="003454D1">
          <w:delText xml:space="preserve"> NGDS</w:delText>
        </w:r>
      </w:del>
      <w:ins w:id="273" w:author="Stephen Richard" w:date="2014-01-28T15:21:00Z">
        <w:r w:rsidR="003454D1">
          <w:t>, NGDS</w:t>
        </w:r>
      </w:ins>
      <w:ins w:id="274" w:author="Stephen Richard" w:date="2014-01-28T15:09:00Z">
        <w:r w:rsidR="004F323A">
          <w:t xml:space="preserve"> CKAN</w:t>
        </w:r>
      </w:ins>
      <w:r>
        <w:t xml:space="preserve"> </w:t>
      </w:r>
      <w:del w:id="275" w:author="Stephen Richard" w:date="2014-01-28T15:21:00Z">
        <w:r w:rsidDel="003454D1">
          <w:delText>runs from the command line</w:delText>
        </w:r>
      </w:del>
      <w:ins w:id="276" w:author="Stephen Richard" w:date="2014-01-28T15:21:00Z">
        <w:r w:rsidR="003454D1">
          <w:t xml:space="preserve">starts, and </w:t>
        </w:r>
      </w:ins>
      <w:del w:id="277" w:author="Stephen Richard" w:date="2014-01-28T15:21:00Z">
        <w:r w:rsidR="00B167B6" w:rsidDel="003454D1">
          <w:delText>. T</w:delText>
        </w:r>
      </w:del>
      <w:ins w:id="278" w:author="Stephen Richard" w:date="2014-01-28T15:21:00Z">
        <w:r w:rsidR="003454D1">
          <w:t>t</w:t>
        </w:r>
      </w:ins>
      <w:r w:rsidR="00B167B6">
        <w:t xml:space="preserve">he service can be reached </w:t>
      </w:r>
      <w:del w:id="279" w:author="Stephen Richard" w:date="2014-01-28T15:09:00Z">
        <w:r w:rsidR="00B167B6" w:rsidDel="004F323A">
          <w:delText>under</w:delText>
        </w:r>
      </w:del>
      <w:ins w:id="280" w:author="Stephen Richard" w:date="2014-01-28T15:09:00Z">
        <w:r w:rsidR="004F323A">
          <w:t>at</w:t>
        </w:r>
      </w:ins>
      <w:r w:rsidR="00B167B6">
        <w:t>:</w:t>
      </w:r>
    </w:p>
    <w:p w:rsidR="00B167B6" w:rsidRDefault="00852126" w:rsidP="00E91A72">
      <w:r>
        <w:fldChar w:fldCharType="begin"/>
      </w:r>
      <w:ins w:id="281" w:author="Stephen Richard" w:date="2014-01-28T13:59:00Z">
        <w:r w:rsidR="007E1C28">
          <w:instrText>HYPERLINK "http://127.0.0.1:5000/"</w:instrText>
        </w:r>
      </w:ins>
      <w:del w:id="282" w:author="Stephen Richard" w:date="2014-01-28T13:59:00Z">
        <w:r w:rsidDel="007E1C28">
          <w:delInstrText xml:space="preserve"> HYPERLINK "http://127.0.0.1:5000/" </w:delInstrText>
        </w:r>
      </w:del>
      <w:ins w:id="283" w:author="Stephen Richard" w:date="2014-01-28T13:59:00Z"/>
      <w:r>
        <w:fldChar w:fldCharType="separate"/>
      </w:r>
      <w:r w:rsidR="00B167B6" w:rsidRPr="00A2790F">
        <w:rPr>
          <w:rStyle w:val="Hyperlink"/>
          <w:rFonts w:ascii="Palatino Linotype" w:hAnsi="Palatino Linotype"/>
        </w:rPr>
        <w:t>http://127.0.0.1:5000/</w:t>
      </w:r>
      <w:r>
        <w:rPr>
          <w:rStyle w:val="Hyperlink"/>
          <w:rFonts w:ascii="Palatino Linotype" w:hAnsi="Palatino Linotype"/>
        </w:rPr>
        <w:fldChar w:fldCharType="end"/>
      </w:r>
    </w:p>
    <w:p w:rsidR="00B167B6" w:rsidRDefault="00B167B6" w:rsidP="00E91A72"/>
    <w:p w:rsidR="00B167B6" w:rsidRDefault="00B167B6" w:rsidP="00E91A72">
      <w:del w:id="284" w:author="Stephen Richard" w:date="2014-01-28T15:21:00Z">
        <w:r w:rsidDel="003454D1">
          <w:delText>In the next steps you want to</w:delText>
        </w:r>
      </w:del>
      <w:ins w:id="285" w:author="Stephen Richard" w:date="2014-01-28T15:21:00Z">
        <w:r w:rsidR="003454D1">
          <w:t>Next,</w:t>
        </w:r>
      </w:ins>
      <w:r>
        <w:t xml:space="preserve"> modify </w:t>
      </w:r>
      <w:del w:id="286" w:author="Stephen Richard" w:date="2014-01-28T15:21:00Z">
        <w:r w:rsidDel="003454D1">
          <w:delText xml:space="preserve">some </w:delText>
        </w:r>
      </w:del>
      <w:ins w:id="287" w:author="Stephen Richard" w:date="2014-01-28T15:21:00Z">
        <w:r w:rsidR="003454D1">
          <w:t>the following</w:t>
        </w:r>
        <w:r w:rsidR="003454D1">
          <w:t xml:space="preserve"> </w:t>
        </w:r>
      </w:ins>
      <w:del w:id="288" w:author="Stephen Richard" w:date="2014-01-28T15:25:00Z">
        <w:r w:rsidDel="003454D1">
          <w:delText xml:space="preserve">entries </w:delText>
        </w:r>
      </w:del>
      <w:ins w:id="289" w:author="Stephen Richard" w:date="2014-01-28T15:25:00Z">
        <w:r w:rsidR="003454D1">
          <w:t>entr</w:t>
        </w:r>
        <w:r w:rsidR="003454D1">
          <w:t>y</w:t>
        </w:r>
        <w:r w:rsidR="003454D1">
          <w:t xml:space="preserve"> </w:t>
        </w:r>
      </w:ins>
      <w:r>
        <w:t>in the development.ini file:</w:t>
      </w:r>
    </w:p>
    <w:p w:rsidR="00B167B6" w:rsidRDefault="00B167B6" w:rsidP="00B167B6">
      <w:pPr>
        <w:pStyle w:val="ListBullet2"/>
      </w:pPr>
      <w:r>
        <w:t xml:space="preserve">[line017] Debug= true </w:t>
      </w:r>
    </w:p>
    <w:p w:rsidR="00B167B6" w:rsidRDefault="00B167B6" w:rsidP="00B167B6">
      <w:pPr>
        <w:pStyle w:val="ListBullet2"/>
        <w:numPr>
          <w:ilvl w:val="0"/>
          <w:numId w:val="0"/>
        </w:numPr>
      </w:pPr>
    </w:p>
    <w:p w:rsidR="00B167B6" w:rsidRDefault="00B167B6" w:rsidP="00B167B6">
      <w:pPr>
        <w:pStyle w:val="ListBullet2"/>
        <w:numPr>
          <w:ilvl w:val="0"/>
          <w:numId w:val="0"/>
        </w:numPr>
      </w:pPr>
      <w:r>
        <w:t>This is flag causes two things:</w:t>
      </w:r>
    </w:p>
    <w:p w:rsidR="00B167B6" w:rsidRDefault="00B167B6" w:rsidP="00B167B6">
      <w:pPr>
        <w:pStyle w:val="ListNumber2"/>
      </w:pPr>
      <w:del w:id="290" w:author="Stephen Richard" w:date="2014-01-28T15:21:00Z">
        <w:r w:rsidDel="003454D1">
          <w:delText xml:space="preserve">Cause </w:delText>
        </w:r>
      </w:del>
      <w:r>
        <w:t xml:space="preserve">CKAN </w:t>
      </w:r>
      <w:del w:id="291" w:author="Stephen Richard" w:date="2014-01-28T15:21:00Z">
        <w:r w:rsidDel="003454D1">
          <w:delText>to create</w:delText>
        </w:r>
      </w:del>
      <w:ins w:id="292" w:author="Stephen Richard" w:date="2014-01-28T15:21:00Z">
        <w:r w:rsidR="003454D1">
          <w:t>generates</w:t>
        </w:r>
      </w:ins>
      <w:r>
        <w:t xml:space="preserve"> </w:t>
      </w:r>
      <w:del w:id="293" w:author="Stephen Richard" w:date="2014-01-28T15:22:00Z">
        <w:r w:rsidDel="003454D1">
          <w:delText xml:space="preserve">Debugging </w:delText>
        </w:r>
      </w:del>
      <w:ins w:id="294" w:author="Stephen Richard" w:date="2014-01-28T15:22:00Z">
        <w:r w:rsidR="003454D1">
          <w:t>d</w:t>
        </w:r>
        <w:r w:rsidR="003454D1">
          <w:t xml:space="preserve">ebugging </w:t>
        </w:r>
      </w:ins>
      <w:r>
        <w:t>output</w:t>
      </w:r>
    </w:p>
    <w:p w:rsidR="0096296E" w:rsidRDefault="00B167B6" w:rsidP="00E91A72">
      <w:pPr>
        <w:pStyle w:val="ListNumber2"/>
      </w:pPr>
      <w:del w:id="295" w:author="Stephen Richard" w:date="2014-01-28T15:22:00Z">
        <w:r w:rsidDel="003454D1">
          <w:delText xml:space="preserve">Cause </w:delText>
        </w:r>
      </w:del>
      <w:r>
        <w:t xml:space="preserve">CKAN </w:t>
      </w:r>
      <w:del w:id="296" w:author="Stephen Richard" w:date="2014-01-28T15:22:00Z">
        <w:r w:rsidDel="003454D1">
          <w:delText xml:space="preserve">to </w:delText>
        </w:r>
      </w:del>
      <w:r>
        <w:t>serve</w:t>
      </w:r>
      <w:ins w:id="297" w:author="Stephen Richard" w:date="2014-01-28T15:22:00Z">
        <w:r w:rsidR="003454D1">
          <w:t>s</w:t>
        </w:r>
      </w:ins>
      <w:r>
        <w:t xml:space="preserve"> </w:t>
      </w:r>
      <w:del w:id="298" w:author="Stephen Richard" w:date="2014-01-28T15:22:00Z">
        <w:r w:rsidDel="003454D1">
          <w:delText xml:space="preserve">the </w:delText>
        </w:r>
      </w:del>
      <w:r>
        <w:t>uncondensed JavaScript resources</w:t>
      </w:r>
    </w:p>
    <w:p w:rsidR="00122348" w:rsidRDefault="00B167B6" w:rsidP="00E91A72">
      <w:del w:id="299" w:author="Stephen Richard" w:date="2014-01-28T15:23:00Z">
        <w:r w:rsidDel="003454D1">
          <w:lastRenderedPageBreak/>
          <w:delText>Especially the second aspect is</w:delText>
        </w:r>
      </w:del>
      <w:ins w:id="300" w:author="Stephen Richard" w:date="2014-01-28T15:23:00Z">
        <w:r w:rsidR="003454D1">
          <w:t xml:space="preserve">The </w:t>
        </w:r>
        <w:r w:rsidR="003454D1">
          <w:t xml:space="preserve">uncondensed </w:t>
        </w:r>
        <w:r w:rsidR="003454D1">
          <w:t>JavaScript output is especially</w:t>
        </w:r>
      </w:ins>
      <w:r>
        <w:t xml:space="preserve"> </w:t>
      </w:r>
      <w:del w:id="301" w:author="Stephen Richard" w:date="2014-01-28T15:23:00Z">
        <w:r w:rsidDel="003454D1">
          <w:delText xml:space="preserve">important </w:delText>
        </w:r>
      </w:del>
      <w:ins w:id="302" w:author="Stephen Richard" w:date="2014-01-28T15:23:00Z">
        <w:r w:rsidR="003454D1">
          <w:t>useful</w:t>
        </w:r>
        <w:r w:rsidR="003454D1">
          <w:t xml:space="preserve"> </w:t>
        </w:r>
      </w:ins>
      <w:r>
        <w:t>for developers</w:t>
      </w:r>
      <w:ins w:id="303" w:author="Stephen Richard" w:date="2014-01-28T15:24:00Z">
        <w:r w:rsidR="003454D1">
          <w:t>. I</w:t>
        </w:r>
      </w:ins>
      <w:del w:id="304" w:author="Stephen Richard" w:date="2014-01-28T15:23:00Z">
        <w:r w:rsidDel="003454D1">
          <w:delText>. I</w:delText>
        </w:r>
      </w:del>
      <w:r>
        <w:t>f the flag is not set</w:t>
      </w:r>
      <w:del w:id="305" w:author="Stephen Richard" w:date="2014-01-28T15:24:00Z">
        <w:r w:rsidDel="003454D1">
          <w:delText xml:space="preserve"> you have to</w:delText>
        </w:r>
      </w:del>
      <w:ins w:id="306" w:author="Stephen Richard" w:date="2014-01-28T15:24:00Z">
        <w:r w:rsidR="003454D1">
          <w:t>,</w:t>
        </w:r>
      </w:ins>
      <w:r>
        <w:t xml:space="preserve"> </w:t>
      </w:r>
      <w:del w:id="307" w:author="Stephen Richard" w:date="2014-01-28T15:24:00Z">
        <w:r w:rsidDel="003454D1">
          <w:delText xml:space="preserve">compile the </w:delText>
        </w:r>
      </w:del>
      <w:r>
        <w:t>Java</w:t>
      </w:r>
      <w:ins w:id="308" w:author="Stephen Richard" w:date="2014-01-28T15:25:00Z">
        <w:r w:rsidR="003454D1">
          <w:softHyphen/>
        </w:r>
      </w:ins>
      <w:r>
        <w:t xml:space="preserve">Script </w:t>
      </w:r>
      <w:del w:id="309" w:author="Stephen Richard" w:date="2014-01-28T15:24:00Z">
        <w:r w:rsidDel="003454D1">
          <w:delText xml:space="preserve">resources </w:delText>
        </w:r>
      </w:del>
      <w:ins w:id="310" w:author="Stephen Richard" w:date="2014-01-28T15:24:00Z">
        <w:r w:rsidR="003454D1">
          <w:t>resources</w:t>
        </w:r>
        <w:r w:rsidR="003454D1">
          <w:t xml:space="preserve"> must be </w:t>
        </w:r>
        <w:r w:rsidR="003454D1">
          <w:t>compile</w:t>
        </w:r>
        <w:r w:rsidR="003454D1">
          <w:t>d</w:t>
        </w:r>
        <w:r w:rsidR="003454D1">
          <w:t xml:space="preserve"> </w:t>
        </w:r>
      </w:ins>
      <w:del w:id="311" w:author="Stephen Richard" w:date="2014-01-28T15:24:00Z">
        <w:r w:rsidDel="003454D1">
          <w:delText>every time you make a change to one of them</w:delText>
        </w:r>
      </w:del>
      <w:ins w:id="312" w:author="Stephen Richard" w:date="2014-01-28T15:24:00Z">
        <w:r w:rsidR="003454D1">
          <w:t xml:space="preserve">after every change using </w:t>
        </w:r>
      </w:ins>
      <w:del w:id="313" w:author="Stephen Richard" w:date="2014-01-28T15:24:00Z">
        <w:r w:rsidDel="003454D1">
          <w:delText>.</w:delText>
        </w:r>
        <w:r w:rsidR="00122348" w:rsidDel="003454D1">
          <w:delText xml:space="preserve"> This can be done with </w:delText>
        </w:r>
      </w:del>
      <w:r w:rsidR="00122348">
        <w:t>the co</w:t>
      </w:r>
      <w:r w:rsidR="00122348">
        <w:t>m</w:t>
      </w:r>
      <w:r w:rsidR="00122348">
        <w:t>mand:</w:t>
      </w:r>
    </w:p>
    <w:p w:rsidR="00B167B6" w:rsidRDefault="00122348" w:rsidP="00E818D8">
      <w:pPr>
        <w:pStyle w:val="SourceCode"/>
      </w:pPr>
      <w:r>
        <w:t xml:space="preserve">% </w:t>
      </w:r>
      <w:proofErr w:type="spellStart"/>
      <w:r w:rsidRPr="00122348">
        <w:t>paster</w:t>
      </w:r>
      <w:proofErr w:type="spellEnd"/>
      <w:r w:rsidRPr="00122348">
        <w:t xml:space="preserve"> --plugin=</w:t>
      </w:r>
      <w:proofErr w:type="spellStart"/>
      <w:r w:rsidRPr="00122348">
        <w:t>ckanext-ngds</w:t>
      </w:r>
      <w:proofErr w:type="spellEnd"/>
      <w:r w:rsidRPr="00122348">
        <w:t xml:space="preserve"> </w:t>
      </w:r>
      <w:proofErr w:type="spellStart"/>
      <w:r w:rsidRPr="00122348">
        <w:t>ngdsapi</w:t>
      </w:r>
      <w:proofErr w:type="spellEnd"/>
      <w:r w:rsidRPr="00122348">
        <w:t xml:space="preserve"> </w:t>
      </w:r>
      <w:proofErr w:type="spellStart"/>
      <w:r w:rsidRPr="00122348">
        <w:t>compile_client_scripts</w:t>
      </w:r>
      <w:proofErr w:type="spellEnd"/>
    </w:p>
    <w:p w:rsidR="00B167B6" w:rsidRDefault="00B167B6" w:rsidP="00E91A72">
      <w:del w:id="314" w:author="Stephen Richard" w:date="2014-01-28T15:25:00Z">
        <w:r w:rsidDel="003454D1">
          <w:delText xml:space="preserve">Everything </w:delText>
        </w:r>
      </w:del>
      <w:ins w:id="315" w:author="Stephen Richard" w:date="2014-01-28T15:25:00Z">
        <w:r w:rsidR="003454D1">
          <w:t>Nothing</w:t>
        </w:r>
        <w:r w:rsidR="003454D1">
          <w:t xml:space="preserve"> </w:t>
        </w:r>
      </w:ins>
      <w:r>
        <w:t>else</w:t>
      </w:r>
      <w:ins w:id="316" w:author="Stephen Richard" w:date="2014-01-28T15:25:00Z">
        <w:r w:rsidR="003454D1">
          <w:t xml:space="preserve"> in development.ini</w:t>
        </w:r>
      </w:ins>
      <w:r>
        <w:t xml:space="preserve"> </w:t>
      </w:r>
      <w:del w:id="317" w:author="Stephen Richard" w:date="2014-01-28T15:25:00Z">
        <w:r w:rsidDel="003454D1">
          <w:delText>can stay unchanged</w:delText>
        </w:r>
      </w:del>
      <w:ins w:id="318" w:author="Stephen Richard" w:date="2014-01-28T15:25:00Z">
        <w:r w:rsidR="003454D1">
          <w:t>needs to be changed</w:t>
        </w:r>
      </w:ins>
      <w:r>
        <w:t>.</w:t>
      </w:r>
    </w:p>
    <w:p w:rsidR="00B167B6" w:rsidRDefault="00385B2C" w:rsidP="00385B2C">
      <w:pPr>
        <w:pStyle w:val="Heading1"/>
      </w:pPr>
      <w:bookmarkStart w:id="319" w:name="_Toc377482196"/>
      <w:r>
        <w:lastRenderedPageBreak/>
        <w:t>Relevant Frameworks</w:t>
      </w:r>
      <w:bookmarkEnd w:id="319"/>
      <w:r>
        <w:t xml:space="preserve"> </w:t>
      </w:r>
    </w:p>
    <w:p w:rsidR="00B167B6" w:rsidRDefault="00385B2C" w:rsidP="00E818D8">
      <w:pPr>
        <w:pStyle w:val="Body"/>
      </w:pPr>
      <w:r>
        <w:t xml:space="preserve">Please refer to the architecture document to get an overview of all frameworks. </w:t>
      </w:r>
    </w:p>
    <w:p w:rsidR="00AB2165" w:rsidRDefault="00AB2165" w:rsidP="00E818D8">
      <w:pPr>
        <w:pStyle w:val="Body"/>
      </w:pPr>
    </w:p>
    <w:p w:rsidR="00AB2165" w:rsidRDefault="00AB2165" w:rsidP="00AB2165">
      <w:pPr>
        <w:pStyle w:val="Heading1"/>
      </w:pPr>
      <w:bookmarkStart w:id="320" w:name="_Toc377482197"/>
      <w:r>
        <w:lastRenderedPageBreak/>
        <w:t>Understanding CKAN Routes</w:t>
      </w:r>
      <w:bookmarkEnd w:id="320"/>
    </w:p>
    <w:p w:rsidR="00AB2165" w:rsidRDefault="00AB2165" w:rsidP="00AB2165">
      <w:pPr>
        <w:pStyle w:val="NormalWeb"/>
      </w:pPr>
      <w:r>
        <w:t>This is a list of URLs that CKAN listens to. For each URL, I've printed out the "Controller" and "Action" that is performed when a request comes in to that URL. This provides you with a starting point for understanding what CKAN does at any particular page or API call. "Controller" provides a pointer to a class, and "Action" is the name of a fun</w:t>
      </w:r>
      <w:r>
        <w:t>c</w:t>
      </w:r>
      <w:r>
        <w:t xml:space="preserve">tion inside that class. </w:t>
      </w:r>
    </w:p>
    <w:p w:rsidR="00AB2165" w:rsidRDefault="00AB2165" w:rsidP="00AB2165">
      <w:pPr>
        <w:pStyle w:val="NormalWeb"/>
      </w:pPr>
      <w:r>
        <w:t xml:space="preserve">If the Controller is not fully qualified, then they exist at </w:t>
      </w:r>
      <w:proofErr w:type="spellStart"/>
      <w:r>
        <w:t>ckan.controllers</w:t>
      </w:r>
      <w:proofErr w:type="spellEnd"/>
      <w:proofErr w:type="gramStart"/>
      <w:r>
        <w:t>.{</w:t>
      </w:r>
      <w:proofErr w:type="gramEnd"/>
      <w:r>
        <w:t>whatever}, for example "home" really means "</w:t>
      </w:r>
      <w:proofErr w:type="spellStart"/>
      <w:r>
        <w:t>ckan.controllers.home</w:t>
      </w:r>
      <w:proofErr w:type="spellEnd"/>
      <w:r>
        <w:t>"</w:t>
      </w:r>
    </w:p>
    <w:p w:rsidR="00AB2165" w:rsidRDefault="00AB2165" w:rsidP="00AB2165">
      <w:pPr>
        <w:pStyle w:val="HTMLPreformatted"/>
        <w:rPr>
          <w:rStyle w:val="HTMLCode"/>
        </w:rPr>
      </w:pPr>
      <w:r>
        <w:rPr>
          <w:rStyle w:val="HTMLCode"/>
        </w:rPr>
        <w:t>/error</w:t>
      </w:r>
      <w:proofErr w:type="gramStart"/>
      <w:r>
        <w:rPr>
          <w:rStyle w:val="HTMLCode"/>
        </w:rPr>
        <w:t>/%</w:t>
      </w:r>
      <w:proofErr w:type="gramEnd"/>
      <w:r>
        <w:rPr>
          <w:rStyle w:val="HTMLCode"/>
        </w:rPr>
        <w:t>(action)s</w:t>
      </w:r>
    </w:p>
    <w:p w:rsidR="00AB2165" w:rsidRDefault="00AB2165" w:rsidP="00AB2165">
      <w:pPr>
        <w:pStyle w:val="HTMLPreformatted"/>
        <w:rPr>
          <w:rStyle w:val="HTMLCode"/>
        </w:rPr>
      </w:pPr>
      <w:r>
        <w:rPr>
          <w:rStyle w:val="HTMLCode"/>
        </w:rPr>
        <w:t xml:space="preserve">    Controller: error</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/error</w:t>
      </w:r>
      <w:proofErr w:type="gramStart"/>
      <w:r>
        <w:rPr>
          <w:rStyle w:val="HTMLCode"/>
        </w:rPr>
        <w:t>/%</w:t>
      </w:r>
      <w:proofErr w:type="gramEnd"/>
      <w:r>
        <w:rPr>
          <w:rStyle w:val="HTMLCode"/>
        </w:rPr>
        <w:t>(action)s/%(id)s</w:t>
      </w:r>
    </w:p>
    <w:p w:rsidR="00AB2165" w:rsidRDefault="00AB2165" w:rsidP="00AB2165">
      <w:pPr>
        <w:pStyle w:val="HTMLPreformatted"/>
        <w:rPr>
          <w:rStyle w:val="HTMLCode"/>
        </w:rPr>
      </w:pPr>
      <w:r>
        <w:rPr>
          <w:rStyle w:val="HTMLCode"/>
        </w:rPr>
        <w:t xml:space="preserve">    Controller: error</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gramStart"/>
      <w:r>
        <w:rPr>
          <w:rStyle w:val="HTMLCode"/>
        </w:rPr>
        <w:t>(</w:t>
      </w:r>
      <w:proofErr w:type="spellStart"/>
      <w:r>
        <w:rPr>
          <w:rStyle w:val="HTMLCode"/>
        </w:rPr>
        <w:t>url</w:t>
      </w:r>
      <w:proofErr w:type="spellEnd"/>
      <w:proofErr w:type="gramEnd"/>
      <w:r>
        <w:rPr>
          <w:rStyle w:val="HTMLCode"/>
        </w:rPr>
        <w:t>)s</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w:t>
      </w:r>
      <w:proofErr w:type="spellStart"/>
      <w:r>
        <w:rPr>
          <w:rStyle w:val="HTMLCode"/>
        </w:rPr>
        <w:t>cors_options</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/2/search/%</w:t>
      </w:r>
      <w:proofErr w:type="gramStart"/>
      <w:r>
        <w:rPr>
          <w:rStyle w:val="HTMLCode"/>
        </w:rPr>
        <w:t>(register</w:t>
      </w:r>
      <w:proofErr w:type="gramEnd"/>
      <w:r>
        <w:rPr>
          <w:rStyle w:val="HTMLCode"/>
        </w:rPr>
        <w:t>)s/geo</w:t>
      </w:r>
    </w:p>
    <w:p w:rsidR="00AB2165" w:rsidRDefault="00AB2165" w:rsidP="00AB2165">
      <w:pPr>
        <w:pStyle w:val="HTMLPreformatted"/>
        <w:rPr>
          <w:rStyle w:val="HTMLCode"/>
        </w:rPr>
      </w:pPr>
      <w:r>
        <w:rPr>
          <w:rStyle w:val="HTMLCode"/>
        </w:rPr>
        <w:t xml:space="preserve">    Controller: </w:t>
      </w:r>
      <w:proofErr w:type="spellStart"/>
      <w:r>
        <w:rPr>
          <w:rStyle w:val="HTMLCode"/>
        </w:rPr>
        <w:t>ckanext.spatial.controllers.api</w:t>
      </w:r>
      <w:proofErr w:type="gramStart"/>
      <w:r>
        <w:rPr>
          <w:rStyle w:val="HTMLCode"/>
        </w:rPr>
        <w:t>:ApiController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spatial_query</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w:t>
      </w:r>
      <w:proofErr w:type="gramStart"/>
      <w:r>
        <w:rPr>
          <w:rStyle w:val="HTMLCode"/>
        </w:rPr>
        <w:t>/%</w:t>
      </w:r>
      <w:proofErr w:type="gramEnd"/>
      <w:r>
        <w:rPr>
          <w:rStyle w:val="HTMLCode"/>
        </w:rPr>
        <w:t>(id)s/map</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(id)s/map</w:t>
      </w:r>
    </w:p>
    <w:p w:rsidR="00AB2165" w:rsidRDefault="00AB2165" w:rsidP="00AB2165">
      <w:pPr>
        <w:pStyle w:val="HTMLPreformatted"/>
        <w:rPr>
          <w:rStyle w:val="HTMLCode"/>
        </w:rPr>
      </w:pPr>
      <w:r>
        <w:rPr>
          <w:rStyle w:val="HTMLCode"/>
        </w:rPr>
        <w:t xml:space="preserve">    Controller: </w:t>
      </w:r>
      <w:proofErr w:type="spellStart"/>
      <w:r>
        <w:rPr>
          <w:rStyle w:val="HTMLCode"/>
        </w:rPr>
        <w:t>ckanext.spatial.controllers.view</w:t>
      </w:r>
      <w:proofErr w:type="gramStart"/>
      <w:r>
        <w:rPr>
          <w:rStyle w:val="HTMLCode"/>
        </w:rPr>
        <w:t>:ViewController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wms_preview</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/proxy</w:t>
      </w:r>
    </w:p>
    <w:p w:rsidR="00AB2165" w:rsidRDefault="00AB2165" w:rsidP="00AB2165">
      <w:pPr>
        <w:pStyle w:val="HTMLPreformatted"/>
        <w:rPr>
          <w:rStyle w:val="HTMLCode"/>
        </w:rPr>
      </w:pPr>
      <w:r>
        <w:rPr>
          <w:rStyle w:val="HTMLCode"/>
        </w:rPr>
        <w:t xml:space="preserve">    Controller: </w:t>
      </w:r>
      <w:proofErr w:type="spellStart"/>
      <w:r>
        <w:rPr>
          <w:rStyle w:val="HTMLCode"/>
        </w:rPr>
        <w:t>ckanext.spatial.controllers.view</w:t>
      </w:r>
      <w:proofErr w:type="gramStart"/>
      <w:r>
        <w:rPr>
          <w:rStyle w:val="HTMLCode"/>
        </w:rPr>
        <w:t>:ViewController</w:t>
      </w:r>
      <w:proofErr w:type="spellEnd"/>
      <w:proofErr w:type="gramEnd"/>
    </w:p>
    <w:p w:rsidR="00AB2165" w:rsidRDefault="00AB2165" w:rsidP="00AB2165">
      <w:pPr>
        <w:pStyle w:val="HTMLPreformatted"/>
        <w:rPr>
          <w:rStyle w:val="HTMLCode"/>
        </w:rPr>
      </w:pPr>
      <w:r>
        <w:rPr>
          <w:rStyle w:val="HTMLCode"/>
        </w:rPr>
        <w:t xml:space="preserve">    Action: proxy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/hello/world/%</w:t>
      </w:r>
      <w:proofErr w:type="gramStart"/>
      <w:r>
        <w:rPr>
          <w:rStyle w:val="HTMLCode"/>
        </w:rPr>
        <w:t>(eggs</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ckanext.helloworld.controller</w:t>
      </w:r>
      <w:proofErr w:type="gramStart"/>
      <w:r>
        <w:rPr>
          <w:rStyle w:val="HTMLCode"/>
        </w:rPr>
        <w:t>:HelloWorldController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dispatch_get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/about</w:t>
      </w:r>
    </w:p>
    <w:p w:rsidR="00AB2165" w:rsidRDefault="00AB2165" w:rsidP="00AB2165">
      <w:pPr>
        <w:pStyle w:val="HTMLPreformatted"/>
        <w:rPr>
          <w:rStyle w:val="HTMLCode"/>
        </w:rPr>
      </w:pPr>
      <w:r>
        <w:rPr>
          <w:rStyle w:val="HTMLCode"/>
        </w:rPr>
        <w:t xml:space="preserve">    Controller: home</w:t>
      </w:r>
    </w:p>
    <w:p w:rsidR="00AB2165" w:rsidRDefault="00AB2165" w:rsidP="00AB2165">
      <w:pPr>
        <w:pStyle w:val="HTMLPreformatted"/>
        <w:rPr>
          <w:rStyle w:val="HTMLCode"/>
        </w:rPr>
      </w:pPr>
      <w:r>
        <w:rPr>
          <w:rStyle w:val="HTMLCode"/>
        </w:rPr>
        <w:t xml:space="preserve">    Action: about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)s/action/%(</w:t>
      </w:r>
      <w:proofErr w:type="spellStart"/>
      <w:r>
        <w:rPr>
          <w:rStyle w:val="HTMLCode"/>
        </w:rPr>
        <w:t>logic_function</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action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get_api</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)s/search/%(register)s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search</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tag_counts</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tag_counts</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qos</w:t>
      </w:r>
      <w:proofErr w:type="spellEnd"/>
      <w:r>
        <w:rPr>
          <w:rStyle w:val="HTMLCode"/>
        </w:rPr>
        <w:t>/throughput/</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throughput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)s/rest/%(register)s/%(id)s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show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)s/rest/%(register)s/%(id)s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)s/rest/%(register)s/%(id)s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)s/rest/%(register)s/%(id)s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)s/%(id2)s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create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lastRenderedPageBreak/>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)s/%(id2)s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show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)s/%(id2)s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update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w:t>
      </w:r>
      <w:proofErr w:type="spellStart"/>
      <w:r>
        <w:rPr>
          <w:rStyle w:val="HTMLCode"/>
        </w:rPr>
        <w:t>ver</w:t>
      </w:r>
      <w:proofErr w:type="spellEnd"/>
      <w:r>
        <w:rPr>
          <w:rStyle w:val="HTMLCode"/>
        </w:rPr>
        <w:t>)s/rest/%(register)s/%(id)s/%(</w:t>
      </w:r>
      <w:proofErr w:type="spellStart"/>
      <w:r>
        <w:rPr>
          <w:rStyle w:val="HTMLCode"/>
        </w:rPr>
        <w:t>subregister</w:t>
      </w:r>
      <w:proofErr w:type="spellEnd"/>
      <w:r>
        <w:rPr>
          <w:rStyle w:val="HTMLCode"/>
        </w:rPr>
        <w:t>)s/%(id2)s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/user/autocomplete</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user_autocomplete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w:t>
      </w:r>
      <w:proofErr w:type="spellStart"/>
      <w:r>
        <w:rPr>
          <w:rStyle w:val="HTMLCode"/>
        </w:rPr>
        <w:t>is_slug_valid</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is_slug_valid</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/dataset/autocomplete</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dataset_autocomplete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/tag/autocomplete</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tag_autocomplete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/resource/</w:t>
      </w:r>
      <w:proofErr w:type="spellStart"/>
      <w:r>
        <w:rPr>
          <w:rStyle w:val="HTMLCode"/>
        </w:rPr>
        <w:t>format_autocomplete</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format_autocomplete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/resource/</w:t>
      </w:r>
      <w:proofErr w:type="spellStart"/>
      <w:r>
        <w:rPr>
          <w:rStyle w:val="HTMLCode"/>
        </w:rPr>
        <w:t>format_icon</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format_icon</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/group/autocomplete</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group_autocomplete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/markdown</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markdown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/dataset/</w:t>
      </w:r>
      <w:proofErr w:type="spellStart"/>
      <w:r>
        <w:rPr>
          <w:rStyle w:val="HTMLCode"/>
        </w:rPr>
        <w:t>munge_name</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munge_package_name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/dataset/</w:t>
      </w:r>
      <w:proofErr w:type="spellStart"/>
      <w:r>
        <w:rPr>
          <w:rStyle w:val="HTMLCode"/>
        </w:rPr>
        <w:t>munge_title_to_name</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munge_title_to_package_name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/tag/</w:t>
      </w:r>
      <w:proofErr w:type="spellStart"/>
      <w:r>
        <w:rPr>
          <w:rStyle w:val="HTMLCode"/>
        </w:rPr>
        <w:t>munge</w:t>
      </w:r>
      <w:proofErr w:type="spellEnd"/>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munge_tag</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/status</w:t>
      </w:r>
    </w:p>
    <w:p w:rsidR="00AB2165" w:rsidRDefault="00AB2165" w:rsidP="00AB2165">
      <w:pPr>
        <w:pStyle w:val="HTMLPreformatted"/>
        <w:rPr>
          <w:rStyle w:val="HTMLCode"/>
        </w:rPr>
      </w:pPr>
      <w:r>
        <w:rPr>
          <w:rStyle w:val="HTMLCode"/>
        </w:rPr>
        <w:lastRenderedPageBreak/>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status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w:t>
      </w:r>
      <w:proofErr w:type="spellStart"/>
      <w:r>
        <w:rPr>
          <w:rStyle w:val="HTMLCode"/>
        </w:rPr>
        <w:t>util</w:t>
      </w:r>
      <w:proofErr w:type="spellEnd"/>
      <w:r>
        <w:rPr>
          <w:rStyle w:val="HTMLCode"/>
        </w:rPr>
        <w:t>/snippet/%(</w:t>
      </w:r>
      <w:proofErr w:type="spellStart"/>
      <w:r>
        <w:rPr>
          <w:rStyle w:val="HTMLCode"/>
        </w:rPr>
        <w:t>snippet_path</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snippet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proofErr w:type="gramStart"/>
      <w:r>
        <w:rPr>
          <w:rStyle w:val="HTMLCode"/>
        </w:rPr>
        <w:t>api</w:t>
      </w:r>
      <w:proofErr w:type="spellEnd"/>
      <w:r>
        <w:rPr>
          <w:rStyle w:val="HTMLCode"/>
        </w:rPr>
        <w:t>%</w:t>
      </w:r>
      <w:proofErr w:type="gramEnd"/>
      <w:r>
        <w:rPr>
          <w:rStyle w:val="HTMLCode"/>
        </w:rPr>
        <w:t>(</w:t>
      </w:r>
      <w:proofErr w:type="spellStart"/>
      <w:r>
        <w:rPr>
          <w:rStyle w:val="HTMLCode"/>
        </w:rPr>
        <w:t>ver</w:t>
      </w:r>
      <w:proofErr w:type="spellEnd"/>
      <w:r>
        <w:rPr>
          <w:rStyle w:val="HTMLCode"/>
        </w:rPr>
        <w:t>)s/i18n/%(</w:t>
      </w:r>
      <w:proofErr w:type="spellStart"/>
      <w:r>
        <w:rPr>
          <w:rStyle w:val="HTMLCode"/>
        </w:rPr>
        <w:t>lang</w:t>
      </w:r>
      <w:proofErr w:type="spellEnd"/>
      <w:r>
        <w:rPr>
          <w:rStyle w:val="HTMLCode"/>
        </w:rPr>
        <w:t>)s</w:t>
      </w:r>
    </w:p>
    <w:p w:rsidR="00AB2165" w:rsidRDefault="00AB2165" w:rsidP="00AB2165">
      <w:pPr>
        <w:pStyle w:val="HTMLPreformatted"/>
        <w:rPr>
          <w:rStyle w:val="HTMLCode"/>
        </w:rPr>
      </w:pPr>
      <w:r>
        <w:rPr>
          <w:rStyle w:val="HTMLCode"/>
        </w:rPr>
        <w:t xml:space="preserve">    Controller: </w:t>
      </w:r>
      <w:proofErr w:type="spellStart"/>
      <w:proofErr w:type="gramStart"/>
      <w:r>
        <w:rPr>
          <w:rStyle w:val="HTMLCode"/>
        </w:rPr>
        <w:t>api</w:t>
      </w:r>
      <w:proofErr w:type="spellEnd"/>
      <w:proofErr w:type="gramEnd"/>
    </w:p>
    <w:p w:rsidR="00AB2165" w:rsidRDefault="00AB2165" w:rsidP="00AB2165">
      <w:pPr>
        <w:pStyle w:val="HTMLPreformatted"/>
        <w:rPr>
          <w:rStyle w:val="HTMLCode"/>
        </w:rPr>
      </w:pPr>
      <w:r>
        <w:rPr>
          <w:rStyle w:val="HTMLCode"/>
        </w:rPr>
        <w:t xml:space="preserve">    Action: i18n_js_translations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/packages</w:t>
      </w:r>
      <w:proofErr w:type="gramStart"/>
      <w:r>
        <w:rPr>
          <w:rStyle w:val="HTMLCode"/>
        </w:rPr>
        <w:t>/%</w:t>
      </w:r>
      <w:proofErr w:type="gramEnd"/>
      <w:r>
        <w:rPr>
          <w:rStyle w:val="HTMLCode"/>
        </w:rPr>
        <w:t>(</w:t>
      </w:r>
      <w:proofErr w:type="spellStart"/>
      <w:r>
        <w:rPr>
          <w:rStyle w:val="HTMLCode"/>
        </w:rPr>
        <w:t>url</w:t>
      </w:r>
      <w:proofErr w:type="spell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/package</w:t>
      </w:r>
      <w:proofErr w:type="gramStart"/>
      <w:r>
        <w:rPr>
          <w:rStyle w:val="HTMLCode"/>
        </w:rPr>
        <w:t>/%</w:t>
      </w:r>
      <w:proofErr w:type="gramEnd"/>
      <w:r>
        <w:rPr>
          <w:rStyle w:val="HTMLCode"/>
        </w:rPr>
        <w:t>(</w:t>
      </w:r>
      <w:proofErr w:type="spellStart"/>
      <w:r>
        <w:rPr>
          <w:rStyle w:val="HTMLCode"/>
        </w:rPr>
        <w:t>url</w:t>
      </w:r>
      <w:proofErr w:type="spell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(id)s/related/new</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new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(id)s/related/edit/%(</w:t>
      </w:r>
      <w:proofErr w:type="spellStart"/>
      <w:r>
        <w:rPr>
          <w:rStyle w:val="HTMLCode"/>
        </w:rPr>
        <w:t>related_id</w:t>
      </w:r>
      <w:proofErr w:type="spellEnd"/>
      <w:r>
        <w:rPr>
          <w:rStyle w:val="HTMLCode"/>
        </w:rPr>
        <w:t>)s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(id)s/related/delete/%(</w:t>
      </w:r>
      <w:proofErr w:type="spellStart"/>
      <w:r>
        <w:rPr>
          <w:rStyle w:val="HTMLCode"/>
        </w:rPr>
        <w:t>related_id</w:t>
      </w:r>
      <w:proofErr w:type="spellEnd"/>
      <w:r>
        <w:rPr>
          <w:rStyle w:val="HTMLCode"/>
        </w:rPr>
        <w:t>)s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delete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(id)s/related</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/apps</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/apps</w:t>
      </w:r>
    </w:p>
    <w:p w:rsidR="00AB2165" w:rsidRDefault="00AB2165" w:rsidP="00AB2165">
      <w:pPr>
        <w:pStyle w:val="HTMLPreformatted"/>
        <w:rPr>
          <w:rStyle w:val="HTMLCode"/>
        </w:rPr>
      </w:pPr>
      <w:r>
        <w:rPr>
          <w:rStyle w:val="HTMLCode"/>
        </w:rPr>
        <w:t xml:space="preserve">    Controller: related</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search</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(action)s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lastRenderedPageBreak/>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(action)s/%(id)s/%(revision)s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read_ajax</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(action)s/%(id)s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/dataset/activity/%</w:t>
      </w:r>
      <w:proofErr w:type="gramStart"/>
      <w:r>
        <w:rPr>
          <w:rStyle w:val="HTMLCode"/>
        </w:rPr>
        <w:t>(id</w:t>
      </w:r>
      <w:proofErr w:type="gramEnd"/>
      <w:r>
        <w:rPr>
          <w:rStyle w:val="HTMLCode"/>
        </w:rPr>
        <w:t>)s/%(offset)s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w:t>
      </w:r>
      <w:proofErr w:type="gramStart"/>
      <w:r>
        <w:rPr>
          <w:rStyle w:val="HTMLCode"/>
        </w:rPr>
        <w:t>format)</w:t>
      </w:r>
      <w:proofErr w:type="gramEnd"/>
      <w:r>
        <w:rPr>
          <w:rStyle w:val="HTMLCode"/>
        </w:rPr>
        <w: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(id)s/resource/%(</w:t>
      </w:r>
      <w:proofErr w:type="spellStart"/>
      <w:r>
        <w:rPr>
          <w:rStyle w:val="HTMLCode"/>
        </w:rPr>
        <w:t>resource_id</w:t>
      </w:r>
      <w:proofErr w:type="spellEnd"/>
      <w:r>
        <w:rPr>
          <w:rStyle w:val="HTMLCode"/>
        </w:rPr>
        <w: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resource_read</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w:t>
      </w:r>
      <w:proofErr w:type="spellStart"/>
      <w:r>
        <w:rPr>
          <w:rStyle w:val="HTMLCode"/>
        </w:rPr>
        <w:t>resource_delete</w:t>
      </w:r>
      <w:proofErr w:type="spellEnd"/>
      <w:r>
        <w:rPr>
          <w:rStyle w:val="HTMLCode"/>
        </w:rPr>
        <w:t>/%(</w:t>
      </w:r>
      <w:proofErr w:type="spellStart"/>
      <w:r>
        <w:rPr>
          <w:rStyle w:val="HTMLCode"/>
        </w:rPr>
        <w:t>resource_id</w:t>
      </w:r>
      <w:proofErr w:type="spellEnd"/>
      <w:r>
        <w:rPr>
          <w:rStyle w:val="HTMLCode"/>
        </w:rPr>
        <w: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resource_delete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w:t>
      </w:r>
      <w:proofErr w:type="spellStart"/>
      <w:r>
        <w:rPr>
          <w:rStyle w:val="HTMLCode"/>
        </w:rPr>
        <w:t>resource_edit</w:t>
      </w:r>
      <w:proofErr w:type="spellEnd"/>
      <w:r>
        <w:rPr>
          <w:rStyle w:val="HTMLCode"/>
        </w:rPr>
        <w:t>/%(</w:t>
      </w:r>
      <w:proofErr w:type="spellStart"/>
      <w:r>
        <w:rPr>
          <w:rStyle w:val="HTMLCode"/>
        </w:rPr>
        <w:t>resource_id</w:t>
      </w:r>
      <w:proofErr w:type="spellEnd"/>
      <w:r>
        <w:rPr>
          <w:rStyle w:val="HTMLCode"/>
        </w:rPr>
        <w:t>)s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resource_edit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(id)s/resource/%(</w:t>
      </w:r>
      <w:proofErr w:type="spellStart"/>
      <w:r>
        <w:rPr>
          <w:rStyle w:val="HTMLCode"/>
        </w:rPr>
        <w:t>resource_id</w:t>
      </w:r>
      <w:proofErr w:type="spellEnd"/>
      <w:r>
        <w:rPr>
          <w:rStyle w:val="HTMLCode"/>
        </w:rPr>
        <w:t>)s/download</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resource_download</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(id)s/resource/%(</w:t>
      </w:r>
      <w:proofErr w:type="spellStart"/>
      <w:r>
        <w:rPr>
          <w:rStyle w:val="HTMLCode"/>
        </w:rPr>
        <w:t>resource_id</w:t>
      </w:r>
      <w:proofErr w:type="spellEnd"/>
      <w:r>
        <w:rPr>
          <w:rStyle w:val="HTMLCode"/>
        </w:rPr>
        <w:t>)s/embed</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resource_embedded_dataviewer</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(id)s/resource/%(</w:t>
      </w:r>
      <w:proofErr w:type="spellStart"/>
      <w:r>
        <w:rPr>
          <w:rStyle w:val="HTMLCode"/>
        </w:rPr>
        <w:t>resource_id</w:t>
      </w:r>
      <w:proofErr w:type="spellEnd"/>
      <w:r>
        <w:rPr>
          <w:rStyle w:val="HTMLCode"/>
        </w:rPr>
        <w:t>)s/viewer</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resource_embedded_dataviewer</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/dataset</w:t>
      </w:r>
      <w:proofErr w:type="gramStart"/>
      <w:r>
        <w:rPr>
          <w:rStyle w:val="HTMLCode"/>
        </w:rPr>
        <w:t>/%</w:t>
      </w:r>
      <w:proofErr w:type="gramEnd"/>
      <w:r>
        <w:rPr>
          <w:rStyle w:val="HTMLCode"/>
        </w:rPr>
        <w:t>(id)s/resource/%(resource_id)s/preview/%(preview_type)s</w:t>
      </w:r>
    </w:p>
    <w:p w:rsidR="00AB2165" w:rsidRDefault="00AB2165" w:rsidP="00AB2165">
      <w:pPr>
        <w:pStyle w:val="HTMLPreformatted"/>
        <w:rPr>
          <w:rStyle w:val="HTMLCode"/>
        </w:rPr>
      </w:pPr>
      <w:r>
        <w:rPr>
          <w:rStyle w:val="HTMLCode"/>
        </w:rPr>
        <w:t xml:space="preserve">    Controller: package</w:t>
      </w:r>
    </w:p>
    <w:p w:rsidR="00AB2165" w:rsidRDefault="00AB2165" w:rsidP="00AB2165">
      <w:pPr>
        <w:pStyle w:val="HTMLPreformatted"/>
        <w:rPr>
          <w:rStyle w:val="HTMLCode"/>
        </w:rPr>
      </w:pPr>
      <w:r>
        <w:rPr>
          <w:rStyle w:val="HTMLCode"/>
        </w:rPr>
        <w:t xml:space="preserve">    Action: </w:t>
      </w:r>
      <w:proofErr w:type="spellStart"/>
      <w:r>
        <w:rPr>
          <w:rStyle w:val="HTMLCode"/>
        </w:rPr>
        <w:t>resource_datapreview</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/groups</w:t>
      </w:r>
      <w:proofErr w:type="gramStart"/>
      <w:r>
        <w:rPr>
          <w:rStyle w:val="HTMLCode"/>
        </w:rPr>
        <w:t>/%</w:t>
      </w:r>
      <w:proofErr w:type="gramEnd"/>
      <w:r>
        <w:rPr>
          <w:rStyle w:val="HTMLCode"/>
        </w:rPr>
        <w:t>(</w:t>
      </w:r>
      <w:proofErr w:type="spellStart"/>
      <w:r>
        <w:rPr>
          <w:rStyle w:val="HTMLCode"/>
        </w:rPr>
        <w:t>url</w:t>
      </w:r>
      <w:proofErr w:type="spell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/group/list</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/group/new</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new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w:t>
      </w:r>
      <w:proofErr w:type="gramStart"/>
      <w:r>
        <w:rPr>
          <w:rStyle w:val="HTMLCode"/>
        </w:rPr>
        <w:t>/%</w:t>
      </w:r>
      <w:proofErr w:type="gramEnd"/>
      <w:r>
        <w:rPr>
          <w:rStyle w:val="HTMLCode"/>
        </w:rPr>
        <w:t>(action)s/%(id)s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/group/activity/%</w:t>
      </w:r>
      <w:proofErr w:type="gramStart"/>
      <w:r>
        <w:rPr>
          <w:rStyle w:val="HTMLCode"/>
        </w:rPr>
        <w:t>(id</w:t>
      </w:r>
      <w:proofErr w:type="gramEnd"/>
      <w:r>
        <w:rPr>
          <w:rStyle w:val="HTMLCode"/>
        </w:rPr>
        <w:t>)s/%(offset)s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/group</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group</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/tags</w:t>
      </w:r>
      <w:proofErr w:type="gramStart"/>
      <w:r>
        <w:rPr>
          <w:rStyle w:val="HTMLCode"/>
        </w:rPr>
        <w:t>/%</w:t>
      </w:r>
      <w:proofErr w:type="gramEnd"/>
      <w:r>
        <w:rPr>
          <w:rStyle w:val="HTMLCode"/>
        </w:rPr>
        <w:t>(</w:t>
      </w:r>
      <w:proofErr w:type="spellStart"/>
      <w:r>
        <w:rPr>
          <w:rStyle w:val="HTMLCode"/>
        </w:rPr>
        <w:t>url</w:t>
      </w:r>
      <w:proofErr w:type="spell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/tag/read/%</w:t>
      </w:r>
      <w:proofErr w:type="gramStart"/>
      <w:r>
        <w:rPr>
          <w:rStyle w:val="HTMLCode"/>
        </w:rPr>
        <w:t>(</w:t>
      </w:r>
      <w:proofErr w:type="spellStart"/>
      <w:r>
        <w:rPr>
          <w:rStyle w:val="HTMLCode"/>
        </w:rPr>
        <w:t>url</w:t>
      </w:r>
      <w:proofErr w:type="spellEnd"/>
      <w:proofErr w:type="gram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w:t>
      </w:r>
    </w:p>
    <w:p w:rsidR="00AB2165" w:rsidRDefault="00AB2165" w:rsidP="00AB2165">
      <w:pPr>
        <w:pStyle w:val="HTMLPreformatted"/>
        <w:rPr>
          <w:rStyle w:val="HTMLCode"/>
        </w:rPr>
      </w:pPr>
      <w:r>
        <w:rPr>
          <w:rStyle w:val="HTMLCode"/>
        </w:rPr>
        <w:t xml:space="preserve">    Controller: tag</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/tag</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tag</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/users</w:t>
      </w:r>
      <w:proofErr w:type="gramStart"/>
      <w:r>
        <w:rPr>
          <w:rStyle w:val="HTMLCode"/>
        </w:rPr>
        <w:t>/%</w:t>
      </w:r>
      <w:proofErr w:type="gramEnd"/>
      <w:r>
        <w:rPr>
          <w:rStyle w:val="HTMLCode"/>
        </w:rPr>
        <w:t>(</w:t>
      </w:r>
      <w:proofErr w:type="spellStart"/>
      <w:r>
        <w:rPr>
          <w:rStyle w:val="HTMLCode"/>
        </w:rPr>
        <w:t>url</w:t>
      </w:r>
      <w:proofErr w:type="spellEnd"/>
      <w:r>
        <w:rPr>
          <w:rStyle w:val="HTMLCode"/>
        </w:rPr>
        <w:t>)s</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
    <w:p w:rsidR="00AB2165" w:rsidRDefault="00AB2165" w:rsidP="00AB2165">
      <w:pPr>
        <w:pStyle w:val="HTMLPreformatted"/>
        <w:rPr>
          <w:rStyle w:val="HTMLCode"/>
        </w:rPr>
      </w:pPr>
      <w:r>
        <w:rPr>
          <w:rStyle w:val="HTMLCode"/>
        </w:rPr>
        <w:t xml:space="preserve">    Controller: None</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/user/edit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lastRenderedPageBreak/>
        <w:t>/user/activity/%</w:t>
      </w:r>
      <w:proofErr w:type="gramStart"/>
      <w:r>
        <w:rPr>
          <w:rStyle w:val="HTMLCode"/>
        </w:rPr>
        <w:t>(id</w:t>
      </w:r>
      <w:proofErr w:type="gramEnd"/>
      <w:r>
        <w:rPr>
          <w:rStyle w:val="HTMLCode"/>
        </w:rPr>
        <w:t>)s/%(offset)s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/user/activity/%</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activity</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/dashboard</w:t>
      </w:r>
      <w:proofErr w:type="gramStart"/>
      <w:r>
        <w:rPr>
          <w:rStyle w:val="HTMLCode"/>
        </w:rPr>
        <w:t>/%</w:t>
      </w:r>
      <w:proofErr w:type="gramEnd"/>
      <w:r>
        <w:rPr>
          <w:rStyle w:val="HTMLCode"/>
        </w:rPr>
        <w:t>(offset)s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/dashboard</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dashboard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/user/follow/%</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follow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/user/unfollow/%</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unfollow</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/user/followers/%</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followers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/user/edit/%</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/user/reset/%</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perform_reset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/user/register</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register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/user/login</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login</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/user/_logout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logout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roofErr w:type="spellStart"/>
      <w:r>
        <w:rPr>
          <w:rStyle w:val="HTMLCode"/>
        </w:rPr>
        <w:t>logged_in</w:t>
      </w:r>
      <w:proofErr w:type="spellEnd"/>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logged_in</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roofErr w:type="spellStart"/>
      <w:r>
        <w:rPr>
          <w:rStyle w:val="HTMLCode"/>
        </w:rPr>
        <w:t>logged_out</w:t>
      </w:r>
      <w:proofErr w:type="spellEnd"/>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logged_out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roofErr w:type="spellStart"/>
      <w:r>
        <w:rPr>
          <w:rStyle w:val="HTMLCode"/>
        </w:rPr>
        <w:t>logged_out_redirect</w:t>
      </w:r>
      <w:proofErr w:type="spellEnd"/>
    </w:p>
    <w:p w:rsidR="00AB2165" w:rsidRDefault="00AB2165" w:rsidP="00AB2165">
      <w:pPr>
        <w:pStyle w:val="HTMLPreformatted"/>
        <w:rPr>
          <w:rStyle w:val="HTMLCode"/>
        </w:rPr>
      </w:pPr>
      <w:r>
        <w:rPr>
          <w:rStyle w:val="HTMLCode"/>
        </w:rPr>
        <w:lastRenderedPageBreak/>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logged_out_page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/user/reset</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request_reset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/user/me</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me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roofErr w:type="spellStart"/>
      <w:r>
        <w:rPr>
          <w:rStyle w:val="HTMLCode"/>
        </w:rPr>
        <w:t>set_lang</w:t>
      </w:r>
      <w:proofErr w:type="spellEnd"/>
      <w:r>
        <w:rPr>
          <w:rStyle w:val="HTMLCode"/>
        </w:rPr>
        <w:t>/%</w:t>
      </w:r>
      <w:proofErr w:type="gramStart"/>
      <w:r>
        <w:rPr>
          <w:rStyle w:val="HTMLCode"/>
        </w:rPr>
        <w:t>(</w:t>
      </w:r>
      <w:proofErr w:type="spellStart"/>
      <w:r>
        <w:rPr>
          <w:rStyle w:val="HTMLCode"/>
        </w:rPr>
        <w:t>lang</w:t>
      </w:r>
      <w:proofErr w:type="spellEnd"/>
      <w:proofErr w:type="gramEnd"/>
      <w:r>
        <w:rPr>
          <w:rStyle w:val="HTMLCode"/>
        </w:rPr>
        <w:t>)s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w:t>
      </w:r>
      <w:proofErr w:type="spellStart"/>
      <w:r>
        <w:rPr>
          <w:rStyle w:val="HTMLCode"/>
        </w:rPr>
        <w:t>set_lang</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/user</w:t>
      </w:r>
    </w:p>
    <w:p w:rsidR="00AB2165" w:rsidRDefault="00AB2165" w:rsidP="00AB2165">
      <w:pPr>
        <w:pStyle w:val="HTMLPreformatted"/>
        <w:rPr>
          <w:rStyle w:val="HTMLCode"/>
        </w:rPr>
      </w:pPr>
      <w:r>
        <w:rPr>
          <w:rStyle w:val="HTMLCode"/>
        </w:rPr>
        <w:t xml:space="preserve">    Controller: user</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/revision/edit/%</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edit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/revision/diff/%</w:t>
      </w:r>
      <w:proofErr w:type="gramStart"/>
      <w:r>
        <w:rPr>
          <w:rStyle w:val="HTMLCode"/>
        </w:rPr>
        <w:t>(id</w:t>
      </w:r>
      <w:proofErr w:type="gramEnd"/>
      <w:r>
        <w:rPr>
          <w:rStyle w:val="HTMLCode"/>
        </w:rPr>
        <w:t>)s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diff</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/revision/list</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list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/revision</w:t>
      </w:r>
      <w:proofErr w:type="gramStart"/>
      <w:r>
        <w:rPr>
          <w:rStyle w:val="HTMLCode"/>
        </w:rPr>
        <w:t>/%</w:t>
      </w:r>
      <w:proofErr w:type="gramEnd"/>
      <w:r>
        <w:rPr>
          <w:rStyle w:val="HTMLCode"/>
        </w:rPr>
        <w:t>(id)s</w:t>
      </w:r>
    </w:p>
    <w:p w:rsidR="00AB2165" w:rsidRDefault="00AB2165" w:rsidP="00AB2165">
      <w:pPr>
        <w:pStyle w:val="HTMLPreformatted"/>
        <w:rPr>
          <w:rStyle w:val="HTMLCode"/>
        </w:rPr>
      </w:pPr>
      <w:r>
        <w:rPr>
          <w:rStyle w:val="HTMLCode"/>
        </w:rPr>
        <w:t xml:space="preserve">    Controller: revision</w:t>
      </w:r>
    </w:p>
    <w:p w:rsidR="00AB2165" w:rsidRDefault="00AB2165" w:rsidP="00AB2165">
      <w:pPr>
        <w:pStyle w:val="HTMLPreformatted"/>
        <w:rPr>
          <w:rStyle w:val="HTMLCode"/>
        </w:rPr>
      </w:pPr>
      <w:r>
        <w:rPr>
          <w:rStyle w:val="HTMLCode"/>
        </w:rPr>
        <w:t xml:space="preserve">    Action: read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/feeds/group/%</w:t>
      </w:r>
      <w:proofErr w:type="gramStart"/>
      <w:r>
        <w:rPr>
          <w:rStyle w:val="HTMLCode"/>
        </w:rPr>
        <w:t>(id</w:t>
      </w:r>
      <w:proofErr w:type="gramEnd"/>
      <w:r>
        <w:rPr>
          <w:rStyle w:val="HTMLCode"/>
        </w:rPr>
        <w:t>)</w:t>
      </w:r>
      <w:proofErr w:type="spellStart"/>
      <w:r>
        <w:rPr>
          <w:rStyle w:val="HTMLCode"/>
        </w:rPr>
        <w:t>s.atom</w:t>
      </w:r>
      <w:proofErr w:type="spellEnd"/>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group</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/feeds/tag/%</w:t>
      </w:r>
      <w:proofErr w:type="gramStart"/>
      <w:r>
        <w:rPr>
          <w:rStyle w:val="HTMLCode"/>
        </w:rPr>
        <w:t>(id</w:t>
      </w:r>
      <w:proofErr w:type="gramEnd"/>
      <w:r>
        <w:rPr>
          <w:rStyle w:val="HTMLCode"/>
        </w:rPr>
        <w:t>)</w:t>
      </w:r>
      <w:proofErr w:type="spellStart"/>
      <w:r>
        <w:rPr>
          <w:rStyle w:val="HTMLCode"/>
        </w:rPr>
        <w:t>s.atom</w:t>
      </w:r>
      <w:proofErr w:type="spellEnd"/>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tag</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w:t>
      </w:r>
      <w:proofErr w:type="spellStart"/>
      <w:r>
        <w:rPr>
          <w:rStyle w:val="HTMLCode"/>
        </w:rPr>
        <w:t>dataset.atom</w:t>
      </w:r>
      <w:proofErr w:type="spellEnd"/>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t xml:space="preserve">    Action: general</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/feeds/</w:t>
      </w:r>
      <w:proofErr w:type="spellStart"/>
      <w:r>
        <w:rPr>
          <w:rStyle w:val="HTMLCode"/>
        </w:rPr>
        <w:t>custom.atom</w:t>
      </w:r>
      <w:proofErr w:type="spellEnd"/>
    </w:p>
    <w:p w:rsidR="00AB2165" w:rsidRDefault="00AB2165" w:rsidP="00AB2165">
      <w:pPr>
        <w:pStyle w:val="HTMLPreformatted"/>
        <w:rPr>
          <w:rStyle w:val="HTMLCode"/>
        </w:rPr>
      </w:pPr>
      <w:r>
        <w:rPr>
          <w:rStyle w:val="HTMLCode"/>
        </w:rPr>
        <w:t xml:space="preserve">    Controller: feed</w:t>
      </w:r>
    </w:p>
    <w:p w:rsidR="00AB2165" w:rsidRDefault="00AB2165" w:rsidP="00AB2165">
      <w:pPr>
        <w:pStyle w:val="HTMLPreformatted"/>
        <w:rPr>
          <w:rStyle w:val="HTMLCode"/>
        </w:rPr>
      </w:pPr>
      <w:r>
        <w:rPr>
          <w:rStyle w:val="HTMLCode"/>
        </w:rPr>
        <w:lastRenderedPageBreak/>
        <w:t xml:space="preserve">    Action: custom</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ckan</w:t>
      </w:r>
      <w:proofErr w:type="spellEnd"/>
      <w:r>
        <w:rPr>
          <w:rStyle w:val="HTMLCode"/>
        </w:rPr>
        <w:t>-admin</w:t>
      </w:r>
    </w:p>
    <w:p w:rsidR="00AB2165" w:rsidRDefault="00AB2165" w:rsidP="00AB2165">
      <w:pPr>
        <w:pStyle w:val="HTMLPreformatted"/>
        <w:rPr>
          <w:rStyle w:val="HTMLCode"/>
        </w:rPr>
      </w:pPr>
      <w:r>
        <w:rPr>
          <w:rStyle w:val="HTMLCode"/>
        </w:rPr>
        <w:t xml:space="preserve">    Controller: admin</w:t>
      </w:r>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ckan</w:t>
      </w:r>
      <w:proofErr w:type="spellEnd"/>
      <w:r>
        <w:rPr>
          <w:rStyle w:val="HTMLCode"/>
        </w:rPr>
        <w:t>-admin/%</w:t>
      </w:r>
      <w:proofErr w:type="gramStart"/>
      <w:r>
        <w:rPr>
          <w:rStyle w:val="HTMLCode"/>
        </w:rPr>
        <w:t>(action</w:t>
      </w:r>
      <w:proofErr w:type="gramEnd"/>
      <w:r>
        <w:rPr>
          <w:rStyle w:val="HTMLCode"/>
        </w:rPr>
        <w:t>)s</w:t>
      </w:r>
    </w:p>
    <w:p w:rsidR="00AB2165" w:rsidRDefault="00AB2165" w:rsidP="00AB2165">
      <w:pPr>
        <w:pStyle w:val="HTMLPreformatted"/>
        <w:rPr>
          <w:rStyle w:val="HTMLCode"/>
        </w:rPr>
      </w:pPr>
      <w:r>
        <w:rPr>
          <w:rStyle w:val="HTMLCode"/>
        </w:rPr>
        <w:t xml:space="preserve">    Controller: admin</w:t>
      </w:r>
    </w:p>
    <w:p w:rsidR="00AB2165" w:rsidRDefault="00AB2165" w:rsidP="00AB2165">
      <w:pPr>
        <w:pStyle w:val="HTMLPreformatted"/>
        <w:rPr>
          <w:rStyle w:val="HTMLCode"/>
        </w:rPr>
      </w:pPr>
      <w:r>
        <w:rPr>
          <w:rStyle w:val="HTMLCode"/>
        </w:rPr>
        <w:t xml:space="preserve">    Action: None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/storage</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:StorageAPIController</w:t>
      </w:r>
      <w:proofErr w:type="spellEnd"/>
      <w:proofErr w:type="gramEnd"/>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/storage/metadata/%</w:t>
      </w:r>
      <w:proofErr w:type="gramStart"/>
      <w:r>
        <w:rPr>
          <w:rStyle w:val="HTMLCode"/>
        </w:rPr>
        <w:t>(label</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:StorageAPIController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set_metadata</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/storage/metadata/%</w:t>
      </w:r>
      <w:proofErr w:type="gramStart"/>
      <w:r>
        <w:rPr>
          <w:rStyle w:val="HTMLCode"/>
        </w:rPr>
        <w:t>(label</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:StorageAPIController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get_metadata</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/storage/</w:t>
      </w:r>
      <w:proofErr w:type="spellStart"/>
      <w:r>
        <w:rPr>
          <w:rStyle w:val="HTMLCode"/>
        </w:rPr>
        <w:t>auth</w:t>
      </w:r>
      <w:proofErr w:type="spellEnd"/>
      <w:r>
        <w:rPr>
          <w:rStyle w:val="HTMLCode"/>
        </w:rPr>
        <w:t>/request/%</w:t>
      </w:r>
      <w:proofErr w:type="gramStart"/>
      <w:r>
        <w:rPr>
          <w:rStyle w:val="HTMLCode"/>
        </w:rPr>
        <w:t>(label</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:StorageAPIController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auth_request</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api</w:t>
      </w:r>
      <w:proofErr w:type="spellEnd"/>
      <w:r>
        <w:rPr>
          <w:rStyle w:val="HTMLCode"/>
        </w:rPr>
        <w:t>/storage/</w:t>
      </w:r>
      <w:proofErr w:type="spellStart"/>
      <w:r>
        <w:rPr>
          <w:rStyle w:val="HTMLCode"/>
        </w:rPr>
        <w:t>auth</w:t>
      </w:r>
      <w:proofErr w:type="spellEnd"/>
      <w:r>
        <w:rPr>
          <w:rStyle w:val="HTMLCode"/>
        </w:rPr>
        <w:t>/form/%</w:t>
      </w:r>
      <w:proofErr w:type="gramStart"/>
      <w:r>
        <w:rPr>
          <w:rStyle w:val="HTMLCode"/>
        </w:rPr>
        <w:t>(label</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:StorageAPIController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auth_form</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:StorageController</w:t>
      </w:r>
      <w:proofErr w:type="spellEnd"/>
      <w:proofErr w:type="gramEnd"/>
    </w:p>
    <w:p w:rsidR="00AB2165" w:rsidRDefault="00AB2165" w:rsidP="00AB2165">
      <w:pPr>
        <w:pStyle w:val="HTMLPreformatted"/>
        <w:rPr>
          <w:rStyle w:val="HTMLCode"/>
        </w:rPr>
      </w:pPr>
      <w:r>
        <w:rPr>
          <w:rStyle w:val="HTMLCode"/>
        </w:rPr>
        <w:t xml:space="preserve">    Action: upload</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w:t>
      </w:r>
      <w:proofErr w:type="spellStart"/>
      <w:r>
        <w:rPr>
          <w:rStyle w:val="HTMLCode"/>
        </w:rPr>
        <w:t>upload_handle</w:t>
      </w:r>
      <w:proofErr w:type="spellEnd"/>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upload_handle</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/storage/upload/success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:StorageController</w:t>
      </w:r>
      <w:proofErr w:type="spellEnd"/>
      <w:proofErr w:type="gramEnd"/>
    </w:p>
    <w:p w:rsidR="00AB2165" w:rsidRDefault="00AB2165" w:rsidP="00AB2165">
      <w:pPr>
        <w:pStyle w:val="HTMLPreformatted"/>
        <w:rPr>
          <w:rStyle w:val="HTMLCode"/>
        </w:rPr>
      </w:pPr>
      <w:r>
        <w:rPr>
          <w:rStyle w:val="HTMLCode"/>
        </w:rPr>
        <w:t xml:space="preserve">    Action: success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/storage/upload/</w:t>
      </w:r>
      <w:proofErr w:type="spellStart"/>
      <w:r>
        <w:rPr>
          <w:rStyle w:val="HTMLCode"/>
        </w:rPr>
        <w:t>success_empty</w:t>
      </w:r>
      <w:proofErr w:type="spellEnd"/>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:StorageController</w:t>
      </w:r>
      <w:proofErr w:type="spellEnd"/>
      <w:proofErr w:type="gramEnd"/>
    </w:p>
    <w:p w:rsidR="00AB2165" w:rsidRDefault="00AB2165" w:rsidP="00AB2165">
      <w:pPr>
        <w:pStyle w:val="HTMLPreformatted"/>
        <w:rPr>
          <w:rStyle w:val="HTMLCode"/>
        </w:rPr>
      </w:pPr>
      <w:r>
        <w:rPr>
          <w:rStyle w:val="HTMLCode"/>
        </w:rPr>
        <w:t xml:space="preserve">    Action: </w:t>
      </w:r>
      <w:proofErr w:type="spellStart"/>
      <w:r>
        <w:rPr>
          <w:rStyle w:val="HTMLCode"/>
        </w:rPr>
        <w:t>success_empty</w:t>
      </w:r>
      <w:proofErr w:type="spellEnd"/>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/storage/f/%</w:t>
      </w:r>
      <w:proofErr w:type="gramStart"/>
      <w:r>
        <w:rPr>
          <w:rStyle w:val="HTMLCode"/>
        </w:rPr>
        <w:t>(label</w:t>
      </w:r>
      <w:proofErr w:type="gramEnd"/>
      <w:r>
        <w:rPr>
          <w:rStyle w:val="HTMLCode"/>
        </w:rPr>
        <w:t>)s</w:t>
      </w:r>
    </w:p>
    <w:p w:rsidR="00AB2165" w:rsidRDefault="00AB2165" w:rsidP="00AB2165">
      <w:pPr>
        <w:pStyle w:val="HTMLPreformatted"/>
        <w:rPr>
          <w:rStyle w:val="HTMLCode"/>
        </w:rPr>
      </w:pPr>
      <w:r>
        <w:rPr>
          <w:rStyle w:val="HTMLCode"/>
        </w:rPr>
        <w:t xml:space="preserve">    Controller: </w:t>
      </w:r>
      <w:proofErr w:type="spellStart"/>
      <w:r>
        <w:rPr>
          <w:rStyle w:val="HTMLCode"/>
        </w:rPr>
        <w:t>ckan.controllers.storage</w:t>
      </w:r>
      <w:proofErr w:type="gramStart"/>
      <w:r>
        <w:rPr>
          <w:rStyle w:val="HTMLCode"/>
        </w:rPr>
        <w:t>:StorageController</w:t>
      </w:r>
      <w:proofErr w:type="spellEnd"/>
      <w:proofErr w:type="gramEnd"/>
    </w:p>
    <w:p w:rsidR="00AB2165" w:rsidRDefault="00AB2165" w:rsidP="00AB2165">
      <w:pPr>
        <w:pStyle w:val="HTMLPreformatted"/>
        <w:rPr>
          <w:rStyle w:val="HTMLCode"/>
        </w:rPr>
      </w:pPr>
      <w:r>
        <w:rPr>
          <w:rStyle w:val="HTMLCode"/>
        </w:rPr>
        <w:t xml:space="preserve">    Action: file</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/i18n/strings</w:t>
      </w:r>
      <w:proofErr w:type="gramStart"/>
      <w:r>
        <w:rPr>
          <w:rStyle w:val="HTMLCode"/>
        </w:rPr>
        <w:t>_%</w:t>
      </w:r>
      <w:proofErr w:type="gramEnd"/>
      <w:r>
        <w:rPr>
          <w:rStyle w:val="HTMLCode"/>
        </w:rPr>
        <w:t>(lang)s.js</w:t>
      </w:r>
    </w:p>
    <w:p w:rsidR="00AB2165" w:rsidRDefault="00AB2165" w:rsidP="00AB2165">
      <w:pPr>
        <w:pStyle w:val="HTMLPreformatted"/>
        <w:rPr>
          <w:rStyle w:val="HTMLCode"/>
        </w:rPr>
      </w:pPr>
      <w:r>
        <w:rPr>
          <w:rStyle w:val="HTMLCode"/>
        </w:rPr>
        <w:t xml:space="preserve">    Controller: </w:t>
      </w:r>
      <w:proofErr w:type="spellStart"/>
      <w:r>
        <w:rPr>
          <w:rStyle w:val="HTMLCode"/>
        </w:rPr>
        <w:t>util</w:t>
      </w:r>
      <w:proofErr w:type="spellEnd"/>
    </w:p>
    <w:p w:rsidR="00AB2165" w:rsidRDefault="00AB2165" w:rsidP="00AB2165">
      <w:pPr>
        <w:pStyle w:val="HTMLPreformatted"/>
        <w:rPr>
          <w:rStyle w:val="HTMLCode"/>
        </w:rPr>
      </w:pPr>
      <w:r>
        <w:rPr>
          <w:rStyle w:val="HTMLCode"/>
        </w:rPr>
        <w:t xml:space="preserve">    Action: i18n_js_strings</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w:t>
      </w:r>
      <w:proofErr w:type="spellStart"/>
      <w:r>
        <w:rPr>
          <w:rStyle w:val="HTMLCode"/>
        </w:rPr>
        <w:t>util</w:t>
      </w:r>
      <w:proofErr w:type="spellEnd"/>
      <w:r>
        <w:rPr>
          <w:rStyle w:val="HTMLCode"/>
        </w:rPr>
        <w:t>/redirect</w:t>
      </w:r>
    </w:p>
    <w:p w:rsidR="00AB2165" w:rsidRDefault="00AB2165" w:rsidP="00AB2165">
      <w:pPr>
        <w:pStyle w:val="HTMLPreformatted"/>
        <w:rPr>
          <w:rStyle w:val="HTMLCode"/>
        </w:rPr>
      </w:pPr>
      <w:r>
        <w:rPr>
          <w:rStyle w:val="HTMLCode"/>
        </w:rPr>
        <w:t xml:space="preserve">    Controller: </w:t>
      </w:r>
      <w:proofErr w:type="spellStart"/>
      <w:r>
        <w:rPr>
          <w:rStyle w:val="HTMLCode"/>
        </w:rPr>
        <w:t>util</w:t>
      </w:r>
      <w:proofErr w:type="spellEnd"/>
    </w:p>
    <w:p w:rsidR="00AB2165" w:rsidRDefault="00AB2165" w:rsidP="00AB2165">
      <w:pPr>
        <w:pStyle w:val="HTMLPreformatted"/>
        <w:rPr>
          <w:rStyle w:val="HTMLCode"/>
        </w:rPr>
      </w:pPr>
      <w:r>
        <w:rPr>
          <w:rStyle w:val="HTMLCode"/>
        </w:rPr>
        <w:t xml:space="preserve">    Action: redirect</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/testing/primer</w:t>
      </w:r>
    </w:p>
    <w:p w:rsidR="00AB2165" w:rsidRDefault="00AB2165" w:rsidP="00AB2165">
      <w:pPr>
        <w:pStyle w:val="HTMLPreformatted"/>
        <w:rPr>
          <w:rStyle w:val="HTMLCode"/>
        </w:rPr>
      </w:pPr>
      <w:r>
        <w:rPr>
          <w:rStyle w:val="HTMLCode"/>
        </w:rPr>
        <w:t xml:space="preserve">    Controller: </w:t>
      </w:r>
      <w:proofErr w:type="spellStart"/>
      <w:r>
        <w:rPr>
          <w:rStyle w:val="HTMLCode"/>
        </w:rPr>
        <w:t>util</w:t>
      </w:r>
      <w:proofErr w:type="spellEnd"/>
    </w:p>
    <w:p w:rsidR="00AB2165" w:rsidRDefault="00AB2165" w:rsidP="00AB2165">
      <w:pPr>
        <w:pStyle w:val="HTMLPreformatted"/>
        <w:rPr>
          <w:rStyle w:val="HTMLCode"/>
        </w:rPr>
      </w:pPr>
      <w:r>
        <w:rPr>
          <w:rStyle w:val="HTMLCode"/>
        </w:rPr>
        <w:t xml:space="preserve">    Action: primer</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/testing/markup</w:t>
      </w:r>
    </w:p>
    <w:p w:rsidR="00AB2165" w:rsidRDefault="00AB2165" w:rsidP="00AB2165">
      <w:pPr>
        <w:pStyle w:val="HTMLPreformatted"/>
        <w:rPr>
          <w:rStyle w:val="HTMLCode"/>
        </w:rPr>
      </w:pPr>
      <w:r>
        <w:rPr>
          <w:rStyle w:val="HTMLCode"/>
        </w:rPr>
        <w:t xml:space="preserve">    Controller: </w:t>
      </w:r>
      <w:proofErr w:type="spellStart"/>
      <w:r>
        <w:rPr>
          <w:rStyle w:val="HTMLCode"/>
        </w:rPr>
        <w:t>util</w:t>
      </w:r>
      <w:proofErr w:type="spellEnd"/>
    </w:p>
    <w:p w:rsidR="00AB2165" w:rsidRDefault="00AB2165" w:rsidP="00AB2165">
      <w:pPr>
        <w:pStyle w:val="HTMLPreformatted"/>
        <w:rPr>
          <w:rStyle w:val="HTMLCode"/>
        </w:rPr>
      </w:pPr>
      <w:r>
        <w:rPr>
          <w:rStyle w:val="HTMLCode"/>
        </w:rPr>
        <w:t xml:space="preserve">    Action: markup</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/stats</w:t>
      </w:r>
    </w:p>
    <w:p w:rsidR="00AB2165" w:rsidRDefault="00AB2165" w:rsidP="00AB2165">
      <w:pPr>
        <w:pStyle w:val="HTMLPreformatted"/>
        <w:rPr>
          <w:rStyle w:val="HTMLCode"/>
        </w:rPr>
      </w:pPr>
      <w:r>
        <w:rPr>
          <w:rStyle w:val="HTMLCode"/>
        </w:rPr>
        <w:t xml:space="preserve">    Controller: </w:t>
      </w:r>
      <w:proofErr w:type="spellStart"/>
      <w:r>
        <w:rPr>
          <w:rStyle w:val="HTMLCode"/>
        </w:rPr>
        <w:t>ckanext.stats.controller</w:t>
      </w:r>
      <w:proofErr w:type="gramStart"/>
      <w:r>
        <w:rPr>
          <w:rStyle w:val="HTMLCode"/>
        </w:rPr>
        <w:t>:StatsController</w:t>
      </w:r>
      <w:proofErr w:type="spellEnd"/>
      <w:proofErr w:type="gramEnd"/>
    </w:p>
    <w:p w:rsidR="00AB2165" w:rsidRDefault="00AB2165" w:rsidP="00AB2165">
      <w:pPr>
        <w:pStyle w:val="HTMLPreformatted"/>
        <w:rPr>
          <w:rStyle w:val="HTMLCode"/>
        </w:rPr>
      </w:pPr>
      <w:r>
        <w:rPr>
          <w:rStyle w:val="HTMLCode"/>
        </w:rPr>
        <w:t xml:space="preserve">    Action: index</w:t>
      </w:r>
    </w:p>
    <w:p w:rsidR="00AB2165" w:rsidRDefault="00AB2165" w:rsidP="00AB2165">
      <w:pPr>
        <w:pStyle w:val="HTMLPreformatted"/>
        <w:rPr>
          <w:rStyle w:val="HTMLCode"/>
        </w:rPr>
      </w:pPr>
    </w:p>
    <w:p w:rsidR="00AB2165" w:rsidRDefault="00AB2165" w:rsidP="00AB2165">
      <w:pPr>
        <w:pStyle w:val="HTMLPreformatted"/>
        <w:rPr>
          <w:rStyle w:val="HTMLCode"/>
        </w:rPr>
      </w:pPr>
      <w:r>
        <w:rPr>
          <w:rStyle w:val="HTMLCode"/>
        </w:rPr>
        <w:t>/stats</w:t>
      </w:r>
      <w:proofErr w:type="gramStart"/>
      <w:r>
        <w:rPr>
          <w:rStyle w:val="HTMLCode"/>
        </w:rPr>
        <w:t>/%</w:t>
      </w:r>
      <w:proofErr w:type="gramEnd"/>
      <w:r>
        <w:rPr>
          <w:rStyle w:val="HTMLCode"/>
        </w:rPr>
        <w:t>(action)s</w:t>
      </w:r>
    </w:p>
    <w:p w:rsidR="00AB2165" w:rsidRDefault="00AB2165" w:rsidP="00AB2165">
      <w:pPr>
        <w:pStyle w:val="HTMLPreformatted"/>
        <w:rPr>
          <w:rStyle w:val="HTMLCode"/>
        </w:rPr>
      </w:pPr>
      <w:r>
        <w:rPr>
          <w:rStyle w:val="HTMLCode"/>
        </w:rPr>
        <w:t xml:space="preserve">    Controller: </w:t>
      </w:r>
      <w:proofErr w:type="spellStart"/>
      <w:r>
        <w:rPr>
          <w:rStyle w:val="HTMLCode"/>
        </w:rPr>
        <w:t>ckanext.stats.controller</w:t>
      </w:r>
      <w:proofErr w:type="gramStart"/>
      <w:r>
        <w:rPr>
          <w:rStyle w:val="HTMLCode"/>
        </w:rPr>
        <w:t>:StatsController</w:t>
      </w:r>
      <w:proofErr w:type="spellEnd"/>
      <w:proofErr w:type="gramEnd"/>
    </w:p>
    <w:p w:rsidR="00AB2165" w:rsidRDefault="00AB2165" w:rsidP="00AB2165">
      <w:pPr>
        <w:pStyle w:val="HTMLPreformatted"/>
        <w:rPr>
          <w:rStyle w:val="HTMLCode"/>
        </w:rPr>
      </w:pPr>
      <w:r>
        <w:rPr>
          <w:rStyle w:val="HTMLCode"/>
        </w:rPr>
        <w:t xml:space="preserve">    Action: None</w:t>
      </w:r>
    </w:p>
    <w:p w:rsidR="00AB2165" w:rsidRDefault="00AB2165" w:rsidP="00E818D8">
      <w:pPr>
        <w:pStyle w:val="Body"/>
      </w:pPr>
    </w:p>
    <w:p w:rsidR="00AB2165" w:rsidRDefault="00AB2165" w:rsidP="00AB2165">
      <w:pPr>
        <w:pStyle w:val="Heading1"/>
      </w:pPr>
      <w:bookmarkStart w:id="321" w:name="_Toc377482198"/>
      <w:r>
        <w:lastRenderedPageBreak/>
        <w:t xml:space="preserve">Remote Debugging </w:t>
      </w:r>
      <w:del w:id="322" w:author="Stephen Richard" w:date="2014-01-28T16:33:00Z">
        <w:r w:rsidDel="008671F9">
          <w:delText>the node in a box and central deployments</w:delText>
        </w:r>
      </w:del>
      <w:ins w:id="323" w:author="Stephen Richard" w:date="2014-01-28T16:33:00Z">
        <w:r w:rsidR="008671F9">
          <w:t>NGDS CKAN nodes deployed</w:t>
        </w:r>
      </w:ins>
      <w:r>
        <w:t xml:space="preserve"> on the </w:t>
      </w:r>
      <w:del w:id="324" w:author="Stephen Richard" w:date="2014-01-28T16:33:00Z">
        <w:r w:rsidDel="008671F9">
          <w:delText>amazon machine</w:delText>
        </w:r>
      </w:del>
      <w:bookmarkEnd w:id="321"/>
      <w:ins w:id="325" w:author="Stephen Richard" w:date="2014-01-28T16:33:00Z">
        <w:r w:rsidR="008671F9">
          <w:t>Amazon cloud</w:t>
        </w:r>
      </w:ins>
    </w:p>
    <w:p w:rsidR="00AB2165" w:rsidRDefault="00AB2165" w:rsidP="00AB2165">
      <w:pPr>
        <w:pStyle w:val="Heading2"/>
      </w:pPr>
      <w:bookmarkStart w:id="326" w:name="prerequisites"/>
      <w:bookmarkStart w:id="327" w:name="_Toc377482199"/>
      <w:bookmarkEnd w:id="326"/>
      <w:r>
        <w:t>Prerequisites</w:t>
      </w:r>
      <w:bookmarkEnd w:id="327"/>
    </w:p>
    <w:p w:rsidR="00AB2165" w:rsidRDefault="00AB2165" w:rsidP="00AB2165">
      <w:pPr>
        <w:numPr>
          <w:ilvl w:val="0"/>
          <w:numId w:val="32"/>
        </w:numPr>
        <w:spacing w:before="100" w:beforeAutospacing="1" w:after="100" w:afterAutospacing="1" w:line="240" w:lineRule="auto"/>
      </w:pPr>
      <w:proofErr w:type="spellStart"/>
      <w:r>
        <w:t>PyCharm</w:t>
      </w:r>
      <w:proofErr w:type="spellEnd"/>
      <w:r>
        <w:t xml:space="preserve"> Professional Edition</w:t>
      </w:r>
    </w:p>
    <w:p w:rsidR="00AB2165" w:rsidRDefault="00AB2165" w:rsidP="00AB2165">
      <w:pPr>
        <w:numPr>
          <w:ilvl w:val="0"/>
          <w:numId w:val="32"/>
        </w:numPr>
        <w:spacing w:before="100" w:beforeAutospacing="1" w:after="100" w:afterAutospacing="1" w:line="240" w:lineRule="auto"/>
      </w:pPr>
      <w:r>
        <w:t xml:space="preserve">The NGDS project setup on </w:t>
      </w:r>
      <w:proofErr w:type="spellStart"/>
      <w:r>
        <w:t>PyCharm</w:t>
      </w:r>
      <w:proofErr w:type="spellEnd"/>
      <w:r>
        <w:t xml:space="preserve">. (Importing the </w:t>
      </w:r>
      <w:proofErr w:type="spellStart"/>
      <w:r>
        <w:t>pyenv</w:t>
      </w:r>
      <w:proofErr w:type="spellEnd"/>
      <w:r>
        <w:t xml:space="preserve"> directory into </w:t>
      </w:r>
      <w:proofErr w:type="spellStart"/>
      <w:r>
        <w:t>pycharm</w:t>
      </w:r>
      <w:proofErr w:type="spellEnd"/>
      <w:r>
        <w:t xml:space="preserve"> is the ideal setup)</w:t>
      </w:r>
    </w:p>
    <w:p w:rsidR="00AB2165" w:rsidRDefault="00AB2165" w:rsidP="00AB2165">
      <w:pPr>
        <w:numPr>
          <w:ilvl w:val="0"/>
          <w:numId w:val="32"/>
        </w:numPr>
        <w:spacing w:before="100" w:beforeAutospacing="1" w:after="100" w:afterAutospacing="1" w:line="240" w:lineRule="auto"/>
      </w:pPr>
      <w:r>
        <w:t xml:space="preserve">Ability to </w:t>
      </w:r>
      <w:proofErr w:type="spellStart"/>
      <w:r>
        <w:t>ssh</w:t>
      </w:r>
      <w:proofErr w:type="spellEnd"/>
      <w:r>
        <w:t xml:space="preserve"> to the </w:t>
      </w:r>
      <w:del w:id="328" w:author="Stephen Richard" w:date="2014-01-28T16:40:00Z">
        <w:r w:rsidDel="008671F9">
          <w:delText xml:space="preserve">amazon </w:delText>
        </w:r>
      </w:del>
      <w:ins w:id="329" w:author="Stephen Richard" w:date="2014-01-28T16:40:00Z">
        <w:r w:rsidR="008671F9">
          <w:t>Amazon</w:t>
        </w:r>
        <w:r w:rsidR="008671F9">
          <w:t xml:space="preserve"> </w:t>
        </w:r>
      </w:ins>
      <w:r>
        <w:t>machine</w:t>
      </w:r>
    </w:p>
    <w:p w:rsidR="00AB2165" w:rsidRDefault="00AB2165" w:rsidP="00AB2165">
      <w:pPr>
        <w:numPr>
          <w:ilvl w:val="0"/>
          <w:numId w:val="32"/>
        </w:numPr>
        <w:spacing w:before="100" w:beforeAutospacing="1" w:after="100" w:afterAutospacing="1" w:line="240" w:lineRule="auto"/>
      </w:pPr>
      <w:r>
        <w:t xml:space="preserve">Either </w:t>
      </w:r>
      <w:del w:id="330" w:author="Stephen Richard" w:date="2014-01-28T16:40:00Z">
        <w:r w:rsidDel="008671F9">
          <w:delText>linux</w:delText>
        </w:r>
      </w:del>
      <w:ins w:id="331" w:author="Stephen Richard" w:date="2014-01-28T16:40:00Z">
        <w:r w:rsidR="008671F9">
          <w:t>L</w:t>
        </w:r>
        <w:r w:rsidR="008671F9">
          <w:t>inux</w:t>
        </w:r>
      </w:ins>
      <w:r>
        <w:t xml:space="preserve">, or </w:t>
      </w:r>
      <w:del w:id="332" w:author="Stephen Richard" w:date="2014-01-28T16:40:00Z">
        <w:r w:rsidDel="008671F9">
          <w:delText xml:space="preserve">putty </w:delText>
        </w:r>
      </w:del>
      <w:ins w:id="333" w:author="Stephen Richard" w:date="2014-01-28T16:40:00Z">
        <w:r w:rsidR="008671F9">
          <w:t>P</w:t>
        </w:r>
        <w:r w:rsidR="008671F9">
          <w:t xml:space="preserve">utty </w:t>
        </w:r>
      </w:ins>
      <w:r>
        <w:t xml:space="preserve">on </w:t>
      </w:r>
      <w:del w:id="334" w:author="Stephen Richard" w:date="2014-01-28T16:40:00Z">
        <w:r w:rsidDel="008671F9">
          <w:delText>windows</w:delText>
        </w:r>
      </w:del>
      <w:ins w:id="335" w:author="Stephen Richard" w:date="2014-01-28T16:40:00Z">
        <w:r w:rsidR="008671F9">
          <w:t>W</w:t>
        </w:r>
        <w:r w:rsidR="008671F9">
          <w:t>indows</w:t>
        </w:r>
      </w:ins>
      <w:r>
        <w:t>. (</w:t>
      </w:r>
      <w:del w:id="336" w:author="Stephen Richard" w:date="2014-01-28T16:40:00Z">
        <w:r w:rsidDel="008671F9">
          <w:delText>I coulnd't get</w:delText>
        </w:r>
      </w:del>
      <w:ins w:id="337" w:author="Stephen Richard" w:date="2014-01-28T16:40:00Z">
        <w:r w:rsidR="008671F9">
          <w:t>users have had problems with</w:t>
        </w:r>
      </w:ins>
      <w:r>
        <w:t xml:space="preserve"> </w:t>
      </w:r>
      <w:proofErr w:type="spellStart"/>
      <w:r>
        <w:t>OpenSSH</w:t>
      </w:r>
      <w:proofErr w:type="spellEnd"/>
      <w:r>
        <w:t xml:space="preserve"> </w:t>
      </w:r>
      <w:del w:id="338" w:author="Stephen Richard" w:date="2014-01-28T16:40:00Z">
        <w:r w:rsidDel="008671F9">
          <w:delText xml:space="preserve">to work well </w:delText>
        </w:r>
      </w:del>
      <w:r>
        <w:t xml:space="preserve">on </w:t>
      </w:r>
      <w:del w:id="339" w:author="Stephen Richard" w:date="2014-01-28T16:40:00Z">
        <w:r w:rsidDel="008671F9">
          <w:delText>my windows</w:delText>
        </w:r>
      </w:del>
      <w:ins w:id="340" w:author="Stephen Richard" w:date="2014-01-28T16:40:00Z">
        <w:r w:rsidR="008671F9">
          <w:t>W</w:t>
        </w:r>
        <w:r w:rsidR="008671F9">
          <w:t>i</w:t>
        </w:r>
        <w:r w:rsidR="008671F9">
          <w:t>n</w:t>
        </w:r>
        <w:r w:rsidR="008671F9">
          <w:t>dows</w:t>
        </w:r>
      </w:ins>
      <w:r>
        <w:t>)</w:t>
      </w:r>
    </w:p>
    <w:p w:rsidR="00AB2165" w:rsidRDefault="00AB2165" w:rsidP="00AB2165">
      <w:pPr>
        <w:pStyle w:val="Heading2"/>
      </w:pPr>
      <w:bookmarkStart w:id="341" w:name="outline"/>
      <w:bookmarkStart w:id="342" w:name="_Toc377482200"/>
      <w:bookmarkEnd w:id="341"/>
      <w:r>
        <w:t>Outline</w:t>
      </w:r>
      <w:bookmarkEnd w:id="342"/>
    </w:p>
    <w:p w:rsidR="004A762C" w:rsidRDefault="00AB2165" w:rsidP="004A762C">
      <w:pPr>
        <w:pStyle w:val="Body"/>
        <w:numPr>
          <w:ilvl w:val="0"/>
          <w:numId w:val="42"/>
        </w:numPr>
        <w:rPr>
          <w:ins w:id="343" w:author="Stephen Richard" w:date="2014-01-28T16:44:00Z"/>
        </w:rPr>
        <w:pPrChange w:id="344" w:author="Stephen Richard" w:date="2014-01-28T16:44:00Z">
          <w:pPr>
            <w:pStyle w:val="NormalWeb"/>
          </w:pPr>
        </w:pPrChange>
      </w:pPr>
      <w:del w:id="345" w:author="Stephen Richard" w:date="2014-01-28T16:41:00Z">
        <w:r w:rsidDel="008671F9">
          <w:delText>We're going to c</w:delText>
        </w:r>
      </w:del>
      <w:ins w:id="346" w:author="Stephen Richard" w:date="2014-01-28T16:41:00Z">
        <w:r w:rsidR="008671F9">
          <w:t>C</w:t>
        </w:r>
      </w:ins>
      <w:r>
        <w:t>reate configuration entries for a remote python interpreter (</w:t>
      </w:r>
      <w:del w:id="347" w:author="Stephen Richard" w:date="2014-01-28T16:41:00Z">
        <w:r w:rsidDel="008671F9">
          <w:delText>amazon</w:delText>
        </w:r>
      </w:del>
      <w:ins w:id="348" w:author="Stephen Richard" w:date="2014-01-28T16:41:00Z">
        <w:r w:rsidR="008671F9">
          <w:t>Amazon cloud machine</w:t>
        </w:r>
      </w:ins>
      <w:r>
        <w:t xml:space="preserve">), a remote debug configuration </w:t>
      </w:r>
      <w:del w:id="349" w:author="Stephen Richard" w:date="2014-01-28T16:41:00Z">
        <w:r w:rsidDel="008671F9">
          <w:delText xml:space="preserve">which </w:delText>
        </w:r>
      </w:del>
      <w:ins w:id="350" w:author="Stephen Richard" w:date="2014-01-28T16:41:00Z">
        <w:r w:rsidR="008671F9">
          <w:t>that</w:t>
        </w:r>
        <w:r w:rsidR="008671F9">
          <w:t xml:space="preserve"> </w:t>
        </w:r>
      </w:ins>
      <w:r>
        <w:t xml:space="preserve">uses the remote python interpreter to serve our application. </w:t>
      </w:r>
      <w:del w:id="351" w:author="Stephen Richard" w:date="2014-01-28T16:41:00Z">
        <w:r w:rsidDel="008671F9">
          <w:delText>We're also going to</w:delText>
        </w:r>
      </w:del>
    </w:p>
    <w:p w:rsidR="00AB2165" w:rsidRDefault="00AB2165" w:rsidP="004A762C">
      <w:pPr>
        <w:pStyle w:val="Body"/>
        <w:numPr>
          <w:ilvl w:val="0"/>
          <w:numId w:val="42"/>
        </w:numPr>
        <w:pPrChange w:id="352" w:author="Stephen Richard" w:date="2014-01-28T16:44:00Z">
          <w:pPr>
            <w:pStyle w:val="NormalWeb"/>
          </w:pPr>
        </w:pPrChange>
      </w:pPr>
      <w:del w:id="353" w:author="Stephen Richard" w:date="2014-01-28T16:44:00Z">
        <w:r w:rsidDel="004A762C">
          <w:delText xml:space="preserve"> c</w:delText>
        </w:r>
      </w:del>
      <w:ins w:id="354" w:author="Stephen Richard" w:date="2014-01-28T16:44:00Z">
        <w:r w:rsidR="004A762C">
          <w:t>C</w:t>
        </w:r>
      </w:ins>
      <w:r>
        <w:t xml:space="preserve">reate a mapping between </w:t>
      </w:r>
      <w:del w:id="355" w:author="Stephen Richard" w:date="2014-01-28T16:42:00Z">
        <w:r w:rsidDel="008671F9">
          <w:delText xml:space="preserve">our </w:delText>
        </w:r>
      </w:del>
      <w:r>
        <w:t xml:space="preserve">local and remote source directories so </w:t>
      </w:r>
      <w:del w:id="356" w:author="Stephen Richard" w:date="2014-01-28T16:42:00Z">
        <w:r w:rsidDel="008671F9">
          <w:delText xml:space="preserve">that we can set </w:delText>
        </w:r>
      </w:del>
      <w:r>
        <w:t>breakpoints</w:t>
      </w:r>
      <w:ins w:id="357" w:author="Stephen Richard" w:date="2014-01-28T16:42:00Z">
        <w:r w:rsidR="008671F9">
          <w:t xml:space="preserve"> set on the local source code will be</w:t>
        </w:r>
      </w:ins>
      <w:del w:id="358" w:author="Stephen Richard" w:date="2014-01-28T16:42:00Z">
        <w:r w:rsidDel="008671F9">
          <w:delText xml:space="preserve"> and so forth and have these</w:delText>
        </w:r>
      </w:del>
      <w:r>
        <w:t xml:space="preserve"> reflected on the remote instance.</w:t>
      </w:r>
    </w:p>
    <w:p w:rsidR="00AB2165" w:rsidRDefault="00AB2165" w:rsidP="004A762C">
      <w:pPr>
        <w:pStyle w:val="Body"/>
        <w:numPr>
          <w:ilvl w:val="0"/>
          <w:numId w:val="42"/>
        </w:numPr>
        <w:pPrChange w:id="359" w:author="Stephen Richard" w:date="2014-01-28T16:44:00Z">
          <w:pPr>
            <w:pStyle w:val="NormalWeb"/>
          </w:pPr>
        </w:pPrChange>
      </w:pPr>
      <w:del w:id="360" w:author="Stephen Richard" w:date="2014-01-28T16:42:00Z">
        <w:r w:rsidDel="008671F9">
          <w:delText>We'll t</w:delText>
        </w:r>
      </w:del>
      <w:del w:id="361" w:author="Stephen Richard" w:date="2014-01-28T16:43:00Z">
        <w:r w:rsidDel="004A762C">
          <w:delText>hen c</w:delText>
        </w:r>
      </w:del>
      <w:ins w:id="362" w:author="Stephen Richard" w:date="2014-01-28T16:43:00Z">
        <w:r w:rsidR="004A762C">
          <w:t>C</w:t>
        </w:r>
      </w:ins>
      <w:r>
        <w:t xml:space="preserve">reate an </w:t>
      </w:r>
      <w:proofErr w:type="spellStart"/>
      <w:r>
        <w:t>ssh</w:t>
      </w:r>
      <w:proofErr w:type="spellEnd"/>
      <w:r>
        <w:t xml:space="preserve"> tunnel and forward a local port to the </w:t>
      </w:r>
      <w:del w:id="363" w:author="Stephen Richard" w:date="2014-01-28T16:42:00Z">
        <w:r w:rsidDel="008671F9">
          <w:delText xml:space="preserve">amazon </w:delText>
        </w:r>
      </w:del>
      <w:ins w:id="364" w:author="Stephen Richard" w:date="2014-01-28T16:42:00Z">
        <w:r w:rsidR="008671F9">
          <w:t>Amazon</w:t>
        </w:r>
        <w:r w:rsidR="008671F9">
          <w:t xml:space="preserve"> </w:t>
        </w:r>
      </w:ins>
      <w:r>
        <w:t xml:space="preserve">machine so that we can navigate the UI locally on our browser by setting a socks proxy variable in our network configuration. </w:t>
      </w:r>
    </w:p>
    <w:p w:rsidR="004A762C" w:rsidRDefault="00AB2165" w:rsidP="004A762C">
      <w:pPr>
        <w:pStyle w:val="Body"/>
        <w:numPr>
          <w:ilvl w:val="0"/>
          <w:numId w:val="42"/>
        </w:numPr>
        <w:rPr>
          <w:ins w:id="365" w:author="Stephen Richard" w:date="2014-01-28T16:45:00Z"/>
        </w:rPr>
        <w:pPrChange w:id="366" w:author="Stephen Richard" w:date="2014-01-28T16:44:00Z">
          <w:pPr>
            <w:pStyle w:val="NormalWeb"/>
          </w:pPr>
        </w:pPrChange>
      </w:pPr>
      <w:del w:id="367" w:author="Stephen Richard" w:date="2014-01-28T16:43:00Z">
        <w:r w:rsidDel="004A762C">
          <w:delText>We also will have to c</w:delText>
        </w:r>
      </w:del>
      <w:ins w:id="368" w:author="Stephen Richard" w:date="2014-01-28T16:43:00Z">
        <w:r w:rsidR="004A762C">
          <w:t>C</w:t>
        </w:r>
      </w:ins>
      <w:r>
        <w:t xml:space="preserve">reate a copy of the configuration file, one for each instance we're debugging, and modify it to change the port number that the application will be served on. </w:t>
      </w:r>
    </w:p>
    <w:p w:rsidR="00AB2165" w:rsidRDefault="00AB2165" w:rsidP="004A762C">
      <w:pPr>
        <w:pStyle w:val="Body"/>
        <w:pPrChange w:id="369" w:author="Stephen Richard" w:date="2014-01-28T16:45:00Z">
          <w:pPr>
            <w:pStyle w:val="NormalWeb"/>
          </w:pPr>
        </w:pPrChange>
      </w:pPr>
      <w:r>
        <w:t xml:space="preserve">We'd like to leave everything else the same so that we have all the data and indexes that the actual instance has. </w:t>
      </w:r>
    </w:p>
    <w:p w:rsidR="00AB2165" w:rsidRDefault="00AB2165" w:rsidP="00AB2165">
      <w:pPr>
        <w:pStyle w:val="Heading2"/>
      </w:pPr>
      <w:bookmarkStart w:id="370" w:name="local-steps"/>
      <w:bookmarkStart w:id="371" w:name="_Toc377482201"/>
      <w:bookmarkEnd w:id="370"/>
      <w:r>
        <w:t>Local Steps</w:t>
      </w:r>
      <w:bookmarkEnd w:id="371"/>
    </w:p>
    <w:p w:rsidR="00AB2165" w:rsidRDefault="00AB2165" w:rsidP="00AB2165">
      <w:pPr>
        <w:pStyle w:val="Heading3"/>
      </w:pPr>
      <w:bookmarkStart w:id="372" w:name="pycharm"/>
      <w:bookmarkStart w:id="373" w:name="_Toc377482202"/>
      <w:bookmarkEnd w:id="372"/>
      <w:proofErr w:type="spellStart"/>
      <w:r>
        <w:t>PyCharm</w:t>
      </w:r>
      <w:bookmarkEnd w:id="373"/>
      <w:proofErr w:type="spellEnd"/>
    </w:p>
    <w:p w:rsidR="00AB2165" w:rsidRDefault="00AB2165" w:rsidP="00AB2165">
      <w:pPr>
        <w:pStyle w:val="Heading4"/>
      </w:pPr>
      <w:bookmarkStart w:id="374" w:name="configuring-a-remote-python-interpreter"/>
      <w:bookmarkStart w:id="375" w:name="_Toc377482203"/>
      <w:bookmarkEnd w:id="374"/>
      <w:r>
        <w:t>Configuring a remote python interpreter</w:t>
      </w:r>
      <w:bookmarkEnd w:id="375"/>
    </w:p>
    <w:p w:rsidR="00AB2165" w:rsidRDefault="00AB2165" w:rsidP="00AB2165">
      <w:pPr>
        <w:numPr>
          <w:ilvl w:val="0"/>
          <w:numId w:val="33"/>
        </w:numPr>
        <w:spacing w:before="100" w:beforeAutospacing="1" w:after="100" w:afterAutospacing="1" w:line="240" w:lineRule="auto"/>
      </w:pPr>
      <w:r>
        <w:t>Go to Settings, and find the Python Interpreters section.</w:t>
      </w:r>
    </w:p>
    <w:p w:rsidR="00AB2165" w:rsidRDefault="00AB2165" w:rsidP="00AB2165">
      <w:pPr>
        <w:numPr>
          <w:ilvl w:val="0"/>
          <w:numId w:val="33"/>
        </w:numPr>
        <w:spacing w:before="100" w:beforeAutospacing="1" w:after="100" w:afterAutospacing="1" w:line="240" w:lineRule="auto"/>
      </w:pPr>
      <w:r>
        <w:t>Click on the + button and select remote in the dropdown.</w:t>
      </w:r>
    </w:p>
    <w:p w:rsidR="00AB2165" w:rsidRDefault="00AB2165" w:rsidP="00AB2165">
      <w:pPr>
        <w:pStyle w:val="NormalWeb"/>
      </w:pPr>
      <w:r>
        <w:t xml:space="preserve">The values that go into the dialog should look like this - </w:t>
      </w:r>
    </w:p>
    <w:p w:rsidR="00AB2165" w:rsidRDefault="00AB2165" w:rsidP="00AB2165">
      <w:pPr>
        <w:pStyle w:val="HTMLPreformatted"/>
      </w:pPr>
      <w:proofErr w:type="gramStart"/>
      <w:r>
        <w:rPr>
          <w:rStyle w:val="n"/>
        </w:rPr>
        <w:t>Host</w:t>
      </w:r>
      <w:r>
        <w:t xml:space="preserve"> </w:t>
      </w:r>
      <w:r>
        <w:rPr>
          <w:rStyle w:val="o"/>
        </w:rPr>
        <w:t>:</w:t>
      </w:r>
      <w:proofErr w:type="gramEnd"/>
      <w:r>
        <w:t xml:space="preserve"> </w:t>
      </w:r>
      <w:r>
        <w:rPr>
          <w:rStyle w:val="mf"/>
        </w:rPr>
        <w:t>1.1</w:t>
      </w:r>
      <w:r>
        <w:rPr>
          <w:rStyle w:val="o"/>
        </w:rPr>
        <w:t>.</w:t>
      </w:r>
      <w:r>
        <w:rPr>
          <w:rStyle w:val="mf"/>
        </w:rPr>
        <w:t>1.1</w:t>
      </w:r>
      <w:r>
        <w:t xml:space="preserve">               </w:t>
      </w:r>
      <w:r>
        <w:rPr>
          <w:rStyle w:val="n"/>
        </w:rPr>
        <w:t>Port</w:t>
      </w:r>
      <w:r>
        <w:t xml:space="preserve"> </w:t>
      </w:r>
      <w:r>
        <w:rPr>
          <w:rStyle w:val="o"/>
        </w:rPr>
        <w:t>:</w:t>
      </w:r>
      <w:r>
        <w:t xml:space="preserve"> </w:t>
      </w:r>
      <w:r>
        <w:rPr>
          <w:rStyle w:val="mi"/>
        </w:rPr>
        <w:t>22</w:t>
      </w:r>
    </w:p>
    <w:p w:rsidR="00AB2165" w:rsidRDefault="00AB2165" w:rsidP="00AB2165">
      <w:pPr>
        <w:pStyle w:val="HTMLPreformatted"/>
      </w:pPr>
      <w:proofErr w:type="gramStart"/>
      <w:r>
        <w:rPr>
          <w:rStyle w:val="n"/>
        </w:rPr>
        <w:t>Username</w:t>
      </w:r>
      <w:r>
        <w:t xml:space="preserve"> </w:t>
      </w:r>
      <w:r>
        <w:rPr>
          <w:rStyle w:val="o"/>
        </w:rPr>
        <w:t>:</w:t>
      </w:r>
      <w:proofErr w:type="gramEnd"/>
      <w:r>
        <w:t xml:space="preserve"> </w:t>
      </w:r>
      <w:proofErr w:type="spellStart"/>
      <w:r>
        <w:rPr>
          <w:rStyle w:val="n"/>
        </w:rPr>
        <w:t>ubuntu</w:t>
      </w:r>
      <w:proofErr w:type="spellEnd"/>
    </w:p>
    <w:p w:rsidR="00AB2165" w:rsidRDefault="00AB2165" w:rsidP="00AB2165">
      <w:pPr>
        <w:pStyle w:val="HTMLPreformatted"/>
      </w:pPr>
      <w:proofErr w:type="spellStart"/>
      <w:r>
        <w:rPr>
          <w:rStyle w:val="n"/>
        </w:rPr>
        <w:t>Auth</w:t>
      </w:r>
      <w:proofErr w:type="spellEnd"/>
      <w:r>
        <w:t xml:space="preserve"> </w:t>
      </w:r>
      <w:proofErr w:type="gramStart"/>
      <w:r>
        <w:rPr>
          <w:rStyle w:val="n"/>
        </w:rPr>
        <w:t>Type</w:t>
      </w:r>
      <w:r>
        <w:t xml:space="preserve"> </w:t>
      </w:r>
      <w:r>
        <w:rPr>
          <w:rStyle w:val="o"/>
        </w:rPr>
        <w:t>:</w:t>
      </w:r>
      <w:proofErr w:type="gramEnd"/>
      <w:r>
        <w:t xml:space="preserve"> </w:t>
      </w:r>
      <w:proofErr w:type="spellStart"/>
      <w:r>
        <w:rPr>
          <w:rStyle w:val="n"/>
        </w:rPr>
        <w:t>Keypair</w:t>
      </w:r>
      <w:proofErr w:type="spellEnd"/>
      <w:r>
        <w:t xml:space="preserve"> </w:t>
      </w:r>
      <w:r>
        <w:rPr>
          <w:rStyle w:val="o"/>
        </w:rPr>
        <w:t>(</w:t>
      </w:r>
      <w:proofErr w:type="spellStart"/>
      <w:r>
        <w:rPr>
          <w:rStyle w:val="n"/>
        </w:rPr>
        <w:t>OpenSSH</w:t>
      </w:r>
      <w:proofErr w:type="spellEnd"/>
      <w:r>
        <w:rPr>
          <w:rStyle w:val="o"/>
        </w:rPr>
        <w:t>)</w:t>
      </w:r>
    </w:p>
    <w:p w:rsidR="00AB2165" w:rsidRDefault="00AB2165" w:rsidP="00AB2165">
      <w:pPr>
        <w:pStyle w:val="HTMLPreformatted"/>
      </w:pPr>
      <w:r>
        <w:rPr>
          <w:rStyle w:val="n"/>
        </w:rPr>
        <w:t>Private</w:t>
      </w:r>
      <w:r>
        <w:t xml:space="preserve"> </w:t>
      </w:r>
      <w:r>
        <w:rPr>
          <w:rStyle w:val="n"/>
        </w:rPr>
        <w:t>Key</w:t>
      </w:r>
      <w:r>
        <w:t xml:space="preserve"> </w:t>
      </w:r>
      <w:proofErr w:type="gramStart"/>
      <w:r>
        <w:rPr>
          <w:rStyle w:val="n"/>
        </w:rPr>
        <w:t>File</w:t>
      </w:r>
      <w:r>
        <w:t xml:space="preserve"> </w:t>
      </w:r>
      <w:r>
        <w:rPr>
          <w:rStyle w:val="o"/>
        </w:rPr>
        <w:t>:</w:t>
      </w:r>
      <w:proofErr w:type="gramEnd"/>
      <w:r>
        <w:t xml:space="preserve"> </w:t>
      </w:r>
      <w:r>
        <w:rPr>
          <w:rStyle w:val="sr"/>
        </w:rPr>
        <w:t>/path/to/my/</w:t>
      </w:r>
      <w:r>
        <w:rPr>
          <w:rStyle w:val="n"/>
        </w:rPr>
        <w:t>priv_key</w:t>
      </w:r>
      <w:r>
        <w:rPr>
          <w:rStyle w:val="o"/>
        </w:rPr>
        <w:t>.</w:t>
      </w:r>
      <w:r>
        <w:rPr>
          <w:rStyle w:val="na"/>
        </w:rPr>
        <w:t>txt</w:t>
      </w:r>
    </w:p>
    <w:p w:rsidR="00AB2165" w:rsidRDefault="00AB2165" w:rsidP="00AB2165">
      <w:pPr>
        <w:pStyle w:val="HTMLPreformatted"/>
      </w:pPr>
      <w:proofErr w:type="gramStart"/>
      <w:r>
        <w:rPr>
          <w:rStyle w:val="n"/>
        </w:rPr>
        <w:lastRenderedPageBreak/>
        <w:t>Passphrase</w:t>
      </w:r>
      <w:r>
        <w:t xml:space="preserve"> </w:t>
      </w:r>
      <w:r>
        <w:rPr>
          <w:rStyle w:val="o"/>
        </w:rPr>
        <w:t>:</w:t>
      </w:r>
      <w:proofErr w:type="gramEnd"/>
      <w:r>
        <w:t xml:space="preserve"> </w:t>
      </w:r>
      <w:proofErr w:type="spellStart"/>
      <w:r>
        <w:rPr>
          <w:rStyle w:val="n"/>
        </w:rPr>
        <w:t>abracadabraismypassphrase</w:t>
      </w:r>
      <w:proofErr w:type="spellEnd"/>
    </w:p>
    <w:p w:rsidR="00AB2165" w:rsidRDefault="00AB2165" w:rsidP="00AB2165">
      <w:pPr>
        <w:pStyle w:val="HTMLPreformatted"/>
      </w:pPr>
      <w:r>
        <w:rPr>
          <w:rStyle w:val="c1"/>
        </w:rPr>
        <w:t xml:space="preserve">// </w:t>
      </w:r>
      <w:proofErr w:type="gramStart"/>
      <w:r>
        <w:rPr>
          <w:rStyle w:val="c1"/>
        </w:rPr>
        <w:t>The</w:t>
      </w:r>
      <w:proofErr w:type="gramEnd"/>
      <w:r>
        <w:rPr>
          <w:rStyle w:val="c1"/>
        </w:rPr>
        <w:t xml:space="preserve"> passphrase you typed in when you generated your private key. </w:t>
      </w:r>
    </w:p>
    <w:p w:rsidR="00AB2165" w:rsidRDefault="00AB2165" w:rsidP="00AB2165">
      <w:pPr>
        <w:pStyle w:val="HTMLPreformatted"/>
      </w:pPr>
    </w:p>
    <w:p w:rsidR="00AB2165" w:rsidRDefault="00AB2165" w:rsidP="00AB2165">
      <w:pPr>
        <w:pStyle w:val="HTMLPreformatted"/>
      </w:pPr>
      <w:r>
        <w:rPr>
          <w:rStyle w:val="n"/>
        </w:rPr>
        <w:t>Python</w:t>
      </w:r>
      <w:r>
        <w:t xml:space="preserve"> </w:t>
      </w:r>
      <w:r>
        <w:rPr>
          <w:rStyle w:val="n"/>
        </w:rPr>
        <w:t>Interpreter</w:t>
      </w:r>
      <w:r>
        <w:t xml:space="preserve"> </w:t>
      </w:r>
      <w:proofErr w:type="gramStart"/>
      <w:r>
        <w:rPr>
          <w:rStyle w:val="n"/>
        </w:rPr>
        <w:t>Path</w:t>
      </w:r>
      <w:r>
        <w:t xml:space="preserve"> </w:t>
      </w:r>
      <w:r>
        <w:rPr>
          <w:rStyle w:val="o"/>
        </w:rPr>
        <w:t>:</w:t>
      </w:r>
      <w:proofErr w:type="gramEnd"/>
      <w:r>
        <w:t xml:space="preserve"> </w:t>
      </w:r>
      <w:r>
        <w:rPr>
          <w:rStyle w:val="sr"/>
        </w:rPr>
        <w:t>/home/</w:t>
      </w:r>
      <w:proofErr w:type="spellStart"/>
      <w:r>
        <w:rPr>
          <w:rStyle w:val="sr"/>
        </w:rPr>
        <w:t>ubuntu</w:t>
      </w:r>
      <w:proofErr w:type="spellEnd"/>
      <w:r>
        <w:rPr>
          <w:rStyle w:val="sr"/>
        </w:rPr>
        <w:t>/</w:t>
      </w:r>
      <w:proofErr w:type="spellStart"/>
      <w:r>
        <w:rPr>
          <w:rStyle w:val="sr"/>
        </w:rPr>
        <w:t>pyenv</w:t>
      </w:r>
      <w:proofErr w:type="spellEnd"/>
      <w:r>
        <w:rPr>
          <w:rStyle w:val="sr"/>
        </w:rPr>
        <w:t>/bin/</w:t>
      </w:r>
      <w:r>
        <w:rPr>
          <w:rStyle w:val="n"/>
        </w:rPr>
        <w:t>python</w:t>
      </w:r>
      <w:r>
        <w:t xml:space="preserve"> </w:t>
      </w:r>
    </w:p>
    <w:p w:rsidR="00AB2165" w:rsidRDefault="00AB2165" w:rsidP="00AB2165">
      <w:pPr>
        <w:pStyle w:val="HTMLPreformatted"/>
      </w:pPr>
      <w:r>
        <w:rPr>
          <w:rStyle w:val="c1"/>
        </w:rPr>
        <w:t xml:space="preserve">// </w:t>
      </w:r>
      <w:proofErr w:type="gramStart"/>
      <w:r>
        <w:rPr>
          <w:rStyle w:val="c1"/>
        </w:rPr>
        <w:t>This</w:t>
      </w:r>
      <w:proofErr w:type="gramEnd"/>
      <w:r>
        <w:rPr>
          <w:rStyle w:val="c1"/>
        </w:rPr>
        <w:t xml:space="preserve"> is the path to the virtual environment's python binary. This should co</w:t>
      </w:r>
      <w:r>
        <w:rPr>
          <w:rStyle w:val="c1"/>
        </w:rPr>
        <w:t>r</w:t>
      </w:r>
      <w:r>
        <w:rPr>
          <w:rStyle w:val="c1"/>
        </w:rPr>
        <w:t xml:space="preserve">respond to the instance you're debugging. </w:t>
      </w:r>
    </w:p>
    <w:p w:rsidR="00AB2165" w:rsidRDefault="00AB2165" w:rsidP="00AB2165">
      <w:pPr>
        <w:numPr>
          <w:ilvl w:val="0"/>
          <w:numId w:val="34"/>
        </w:numPr>
        <w:spacing w:before="100" w:beforeAutospacing="1" w:after="100" w:afterAutospacing="1" w:line="240" w:lineRule="auto"/>
      </w:pPr>
      <w:r>
        <w:t>Click on Test Connection to verify that your settings are accurate.</w:t>
      </w:r>
    </w:p>
    <w:p w:rsidR="00AB2165" w:rsidRDefault="00AB2165" w:rsidP="00AB2165">
      <w:pPr>
        <w:numPr>
          <w:ilvl w:val="0"/>
          <w:numId w:val="34"/>
        </w:numPr>
        <w:spacing w:before="100" w:beforeAutospacing="1" w:after="100" w:afterAutospacing="1" w:line="240" w:lineRule="auto"/>
      </w:pPr>
      <w:r>
        <w:t>You'll do this once for every instance you'd like to debug, for example, one for the central instance and one for the node instance.</w:t>
      </w:r>
    </w:p>
    <w:p w:rsidR="00AB2165" w:rsidRDefault="00AB2165" w:rsidP="00AB2165">
      <w:pPr>
        <w:pStyle w:val="Heading4"/>
      </w:pPr>
      <w:bookmarkStart w:id="376" w:name="creating-a-debug-configuration"/>
      <w:bookmarkStart w:id="377" w:name="_Toc377482204"/>
      <w:bookmarkEnd w:id="376"/>
      <w:r>
        <w:t>Creating a debug configuration</w:t>
      </w:r>
      <w:bookmarkEnd w:id="377"/>
    </w:p>
    <w:p w:rsidR="00AB2165" w:rsidRDefault="00AB2165" w:rsidP="00AB2165">
      <w:pPr>
        <w:numPr>
          <w:ilvl w:val="0"/>
          <w:numId w:val="35"/>
        </w:numPr>
        <w:spacing w:before="100" w:beforeAutospacing="1" w:after="100" w:afterAutospacing="1" w:line="240" w:lineRule="auto"/>
      </w:pPr>
      <w:r>
        <w:t>Click on the Run menu item and click on 'Edit Configurations'</w:t>
      </w:r>
    </w:p>
    <w:p w:rsidR="00AB2165" w:rsidRDefault="00AB2165" w:rsidP="00AB2165">
      <w:pPr>
        <w:numPr>
          <w:ilvl w:val="0"/>
          <w:numId w:val="35"/>
        </w:numPr>
        <w:spacing w:before="100" w:beforeAutospacing="1" w:after="100" w:afterAutospacing="1" w:line="240" w:lineRule="auto"/>
      </w:pPr>
      <w:r>
        <w:t>Click on the + button to add a new debug configuration entry.</w:t>
      </w:r>
    </w:p>
    <w:p w:rsidR="00AB2165" w:rsidRDefault="00AB2165" w:rsidP="00AB2165">
      <w:pPr>
        <w:pStyle w:val="NormalWeb"/>
      </w:pPr>
      <w:r>
        <w:t>The values that go in there should somewhat like this</w:t>
      </w:r>
    </w:p>
    <w:p w:rsidR="00AB2165" w:rsidRDefault="00AB2165" w:rsidP="00AB2165">
      <w:pPr>
        <w:pStyle w:val="HTMLPreformatted"/>
      </w:pPr>
      <w:proofErr w:type="gramStart"/>
      <w:r>
        <w:rPr>
          <w:rStyle w:val="n"/>
        </w:rPr>
        <w:t>Name</w:t>
      </w:r>
      <w:r>
        <w:t xml:space="preserve"> </w:t>
      </w:r>
      <w:r>
        <w:rPr>
          <w:rStyle w:val="o"/>
        </w:rPr>
        <w:t>:</w:t>
      </w:r>
      <w:proofErr w:type="gramEnd"/>
      <w:r>
        <w:t xml:space="preserve"> </w:t>
      </w:r>
      <w:r>
        <w:rPr>
          <w:rStyle w:val="n"/>
        </w:rPr>
        <w:t>Remote</w:t>
      </w:r>
      <w:r>
        <w:t xml:space="preserve"> </w:t>
      </w:r>
      <w:r>
        <w:rPr>
          <w:rStyle w:val="n"/>
        </w:rPr>
        <w:t>Node</w:t>
      </w:r>
      <w:r>
        <w:rPr>
          <w:rStyle w:val="o"/>
        </w:rPr>
        <w:t>-</w:t>
      </w:r>
      <w:r>
        <w:rPr>
          <w:rStyle w:val="k"/>
        </w:rPr>
        <w:t>in</w:t>
      </w:r>
      <w:r>
        <w:rPr>
          <w:rStyle w:val="o"/>
        </w:rPr>
        <w:t>-</w:t>
      </w:r>
      <w:r>
        <w:rPr>
          <w:rStyle w:val="n"/>
        </w:rPr>
        <w:t>a</w:t>
      </w:r>
      <w:r>
        <w:rPr>
          <w:rStyle w:val="o"/>
        </w:rPr>
        <w:t>-</w:t>
      </w:r>
      <w:r>
        <w:rPr>
          <w:rStyle w:val="n"/>
        </w:rPr>
        <w:t>box</w:t>
      </w:r>
    </w:p>
    <w:p w:rsidR="00AB2165" w:rsidRDefault="00AB2165" w:rsidP="00AB2165">
      <w:pPr>
        <w:pStyle w:val="HTMLPreformatted"/>
      </w:pPr>
      <w:proofErr w:type="gramStart"/>
      <w:r>
        <w:rPr>
          <w:rStyle w:val="n"/>
        </w:rPr>
        <w:t>Script</w:t>
      </w:r>
      <w:r>
        <w:t xml:space="preserve"> </w:t>
      </w:r>
      <w:r>
        <w:rPr>
          <w:rStyle w:val="o"/>
        </w:rPr>
        <w:t>:</w:t>
      </w:r>
      <w:proofErr w:type="gramEnd"/>
      <w:r>
        <w:t xml:space="preserve"> </w:t>
      </w:r>
      <w:r>
        <w:rPr>
          <w:rStyle w:val="n"/>
        </w:rPr>
        <w:t>bin</w:t>
      </w:r>
      <w:r>
        <w:rPr>
          <w:rStyle w:val="sr"/>
        </w:rPr>
        <w:t>/</w:t>
      </w:r>
      <w:proofErr w:type="spellStart"/>
      <w:r>
        <w:rPr>
          <w:rStyle w:val="sr"/>
        </w:rPr>
        <w:t>paster</w:t>
      </w:r>
      <w:proofErr w:type="spellEnd"/>
      <w:r>
        <w:rPr>
          <w:rStyle w:val="sr"/>
        </w:rPr>
        <w:t xml:space="preserve"> serve </w:t>
      </w:r>
      <w:proofErr w:type="spellStart"/>
      <w:r>
        <w:rPr>
          <w:rStyle w:val="sr"/>
        </w:rPr>
        <w:t>src</w:t>
      </w:r>
      <w:proofErr w:type="spellEnd"/>
      <w:r>
        <w:rPr>
          <w:rStyle w:val="sr"/>
        </w:rPr>
        <w:t>/</w:t>
      </w:r>
      <w:proofErr w:type="spellStart"/>
      <w:r>
        <w:rPr>
          <w:rStyle w:val="sr"/>
        </w:rPr>
        <w:t>ckan</w:t>
      </w:r>
      <w:proofErr w:type="spellEnd"/>
      <w:r>
        <w:rPr>
          <w:rStyle w:val="sr"/>
        </w:rPr>
        <w:t>/</w:t>
      </w:r>
      <w:r>
        <w:rPr>
          <w:rStyle w:val="n"/>
        </w:rPr>
        <w:t>debug</w:t>
      </w:r>
      <w:r>
        <w:rPr>
          <w:rStyle w:val="o"/>
        </w:rPr>
        <w:t>.</w:t>
      </w:r>
      <w:r>
        <w:rPr>
          <w:rStyle w:val="na"/>
        </w:rPr>
        <w:t>ini</w:t>
      </w:r>
      <w:r>
        <w:t xml:space="preserve"> </w:t>
      </w:r>
      <w:r>
        <w:rPr>
          <w:rStyle w:val="o"/>
        </w:rPr>
        <w:t>--</w:t>
      </w:r>
      <w:r>
        <w:rPr>
          <w:rStyle w:val="n"/>
        </w:rPr>
        <w:t>reload</w:t>
      </w:r>
    </w:p>
    <w:p w:rsidR="00AB2165" w:rsidRDefault="00AB2165" w:rsidP="00AB2165">
      <w:pPr>
        <w:pStyle w:val="HTMLPreformatted"/>
      </w:pPr>
      <w:r>
        <w:rPr>
          <w:rStyle w:val="c1"/>
        </w:rPr>
        <w:t xml:space="preserve">// </w:t>
      </w:r>
      <w:proofErr w:type="gramStart"/>
      <w:r>
        <w:rPr>
          <w:rStyle w:val="c1"/>
        </w:rPr>
        <w:t>Assuming</w:t>
      </w:r>
      <w:proofErr w:type="gramEnd"/>
      <w:r>
        <w:rPr>
          <w:rStyle w:val="c1"/>
        </w:rPr>
        <w:t xml:space="preserve"> you set your working directory to /home/</w:t>
      </w:r>
      <w:proofErr w:type="spellStart"/>
      <w:r>
        <w:rPr>
          <w:rStyle w:val="c1"/>
        </w:rPr>
        <w:t>ubuntu</w:t>
      </w:r>
      <w:proofErr w:type="spellEnd"/>
      <w:r>
        <w:rPr>
          <w:rStyle w:val="c1"/>
        </w:rPr>
        <w:t>/</w:t>
      </w:r>
      <w:proofErr w:type="spellStart"/>
      <w:r>
        <w:rPr>
          <w:rStyle w:val="c1"/>
        </w:rPr>
        <w:t>pyenv</w:t>
      </w:r>
      <w:proofErr w:type="spellEnd"/>
    </w:p>
    <w:p w:rsidR="00AB2165" w:rsidRDefault="00AB2165" w:rsidP="00AB2165">
      <w:pPr>
        <w:pStyle w:val="HTMLPreformatted"/>
      </w:pPr>
      <w:r>
        <w:rPr>
          <w:rStyle w:val="n"/>
        </w:rPr>
        <w:t>Python</w:t>
      </w:r>
      <w:r>
        <w:t xml:space="preserve"> </w:t>
      </w:r>
      <w:proofErr w:type="gramStart"/>
      <w:r>
        <w:rPr>
          <w:rStyle w:val="n"/>
        </w:rPr>
        <w:t>Interpreter</w:t>
      </w:r>
      <w:r>
        <w:t xml:space="preserve"> </w:t>
      </w:r>
      <w:r>
        <w:rPr>
          <w:rStyle w:val="o"/>
        </w:rPr>
        <w:t>:</w:t>
      </w:r>
      <w:proofErr w:type="gramEnd"/>
      <w:r>
        <w:t xml:space="preserve"> </w:t>
      </w:r>
      <w:r>
        <w:rPr>
          <w:rStyle w:val="n"/>
        </w:rPr>
        <w:t>Remote</w:t>
      </w:r>
      <w:r>
        <w:t xml:space="preserve"> </w:t>
      </w:r>
      <w:r>
        <w:rPr>
          <w:rStyle w:val="n"/>
        </w:rPr>
        <w:t>Python</w:t>
      </w:r>
      <w:r>
        <w:t xml:space="preserve"> </w:t>
      </w:r>
    </w:p>
    <w:p w:rsidR="00AB2165" w:rsidRDefault="00AB2165" w:rsidP="00AB2165">
      <w:pPr>
        <w:pStyle w:val="HTMLPreformatted"/>
      </w:pPr>
      <w:r>
        <w:rPr>
          <w:rStyle w:val="c1"/>
        </w:rPr>
        <w:t>// Select the interpreter you created in the earlier step</w:t>
      </w:r>
    </w:p>
    <w:p w:rsidR="00AB2165" w:rsidRDefault="00AB2165" w:rsidP="00AB2165">
      <w:pPr>
        <w:pStyle w:val="HTMLPreformatted"/>
      </w:pPr>
      <w:r>
        <w:rPr>
          <w:rStyle w:val="n"/>
        </w:rPr>
        <w:t>Working</w:t>
      </w:r>
      <w:r>
        <w:t xml:space="preserve"> </w:t>
      </w:r>
      <w:proofErr w:type="gramStart"/>
      <w:r>
        <w:rPr>
          <w:rStyle w:val="n"/>
        </w:rPr>
        <w:t>directory</w:t>
      </w:r>
      <w:r>
        <w:t xml:space="preserve"> </w:t>
      </w:r>
      <w:r>
        <w:rPr>
          <w:rStyle w:val="o"/>
        </w:rPr>
        <w:t>:</w:t>
      </w:r>
      <w:proofErr w:type="gramEnd"/>
      <w:r>
        <w:t xml:space="preserve"> </w:t>
      </w:r>
      <w:r>
        <w:rPr>
          <w:rStyle w:val="sr"/>
        </w:rPr>
        <w:t>/home/</w:t>
      </w:r>
      <w:proofErr w:type="spellStart"/>
      <w:r>
        <w:rPr>
          <w:rStyle w:val="sr"/>
        </w:rPr>
        <w:t>ubuntu</w:t>
      </w:r>
      <w:proofErr w:type="spellEnd"/>
      <w:r>
        <w:rPr>
          <w:rStyle w:val="sr"/>
        </w:rPr>
        <w:t>/</w:t>
      </w:r>
      <w:proofErr w:type="spellStart"/>
      <w:r>
        <w:rPr>
          <w:rStyle w:val="sr"/>
        </w:rPr>
        <w:t>pyenv</w:t>
      </w:r>
      <w:proofErr w:type="spellEnd"/>
      <w:r>
        <w:rPr>
          <w:rStyle w:val="sr"/>
        </w:rPr>
        <w:t>/</w:t>
      </w:r>
    </w:p>
    <w:p w:rsidR="00AB2165" w:rsidRDefault="00AB2165" w:rsidP="00AB2165">
      <w:pPr>
        <w:pStyle w:val="HTMLPreformatted"/>
      </w:pPr>
      <w:r>
        <w:rPr>
          <w:rStyle w:val="n"/>
        </w:rPr>
        <w:t>Path</w:t>
      </w:r>
      <w:r>
        <w:t xml:space="preserve"> </w:t>
      </w:r>
      <w:proofErr w:type="gramStart"/>
      <w:r>
        <w:rPr>
          <w:rStyle w:val="n"/>
        </w:rPr>
        <w:t>Mappings</w:t>
      </w:r>
      <w:r>
        <w:t xml:space="preserve"> </w:t>
      </w:r>
      <w:r>
        <w:rPr>
          <w:rStyle w:val="o"/>
        </w:rPr>
        <w:t>:</w:t>
      </w:r>
      <w:proofErr w:type="gramEnd"/>
      <w:r>
        <w:t xml:space="preserve"> </w:t>
      </w:r>
      <w:r>
        <w:rPr>
          <w:rStyle w:val="sr"/>
        </w:rPr>
        <w:t>/home/</w:t>
      </w:r>
      <w:proofErr w:type="spellStart"/>
      <w:r>
        <w:rPr>
          <w:rStyle w:val="sr"/>
        </w:rPr>
        <w:t>ubuntu</w:t>
      </w:r>
      <w:proofErr w:type="spellEnd"/>
      <w:r>
        <w:rPr>
          <w:rStyle w:val="sr"/>
        </w:rPr>
        <w:t>/</w:t>
      </w:r>
      <w:proofErr w:type="spellStart"/>
      <w:r>
        <w:rPr>
          <w:rStyle w:val="sr"/>
        </w:rPr>
        <w:t>pyenv</w:t>
      </w:r>
      <w:proofErr w:type="spellEnd"/>
      <w:r>
        <w:rPr>
          <w:rStyle w:val="sr"/>
        </w:rPr>
        <w:t xml:space="preserve"> - /home/</w:t>
      </w:r>
      <w:proofErr w:type="spellStart"/>
      <w:r>
        <w:rPr>
          <w:rStyle w:val="sr"/>
        </w:rPr>
        <w:t>mylocalusername</w:t>
      </w:r>
      <w:proofErr w:type="spellEnd"/>
      <w:r>
        <w:rPr>
          <w:rStyle w:val="sr"/>
        </w:rPr>
        <w:t>/</w:t>
      </w:r>
      <w:proofErr w:type="spellStart"/>
      <w:r>
        <w:rPr>
          <w:rStyle w:val="n"/>
        </w:rPr>
        <w:t>mylocalpyenv</w:t>
      </w:r>
      <w:proofErr w:type="spellEnd"/>
    </w:p>
    <w:p w:rsidR="00AB2165" w:rsidRDefault="00AB2165" w:rsidP="00AB2165">
      <w:pPr>
        <w:numPr>
          <w:ilvl w:val="0"/>
          <w:numId w:val="36"/>
        </w:numPr>
        <w:spacing w:before="100" w:beforeAutospacing="1" w:after="100" w:afterAutospacing="1" w:line="240" w:lineRule="auto"/>
      </w:pPr>
      <w:r>
        <w:t xml:space="preserve">Click Apply. </w:t>
      </w:r>
    </w:p>
    <w:p w:rsidR="00AB2165" w:rsidRDefault="00AB2165" w:rsidP="00AB2165">
      <w:pPr>
        <w:pStyle w:val="Heading3"/>
      </w:pPr>
      <w:bookmarkStart w:id="378" w:name="ssh-port-forwarding"/>
      <w:bookmarkStart w:id="379" w:name="_Toc377482205"/>
      <w:bookmarkEnd w:id="378"/>
      <w:r>
        <w:t>SSH Port Forwarding</w:t>
      </w:r>
      <w:bookmarkEnd w:id="379"/>
    </w:p>
    <w:p w:rsidR="00AB2165" w:rsidRDefault="00AB2165" w:rsidP="00AB2165">
      <w:pPr>
        <w:numPr>
          <w:ilvl w:val="0"/>
          <w:numId w:val="37"/>
        </w:numPr>
        <w:spacing w:before="100" w:beforeAutospacing="1" w:after="100" w:afterAutospacing="1" w:line="240" w:lineRule="auto"/>
      </w:pPr>
      <w:r>
        <w:t xml:space="preserve">Open up a terminal, type in </w:t>
      </w:r>
      <w:proofErr w:type="spellStart"/>
      <w:r>
        <w:t>ssh</w:t>
      </w:r>
      <w:proofErr w:type="spellEnd"/>
      <w:r>
        <w:t xml:space="preserve"> -D 7777 ubuntu@1.1.1.1 -v</w:t>
      </w:r>
    </w:p>
    <w:p w:rsidR="00AB2165" w:rsidRDefault="00AB2165" w:rsidP="00AB2165">
      <w:pPr>
        <w:numPr>
          <w:ilvl w:val="0"/>
          <w:numId w:val="37"/>
        </w:numPr>
        <w:spacing w:before="100" w:beforeAutospacing="1" w:after="100" w:afterAutospacing="1" w:line="240" w:lineRule="auto"/>
      </w:pPr>
      <w:r>
        <w:t xml:space="preserve">Substitute 1.1.1.1 with the IP of the remote machine. </w:t>
      </w:r>
    </w:p>
    <w:p w:rsidR="00AB2165" w:rsidRDefault="00AB2165" w:rsidP="00AB2165">
      <w:pPr>
        <w:numPr>
          <w:ilvl w:val="0"/>
          <w:numId w:val="37"/>
        </w:numPr>
        <w:spacing w:before="100" w:beforeAutospacing="1" w:after="100" w:afterAutospacing="1" w:line="240" w:lineRule="auto"/>
      </w:pPr>
      <w:r>
        <w:t xml:space="preserve">Open up your browser, I prefer </w:t>
      </w:r>
      <w:proofErr w:type="spellStart"/>
      <w:r>
        <w:t>firefox</w:t>
      </w:r>
      <w:proofErr w:type="spellEnd"/>
      <w:r>
        <w:t xml:space="preserve"> since you can apply the proxy to only </w:t>
      </w:r>
      <w:proofErr w:type="spellStart"/>
      <w:r>
        <w:t>fir</w:t>
      </w:r>
      <w:r>
        <w:t>e</w:t>
      </w:r>
      <w:r>
        <w:t>fox</w:t>
      </w:r>
      <w:proofErr w:type="spellEnd"/>
      <w:r>
        <w:t xml:space="preserve"> and not modify the system's network configuration. </w:t>
      </w:r>
    </w:p>
    <w:p w:rsidR="00AB2165" w:rsidRDefault="00AB2165" w:rsidP="00AB2165">
      <w:pPr>
        <w:numPr>
          <w:ilvl w:val="0"/>
          <w:numId w:val="37"/>
        </w:numPr>
        <w:spacing w:before="100" w:beforeAutospacing="1" w:after="100" w:afterAutospacing="1" w:line="240" w:lineRule="auto"/>
      </w:pPr>
      <w:r>
        <w:t xml:space="preserve">Navigate to Advanced &gt; Network Settings and select the SOCKS Proxy item and enter in </w:t>
      </w:r>
      <w:proofErr w:type="spellStart"/>
      <w:r>
        <w:t>l</w:t>
      </w:r>
      <w:r>
        <w:t>o</w:t>
      </w:r>
      <w:r>
        <w:t>calhost</w:t>
      </w:r>
      <w:proofErr w:type="spellEnd"/>
      <w:r>
        <w:t xml:space="preserve"> and port 7777 into the Host and Port entries respectively. </w:t>
      </w:r>
    </w:p>
    <w:p w:rsidR="00AB2165" w:rsidRDefault="00AB2165" w:rsidP="00AB2165">
      <w:pPr>
        <w:pStyle w:val="Heading2"/>
      </w:pPr>
      <w:bookmarkStart w:id="380" w:name="remote-steps"/>
      <w:bookmarkStart w:id="381" w:name="_Toc377482206"/>
      <w:bookmarkEnd w:id="380"/>
      <w:r>
        <w:t>Remote Steps</w:t>
      </w:r>
      <w:bookmarkEnd w:id="381"/>
    </w:p>
    <w:p w:rsidR="00AB2165" w:rsidRDefault="00AB2165" w:rsidP="00AB2165">
      <w:pPr>
        <w:numPr>
          <w:ilvl w:val="0"/>
          <w:numId w:val="38"/>
        </w:numPr>
        <w:spacing w:before="100" w:beforeAutospacing="1" w:after="100" w:afterAutospacing="1" w:line="240" w:lineRule="auto"/>
      </w:pPr>
      <w:r>
        <w:t>SSH to the remote machine</w:t>
      </w:r>
    </w:p>
    <w:p w:rsidR="00AB2165" w:rsidRDefault="00AB2165" w:rsidP="00AB2165">
      <w:pPr>
        <w:numPr>
          <w:ilvl w:val="0"/>
          <w:numId w:val="38"/>
        </w:numPr>
        <w:spacing w:before="100" w:beforeAutospacing="1" w:after="100" w:afterAutospacing="1" w:line="240" w:lineRule="auto"/>
      </w:pPr>
      <w:r>
        <w:t xml:space="preserve">Navigate to the </w:t>
      </w:r>
      <w:proofErr w:type="spellStart"/>
      <w:r>
        <w:t>ckan</w:t>
      </w:r>
      <w:proofErr w:type="spellEnd"/>
      <w:r>
        <w:t xml:space="preserve"> directory of the instance you want to debug. </w:t>
      </w:r>
    </w:p>
    <w:p w:rsidR="00AB2165" w:rsidRDefault="00AB2165" w:rsidP="00AB2165">
      <w:pPr>
        <w:numPr>
          <w:ilvl w:val="0"/>
          <w:numId w:val="38"/>
        </w:numPr>
        <w:spacing w:before="100" w:beforeAutospacing="1" w:after="100" w:afterAutospacing="1" w:line="240" w:lineRule="auto"/>
      </w:pPr>
      <w:r>
        <w:t xml:space="preserve">Create a copy of development.ini in the same directory and call it debug.ini. </w:t>
      </w:r>
      <w:proofErr w:type="spellStart"/>
      <w:r>
        <w:t>cp</w:t>
      </w:r>
      <w:proofErr w:type="spellEnd"/>
      <w:r>
        <w:t xml:space="preserve"> develo</w:t>
      </w:r>
      <w:r>
        <w:t>p</w:t>
      </w:r>
      <w:r>
        <w:t>ment.ini debug.ini</w:t>
      </w:r>
    </w:p>
    <w:p w:rsidR="00AB2165" w:rsidRDefault="00AB2165" w:rsidP="00AB2165">
      <w:pPr>
        <w:numPr>
          <w:ilvl w:val="0"/>
          <w:numId w:val="38"/>
        </w:numPr>
        <w:spacing w:before="100" w:beforeAutospacing="1" w:after="100" w:afterAutospacing="1" w:line="240" w:lineRule="auto"/>
      </w:pPr>
      <w:r>
        <w:t>Modify development.ini and in the [</w:t>
      </w:r>
      <w:proofErr w:type="spellStart"/>
      <w:r>
        <w:t>server</w:t>
      </w:r>
      <w:proofErr w:type="gramStart"/>
      <w:r>
        <w:t>:main</w:t>
      </w:r>
      <w:proofErr w:type="spellEnd"/>
      <w:proofErr w:type="gramEnd"/>
      <w:r>
        <w:t>] section, modify the port nu</w:t>
      </w:r>
      <w:r>
        <w:t>m</w:t>
      </w:r>
      <w:r>
        <w:t>ber and set it to 7777 (or some other value that is not being used. You have to make sure this is the same as the port you entered in the SSH port forwarding step)</w:t>
      </w:r>
    </w:p>
    <w:p w:rsidR="00AB2165" w:rsidRDefault="00AB2165" w:rsidP="00AB2165">
      <w:pPr>
        <w:pStyle w:val="Heading2"/>
      </w:pPr>
      <w:bookmarkStart w:id="382" w:name="testing-the-setup"/>
      <w:bookmarkStart w:id="383" w:name="_Toc377482207"/>
      <w:bookmarkEnd w:id="382"/>
      <w:r>
        <w:lastRenderedPageBreak/>
        <w:t>Testing the setup</w:t>
      </w:r>
      <w:bookmarkEnd w:id="383"/>
    </w:p>
    <w:p w:rsidR="00AB2165" w:rsidRDefault="00AB2165" w:rsidP="00AB2165">
      <w:pPr>
        <w:numPr>
          <w:ilvl w:val="0"/>
          <w:numId w:val="39"/>
        </w:numPr>
        <w:spacing w:before="100" w:beforeAutospacing="1" w:after="100" w:afterAutospacing="1" w:line="240" w:lineRule="auto"/>
      </w:pPr>
      <w:r>
        <w:t xml:space="preserve">In </w:t>
      </w:r>
      <w:proofErr w:type="spellStart"/>
      <w:r>
        <w:t>pycharm</w:t>
      </w:r>
      <w:proofErr w:type="spellEnd"/>
      <w:r>
        <w:t>, select the debug configuration we just created and click on the debug bu</w:t>
      </w:r>
      <w:r>
        <w:t>t</w:t>
      </w:r>
      <w:r>
        <w:t xml:space="preserve">ton (or select debug from the tools menu). </w:t>
      </w:r>
    </w:p>
    <w:p w:rsidR="00AB2165" w:rsidRDefault="00AB2165" w:rsidP="00AB2165">
      <w:pPr>
        <w:numPr>
          <w:ilvl w:val="0"/>
          <w:numId w:val="39"/>
        </w:numPr>
        <w:spacing w:before="100" w:beforeAutospacing="1" w:after="100" w:afterAutospacing="1" w:line="240" w:lineRule="auto"/>
      </w:pPr>
      <w:r>
        <w:t xml:space="preserve">The console readout will indicate an </w:t>
      </w:r>
      <w:proofErr w:type="spellStart"/>
      <w:proofErr w:type="gramStart"/>
      <w:r>
        <w:t>ssh</w:t>
      </w:r>
      <w:proofErr w:type="spellEnd"/>
      <w:proofErr w:type="gramEnd"/>
      <w:r>
        <w:t xml:space="preserve"> connection being made, and if it's successful, will tell you which port the application is being served on.</w:t>
      </w:r>
    </w:p>
    <w:p w:rsidR="00AB2165" w:rsidRDefault="00AB2165" w:rsidP="00AB2165">
      <w:pPr>
        <w:numPr>
          <w:ilvl w:val="0"/>
          <w:numId w:val="39"/>
        </w:numPr>
        <w:spacing w:before="100" w:beforeAutospacing="1" w:after="100" w:afterAutospacing="1" w:line="240" w:lineRule="auto"/>
      </w:pPr>
      <w:r>
        <w:t xml:space="preserve">Now open up a terminal and type in </w:t>
      </w:r>
      <w:proofErr w:type="spellStart"/>
      <w:r>
        <w:t>ssh</w:t>
      </w:r>
      <w:proofErr w:type="spellEnd"/>
      <w:r>
        <w:t xml:space="preserve"> -D 7777 ubuntu@1.1.1.1 -v (Replace 1.1.1.1 with the IP of the machine you're debugging)</w:t>
      </w:r>
    </w:p>
    <w:p w:rsidR="00AB2165" w:rsidRDefault="00AB2165" w:rsidP="00AB2165">
      <w:pPr>
        <w:numPr>
          <w:ilvl w:val="0"/>
          <w:numId w:val="39"/>
        </w:numPr>
        <w:spacing w:before="100" w:beforeAutospacing="1" w:after="100" w:afterAutospacing="1" w:line="240" w:lineRule="auto"/>
      </w:pPr>
      <w:r>
        <w:t>Navigate to localhost</w:t>
      </w:r>
      <w:proofErr w:type="gramStart"/>
      <w:r>
        <w:t>:7777</w:t>
      </w:r>
      <w:proofErr w:type="gramEnd"/>
      <w:r>
        <w:t xml:space="preserve"> on </w:t>
      </w:r>
      <w:proofErr w:type="spellStart"/>
      <w:r>
        <w:t>firefox</w:t>
      </w:r>
      <w:proofErr w:type="spellEnd"/>
      <w:r>
        <w:t xml:space="preserve">. If all the previous steps were done correctly, you should see the NGDS UI come up. </w:t>
      </w:r>
    </w:p>
    <w:p w:rsidR="00AB2165" w:rsidRDefault="00AB2165" w:rsidP="00E818D8">
      <w:pPr>
        <w:pStyle w:val="Body"/>
      </w:pPr>
    </w:p>
    <w:p w:rsidR="00AB2165" w:rsidRDefault="00AB2165" w:rsidP="00AB2165">
      <w:pPr>
        <w:pStyle w:val="Heading1"/>
      </w:pPr>
      <w:bookmarkStart w:id="384" w:name="_Toc377482208"/>
      <w:r>
        <w:lastRenderedPageBreak/>
        <w:t>FAQs and gotchas</w:t>
      </w:r>
      <w:bookmarkEnd w:id="384"/>
    </w:p>
    <w:p w:rsidR="00AB2165" w:rsidRDefault="00AB2165" w:rsidP="00AB2165">
      <w:pPr>
        <w:pStyle w:val="Heading3"/>
      </w:pPr>
      <w:bookmarkStart w:id="385" w:name="how-do-i-compile-the-projects-less-files"/>
      <w:bookmarkStart w:id="386" w:name="_Toc377482209"/>
      <w:bookmarkEnd w:id="385"/>
      <w:r>
        <w:t xml:space="preserve">How do I compile the </w:t>
      </w:r>
      <w:proofErr w:type="gramStart"/>
      <w:r>
        <w:t>project's</w:t>
      </w:r>
      <w:proofErr w:type="gramEnd"/>
      <w:r>
        <w:t xml:space="preserve"> </w:t>
      </w:r>
      <w:r w:rsidRPr="004A762C">
        <w:rPr>
          <w:i/>
          <w:rPrChange w:id="387" w:author="Stephen Richard" w:date="2014-01-28T16:46:00Z">
            <w:rPr/>
          </w:rPrChange>
        </w:rPr>
        <w:t>less</w:t>
      </w:r>
      <w:r>
        <w:t xml:space="preserve"> files to </w:t>
      </w:r>
      <w:bookmarkStart w:id="388" w:name="_GoBack"/>
      <w:proofErr w:type="spellStart"/>
      <w:r w:rsidRPr="004A762C">
        <w:rPr>
          <w:i/>
          <w:rPrChange w:id="389" w:author="Stephen Richard" w:date="2014-01-28T16:46:00Z">
            <w:rPr/>
          </w:rPrChange>
        </w:rPr>
        <w:t>css</w:t>
      </w:r>
      <w:proofErr w:type="spellEnd"/>
      <w:r>
        <w:t xml:space="preserve"> </w:t>
      </w:r>
      <w:bookmarkEnd w:id="388"/>
      <w:r>
        <w:t xml:space="preserve">files and minify </w:t>
      </w:r>
      <w:proofErr w:type="spellStart"/>
      <w:r>
        <w:t>js</w:t>
      </w:r>
      <w:proofErr w:type="spellEnd"/>
      <w:r>
        <w:t xml:space="preserve"> resources?</w:t>
      </w:r>
      <w:bookmarkEnd w:id="386"/>
    </w:p>
    <w:p w:rsidR="00AB2165" w:rsidRDefault="00AB2165" w:rsidP="00AB2165">
      <w:pPr>
        <w:pStyle w:val="NormalWeb"/>
      </w:pPr>
      <w:r>
        <w:t xml:space="preserve">A) Run the </w:t>
      </w:r>
      <w:proofErr w:type="spellStart"/>
      <w:r>
        <w:t>paster</w:t>
      </w:r>
      <w:proofErr w:type="spellEnd"/>
      <w:r>
        <w:t xml:space="preserve"> command</w:t>
      </w:r>
    </w:p>
    <w:p w:rsidR="00AB2165" w:rsidRDefault="00AB2165" w:rsidP="00AB2165">
      <w:pPr>
        <w:pStyle w:val="NormalWeb"/>
      </w:pPr>
      <w:proofErr w:type="spellStart"/>
      <w:proofErr w:type="gramStart"/>
      <w:r>
        <w:t>paster</w:t>
      </w:r>
      <w:proofErr w:type="spellEnd"/>
      <w:proofErr w:type="gramEnd"/>
      <w:r>
        <w:t xml:space="preserve"> --plugin=</w:t>
      </w:r>
      <w:proofErr w:type="spellStart"/>
      <w:r>
        <w:t>ckanext-ngds</w:t>
      </w:r>
      <w:proofErr w:type="spellEnd"/>
      <w:r>
        <w:t xml:space="preserve"> </w:t>
      </w:r>
      <w:proofErr w:type="spellStart"/>
      <w:r>
        <w:t>ngdsapi</w:t>
      </w:r>
      <w:proofErr w:type="spellEnd"/>
      <w:r>
        <w:t xml:space="preserve"> </w:t>
      </w:r>
      <w:proofErr w:type="spellStart"/>
      <w:r>
        <w:t>compile_client_scripts</w:t>
      </w:r>
      <w:proofErr w:type="spellEnd"/>
      <w:r>
        <w:t xml:space="preserve"> from the </w:t>
      </w:r>
      <w:proofErr w:type="spellStart"/>
      <w:r>
        <w:t>ckan</w:t>
      </w:r>
      <w:proofErr w:type="spellEnd"/>
      <w:r>
        <w:t xml:space="preserve"> installation direct</w:t>
      </w:r>
      <w:r>
        <w:t>o</w:t>
      </w:r>
      <w:r>
        <w:t>ry.</w:t>
      </w:r>
    </w:p>
    <w:p w:rsidR="00AB2165" w:rsidRDefault="00AB2165" w:rsidP="00AB2165">
      <w:pPr>
        <w:pStyle w:val="Heading3"/>
      </w:pPr>
      <w:bookmarkStart w:id="390" w:name="how-do-i-run-a-paster-command"/>
      <w:bookmarkStart w:id="391" w:name="_Toc377482210"/>
      <w:bookmarkEnd w:id="390"/>
      <w:r>
        <w:t xml:space="preserve">How do I run a </w:t>
      </w:r>
      <w:proofErr w:type="spellStart"/>
      <w:r>
        <w:t>paster</w:t>
      </w:r>
      <w:proofErr w:type="spellEnd"/>
      <w:r>
        <w:t xml:space="preserve"> command?</w:t>
      </w:r>
      <w:bookmarkEnd w:id="391"/>
    </w:p>
    <w:p w:rsidR="00AB2165" w:rsidRDefault="00AB2165" w:rsidP="00AB2165">
      <w:pPr>
        <w:pStyle w:val="NormalWeb"/>
      </w:pPr>
      <w:r>
        <w:t xml:space="preserve">A) </w:t>
      </w:r>
      <w:proofErr w:type="spellStart"/>
      <w:r>
        <w:t>Paster</w:t>
      </w:r>
      <w:proofErr w:type="spellEnd"/>
      <w:r>
        <w:t xml:space="preserve"> commands are declared in setup.py files. For this reason, they are always to be run from the directory containing the setup.py file that declares that command. </w:t>
      </w:r>
    </w:p>
    <w:p w:rsidR="00AB2165" w:rsidRDefault="00AB2165" w:rsidP="00AB2165">
      <w:pPr>
        <w:pStyle w:val="NormalWeb"/>
      </w:pPr>
      <w:r>
        <w:t xml:space="preserve">CKAN commands are run in two ways - either </w:t>
      </w:r>
    </w:p>
    <w:p w:rsidR="00AB2165" w:rsidRDefault="00AB2165" w:rsidP="00AB2165">
      <w:pPr>
        <w:pStyle w:val="NormalWeb"/>
      </w:pPr>
      <w:proofErr w:type="gramStart"/>
      <w:r>
        <w:t>cd</w:t>
      </w:r>
      <w:proofErr w:type="gramEnd"/>
      <w:r>
        <w:t xml:space="preserve"> /path/to/</w:t>
      </w:r>
      <w:proofErr w:type="spellStart"/>
      <w:r>
        <w:t>src</w:t>
      </w:r>
      <w:proofErr w:type="spellEnd"/>
      <w:r>
        <w:t>/</w:t>
      </w:r>
      <w:proofErr w:type="spellStart"/>
      <w:r>
        <w:t>ckan</w:t>
      </w:r>
      <w:proofErr w:type="spellEnd"/>
      <w:r>
        <w:br/>
      </w:r>
      <w:proofErr w:type="spellStart"/>
      <w:r>
        <w:t>paster</w:t>
      </w:r>
      <w:proofErr w:type="spellEnd"/>
      <w:r>
        <w:t xml:space="preserve"> --plugin=</w:t>
      </w:r>
      <w:proofErr w:type="spellStart"/>
      <w:r>
        <w:t>ckanext-ngds</w:t>
      </w:r>
      <w:proofErr w:type="spellEnd"/>
      <w:r>
        <w:t xml:space="preserve"> </w:t>
      </w:r>
      <w:proofErr w:type="spellStart"/>
      <w:r>
        <w:t>ngdsapi</w:t>
      </w:r>
      <w:proofErr w:type="spellEnd"/>
      <w:r>
        <w:t xml:space="preserve"> doc-index #to run an </w:t>
      </w:r>
      <w:proofErr w:type="spellStart"/>
      <w:r>
        <w:t>ngds</w:t>
      </w:r>
      <w:proofErr w:type="spellEnd"/>
      <w:r>
        <w:t xml:space="preserve"> command.</w:t>
      </w:r>
    </w:p>
    <w:p w:rsidR="00AB2165" w:rsidRDefault="00AB2165" w:rsidP="00AB2165">
      <w:pPr>
        <w:pStyle w:val="NormalWeb"/>
      </w:pPr>
      <w:r>
        <w:t xml:space="preserve">Or, </w:t>
      </w:r>
    </w:p>
    <w:p w:rsidR="00AB2165" w:rsidRDefault="00AB2165" w:rsidP="00AB2165">
      <w:pPr>
        <w:pStyle w:val="NormalWeb"/>
      </w:pPr>
      <w:proofErr w:type="gramStart"/>
      <w:r>
        <w:t>cd</w:t>
      </w:r>
      <w:proofErr w:type="gramEnd"/>
      <w:r>
        <w:t xml:space="preserve"> /path/to/</w:t>
      </w:r>
      <w:proofErr w:type="spellStart"/>
      <w:r>
        <w:t>ckanext</w:t>
      </w:r>
      <w:proofErr w:type="spellEnd"/>
      <w:r>
        <w:t>/</w:t>
      </w:r>
      <w:proofErr w:type="spellStart"/>
      <w:r>
        <w:t>ngds</w:t>
      </w:r>
      <w:proofErr w:type="spellEnd"/>
      <w:r>
        <w:br/>
      </w:r>
      <w:proofErr w:type="spellStart"/>
      <w:r>
        <w:t>paster</w:t>
      </w:r>
      <w:proofErr w:type="spellEnd"/>
      <w:r>
        <w:t xml:space="preserve"> </w:t>
      </w:r>
      <w:proofErr w:type="spellStart"/>
      <w:r>
        <w:t>ngdsapi</w:t>
      </w:r>
      <w:proofErr w:type="spellEnd"/>
      <w:r>
        <w:t xml:space="preserve"> doc-index --c /path/to/</w:t>
      </w:r>
      <w:proofErr w:type="spellStart"/>
      <w:r>
        <w:t>src</w:t>
      </w:r>
      <w:proofErr w:type="spellEnd"/>
      <w:r>
        <w:t>/</w:t>
      </w:r>
      <w:proofErr w:type="spellStart"/>
      <w:r>
        <w:t>ckan</w:t>
      </w:r>
      <w:proofErr w:type="spellEnd"/>
      <w:r>
        <w:t>/development.ini</w:t>
      </w:r>
    </w:p>
    <w:p w:rsidR="00AB2165" w:rsidRDefault="00AB2165" w:rsidP="00AB2165">
      <w:pPr>
        <w:pStyle w:val="NormalWeb"/>
      </w:pPr>
      <w:r>
        <w:t xml:space="preserve">The first command is run from the </w:t>
      </w:r>
      <w:proofErr w:type="spellStart"/>
      <w:r>
        <w:t>ckan</w:t>
      </w:r>
      <w:proofErr w:type="spellEnd"/>
      <w:r>
        <w:t xml:space="preserve"> installation directory where </w:t>
      </w:r>
      <w:proofErr w:type="gramStart"/>
      <w:r>
        <w:t>it's</w:t>
      </w:r>
      <w:proofErr w:type="gramEnd"/>
      <w:r>
        <w:t xml:space="preserve"> development.ini and se</w:t>
      </w:r>
      <w:r>
        <w:t>t</w:t>
      </w:r>
      <w:r>
        <w:t xml:space="preserve">up.py file are to be found. The second command is run from the </w:t>
      </w:r>
      <w:proofErr w:type="spellStart"/>
      <w:r>
        <w:t>ckanext-ngds</w:t>
      </w:r>
      <w:proofErr w:type="spellEnd"/>
      <w:r>
        <w:t>/</w:t>
      </w:r>
      <w:proofErr w:type="spellStart"/>
      <w:r>
        <w:t>ckanext</w:t>
      </w:r>
      <w:proofErr w:type="spellEnd"/>
      <w:r>
        <w:t>/</w:t>
      </w:r>
      <w:proofErr w:type="spellStart"/>
      <w:r>
        <w:t>ngds</w:t>
      </w:r>
      <w:proofErr w:type="spellEnd"/>
      <w:r>
        <w:t xml:space="preserve"> direct</w:t>
      </w:r>
      <w:r>
        <w:t>o</w:t>
      </w:r>
      <w:r>
        <w:t xml:space="preserve">ry where </w:t>
      </w:r>
      <w:proofErr w:type="gramStart"/>
      <w:r>
        <w:t>it's</w:t>
      </w:r>
      <w:proofErr w:type="gramEnd"/>
      <w:r>
        <w:t xml:space="preserve"> setup.py file declaring the </w:t>
      </w:r>
      <w:proofErr w:type="spellStart"/>
      <w:r>
        <w:t>ngdsapi</w:t>
      </w:r>
      <w:proofErr w:type="spellEnd"/>
      <w:r>
        <w:t xml:space="preserve"> command is to be found, and the path to </w:t>
      </w:r>
      <w:proofErr w:type="spellStart"/>
      <w:r>
        <w:t>ckan's</w:t>
      </w:r>
      <w:proofErr w:type="spellEnd"/>
      <w:r>
        <w:t xml:space="preserve"> d</w:t>
      </w:r>
      <w:r>
        <w:t>e</w:t>
      </w:r>
      <w:r>
        <w:t xml:space="preserve">velopment.ini is provided. The only reason for this is that </w:t>
      </w:r>
      <w:proofErr w:type="spellStart"/>
      <w:r>
        <w:t>ckan</w:t>
      </w:r>
      <w:proofErr w:type="spellEnd"/>
      <w:r>
        <w:t xml:space="preserve"> (and </w:t>
      </w:r>
      <w:proofErr w:type="spellStart"/>
      <w:r>
        <w:t>ckan</w:t>
      </w:r>
      <w:proofErr w:type="spellEnd"/>
      <w:r>
        <w:t xml:space="preserve"> plugin) commands are run against a live </w:t>
      </w:r>
      <w:proofErr w:type="spellStart"/>
      <w:r>
        <w:t>ckan</w:t>
      </w:r>
      <w:proofErr w:type="spellEnd"/>
      <w:r>
        <w:t xml:space="preserve"> instance.</w:t>
      </w:r>
    </w:p>
    <w:p w:rsidR="00AB2165" w:rsidRDefault="00AB2165" w:rsidP="00AB2165">
      <w:pPr>
        <w:pStyle w:val="Heading3"/>
      </w:pPr>
      <w:bookmarkStart w:id="392" w:name="as-soon-as-i-complete-installing-ngds-wh"/>
      <w:bookmarkStart w:id="393" w:name="_Toc377482211"/>
      <w:bookmarkEnd w:id="392"/>
      <w:r>
        <w:t>As soon as I complete installing NGDS, when I navigate to the library page, I get a 404 - Group not found. What do I do?</w:t>
      </w:r>
      <w:bookmarkEnd w:id="393"/>
    </w:p>
    <w:p w:rsidR="00AB2165" w:rsidRDefault="00AB2165" w:rsidP="00AB2165">
      <w:pPr>
        <w:pStyle w:val="NormalWeb"/>
      </w:pPr>
      <w:r>
        <w:t>A) You'll need to create an organization called public. Open up development/production.ini and r</w:t>
      </w:r>
      <w:r>
        <w:t>e</w:t>
      </w:r>
      <w:r>
        <w:t xml:space="preserve">move </w:t>
      </w:r>
      <w:proofErr w:type="spellStart"/>
      <w:r>
        <w:t>ngdsui</w:t>
      </w:r>
      <w:proofErr w:type="spellEnd"/>
      <w:r>
        <w:t xml:space="preserve"> from the plugin list (it is to be found under </w:t>
      </w:r>
      <w:proofErr w:type="spellStart"/>
      <w:r>
        <w:t>ckan.plugins</w:t>
      </w:r>
      <w:proofErr w:type="spellEnd"/>
      <w:r>
        <w:t>). Restart CKAN and then na</w:t>
      </w:r>
      <w:r>
        <w:t>v</w:t>
      </w:r>
      <w:r>
        <w:t xml:space="preserve">igate to the organization page and create an organization with the title set to 'public'. Then add </w:t>
      </w:r>
      <w:proofErr w:type="spellStart"/>
      <w:r>
        <w:t>ngdsui</w:t>
      </w:r>
      <w:proofErr w:type="spellEnd"/>
      <w:r>
        <w:t xml:space="preserve"> back into the plugins list and restart </w:t>
      </w:r>
      <w:proofErr w:type="spellStart"/>
      <w:r>
        <w:t>ckan</w:t>
      </w:r>
      <w:proofErr w:type="spellEnd"/>
      <w:r>
        <w:t>. You should now be able to see the library page with no errors.</w:t>
      </w:r>
    </w:p>
    <w:p w:rsidR="00AB2165" w:rsidRPr="0096296E" w:rsidRDefault="00AB2165" w:rsidP="00E818D8">
      <w:pPr>
        <w:pStyle w:val="Body"/>
      </w:pPr>
    </w:p>
    <w:bookmarkEnd w:id="180"/>
    <w:p w:rsidR="00DD0C2B" w:rsidRPr="006747E9" w:rsidRDefault="00DD0C2B" w:rsidP="00DD0C2B">
      <w:pPr>
        <w:pStyle w:val="Caption"/>
      </w:pPr>
    </w:p>
    <w:sectPr w:rsidR="00DD0C2B" w:rsidRPr="006747E9" w:rsidSect="00852126">
      <w:footerReference w:type="even" r:id="rId24"/>
      <w:footerReference w:type="default" r:id="rId25"/>
      <w:type w:val="oddPage"/>
      <w:pgSz w:w="12240" w:h="15840" w:code="1"/>
      <w:pgMar w:top="1440" w:right="540" w:bottom="1440" w:left="1260" w:header="720" w:footer="1008" w:gutter="720"/>
      <w:pgNumType w:start="1"/>
      <w:cols w:space="720"/>
      <w:docGrid w:linePitch="299"/>
      <w:sectPrChange w:id="394" w:author="Stephen Richard" w:date="2014-01-28T14:06:00Z">
        <w:sectPr w:rsidR="00DD0C2B" w:rsidRPr="006747E9" w:rsidSect="00852126">
          <w:pgMar w:top="1267" w:right="1440" w:bottom="1440" w:left="1440" w:header="720" w:footer="1008" w:gutter="720"/>
          <w:docGrid w:linePitch="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6" w:author="Stephen Richard" w:date="2014-01-28T14:12:00Z" w:initials="SMR">
    <w:p w:rsidR="00E818D8" w:rsidRDefault="00E818D8">
      <w:pPr>
        <w:pStyle w:val="CommentText"/>
      </w:pPr>
      <w:r>
        <w:rPr>
          <w:rStyle w:val="CommentReference"/>
        </w:rPr>
        <w:annotationRef/>
      </w:r>
      <w:proofErr w:type="gramStart"/>
      <w:r w:rsidR="00CA76BF">
        <w:t>citations</w:t>
      </w:r>
      <w:proofErr w:type="gramEnd"/>
      <w:r w:rsidR="00CA76BF">
        <w:t xml:space="preserve"> </w:t>
      </w:r>
      <w:r w:rsidR="00CA76BF">
        <w:t>to external documents must be resolvable. Where is this document?</w:t>
      </w:r>
    </w:p>
  </w:comment>
  <w:comment w:id="187" w:author="Stephen Richard" w:date="2014-01-28T14:40:00Z" w:initials="SMR">
    <w:p w:rsidR="00131858" w:rsidRDefault="00131858" w:rsidP="00131858">
      <w:pPr>
        <w:pStyle w:val="CommentText"/>
      </w:pPr>
      <w:r>
        <w:rPr>
          <w:rStyle w:val="CommentReference"/>
        </w:rPr>
        <w:annotationRef/>
      </w:r>
      <w:proofErr w:type="gramStart"/>
      <w:r>
        <w:t>citations</w:t>
      </w:r>
      <w:proofErr w:type="gramEnd"/>
      <w:r>
        <w:t xml:space="preserve"> to external documents must be resolvable. Where is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6BF" w:rsidRDefault="00CA76BF">
      <w:r>
        <w:separator/>
      </w:r>
    </w:p>
  </w:endnote>
  <w:endnote w:type="continuationSeparator" w:id="0">
    <w:p w:rsidR="00CA76BF" w:rsidRDefault="00CA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urier New"/>
    <w:panose1 w:val="00000000000000000000"/>
    <w:charset w:val="00"/>
    <w:family w:val="modern"/>
    <w:notTrueType/>
    <w:pitch w:val="fixed"/>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pPr>
    <w:r>
      <w:t>Copyright Siemens AG</w:t>
    </w:r>
    <w:r>
      <w:tab/>
    </w:r>
    <w:r>
      <w:fldChar w:fldCharType="begin"/>
    </w:r>
    <w:r>
      <w:instrText xml:space="preserve"> PAGE  \* ArabicDash  \* MERGEFORMAT </w:instrText>
    </w:r>
    <w:r>
      <w:fldChar w:fldCharType="separate"/>
    </w:r>
    <w:r w:rsidR="004A762C">
      <w:t>- 2 -</w:t>
    </w:r>
    <w:r>
      <w:fldChar w:fldCharType="end"/>
    </w:r>
    <w:r>
      <w:tab/>
    </w:r>
    <w:r>
      <w:fldChar w:fldCharType="begin"/>
    </w:r>
    <w:r>
      <w:instrText xml:space="preserve"> DATE  \@ "MMMM d, yyyy"  \* MERGEFORMAT </w:instrText>
    </w:r>
    <w:r>
      <w:fldChar w:fldCharType="separate"/>
    </w:r>
    <w:r>
      <w:t>January 28, 2014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z-disclaimer"/>
    </w:pPr>
    <w:r>
      <w:t>All future revisions to this document shall be approved by the content owner prior to release.</w:t>
    </w:r>
  </w:p>
  <w:p w:rsidR="00852126" w:rsidRDefault="00852126">
    <w:pPr>
      <w:pStyle w:val="z-disclaim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14:anchorId="10D5A0FE" wp14:editId="6E8DFC6F">
              <wp:simplePos x="0" y="0"/>
              <wp:positionH relativeFrom="margin">
                <wp:posOffset>8890</wp:posOffset>
              </wp:positionH>
              <wp:positionV relativeFrom="paragraph">
                <wp:posOffset>-29845</wp:posOffset>
              </wp:positionV>
              <wp:extent cx="5206365" cy="635"/>
              <wp:effectExtent l="0" t="0" r="0" b="18415"/>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Pr>
        <w:rStyle w:val="PageNumber"/>
      </w:rPr>
      <w:t>Tuesday, January 28, 2014</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0EDB591A" wp14:editId="0FF5E77B">
              <wp:simplePos x="0" y="0"/>
              <wp:positionH relativeFrom="margin">
                <wp:posOffset>-15240</wp:posOffset>
              </wp:positionH>
              <wp:positionV relativeFrom="paragraph">
                <wp:posOffset>-29845</wp:posOffset>
              </wp:positionV>
              <wp:extent cx="5234940" cy="635"/>
              <wp:effectExtent l="0" t="0" r="3810" b="18415"/>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AgiwIAAGQ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" strokeweight=".25pt">
              <w10:wrap anchorx="margin"/>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Pr>
        <w:rStyle w:val="PageNumber"/>
      </w:rPr>
      <w:t>Tuesday, January 28, 2014</w:t>
    </w:r>
    <w:r>
      <w:rPr>
        <w:rStyle w:val="PageNumber"/>
      </w:rPr>
      <w:fldChar w:fldCharType="end"/>
    </w:r>
    <w:r>
      <w:rPr>
        <w:rStyle w:val="PageNumber"/>
      </w:rPr>
      <w:tab/>
    </w:r>
    <w: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jc w:val="left"/>
    </w:pPr>
    <w:r>
      <mc:AlternateContent>
        <mc:Choice Requires="wps">
          <w:drawing>
            <wp:anchor distT="0" distB="0" distL="114300" distR="114300" simplePos="0" relativeHeight="251659264" behindDoc="0" locked="0" layoutInCell="1" allowOverlap="1" wp14:anchorId="6EFA2053" wp14:editId="0CB6F17D">
              <wp:simplePos x="0" y="0"/>
              <wp:positionH relativeFrom="margin">
                <wp:posOffset>-635</wp:posOffset>
              </wp:positionH>
              <wp:positionV relativeFrom="paragraph">
                <wp:posOffset>-29845</wp:posOffset>
              </wp:positionV>
              <wp:extent cx="5482590" cy="635"/>
              <wp:effectExtent l="0" t="0" r="3810" b="1841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DiwIAAGQ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feWkDiwIAAGQFAAAOAAAAAAAAAAAAAAAAAC4CAABkcnMvZTJvRG9jLnhtbFBLAQItABQA&#10;BgAIAAAAIQCtAve33gAAAAcBAAAPAAAAAAAAAAAAAAAAAOU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sidR="004A762C">
      <w:rPr>
        <w:rStyle w:val="PageNumber"/>
      </w:rPr>
      <w:t>2</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Pr>
        <w:rStyle w:val="PageNumber"/>
      </w:rPr>
      <w:t>Tuesday, January 28, 2014</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Footer"/>
      <w:jc w:val="left"/>
    </w:pPr>
    <w:r>
      <w:rPr>
        <w:sz w:val="20"/>
      </w:rPr>
      <mc:AlternateContent>
        <mc:Choice Requires="wps">
          <w:drawing>
            <wp:anchor distT="0" distB="0" distL="114300" distR="114300" simplePos="0" relativeHeight="251658240" behindDoc="0" locked="0" layoutInCell="1" allowOverlap="1" wp14:anchorId="78FDFBBA" wp14:editId="42AEFA3E">
              <wp:simplePos x="0" y="0"/>
              <wp:positionH relativeFrom="page">
                <wp:posOffset>1376680</wp:posOffset>
              </wp:positionH>
              <wp:positionV relativeFrom="paragraph">
                <wp:posOffset>-29845</wp:posOffset>
              </wp:positionV>
              <wp:extent cx="5469255" cy="635"/>
              <wp:effectExtent l="0" t="0" r="0" b="18415"/>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4iw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" strokeweight=".25pt">
              <w10:wrap anchorx="page"/>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Pr>
        <w:rStyle w:val="PageNumber"/>
      </w:rPr>
      <w:t>Tuesday, January 28, 2014</w:t>
    </w:r>
    <w:r>
      <w:rPr>
        <w:rStyle w:val="PageNumber"/>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4A762C">
      <w:rPr>
        <w:rStyle w:val="PageNumber"/>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6BF" w:rsidRDefault="00CA76BF">
      <w:r>
        <w:separator/>
      </w:r>
    </w:p>
  </w:footnote>
  <w:footnote w:type="continuationSeparator" w:id="0">
    <w:p w:rsidR="00CA76BF" w:rsidRDefault="00CA7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Pr="000F1287" w:rsidRDefault="00852126">
    <w:pPr>
      <w:pStyle w:val="Header"/>
      <w:rPr>
        <w:lang w:val="de-DE"/>
      </w:rPr>
    </w:pPr>
    <w:r>
      <w:fldChar w:fldCharType="begin"/>
    </w:r>
    <w:r w:rsidRPr="000F1287">
      <w:rPr>
        <w:lang w:val="de-DE"/>
      </w:rPr>
      <w:instrText xml:space="preserve"> DOCPROPERTY  Company  \* MERGEFORMAT </w:instrText>
    </w:r>
    <w:r>
      <w:fldChar w:fldCharType="separate"/>
    </w:r>
    <w:r w:rsidRPr="000F1287">
      <w:rPr>
        <w:lang w:val="de-DE"/>
      </w:rPr>
      <w:t>Siemens AG</w:t>
    </w:r>
    <w:r>
      <w:fldChar w:fldCharType="end"/>
    </w:r>
    <w:r w:rsidRPr="000F1287">
      <w:rPr>
        <w:lang w:val="de-DE"/>
      </w:rPr>
      <w:tab/>
    </w:r>
    <w:sdt>
      <w:sdtPr>
        <w:rPr>
          <w:lang w:val="de-DE"/>
        </w:rPr>
        <w:alias w:val="Title"/>
        <w:tag w:val=""/>
        <w:id w:val="-1889948371"/>
        <w:placeholder>
          <w:docPart w:val="2C47B5B4B40745D29C8B8DD58492321D"/>
        </w:placeholder>
        <w:dataBinding w:prefixMappings="xmlns:ns0='http://purl.org/dc/elements/1.1/' xmlns:ns1='http://schemas.openxmlformats.org/package/2006/metadata/core-properties' " w:xpath="/ns1:coreProperties[1]/ns0:title[1]" w:storeItemID="{6C3C8BC8-F283-45AE-878A-BAB7291924A1}"/>
        <w:text/>
      </w:sdtPr>
      <w:sdtContent>
        <w:r>
          <w:t>NGDS Software Developers Guide</w:t>
        </w:r>
      </w:sdtContent>
    </w:sdt>
    <w:r w:rsidRPr="000F1287">
      <w:rPr>
        <w:lang w:val="de-DE"/>
      </w:rPr>
      <w:tab/>
    </w:r>
    <w:sdt>
      <w:sdtPr>
        <w:rPr>
          <w:lang w:val="de-DE"/>
        </w:rPr>
        <w:alias w:val="Status"/>
        <w:tag w:val=""/>
        <w:id w:val="1673142962"/>
        <w:placeholder>
          <w:docPart w:val="58A0AEADCE6544C08210A1384EE6BBB6"/>
        </w:placeholder>
        <w:dataBinding w:prefixMappings="xmlns:ns0='http://purl.org/dc/elements/1.1/' xmlns:ns1='http://schemas.openxmlformats.org/package/2006/metadata/core-properties' " w:xpath="/ns1:coreProperties[1]/ns1:contentStatus[1]" w:storeItemID="{6C3C8BC8-F283-45AE-878A-BAB7291924A1}"/>
        <w:text/>
      </w:sdtPr>
      <w:sdtContent>
        <w:r w:rsidRPr="000F1287">
          <w:rPr>
            <w:lang w:val="de-DE"/>
          </w:rPr>
          <w:t>V1.0</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ject"/>
      <w:tag w:val=""/>
      <w:id w:val="-1914467358"/>
      <w:dataBinding w:prefixMappings="xmlns:ns0='http://purl.org/dc/elements/1.1/' xmlns:ns1='http://schemas.openxmlformats.org/package/2006/metadata/core-properties' " w:xpath="/ns1:coreProperties[1]/ns0:subject[1]" w:storeItemID="{6C3C8BC8-F283-45AE-878A-BAB7291924A1}"/>
      <w:text/>
    </w:sdtPr>
    <w:sdtContent>
      <w:p w:rsidR="00852126" w:rsidRDefault="00852126">
        <w:pPr>
          <w:pStyle w:val="Header"/>
        </w:pPr>
        <w:r>
          <w:t>A Software Architecture for a Data Information System with Geographic Search Features.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Header"/>
    </w:pPr>
    <w:fldSimple w:instr=" STYLEREF \t &quot;Title-Line 1&quot; \* MERGEFORMAT ">
      <w:r>
        <w:rPr>
          <w:noProof/>
        </w:rPr>
        <w:t>Siemens AG</w:t>
      </w:r>
    </w:fldSimple>
    <w:r>
      <w:tab/>
    </w:r>
    <w:r>
      <w:tab/>
    </w:r>
    <w:fldSimple w:instr=" STYLEREF \t &quot;Title-Line 1&quot; \* MERGEFORMAT ">
      <w:r>
        <w:rPr>
          <w:noProof/>
        </w:rPr>
        <w:t>Siemens AG</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6" w:rsidRDefault="00852126">
    <w:pPr>
      <w:pStyle w:val="Header"/>
    </w:pPr>
    <w:fldSimple w:instr=" STYLEREF \t &quot;Title-Line 1&quot; \* MERGEFORMAT ">
      <w:r>
        <w:rPr>
          <w:noProof/>
        </w:rPr>
        <w:t>Siemens AG</w:t>
      </w:r>
    </w:fldSimple>
    <w:r>
      <w:tab/>
    </w:r>
    <w:r>
      <w:tab/>
    </w:r>
    <w:fldSimple w:instr=" STYLEREF \t &quot;Title-Line 1&quot; \* MERGEFORMAT ">
      <w:r>
        <w:rPr>
          <w:noProof/>
        </w:rPr>
        <w:t>Siemens AG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7273F0"/>
    <w:lvl w:ilvl="0">
      <w:start w:val="1"/>
      <w:numFmt w:val="decimal"/>
      <w:lvlText w:val="%1."/>
      <w:lvlJc w:val="left"/>
      <w:pPr>
        <w:tabs>
          <w:tab w:val="num" w:pos="1800"/>
        </w:tabs>
        <w:ind w:left="1800" w:hanging="360"/>
      </w:pPr>
    </w:lvl>
  </w:abstractNum>
  <w:abstractNum w:abstractNumId="1">
    <w:nsid w:val="FFFFFF7D"/>
    <w:multiLevelType w:val="singleLevel"/>
    <w:tmpl w:val="676AAD52"/>
    <w:lvl w:ilvl="0">
      <w:start w:val="1"/>
      <w:numFmt w:val="decimal"/>
      <w:lvlText w:val="%1."/>
      <w:lvlJc w:val="left"/>
      <w:pPr>
        <w:tabs>
          <w:tab w:val="num" w:pos="1440"/>
        </w:tabs>
        <w:ind w:left="1440" w:hanging="360"/>
      </w:pPr>
    </w:lvl>
  </w:abstractNum>
  <w:abstractNum w:abstractNumId="2">
    <w:nsid w:val="FFFFFF7E"/>
    <w:multiLevelType w:val="singleLevel"/>
    <w:tmpl w:val="E8048DAC"/>
    <w:lvl w:ilvl="0">
      <w:start w:val="1"/>
      <w:numFmt w:val="decimal"/>
      <w:lvlText w:val="%1."/>
      <w:lvlJc w:val="left"/>
      <w:pPr>
        <w:tabs>
          <w:tab w:val="num" w:pos="1080"/>
        </w:tabs>
        <w:ind w:left="1080" w:hanging="360"/>
      </w:pPr>
    </w:lvl>
  </w:abstractNum>
  <w:abstractNum w:abstractNumId="3">
    <w:nsid w:val="FFFFFF7F"/>
    <w:multiLevelType w:val="singleLevel"/>
    <w:tmpl w:val="C448A0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EF698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3221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BE2B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40C0D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83CCA9C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nsid w:val="05EB38F8"/>
    <w:multiLevelType w:val="multilevel"/>
    <w:tmpl w:val="9EB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A3B36BA"/>
    <w:multiLevelType w:val="hybridMultilevel"/>
    <w:tmpl w:val="8174A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83CBE"/>
    <w:multiLevelType w:val="multilevel"/>
    <w:tmpl w:val="1BA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8273B9"/>
    <w:multiLevelType w:val="hybridMultilevel"/>
    <w:tmpl w:val="8F7E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5A461FE"/>
    <w:multiLevelType w:val="multilevel"/>
    <w:tmpl w:val="61406910"/>
    <w:lvl w:ilvl="0">
      <w:start w:val="1"/>
      <w:numFmt w:val="upperLetter"/>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1C0BDC"/>
    <w:multiLevelType w:val="multilevel"/>
    <w:tmpl w:val="521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23">
    <w:nsid w:val="3BA56490"/>
    <w:multiLevelType w:val="hybridMultilevel"/>
    <w:tmpl w:val="705C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B706D"/>
    <w:multiLevelType w:val="singleLevel"/>
    <w:tmpl w:val="DC1CE0BE"/>
    <w:lvl w:ilvl="0">
      <w:start w:val="1"/>
      <w:numFmt w:val="decimal"/>
      <w:lvlText w:val="%1."/>
      <w:lvlJc w:val="left"/>
      <w:pPr>
        <w:tabs>
          <w:tab w:val="num" w:pos="360"/>
        </w:tabs>
        <w:ind w:left="360" w:hanging="360"/>
      </w:pPr>
    </w:lvl>
  </w:abstractNum>
  <w:abstractNum w:abstractNumId="25">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1776A7"/>
    <w:multiLevelType w:val="multilevel"/>
    <w:tmpl w:val="6ED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66469A"/>
    <w:multiLevelType w:val="hybridMultilevel"/>
    <w:tmpl w:val="8C3C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6F77D76"/>
    <w:multiLevelType w:val="hybridMultilevel"/>
    <w:tmpl w:val="B92A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32">
    <w:nsid w:val="640C5BA0"/>
    <w:multiLevelType w:val="multilevel"/>
    <w:tmpl w:val="C91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27AD1"/>
    <w:multiLevelType w:val="multilevel"/>
    <w:tmpl w:val="EDF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313376"/>
    <w:multiLevelType w:val="multilevel"/>
    <w:tmpl w:val="DBB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880FC9"/>
    <w:multiLevelType w:val="multilevel"/>
    <w:tmpl w:val="997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E3FEF"/>
    <w:multiLevelType w:val="hybridMultilevel"/>
    <w:tmpl w:val="EC448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5D7263"/>
    <w:multiLevelType w:val="hybridMultilevel"/>
    <w:tmpl w:val="3ABCCBD8"/>
    <w:lvl w:ilvl="0" w:tplc="1A38519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29"/>
  </w:num>
  <w:num w:numId="4">
    <w:abstractNumId w:val="17"/>
  </w:num>
  <w:num w:numId="5">
    <w:abstractNumId w:val="12"/>
  </w:num>
  <w:num w:numId="6">
    <w:abstractNumId w:val="24"/>
  </w:num>
  <w:num w:numId="7">
    <w:abstractNumId w:val="10"/>
  </w:num>
  <w:num w:numId="8">
    <w:abstractNumId w:val="21"/>
  </w:num>
  <w:num w:numId="9">
    <w:abstractNumId w:val="18"/>
  </w:num>
  <w:num w:numId="10">
    <w:abstractNumId w:val="16"/>
  </w:num>
  <w:num w:numId="11">
    <w:abstractNumId w:val="25"/>
  </w:num>
  <w:num w:numId="12">
    <w:abstractNumId w:val="19"/>
  </w:num>
  <w:num w:numId="13">
    <w:abstractNumId w:val="30"/>
  </w:num>
  <w:num w:numId="14">
    <w:abstractNumId w:val="35"/>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22"/>
  </w:num>
  <w:num w:numId="25">
    <w:abstractNumId w:val="3"/>
    <w:lvlOverride w:ilvl="0">
      <w:startOverride w:val="1"/>
    </w:lvlOverride>
  </w:num>
  <w:num w:numId="26">
    <w:abstractNumId w:val="15"/>
  </w:num>
  <w:num w:numId="27">
    <w:abstractNumId w:val="28"/>
  </w:num>
  <w:num w:numId="28">
    <w:abstractNumId w:val="3"/>
    <w:lvlOverride w:ilvl="0">
      <w:startOverride w:val="1"/>
    </w:lvlOverride>
  </w:num>
  <w:num w:numId="29">
    <w:abstractNumId w:val="23"/>
  </w:num>
  <w:num w:numId="30">
    <w:abstractNumId w:val="29"/>
  </w:num>
  <w:num w:numId="31">
    <w:abstractNumId w:val="38"/>
  </w:num>
  <w:num w:numId="32">
    <w:abstractNumId w:val="14"/>
  </w:num>
  <w:num w:numId="33">
    <w:abstractNumId w:val="36"/>
  </w:num>
  <w:num w:numId="34">
    <w:abstractNumId w:val="20"/>
  </w:num>
  <w:num w:numId="35">
    <w:abstractNumId w:val="33"/>
  </w:num>
  <w:num w:numId="36">
    <w:abstractNumId w:val="26"/>
  </w:num>
  <w:num w:numId="37">
    <w:abstractNumId w:val="32"/>
  </w:num>
  <w:num w:numId="38">
    <w:abstractNumId w:val="11"/>
  </w:num>
  <w:num w:numId="39">
    <w:abstractNumId w:val="34"/>
  </w:num>
  <w:num w:numId="40">
    <w:abstractNumId w:val="27"/>
  </w:num>
  <w:num w:numId="41">
    <w:abstractNumId w:val="1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consecutiveHyphenLimit w:val="3"/>
  <w:hyphenationZone w:val="144"/>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D4"/>
    <w:rsid w:val="00003EA5"/>
    <w:rsid w:val="00004E33"/>
    <w:rsid w:val="00006089"/>
    <w:rsid w:val="00006611"/>
    <w:rsid w:val="000116C1"/>
    <w:rsid w:val="00011EBA"/>
    <w:rsid w:val="0001292B"/>
    <w:rsid w:val="00012EFB"/>
    <w:rsid w:val="00015876"/>
    <w:rsid w:val="00031153"/>
    <w:rsid w:val="00034F50"/>
    <w:rsid w:val="00036729"/>
    <w:rsid w:val="00037358"/>
    <w:rsid w:val="000402F0"/>
    <w:rsid w:val="00050294"/>
    <w:rsid w:val="00051AF0"/>
    <w:rsid w:val="00057730"/>
    <w:rsid w:val="00061DC5"/>
    <w:rsid w:val="0006727C"/>
    <w:rsid w:val="00075318"/>
    <w:rsid w:val="00076D02"/>
    <w:rsid w:val="00086C06"/>
    <w:rsid w:val="000C0B2F"/>
    <w:rsid w:val="000C2FC6"/>
    <w:rsid w:val="000C54C9"/>
    <w:rsid w:val="000D4882"/>
    <w:rsid w:val="000D7A29"/>
    <w:rsid w:val="000E1F91"/>
    <w:rsid w:val="000E3BEB"/>
    <w:rsid w:val="000F0E74"/>
    <w:rsid w:val="000F1287"/>
    <w:rsid w:val="000F1640"/>
    <w:rsid w:val="0010622F"/>
    <w:rsid w:val="0010770F"/>
    <w:rsid w:val="00110B97"/>
    <w:rsid w:val="00112AA7"/>
    <w:rsid w:val="00113945"/>
    <w:rsid w:val="0011567F"/>
    <w:rsid w:val="00122348"/>
    <w:rsid w:val="001241DF"/>
    <w:rsid w:val="001243B6"/>
    <w:rsid w:val="001252BE"/>
    <w:rsid w:val="001265E5"/>
    <w:rsid w:val="00130F14"/>
    <w:rsid w:val="00131858"/>
    <w:rsid w:val="001340E6"/>
    <w:rsid w:val="00137CC3"/>
    <w:rsid w:val="00145FB7"/>
    <w:rsid w:val="00157774"/>
    <w:rsid w:val="00161565"/>
    <w:rsid w:val="00163C84"/>
    <w:rsid w:val="001664C0"/>
    <w:rsid w:val="00167FBB"/>
    <w:rsid w:val="00171317"/>
    <w:rsid w:val="001736FA"/>
    <w:rsid w:val="001771D5"/>
    <w:rsid w:val="001829A3"/>
    <w:rsid w:val="001877AB"/>
    <w:rsid w:val="0019140D"/>
    <w:rsid w:val="001A12C1"/>
    <w:rsid w:val="001A1F7A"/>
    <w:rsid w:val="001A35D2"/>
    <w:rsid w:val="001B0C45"/>
    <w:rsid w:val="001B4CF2"/>
    <w:rsid w:val="001B524E"/>
    <w:rsid w:val="001B5985"/>
    <w:rsid w:val="001C0BE7"/>
    <w:rsid w:val="001C208B"/>
    <w:rsid w:val="001C572E"/>
    <w:rsid w:val="001D3664"/>
    <w:rsid w:val="001D3A9C"/>
    <w:rsid w:val="001E3C63"/>
    <w:rsid w:val="001E68DE"/>
    <w:rsid w:val="002029F2"/>
    <w:rsid w:val="00215AA6"/>
    <w:rsid w:val="0021690B"/>
    <w:rsid w:val="00221245"/>
    <w:rsid w:val="00222232"/>
    <w:rsid w:val="0022598B"/>
    <w:rsid w:val="00231D4D"/>
    <w:rsid w:val="002362C7"/>
    <w:rsid w:val="00236503"/>
    <w:rsid w:val="00243CA7"/>
    <w:rsid w:val="002462DB"/>
    <w:rsid w:val="00252B1A"/>
    <w:rsid w:val="00253D09"/>
    <w:rsid w:val="002603D5"/>
    <w:rsid w:val="002646CD"/>
    <w:rsid w:val="00271921"/>
    <w:rsid w:val="00272628"/>
    <w:rsid w:val="002737DA"/>
    <w:rsid w:val="00276F6B"/>
    <w:rsid w:val="00281D74"/>
    <w:rsid w:val="00287B74"/>
    <w:rsid w:val="00287C92"/>
    <w:rsid w:val="00290F44"/>
    <w:rsid w:val="002939C0"/>
    <w:rsid w:val="00295BBB"/>
    <w:rsid w:val="00296F63"/>
    <w:rsid w:val="002A0C54"/>
    <w:rsid w:val="002A7634"/>
    <w:rsid w:val="002B0C1B"/>
    <w:rsid w:val="002B1CB0"/>
    <w:rsid w:val="002B2F99"/>
    <w:rsid w:val="002B330D"/>
    <w:rsid w:val="002B3678"/>
    <w:rsid w:val="002B3F4A"/>
    <w:rsid w:val="002B657B"/>
    <w:rsid w:val="002C1BF7"/>
    <w:rsid w:val="002D4859"/>
    <w:rsid w:val="002D4D50"/>
    <w:rsid w:val="002D7A15"/>
    <w:rsid w:val="002E79B4"/>
    <w:rsid w:val="00301939"/>
    <w:rsid w:val="00304AE5"/>
    <w:rsid w:val="003100DE"/>
    <w:rsid w:val="003114D0"/>
    <w:rsid w:val="00315E63"/>
    <w:rsid w:val="00320B1C"/>
    <w:rsid w:val="003231D7"/>
    <w:rsid w:val="00325AC3"/>
    <w:rsid w:val="0033022F"/>
    <w:rsid w:val="00341F28"/>
    <w:rsid w:val="00344AF1"/>
    <w:rsid w:val="003454D1"/>
    <w:rsid w:val="003528CA"/>
    <w:rsid w:val="00364B06"/>
    <w:rsid w:val="00366D2C"/>
    <w:rsid w:val="00367089"/>
    <w:rsid w:val="0037089D"/>
    <w:rsid w:val="00370FFA"/>
    <w:rsid w:val="00373574"/>
    <w:rsid w:val="00374303"/>
    <w:rsid w:val="00383DDC"/>
    <w:rsid w:val="00384612"/>
    <w:rsid w:val="00385B2C"/>
    <w:rsid w:val="00392BF6"/>
    <w:rsid w:val="00396BE0"/>
    <w:rsid w:val="003A1FE5"/>
    <w:rsid w:val="003A4AAF"/>
    <w:rsid w:val="003B1761"/>
    <w:rsid w:val="003B185F"/>
    <w:rsid w:val="003B3E4C"/>
    <w:rsid w:val="003B4BBD"/>
    <w:rsid w:val="003B79EC"/>
    <w:rsid w:val="003D495C"/>
    <w:rsid w:val="003D4BDE"/>
    <w:rsid w:val="003D4D48"/>
    <w:rsid w:val="003E1B6D"/>
    <w:rsid w:val="003E1B9D"/>
    <w:rsid w:val="003E2CA6"/>
    <w:rsid w:val="003E3868"/>
    <w:rsid w:val="003E4A9B"/>
    <w:rsid w:val="003F5D30"/>
    <w:rsid w:val="00416BD4"/>
    <w:rsid w:val="004206F2"/>
    <w:rsid w:val="00424DFC"/>
    <w:rsid w:val="00426E39"/>
    <w:rsid w:val="0043041D"/>
    <w:rsid w:val="00441E5A"/>
    <w:rsid w:val="00444468"/>
    <w:rsid w:val="00446D06"/>
    <w:rsid w:val="00446FCD"/>
    <w:rsid w:val="00447812"/>
    <w:rsid w:val="004479CF"/>
    <w:rsid w:val="0045101B"/>
    <w:rsid w:val="00453EEF"/>
    <w:rsid w:val="00456CCF"/>
    <w:rsid w:val="0046204C"/>
    <w:rsid w:val="00466AF8"/>
    <w:rsid w:val="00470FA2"/>
    <w:rsid w:val="0047328A"/>
    <w:rsid w:val="00473E8D"/>
    <w:rsid w:val="00485330"/>
    <w:rsid w:val="00491DC6"/>
    <w:rsid w:val="00493E8A"/>
    <w:rsid w:val="00497C43"/>
    <w:rsid w:val="004A762C"/>
    <w:rsid w:val="004B4A5C"/>
    <w:rsid w:val="004B535F"/>
    <w:rsid w:val="004C26BF"/>
    <w:rsid w:val="004C36BE"/>
    <w:rsid w:val="004C74C6"/>
    <w:rsid w:val="004D2E06"/>
    <w:rsid w:val="004D5B20"/>
    <w:rsid w:val="004D6B85"/>
    <w:rsid w:val="004D7A52"/>
    <w:rsid w:val="004E3083"/>
    <w:rsid w:val="004E5CAA"/>
    <w:rsid w:val="004F0896"/>
    <w:rsid w:val="004F323A"/>
    <w:rsid w:val="004F33CE"/>
    <w:rsid w:val="004F438C"/>
    <w:rsid w:val="004F668F"/>
    <w:rsid w:val="00502B52"/>
    <w:rsid w:val="005032AA"/>
    <w:rsid w:val="0051173E"/>
    <w:rsid w:val="00511EAB"/>
    <w:rsid w:val="005164B0"/>
    <w:rsid w:val="00517316"/>
    <w:rsid w:val="005241BF"/>
    <w:rsid w:val="00532521"/>
    <w:rsid w:val="00534D20"/>
    <w:rsid w:val="00535036"/>
    <w:rsid w:val="0054133B"/>
    <w:rsid w:val="00553099"/>
    <w:rsid w:val="0056646E"/>
    <w:rsid w:val="0058197A"/>
    <w:rsid w:val="0058205D"/>
    <w:rsid w:val="005853A5"/>
    <w:rsid w:val="005878FC"/>
    <w:rsid w:val="00594F36"/>
    <w:rsid w:val="005A0B0C"/>
    <w:rsid w:val="005A172E"/>
    <w:rsid w:val="005A3840"/>
    <w:rsid w:val="005B235F"/>
    <w:rsid w:val="005B6CDA"/>
    <w:rsid w:val="005B7C91"/>
    <w:rsid w:val="005C35FB"/>
    <w:rsid w:val="005D124E"/>
    <w:rsid w:val="005E02CF"/>
    <w:rsid w:val="005E15C8"/>
    <w:rsid w:val="005E3655"/>
    <w:rsid w:val="005E5085"/>
    <w:rsid w:val="005F1A34"/>
    <w:rsid w:val="005F4AA0"/>
    <w:rsid w:val="00600970"/>
    <w:rsid w:val="006024B0"/>
    <w:rsid w:val="00602D0B"/>
    <w:rsid w:val="00607228"/>
    <w:rsid w:val="006104A9"/>
    <w:rsid w:val="006139BE"/>
    <w:rsid w:val="00616267"/>
    <w:rsid w:val="00616A85"/>
    <w:rsid w:val="00620750"/>
    <w:rsid w:val="00620C51"/>
    <w:rsid w:val="00623C6B"/>
    <w:rsid w:val="00631D3C"/>
    <w:rsid w:val="00635B56"/>
    <w:rsid w:val="00635F24"/>
    <w:rsid w:val="0065476F"/>
    <w:rsid w:val="00655112"/>
    <w:rsid w:val="00655F25"/>
    <w:rsid w:val="00657104"/>
    <w:rsid w:val="00664C8B"/>
    <w:rsid w:val="00664FCA"/>
    <w:rsid w:val="00670832"/>
    <w:rsid w:val="00672A23"/>
    <w:rsid w:val="006747E9"/>
    <w:rsid w:val="0067667D"/>
    <w:rsid w:val="006768C8"/>
    <w:rsid w:val="0067755D"/>
    <w:rsid w:val="0068255C"/>
    <w:rsid w:val="00683A23"/>
    <w:rsid w:val="00686785"/>
    <w:rsid w:val="00694390"/>
    <w:rsid w:val="006962A7"/>
    <w:rsid w:val="006A2B34"/>
    <w:rsid w:val="006A488C"/>
    <w:rsid w:val="006C0B4C"/>
    <w:rsid w:val="006C732D"/>
    <w:rsid w:val="006D0430"/>
    <w:rsid w:val="006D05BA"/>
    <w:rsid w:val="006D43CC"/>
    <w:rsid w:val="006D5BFA"/>
    <w:rsid w:val="006E247E"/>
    <w:rsid w:val="006F58EC"/>
    <w:rsid w:val="006F7FCB"/>
    <w:rsid w:val="00702C74"/>
    <w:rsid w:val="007033F0"/>
    <w:rsid w:val="0070491C"/>
    <w:rsid w:val="00721DFD"/>
    <w:rsid w:val="007225A5"/>
    <w:rsid w:val="00732970"/>
    <w:rsid w:val="00732FAD"/>
    <w:rsid w:val="0073510A"/>
    <w:rsid w:val="00735FAD"/>
    <w:rsid w:val="007405C8"/>
    <w:rsid w:val="00753E2A"/>
    <w:rsid w:val="007552CD"/>
    <w:rsid w:val="00756D89"/>
    <w:rsid w:val="007655BA"/>
    <w:rsid w:val="00771C8F"/>
    <w:rsid w:val="00773896"/>
    <w:rsid w:val="00774AA0"/>
    <w:rsid w:val="00785620"/>
    <w:rsid w:val="0079455B"/>
    <w:rsid w:val="00797FD1"/>
    <w:rsid w:val="007A2D7E"/>
    <w:rsid w:val="007A63F7"/>
    <w:rsid w:val="007A68E2"/>
    <w:rsid w:val="007B6776"/>
    <w:rsid w:val="007C44F0"/>
    <w:rsid w:val="007D5714"/>
    <w:rsid w:val="007E1C28"/>
    <w:rsid w:val="007F747B"/>
    <w:rsid w:val="00814F8A"/>
    <w:rsid w:val="00823A90"/>
    <w:rsid w:val="00825133"/>
    <w:rsid w:val="00826F4F"/>
    <w:rsid w:val="00830645"/>
    <w:rsid w:val="0083257D"/>
    <w:rsid w:val="008462BF"/>
    <w:rsid w:val="008466CF"/>
    <w:rsid w:val="00850468"/>
    <w:rsid w:val="00852126"/>
    <w:rsid w:val="008524FF"/>
    <w:rsid w:val="00854AEF"/>
    <w:rsid w:val="0085676B"/>
    <w:rsid w:val="008571FD"/>
    <w:rsid w:val="00861FBD"/>
    <w:rsid w:val="008671F9"/>
    <w:rsid w:val="008673E3"/>
    <w:rsid w:val="0087663F"/>
    <w:rsid w:val="008773E0"/>
    <w:rsid w:val="008806BD"/>
    <w:rsid w:val="008868D3"/>
    <w:rsid w:val="008A1CF6"/>
    <w:rsid w:val="008A255A"/>
    <w:rsid w:val="008A3530"/>
    <w:rsid w:val="008A4AC8"/>
    <w:rsid w:val="008A4AE2"/>
    <w:rsid w:val="008B62B4"/>
    <w:rsid w:val="008C43A9"/>
    <w:rsid w:val="008D08E3"/>
    <w:rsid w:val="008D29F2"/>
    <w:rsid w:val="008D5F53"/>
    <w:rsid w:val="008D6C0E"/>
    <w:rsid w:val="008E4626"/>
    <w:rsid w:val="008E7AA6"/>
    <w:rsid w:val="008E7E22"/>
    <w:rsid w:val="008F4D6F"/>
    <w:rsid w:val="008F7AA3"/>
    <w:rsid w:val="009036BB"/>
    <w:rsid w:val="00906406"/>
    <w:rsid w:val="00922AB8"/>
    <w:rsid w:val="0092317A"/>
    <w:rsid w:val="009245A3"/>
    <w:rsid w:val="00926A4E"/>
    <w:rsid w:val="00935120"/>
    <w:rsid w:val="009429D5"/>
    <w:rsid w:val="00942BD0"/>
    <w:rsid w:val="00944E6E"/>
    <w:rsid w:val="00955091"/>
    <w:rsid w:val="00957A7A"/>
    <w:rsid w:val="00960AD1"/>
    <w:rsid w:val="0096296E"/>
    <w:rsid w:val="00962A3E"/>
    <w:rsid w:val="00967D4D"/>
    <w:rsid w:val="009770F5"/>
    <w:rsid w:val="00980AAD"/>
    <w:rsid w:val="00983F6B"/>
    <w:rsid w:val="00986BFA"/>
    <w:rsid w:val="00986DCD"/>
    <w:rsid w:val="00994FD6"/>
    <w:rsid w:val="009A0CBA"/>
    <w:rsid w:val="009C2833"/>
    <w:rsid w:val="009C33F2"/>
    <w:rsid w:val="009C3988"/>
    <w:rsid w:val="009D2E48"/>
    <w:rsid w:val="009D3E56"/>
    <w:rsid w:val="009D6835"/>
    <w:rsid w:val="009D7CED"/>
    <w:rsid w:val="009E249B"/>
    <w:rsid w:val="009E748F"/>
    <w:rsid w:val="009F1069"/>
    <w:rsid w:val="009F5F4D"/>
    <w:rsid w:val="009F761D"/>
    <w:rsid w:val="00A06F8A"/>
    <w:rsid w:val="00A100AA"/>
    <w:rsid w:val="00A1070D"/>
    <w:rsid w:val="00A13B64"/>
    <w:rsid w:val="00A17FDE"/>
    <w:rsid w:val="00A20991"/>
    <w:rsid w:val="00A212CC"/>
    <w:rsid w:val="00A256BB"/>
    <w:rsid w:val="00A30951"/>
    <w:rsid w:val="00A354F9"/>
    <w:rsid w:val="00A53E68"/>
    <w:rsid w:val="00A5616B"/>
    <w:rsid w:val="00A624D9"/>
    <w:rsid w:val="00A65082"/>
    <w:rsid w:val="00A703D9"/>
    <w:rsid w:val="00A7124A"/>
    <w:rsid w:val="00A72CC8"/>
    <w:rsid w:val="00A76F44"/>
    <w:rsid w:val="00A8152C"/>
    <w:rsid w:val="00A84261"/>
    <w:rsid w:val="00A86B63"/>
    <w:rsid w:val="00AA6F11"/>
    <w:rsid w:val="00AB2165"/>
    <w:rsid w:val="00AB2208"/>
    <w:rsid w:val="00AB4EE0"/>
    <w:rsid w:val="00AB6EEE"/>
    <w:rsid w:val="00AB7BF1"/>
    <w:rsid w:val="00AC1A5C"/>
    <w:rsid w:val="00AC2C1F"/>
    <w:rsid w:val="00AD1FE6"/>
    <w:rsid w:val="00AD3696"/>
    <w:rsid w:val="00AD52AF"/>
    <w:rsid w:val="00AE2742"/>
    <w:rsid w:val="00AE5AAB"/>
    <w:rsid w:val="00AF1822"/>
    <w:rsid w:val="00AF558A"/>
    <w:rsid w:val="00B1462A"/>
    <w:rsid w:val="00B15610"/>
    <w:rsid w:val="00B15E7B"/>
    <w:rsid w:val="00B167B6"/>
    <w:rsid w:val="00B21F31"/>
    <w:rsid w:val="00B2489C"/>
    <w:rsid w:val="00B24C36"/>
    <w:rsid w:val="00B27869"/>
    <w:rsid w:val="00B30D99"/>
    <w:rsid w:val="00B34EE1"/>
    <w:rsid w:val="00B3613B"/>
    <w:rsid w:val="00B42971"/>
    <w:rsid w:val="00B500DB"/>
    <w:rsid w:val="00B503DC"/>
    <w:rsid w:val="00B51CD5"/>
    <w:rsid w:val="00B52956"/>
    <w:rsid w:val="00B55661"/>
    <w:rsid w:val="00B56025"/>
    <w:rsid w:val="00B603DF"/>
    <w:rsid w:val="00B64F16"/>
    <w:rsid w:val="00B65F20"/>
    <w:rsid w:val="00B67B81"/>
    <w:rsid w:val="00B72FF5"/>
    <w:rsid w:val="00B761F5"/>
    <w:rsid w:val="00B83A6B"/>
    <w:rsid w:val="00B83E85"/>
    <w:rsid w:val="00B844C0"/>
    <w:rsid w:val="00B875A6"/>
    <w:rsid w:val="00B87BBD"/>
    <w:rsid w:val="00B9277B"/>
    <w:rsid w:val="00BA6F54"/>
    <w:rsid w:val="00BB184D"/>
    <w:rsid w:val="00BB2E84"/>
    <w:rsid w:val="00BB2ED7"/>
    <w:rsid w:val="00BB7818"/>
    <w:rsid w:val="00BC10C3"/>
    <w:rsid w:val="00BC3E97"/>
    <w:rsid w:val="00BC6DF3"/>
    <w:rsid w:val="00BD2DE6"/>
    <w:rsid w:val="00BD5A8E"/>
    <w:rsid w:val="00BE7A46"/>
    <w:rsid w:val="00BF1F5E"/>
    <w:rsid w:val="00BF4851"/>
    <w:rsid w:val="00C00A52"/>
    <w:rsid w:val="00C1011E"/>
    <w:rsid w:val="00C11DEB"/>
    <w:rsid w:val="00C23A3D"/>
    <w:rsid w:val="00C26BC1"/>
    <w:rsid w:val="00C30676"/>
    <w:rsid w:val="00C351E1"/>
    <w:rsid w:val="00C40AD1"/>
    <w:rsid w:val="00C40F19"/>
    <w:rsid w:val="00C419B6"/>
    <w:rsid w:val="00C41CE2"/>
    <w:rsid w:val="00C4756A"/>
    <w:rsid w:val="00C47E5F"/>
    <w:rsid w:val="00C70111"/>
    <w:rsid w:val="00C701BD"/>
    <w:rsid w:val="00C71CD5"/>
    <w:rsid w:val="00C7692F"/>
    <w:rsid w:val="00C832EB"/>
    <w:rsid w:val="00C852D1"/>
    <w:rsid w:val="00C94786"/>
    <w:rsid w:val="00C95E15"/>
    <w:rsid w:val="00CA4520"/>
    <w:rsid w:val="00CA578A"/>
    <w:rsid w:val="00CA5B05"/>
    <w:rsid w:val="00CA76BF"/>
    <w:rsid w:val="00CB35A8"/>
    <w:rsid w:val="00CC3987"/>
    <w:rsid w:val="00CD51A6"/>
    <w:rsid w:val="00CD6194"/>
    <w:rsid w:val="00CF07C2"/>
    <w:rsid w:val="00CF2CB5"/>
    <w:rsid w:val="00D03C98"/>
    <w:rsid w:val="00D04758"/>
    <w:rsid w:val="00D06AEA"/>
    <w:rsid w:val="00D14EF9"/>
    <w:rsid w:val="00D15758"/>
    <w:rsid w:val="00D172A3"/>
    <w:rsid w:val="00D207CC"/>
    <w:rsid w:val="00D20C6B"/>
    <w:rsid w:val="00D247ED"/>
    <w:rsid w:val="00D275E2"/>
    <w:rsid w:val="00D35E44"/>
    <w:rsid w:val="00D37259"/>
    <w:rsid w:val="00D41497"/>
    <w:rsid w:val="00D44A26"/>
    <w:rsid w:val="00D525EC"/>
    <w:rsid w:val="00D54B2F"/>
    <w:rsid w:val="00D603F1"/>
    <w:rsid w:val="00D62EC4"/>
    <w:rsid w:val="00D84ABD"/>
    <w:rsid w:val="00DA091F"/>
    <w:rsid w:val="00DB041C"/>
    <w:rsid w:val="00DB0731"/>
    <w:rsid w:val="00DB112B"/>
    <w:rsid w:val="00DB28E3"/>
    <w:rsid w:val="00DB5E86"/>
    <w:rsid w:val="00DB6E6E"/>
    <w:rsid w:val="00DC2F0F"/>
    <w:rsid w:val="00DC6630"/>
    <w:rsid w:val="00DD03A3"/>
    <w:rsid w:val="00DD0C2B"/>
    <w:rsid w:val="00DD6B86"/>
    <w:rsid w:val="00DE181B"/>
    <w:rsid w:val="00DE672A"/>
    <w:rsid w:val="00DF0FC5"/>
    <w:rsid w:val="00E239E1"/>
    <w:rsid w:val="00E25AFA"/>
    <w:rsid w:val="00E277F4"/>
    <w:rsid w:val="00E32E09"/>
    <w:rsid w:val="00E43B46"/>
    <w:rsid w:val="00E4607C"/>
    <w:rsid w:val="00E469A7"/>
    <w:rsid w:val="00E47571"/>
    <w:rsid w:val="00E5094F"/>
    <w:rsid w:val="00E53F9C"/>
    <w:rsid w:val="00E55B1C"/>
    <w:rsid w:val="00E55BC0"/>
    <w:rsid w:val="00E55C42"/>
    <w:rsid w:val="00E610C5"/>
    <w:rsid w:val="00E637B0"/>
    <w:rsid w:val="00E73A1D"/>
    <w:rsid w:val="00E763C2"/>
    <w:rsid w:val="00E818D8"/>
    <w:rsid w:val="00E85A97"/>
    <w:rsid w:val="00E91A72"/>
    <w:rsid w:val="00E97D0D"/>
    <w:rsid w:val="00E97E48"/>
    <w:rsid w:val="00EA2882"/>
    <w:rsid w:val="00EB0395"/>
    <w:rsid w:val="00EB4407"/>
    <w:rsid w:val="00EB445C"/>
    <w:rsid w:val="00EB5099"/>
    <w:rsid w:val="00EC6B26"/>
    <w:rsid w:val="00EE4D27"/>
    <w:rsid w:val="00EE7D58"/>
    <w:rsid w:val="00EF3217"/>
    <w:rsid w:val="00EF5D09"/>
    <w:rsid w:val="00EF67D9"/>
    <w:rsid w:val="00EF72F1"/>
    <w:rsid w:val="00F00282"/>
    <w:rsid w:val="00F036E0"/>
    <w:rsid w:val="00F050D2"/>
    <w:rsid w:val="00F108A2"/>
    <w:rsid w:val="00F2035C"/>
    <w:rsid w:val="00F21AF9"/>
    <w:rsid w:val="00F244CA"/>
    <w:rsid w:val="00F2482D"/>
    <w:rsid w:val="00F310DD"/>
    <w:rsid w:val="00F36DAF"/>
    <w:rsid w:val="00F47CBB"/>
    <w:rsid w:val="00F50189"/>
    <w:rsid w:val="00F5388E"/>
    <w:rsid w:val="00F57EA3"/>
    <w:rsid w:val="00F63C93"/>
    <w:rsid w:val="00F652BB"/>
    <w:rsid w:val="00F665A2"/>
    <w:rsid w:val="00F67EEC"/>
    <w:rsid w:val="00F7308C"/>
    <w:rsid w:val="00F8077C"/>
    <w:rsid w:val="00F80883"/>
    <w:rsid w:val="00F85982"/>
    <w:rsid w:val="00F86C56"/>
    <w:rsid w:val="00F872B2"/>
    <w:rsid w:val="00F87D16"/>
    <w:rsid w:val="00F93792"/>
    <w:rsid w:val="00F97615"/>
    <w:rsid w:val="00FA0A62"/>
    <w:rsid w:val="00FA3940"/>
    <w:rsid w:val="00FA3E74"/>
    <w:rsid w:val="00FA4847"/>
    <w:rsid w:val="00FB4EDB"/>
    <w:rsid w:val="00FC07A9"/>
    <w:rsid w:val="00FC3BA9"/>
    <w:rsid w:val="00FC53EB"/>
    <w:rsid w:val="00FD1250"/>
    <w:rsid w:val="00FD1270"/>
    <w:rsid w:val="00FD2808"/>
    <w:rsid w:val="00FD55BF"/>
    <w:rsid w:val="00FE010E"/>
    <w:rsid w:val="00FE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E22"/>
    <w:pPr>
      <w:spacing w:line="300" w:lineRule="atLeast"/>
    </w:pPr>
    <w:rPr>
      <w:rFonts w:ascii="Palatino Linotype" w:hAnsi="Palatino Linotype"/>
      <w:sz w:val="22"/>
    </w:rPr>
  </w:style>
  <w:style w:type="paragraph" w:styleId="Heading1">
    <w:name w:val="heading 1"/>
    <w:basedOn w:val="Normal"/>
    <w:next w:val="Body"/>
    <w:qFormat/>
    <w:rsid w:val="00E4607C"/>
    <w:pPr>
      <w:keepNext/>
      <w:pageBreakBefore/>
      <w:numPr>
        <w:numId w:val="3"/>
      </w:numPr>
      <w:suppressAutoHyphens/>
      <w:spacing w:before="60" w:after="400" w:line="540" w:lineRule="atLeast"/>
      <w:outlineLvl w:val="0"/>
    </w:pPr>
    <w:rPr>
      <w:rFonts w:ascii="Rockwell" w:hAnsi="Rockwel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qFormat/>
    <w:rsid w:val="007E1C28"/>
    <w:pPr>
      <w:tabs>
        <w:tab w:val="left" w:pos="1008"/>
        <w:tab w:val="right" w:leader="dot" w:pos="8280"/>
      </w:tabs>
      <w:spacing w:before="160" w:after="160" w:line="300" w:lineRule="atLeast"/>
    </w:pPr>
    <w:rPr>
      <w:rFonts w:ascii="Palatino Linotype" w:hAnsi="Palatino Linotype"/>
      <w:noProof/>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rsid w:val="00852126"/>
    <w:pPr>
      <w:tabs>
        <w:tab w:val="left" w:pos="994"/>
        <w:tab w:val="right" w:leader="dot" w:pos="8280"/>
      </w:tabs>
      <w:spacing w:before="60" w:line="240" w:lineRule="auto"/>
      <w:ind w:left="1008" w:hanging="504"/>
      <w:pPrChange w:id="0" w:author="Stephen Richard" w:date="2014-01-28T14:09:00Z">
        <w:pPr>
          <w:tabs>
            <w:tab w:val="left" w:pos="994"/>
            <w:tab w:val="right" w:leader="dot" w:pos="8280"/>
          </w:tabs>
          <w:spacing w:before="100" w:line="280" w:lineRule="atLeast"/>
          <w:ind w:left="1008" w:hanging="504"/>
        </w:pPr>
      </w:pPrChange>
    </w:pPr>
    <w:rPr>
      <w:rFonts w:ascii="Arial" w:hAnsi="Arial"/>
      <w:noProof/>
      <w:kern w:val="22"/>
      <w:rPrChange w:id="0" w:author="Stephen Richard" w:date="2014-01-28T14:09:00Z">
        <w:rPr>
          <w:rFonts w:ascii="Arial" w:hAnsi="Arial"/>
          <w:noProof/>
          <w:kern w:val="22"/>
          <w:sz w:val="22"/>
          <w:lang w:val="en-US" w:eastAsia="en-US" w:bidi="ar-SA"/>
        </w:rPr>
      </w:rPrChange>
    </w:rPr>
  </w:style>
  <w:style w:type="paragraph" w:styleId="TOC1">
    <w:name w:val="toc 1"/>
    <w:next w:val="TOC2"/>
    <w:uiPriority w:val="39"/>
    <w:rsid w:val="00852126"/>
    <w:pPr>
      <w:keepNext/>
      <w:tabs>
        <w:tab w:val="left" w:pos="504"/>
        <w:tab w:val="right" w:leader="dot" w:pos="8280"/>
      </w:tabs>
      <w:spacing w:before="60"/>
      <w:ind w:left="504" w:hanging="504"/>
      <w:pPrChange w:id="1" w:author="Stephen Richard" w:date="2014-01-28T14:09:00Z">
        <w:pPr>
          <w:keepNext/>
          <w:tabs>
            <w:tab w:val="left" w:pos="504"/>
            <w:tab w:val="right" w:leader="dot" w:pos="8280"/>
          </w:tabs>
          <w:spacing w:before="300" w:line="340" w:lineRule="atLeast"/>
          <w:ind w:left="504" w:hanging="504"/>
        </w:pPr>
      </w:pPrChange>
    </w:pPr>
    <w:rPr>
      <w:rFonts w:ascii="Arial" w:hAnsi="Arial"/>
      <w:b/>
      <w:noProof/>
      <w:kern w:val="22"/>
      <w:sz w:val="22"/>
      <w:rPrChange w:id="1" w:author="Stephen Richard" w:date="2014-01-28T14:09:00Z">
        <w:rPr>
          <w:rFonts w:ascii="Arial" w:hAnsi="Arial"/>
          <w:b/>
          <w:noProof/>
          <w:kern w:val="22"/>
          <w:sz w:val="22"/>
          <w:lang w:val="en-US" w:eastAsia="en-US" w:bidi="ar-SA"/>
        </w:rPr>
      </w:rPrChange>
    </w:rPr>
  </w:style>
  <w:style w:type="paragraph" w:styleId="TOC2">
    <w:name w:val="toc 2"/>
    <w:uiPriority w:val="39"/>
    <w:rsid w:val="00852126"/>
    <w:pPr>
      <w:tabs>
        <w:tab w:val="left" w:pos="1440"/>
        <w:tab w:val="right" w:leader="dot" w:pos="8280"/>
      </w:tabs>
      <w:spacing w:before="60"/>
      <w:ind w:left="1440" w:hanging="1440"/>
      <w:pPrChange w:id="2" w:author="Stephen Richard" w:date="2014-01-28T14:08:00Z">
        <w:pPr>
          <w:tabs>
            <w:tab w:val="left" w:pos="1440"/>
            <w:tab w:val="right" w:leader="dot" w:pos="8280"/>
          </w:tabs>
          <w:spacing w:before="300" w:line="340" w:lineRule="atLeast"/>
          <w:ind w:left="1440" w:hanging="1440"/>
        </w:pPr>
      </w:pPrChange>
    </w:pPr>
    <w:rPr>
      <w:rFonts w:ascii="Arial" w:hAnsi="Arial"/>
      <w:b/>
      <w:noProof/>
      <w:kern w:val="22"/>
      <w:sz w:val="22"/>
      <w:rPrChange w:id="2" w:author="Stephen Richard" w:date="2014-01-28T14:08:00Z">
        <w:rPr>
          <w:rFonts w:ascii="Arial" w:hAnsi="Arial"/>
          <w:b/>
          <w:noProof/>
          <w:kern w:val="22"/>
          <w:sz w:val="22"/>
          <w:lang w:val="en-US" w:eastAsia="en-US" w:bidi="ar-SA"/>
        </w:rPr>
      </w:rPrChange>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link w:val="FootnoteTextChar"/>
    <w:uiPriority w:val="99"/>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basedOn w:val="Normal"/>
    <w:next w:val="Body"/>
    <w:rsid w:val="00E818D8"/>
    <w:rPr>
      <w:rFonts w:ascii="Arial" w:hAnsi="Arial"/>
      <w:noProof/>
      <w:kern w:val="22"/>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styleId="Revision">
    <w:name w:val="Revision"/>
    <w:hidden/>
    <w:uiPriority w:val="99"/>
    <w:semiHidden/>
    <w:rsid w:val="00E818D8"/>
    <w:rPr>
      <w:rFonts w:ascii="Palatino Linotype" w:hAnsi="Palatino Linotype"/>
      <w:sz w:val="22"/>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rsid w:val="00852126"/>
    <w:pPr>
      <w:keepNext/>
      <w:spacing w:before="120" w:after="120"/>
      <w:pPrChange w:id="3" w:author="Stephen Richard" w:date="2014-01-28T14:10:00Z">
        <w:pPr>
          <w:keepNext/>
          <w:spacing w:after="500" w:line="540" w:lineRule="atLeast"/>
        </w:pPr>
      </w:pPrChange>
    </w:pPr>
    <w:rPr>
      <w:rFonts w:ascii="Rockwell" w:hAnsi="Rockwell"/>
      <w:b/>
      <w:kern w:val="36"/>
      <w:sz w:val="36"/>
      <w:rPrChange w:id="3" w:author="Stephen Richard" w:date="2014-01-28T14:10:00Z">
        <w:rPr>
          <w:rFonts w:ascii="Rockwell" w:hAnsi="Rockwell"/>
          <w:b/>
          <w:kern w:val="36"/>
          <w:sz w:val="36"/>
          <w:lang w:val="en-US" w:eastAsia="en-US" w:bidi="ar-SA"/>
        </w:rPr>
      </w:rPrChange>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uiPriority w:val="99"/>
    <w:rsid w:val="004F438C"/>
    <w:rPr>
      <w:rFonts w:ascii="Rockwell" w:hAnsi="Rockwell"/>
      <w:color w:val="0000FF"/>
      <w:u w:val="single"/>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rPr>
  </w:style>
  <w:style w:type="paragraph" w:customStyle="1" w:styleId="TableHeading">
    <w:name w:val="Table Heading"/>
    <w:basedOn w:val="Body"/>
    <w:rsid w:val="00304AE5"/>
    <w:pPr>
      <w:spacing w:before="80" w:after="80"/>
    </w:pPr>
    <w:rPr>
      <w:rFonts w:ascii="Rockwell" w:hAnsi="Rockwel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rsid w:val="00304AE5"/>
    <w:pPr>
      <w:keepNext/>
      <w:suppressAutoHyphens/>
      <w:spacing w:before="100" w:after="100" w:line="200" w:lineRule="atLeast"/>
    </w:pPr>
    <w:rPr>
      <w:rFonts w:ascii="Rockwell" w:hAnsi="Rockwel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Normal"/>
    <w:next w:val="Title-Line-2"/>
    <w:rsid w:val="00E818D8"/>
    <w:pPr>
      <w:pageBreakBefore/>
      <w:tabs>
        <w:tab w:val="left" w:pos="2606"/>
      </w:tabs>
      <w:overflowPunct w:val="0"/>
      <w:autoSpaceDE w:val="0"/>
      <w:autoSpaceDN w:val="0"/>
      <w:adjustRightInd w:val="0"/>
      <w:spacing w:before="500" w:after="100" w:line="400" w:lineRule="atLeast"/>
      <w:jc w:val="center"/>
      <w:textAlignment w:val="baseline"/>
    </w:pPr>
    <w:rPr>
      <w:rFonts w:ascii="Rockwell" w:hAnsi="Rockwell"/>
      <w:b/>
      <w:noProof/>
      <w:kern w:val="40"/>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uiPriority w:val="99"/>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styleId="PlaceholderText">
    <w:name w:val="Placeholder Text"/>
    <w:basedOn w:val="DefaultParagraphFont"/>
    <w:uiPriority w:val="99"/>
    <w:semiHidden/>
    <w:rsid w:val="00C4756A"/>
    <w:rPr>
      <w:color w:val="808080"/>
    </w:rPr>
  </w:style>
  <w:style w:type="paragraph" w:styleId="ListBullet2">
    <w:name w:val="List Bullet 2"/>
    <w:basedOn w:val="Normal"/>
    <w:rsid w:val="004F0896"/>
    <w:pPr>
      <w:numPr>
        <w:numId w:val="16"/>
      </w:numPr>
      <w:contextualSpacing/>
    </w:pPr>
  </w:style>
  <w:style w:type="paragraph" w:styleId="ListBullet">
    <w:name w:val="List Bullet"/>
    <w:basedOn w:val="Normal"/>
    <w:rsid w:val="00A30951"/>
    <w:pPr>
      <w:numPr>
        <w:numId w:val="15"/>
      </w:numPr>
      <w:contextualSpacing/>
    </w:pPr>
  </w:style>
  <w:style w:type="paragraph" w:styleId="ListParagraph">
    <w:name w:val="List Paragraph"/>
    <w:basedOn w:val="Normal"/>
    <w:uiPriority w:val="34"/>
    <w:qFormat/>
    <w:rsid w:val="00E763C2"/>
    <w:pPr>
      <w:spacing w:before="120" w:line="240" w:lineRule="auto"/>
      <w:ind w:left="720"/>
      <w:contextualSpacing/>
      <w:jc w:val="both"/>
    </w:pPr>
    <w:rPr>
      <w:rFonts w:ascii="Arial" w:eastAsiaTheme="minorEastAsia" w:hAnsi="Arial"/>
      <w:szCs w:val="22"/>
    </w:rPr>
  </w:style>
  <w:style w:type="character" w:customStyle="1" w:styleId="FootnoteTextChar">
    <w:name w:val="Footnote Text Char"/>
    <w:basedOn w:val="DefaultParagraphFont"/>
    <w:link w:val="FootnoteText"/>
    <w:uiPriority w:val="99"/>
    <w:rsid w:val="00E763C2"/>
    <w:rPr>
      <w:kern w:val="20"/>
    </w:rPr>
  </w:style>
  <w:style w:type="paragraph" w:styleId="ListNumber2">
    <w:name w:val="List Number 2"/>
    <w:basedOn w:val="Normal"/>
    <w:rsid w:val="00E763C2"/>
    <w:pPr>
      <w:numPr>
        <w:numId w:val="20"/>
      </w:numPr>
      <w:contextualSpacing/>
    </w:pPr>
  </w:style>
  <w:style w:type="character" w:styleId="IntenseEmphasis">
    <w:name w:val="Intense Emphasis"/>
    <w:basedOn w:val="DefaultParagraphFont"/>
    <w:uiPriority w:val="21"/>
    <w:qFormat/>
    <w:rsid w:val="00E763C2"/>
    <w:rPr>
      <w:b/>
      <w:bCs/>
      <w:i/>
      <w:iCs/>
      <w:color w:val="4F81BD" w:themeColor="accent1"/>
    </w:rPr>
  </w:style>
  <w:style w:type="paragraph" w:styleId="ListBullet3">
    <w:name w:val="List Bullet 3"/>
    <w:basedOn w:val="Normal"/>
    <w:rsid w:val="006F7FCB"/>
    <w:pPr>
      <w:numPr>
        <w:numId w:val="17"/>
      </w:numPr>
      <w:contextualSpacing/>
    </w:pPr>
  </w:style>
  <w:style w:type="table" w:styleId="ColorfulShading-Accent5">
    <w:name w:val="Colorful Shading Accent 5"/>
    <w:basedOn w:val="TableNormal"/>
    <w:uiPriority w:val="71"/>
    <w:rsid w:val="00960AD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960A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3E4A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5">
    <w:name w:val="Colorful List Accent 5"/>
    <w:basedOn w:val="TableNormal"/>
    <w:uiPriority w:val="72"/>
    <w:rsid w:val="003E4A9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TableList4">
    <w:name w:val="Table List 4"/>
    <w:basedOn w:val="TableNormal"/>
    <w:rsid w:val="00D06AEA"/>
    <w:pPr>
      <w:spacing w:line="30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D06AEA"/>
    <w:pPr>
      <w:spacing w:line="30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Simple2">
    <w:name w:val="Table Simple 2"/>
    <w:basedOn w:val="TableNormal"/>
    <w:rsid w:val="00D06AEA"/>
    <w:pPr>
      <w:spacing w:line="30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D06AEA"/>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2462DB"/>
    <w:pPr>
      <w:spacing w:line="30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462DB"/>
    <w:pPr>
      <w:spacing w:line="30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462DB"/>
    <w:pPr>
      <w:spacing w:line="30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2462DB"/>
    <w:pPr>
      <w:spacing w:line="30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rsid w:val="002029F2"/>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2482D"/>
    <w:pPr>
      <w:spacing w:line="30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Emphasis">
    <w:name w:val="Emphasis"/>
    <w:basedOn w:val="DefaultParagraphFont"/>
    <w:uiPriority w:val="20"/>
    <w:qFormat/>
    <w:rsid w:val="00DB112B"/>
    <w:rPr>
      <w:i/>
      <w:iCs/>
    </w:rPr>
  </w:style>
  <w:style w:type="paragraph" w:styleId="Quote">
    <w:name w:val="Quote"/>
    <w:basedOn w:val="Normal"/>
    <w:next w:val="Normal"/>
    <w:link w:val="QuoteChar"/>
    <w:uiPriority w:val="29"/>
    <w:qFormat/>
    <w:rsid w:val="00110B97"/>
    <w:rPr>
      <w:i/>
      <w:iCs/>
      <w:color w:val="000000" w:themeColor="text1"/>
    </w:rPr>
  </w:style>
  <w:style w:type="character" w:customStyle="1" w:styleId="QuoteChar">
    <w:name w:val="Quote Char"/>
    <w:basedOn w:val="DefaultParagraphFont"/>
    <w:link w:val="Quote"/>
    <w:uiPriority w:val="29"/>
    <w:rsid w:val="00110B97"/>
    <w:rPr>
      <w:rFonts w:ascii="Palatino Linotype" w:hAnsi="Palatino Linotype"/>
      <w:i/>
      <w:iCs/>
      <w:color w:val="000000" w:themeColor="text1"/>
      <w:sz w:val="22"/>
    </w:rPr>
  </w:style>
  <w:style w:type="paragraph" w:customStyle="1" w:styleId="Tabletext0">
    <w:name w:val="Tabletext"/>
    <w:basedOn w:val="Normal"/>
    <w:rsid w:val="000F1287"/>
    <w:pPr>
      <w:keepLines/>
      <w:widowControl w:val="0"/>
      <w:spacing w:after="120" w:line="240" w:lineRule="atLeast"/>
    </w:pPr>
    <w:rPr>
      <w:rFonts w:ascii="Arial" w:hAnsi="Arial"/>
      <w:sz w:val="20"/>
    </w:rPr>
  </w:style>
  <w:style w:type="paragraph" w:customStyle="1" w:styleId="SourceCode">
    <w:name w:val="Source Code"/>
    <w:basedOn w:val="Body"/>
    <w:link w:val="SourceCodeChar"/>
    <w:qFormat/>
    <w:rsid w:val="006D43CC"/>
    <w:pPr>
      <w:spacing w:line="240" w:lineRule="auto"/>
      <w:ind w:left="288"/>
      <w:contextualSpacing/>
    </w:pPr>
    <w:rPr>
      <w:rFonts w:ascii="Source Code Pro" w:hAnsi="Source Code Pro"/>
      <w:sz w:val="20"/>
    </w:rPr>
  </w:style>
  <w:style w:type="character" w:customStyle="1" w:styleId="BodyChar1">
    <w:name w:val="Body Char1"/>
    <w:basedOn w:val="DefaultParagraphFont"/>
    <w:link w:val="Body"/>
    <w:rsid w:val="007E1C28"/>
    <w:rPr>
      <w:rFonts w:ascii="Palatino Linotype" w:hAnsi="Palatino Linotype"/>
      <w:noProof/>
      <w:color w:val="000000"/>
      <w:kern w:val="22"/>
      <w:sz w:val="22"/>
    </w:rPr>
  </w:style>
  <w:style w:type="character" w:customStyle="1" w:styleId="SourceCodeChar">
    <w:name w:val="Source Code Char"/>
    <w:basedOn w:val="BodyChar1"/>
    <w:link w:val="SourceCode"/>
    <w:rsid w:val="006D43CC"/>
    <w:rPr>
      <w:rFonts w:ascii="Source Code Pro" w:hAnsi="Source Code Pro"/>
      <w:noProof/>
      <w:color w:val="000000"/>
      <w:kern w:val="22"/>
      <w:sz w:val="22"/>
    </w:rPr>
  </w:style>
  <w:style w:type="paragraph" w:styleId="HTMLPreformatted">
    <w:name w:val="HTML Preformatted"/>
    <w:basedOn w:val="Normal"/>
    <w:link w:val="HTMLPreformattedChar"/>
    <w:uiPriority w:val="99"/>
    <w:unhideWhenUsed/>
    <w:rsid w:val="00B3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3613B"/>
    <w:rPr>
      <w:rFonts w:ascii="Courier New" w:hAnsi="Courier New" w:cs="Courier New"/>
    </w:rPr>
  </w:style>
  <w:style w:type="character" w:styleId="HTMLCode">
    <w:name w:val="HTML Code"/>
    <w:basedOn w:val="DefaultParagraphFont"/>
    <w:uiPriority w:val="99"/>
    <w:unhideWhenUsed/>
    <w:rsid w:val="00B3613B"/>
    <w:rPr>
      <w:rFonts w:ascii="Courier New" w:eastAsia="Times New Roman" w:hAnsi="Courier New" w:cs="Courier New"/>
      <w:sz w:val="20"/>
      <w:szCs w:val="20"/>
    </w:rPr>
  </w:style>
  <w:style w:type="paragraph" w:styleId="NormalWeb">
    <w:name w:val="Normal (Web)"/>
    <w:basedOn w:val="Normal"/>
    <w:uiPriority w:val="99"/>
    <w:unhideWhenUsed/>
    <w:rsid w:val="00AB2165"/>
    <w:pPr>
      <w:spacing w:before="100" w:beforeAutospacing="1" w:after="100" w:afterAutospacing="1" w:line="240" w:lineRule="auto"/>
    </w:pPr>
    <w:rPr>
      <w:rFonts w:ascii="Times New Roman" w:hAnsi="Times New Roman"/>
      <w:sz w:val="24"/>
      <w:szCs w:val="24"/>
    </w:rPr>
  </w:style>
  <w:style w:type="character" w:customStyle="1" w:styleId="n">
    <w:name w:val="n"/>
    <w:basedOn w:val="DefaultParagraphFont"/>
    <w:rsid w:val="00AB2165"/>
  </w:style>
  <w:style w:type="character" w:customStyle="1" w:styleId="o">
    <w:name w:val="o"/>
    <w:basedOn w:val="DefaultParagraphFont"/>
    <w:rsid w:val="00AB2165"/>
  </w:style>
  <w:style w:type="character" w:customStyle="1" w:styleId="mf">
    <w:name w:val="mf"/>
    <w:basedOn w:val="DefaultParagraphFont"/>
    <w:rsid w:val="00AB2165"/>
  </w:style>
  <w:style w:type="character" w:customStyle="1" w:styleId="mi">
    <w:name w:val="mi"/>
    <w:basedOn w:val="DefaultParagraphFont"/>
    <w:rsid w:val="00AB2165"/>
  </w:style>
  <w:style w:type="character" w:customStyle="1" w:styleId="sr">
    <w:name w:val="sr"/>
    <w:basedOn w:val="DefaultParagraphFont"/>
    <w:rsid w:val="00AB2165"/>
  </w:style>
  <w:style w:type="character" w:customStyle="1" w:styleId="na">
    <w:name w:val="na"/>
    <w:basedOn w:val="DefaultParagraphFont"/>
    <w:rsid w:val="00AB2165"/>
  </w:style>
  <w:style w:type="character" w:customStyle="1" w:styleId="c1">
    <w:name w:val="c1"/>
    <w:basedOn w:val="DefaultParagraphFont"/>
    <w:rsid w:val="00AB2165"/>
  </w:style>
  <w:style w:type="character" w:customStyle="1" w:styleId="k">
    <w:name w:val="k"/>
    <w:basedOn w:val="DefaultParagraphFont"/>
    <w:rsid w:val="00AB2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E22"/>
    <w:pPr>
      <w:spacing w:line="300" w:lineRule="atLeast"/>
    </w:pPr>
    <w:rPr>
      <w:rFonts w:ascii="Palatino Linotype" w:hAnsi="Palatino Linotype"/>
      <w:sz w:val="22"/>
    </w:rPr>
  </w:style>
  <w:style w:type="paragraph" w:styleId="Heading1">
    <w:name w:val="heading 1"/>
    <w:basedOn w:val="Normal"/>
    <w:next w:val="Body"/>
    <w:qFormat/>
    <w:rsid w:val="00E4607C"/>
    <w:pPr>
      <w:keepNext/>
      <w:pageBreakBefore/>
      <w:numPr>
        <w:numId w:val="3"/>
      </w:numPr>
      <w:suppressAutoHyphens/>
      <w:spacing w:before="60" w:after="400" w:line="540" w:lineRule="atLeast"/>
      <w:outlineLvl w:val="0"/>
    </w:pPr>
    <w:rPr>
      <w:rFonts w:ascii="Rockwell" w:hAnsi="Rockwel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qFormat/>
    <w:rsid w:val="007E1C28"/>
    <w:pPr>
      <w:tabs>
        <w:tab w:val="left" w:pos="1008"/>
        <w:tab w:val="right" w:leader="dot" w:pos="8280"/>
      </w:tabs>
      <w:spacing w:before="160" w:after="160" w:line="300" w:lineRule="atLeast"/>
    </w:pPr>
    <w:rPr>
      <w:rFonts w:ascii="Palatino Linotype" w:hAnsi="Palatino Linotype"/>
      <w:noProof/>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rsid w:val="00852126"/>
    <w:pPr>
      <w:tabs>
        <w:tab w:val="left" w:pos="994"/>
        <w:tab w:val="right" w:leader="dot" w:pos="8280"/>
      </w:tabs>
      <w:spacing w:before="60" w:line="240" w:lineRule="auto"/>
      <w:ind w:left="1008" w:hanging="504"/>
      <w:pPrChange w:id="4" w:author="Stephen Richard" w:date="2014-01-28T14:09:00Z">
        <w:pPr>
          <w:tabs>
            <w:tab w:val="left" w:pos="994"/>
            <w:tab w:val="right" w:leader="dot" w:pos="8280"/>
          </w:tabs>
          <w:spacing w:before="100" w:line="280" w:lineRule="atLeast"/>
          <w:ind w:left="1008" w:hanging="504"/>
        </w:pPr>
      </w:pPrChange>
    </w:pPr>
    <w:rPr>
      <w:rFonts w:ascii="Arial" w:hAnsi="Arial"/>
      <w:noProof/>
      <w:kern w:val="22"/>
      <w:rPrChange w:id="4" w:author="Stephen Richard" w:date="2014-01-28T14:09:00Z">
        <w:rPr>
          <w:rFonts w:ascii="Arial" w:hAnsi="Arial"/>
          <w:noProof/>
          <w:kern w:val="22"/>
          <w:sz w:val="22"/>
          <w:lang w:val="en-US" w:eastAsia="en-US" w:bidi="ar-SA"/>
        </w:rPr>
      </w:rPrChange>
    </w:rPr>
  </w:style>
  <w:style w:type="paragraph" w:styleId="TOC1">
    <w:name w:val="toc 1"/>
    <w:next w:val="TOC2"/>
    <w:uiPriority w:val="39"/>
    <w:rsid w:val="00852126"/>
    <w:pPr>
      <w:keepNext/>
      <w:tabs>
        <w:tab w:val="left" w:pos="504"/>
        <w:tab w:val="right" w:leader="dot" w:pos="8280"/>
      </w:tabs>
      <w:spacing w:before="60"/>
      <w:ind w:left="504" w:hanging="504"/>
      <w:pPrChange w:id="5" w:author="Stephen Richard" w:date="2014-01-28T14:09:00Z">
        <w:pPr>
          <w:keepNext/>
          <w:tabs>
            <w:tab w:val="left" w:pos="504"/>
            <w:tab w:val="right" w:leader="dot" w:pos="8280"/>
          </w:tabs>
          <w:spacing w:before="300" w:line="340" w:lineRule="atLeast"/>
          <w:ind w:left="504" w:hanging="504"/>
        </w:pPr>
      </w:pPrChange>
    </w:pPr>
    <w:rPr>
      <w:rFonts w:ascii="Arial" w:hAnsi="Arial"/>
      <w:b/>
      <w:noProof/>
      <w:kern w:val="22"/>
      <w:sz w:val="22"/>
      <w:rPrChange w:id="5" w:author="Stephen Richard" w:date="2014-01-28T14:09:00Z">
        <w:rPr>
          <w:rFonts w:ascii="Arial" w:hAnsi="Arial"/>
          <w:b/>
          <w:noProof/>
          <w:kern w:val="22"/>
          <w:sz w:val="22"/>
          <w:lang w:val="en-US" w:eastAsia="en-US" w:bidi="ar-SA"/>
        </w:rPr>
      </w:rPrChange>
    </w:rPr>
  </w:style>
  <w:style w:type="paragraph" w:styleId="TOC2">
    <w:name w:val="toc 2"/>
    <w:uiPriority w:val="39"/>
    <w:rsid w:val="00852126"/>
    <w:pPr>
      <w:tabs>
        <w:tab w:val="left" w:pos="1440"/>
        <w:tab w:val="right" w:leader="dot" w:pos="8280"/>
      </w:tabs>
      <w:spacing w:before="60"/>
      <w:ind w:left="1440" w:hanging="1440"/>
      <w:pPrChange w:id="6" w:author="Stephen Richard" w:date="2014-01-28T14:08:00Z">
        <w:pPr>
          <w:tabs>
            <w:tab w:val="left" w:pos="1440"/>
            <w:tab w:val="right" w:leader="dot" w:pos="8280"/>
          </w:tabs>
          <w:spacing w:before="300" w:line="340" w:lineRule="atLeast"/>
          <w:ind w:left="1440" w:hanging="1440"/>
        </w:pPr>
      </w:pPrChange>
    </w:pPr>
    <w:rPr>
      <w:rFonts w:ascii="Arial" w:hAnsi="Arial"/>
      <w:b/>
      <w:noProof/>
      <w:kern w:val="22"/>
      <w:sz w:val="22"/>
      <w:rPrChange w:id="6" w:author="Stephen Richard" w:date="2014-01-28T14:08:00Z">
        <w:rPr>
          <w:rFonts w:ascii="Arial" w:hAnsi="Arial"/>
          <w:b/>
          <w:noProof/>
          <w:kern w:val="22"/>
          <w:sz w:val="22"/>
          <w:lang w:val="en-US" w:eastAsia="en-US" w:bidi="ar-SA"/>
        </w:rPr>
      </w:rPrChange>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link w:val="FootnoteTextChar"/>
    <w:uiPriority w:val="99"/>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basedOn w:val="Normal"/>
    <w:next w:val="Body"/>
    <w:rsid w:val="00E818D8"/>
    <w:rPr>
      <w:rFonts w:ascii="Arial" w:hAnsi="Arial"/>
      <w:noProof/>
      <w:kern w:val="22"/>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styleId="Revision">
    <w:name w:val="Revision"/>
    <w:hidden/>
    <w:uiPriority w:val="99"/>
    <w:semiHidden/>
    <w:rsid w:val="00E818D8"/>
    <w:rPr>
      <w:rFonts w:ascii="Palatino Linotype" w:hAnsi="Palatino Linotype"/>
      <w:sz w:val="22"/>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rsid w:val="00852126"/>
    <w:pPr>
      <w:keepNext/>
      <w:spacing w:before="120" w:after="120"/>
      <w:pPrChange w:id="7" w:author="Stephen Richard" w:date="2014-01-28T14:10:00Z">
        <w:pPr>
          <w:keepNext/>
          <w:spacing w:after="500" w:line="540" w:lineRule="atLeast"/>
        </w:pPr>
      </w:pPrChange>
    </w:pPr>
    <w:rPr>
      <w:rFonts w:ascii="Rockwell" w:hAnsi="Rockwell"/>
      <w:b/>
      <w:kern w:val="36"/>
      <w:sz w:val="36"/>
      <w:rPrChange w:id="7" w:author="Stephen Richard" w:date="2014-01-28T14:10:00Z">
        <w:rPr>
          <w:rFonts w:ascii="Rockwell" w:hAnsi="Rockwell"/>
          <w:b/>
          <w:kern w:val="36"/>
          <w:sz w:val="36"/>
          <w:lang w:val="en-US" w:eastAsia="en-US" w:bidi="ar-SA"/>
        </w:rPr>
      </w:rPrChange>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uiPriority w:val="99"/>
    <w:rsid w:val="004F438C"/>
    <w:rPr>
      <w:rFonts w:ascii="Rockwell" w:hAnsi="Rockwell"/>
      <w:color w:val="0000FF"/>
      <w:u w:val="single"/>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rPr>
  </w:style>
  <w:style w:type="paragraph" w:customStyle="1" w:styleId="TableHeading">
    <w:name w:val="Table Heading"/>
    <w:basedOn w:val="Body"/>
    <w:rsid w:val="00304AE5"/>
    <w:pPr>
      <w:spacing w:before="80" w:after="80"/>
    </w:pPr>
    <w:rPr>
      <w:rFonts w:ascii="Rockwell" w:hAnsi="Rockwel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rsid w:val="00304AE5"/>
    <w:pPr>
      <w:keepNext/>
      <w:suppressAutoHyphens/>
      <w:spacing w:before="100" w:after="100" w:line="200" w:lineRule="atLeast"/>
    </w:pPr>
    <w:rPr>
      <w:rFonts w:ascii="Rockwell" w:hAnsi="Rockwel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Normal"/>
    <w:next w:val="Title-Line-2"/>
    <w:rsid w:val="00E818D8"/>
    <w:pPr>
      <w:pageBreakBefore/>
      <w:tabs>
        <w:tab w:val="left" w:pos="2606"/>
      </w:tabs>
      <w:overflowPunct w:val="0"/>
      <w:autoSpaceDE w:val="0"/>
      <w:autoSpaceDN w:val="0"/>
      <w:adjustRightInd w:val="0"/>
      <w:spacing w:before="500" w:after="100" w:line="400" w:lineRule="atLeast"/>
      <w:jc w:val="center"/>
      <w:textAlignment w:val="baseline"/>
    </w:pPr>
    <w:rPr>
      <w:rFonts w:ascii="Rockwell" w:hAnsi="Rockwell"/>
      <w:b/>
      <w:noProof/>
      <w:kern w:val="40"/>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uiPriority w:val="99"/>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styleId="PlaceholderText">
    <w:name w:val="Placeholder Text"/>
    <w:basedOn w:val="DefaultParagraphFont"/>
    <w:uiPriority w:val="99"/>
    <w:semiHidden/>
    <w:rsid w:val="00C4756A"/>
    <w:rPr>
      <w:color w:val="808080"/>
    </w:rPr>
  </w:style>
  <w:style w:type="paragraph" w:styleId="ListBullet2">
    <w:name w:val="List Bullet 2"/>
    <w:basedOn w:val="Normal"/>
    <w:rsid w:val="004F0896"/>
    <w:pPr>
      <w:numPr>
        <w:numId w:val="16"/>
      </w:numPr>
      <w:contextualSpacing/>
    </w:pPr>
  </w:style>
  <w:style w:type="paragraph" w:styleId="ListBullet">
    <w:name w:val="List Bullet"/>
    <w:basedOn w:val="Normal"/>
    <w:rsid w:val="00A30951"/>
    <w:pPr>
      <w:numPr>
        <w:numId w:val="15"/>
      </w:numPr>
      <w:contextualSpacing/>
    </w:pPr>
  </w:style>
  <w:style w:type="paragraph" w:styleId="ListParagraph">
    <w:name w:val="List Paragraph"/>
    <w:basedOn w:val="Normal"/>
    <w:uiPriority w:val="34"/>
    <w:qFormat/>
    <w:rsid w:val="00E763C2"/>
    <w:pPr>
      <w:spacing w:before="120" w:line="240" w:lineRule="auto"/>
      <w:ind w:left="720"/>
      <w:contextualSpacing/>
      <w:jc w:val="both"/>
    </w:pPr>
    <w:rPr>
      <w:rFonts w:ascii="Arial" w:eastAsiaTheme="minorEastAsia" w:hAnsi="Arial"/>
      <w:szCs w:val="22"/>
    </w:rPr>
  </w:style>
  <w:style w:type="character" w:customStyle="1" w:styleId="FootnoteTextChar">
    <w:name w:val="Footnote Text Char"/>
    <w:basedOn w:val="DefaultParagraphFont"/>
    <w:link w:val="FootnoteText"/>
    <w:uiPriority w:val="99"/>
    <w:rsid w:val="00E763C2"/>
    <w:rPr>
      <w:kern w:val="20"/>
    </w:rPr>
  </w:style>
  <w:style w:type="paragraph" w:styleId="ListNumber2">
    <w:name w:val="List Number 2"/>
    <w:basedOn w:val="Normal"/>
    <w:rsid w:val="00E763C2"/>
    <w:pPr>
      <w:numPr>
        <w:numId w:val="20"/>
      </w:numPr>
      <w:contextualSpacing/>
    </w:pPr>
  </w:style>
  <w:style w:type="character" w:styleId="IntenseEmphasis">
    <w:name w:val="Intense Emphasis"/>
    <w:basedOn w:val="DefaultParagraphFont"/>
    <w:uiPriority w:val="21"/>
    <w:qFormat/>
    <w:rsid w:val="00E763C2"/>
    <w:rPr>
      <w:b/>
      <w:bCs/>
      <w:i/>
      <w:iCs/>
      <w:color w:val="4F81BD" w:themeColor="accent1"/>
    </w:rPr>
  </w:style>
  <w:style w:type="paragraph" w:styleId="ListBullet3">
    <w:name w:val="List Bullet 3"/>
    <w:basedOn w:val="Normal"/>
    <w:rsid w:val="006F7FCB"/>
    <w:pPr>
      <w:numPr>
        <w:numId w:val="17"/>
      </w:numPr>
      <w:contextualSpacing/>
    </w:pPr>
  </w:style>
  <w:style w:type="table" w:styleId="ColorfulShading-Accent5">
    <w:name w:val="Colorful Shading Accent 5"/>
    <w:basedOn w:val="TableNormal"/>
    <w:uiPriority w:val="71"/>
    <w:rsid w:val="00960AD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960A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3E4A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5">
    <w:name w:val="Colorful List Accent 5"/>
    <w:basedOn w:val="TableNormal"/>
    <w:uiPriority w:val="72"/>
    <w:rsid w:val="003E4A9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TableList4">
    <w:name w:val="Table List 4"/>
    <w:basedOn w:val="TableNormal"/>
    <w:rsid w:val="00D06AEA"/>
    <w:pPr>
      <w:spacing w:line="30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D06AEA"/>
    <w:pPr>
      <w:spacing w:line="30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Simple2">
    <w:name w:val="Table Simple 2"/>
    <w:basedOn w:val="TableNormal"/>
    <w:rsid w:val="00D06AEA"/>
    <w:pPr>
      <w:spacing w:line="30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D06AEA"/>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2462DB"/>
    <w:pPr>
      <w:spacing w:line="30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462DB"/>
    <w:pPr>
      <w:spacing w:line="30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462DB"/>
    <w:pPr>
      <w:spacing w:line="30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2462DB"/>
    <w:pPr>
      <w:spacing w:line="30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rsid w:val="002029F2"/>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2482D"/>
    <w:pPr>
      <w:spacing w:line="30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Emphasis">
    <w:name w:val="Emphasis"/>
    <w:basedOn w:val="DefaultParagraphFont"/>
    <w:uiPriority w:val="20"/>
    <w:qFormat/>
    <w:rsid w:val="00DB112B"/>
    <w:rPr>
      <w:i/>
      <w:iCs/>
    </w:rPr>
  </w:style>
  <w:style w:type="paragraph" w:styleId="Quote">
    <w:name w:val="Quote"/>
    <w:basedOn w:val="Normal"/>
    <w:next w:val="Normal"/>
    <w:link w:val="QuoteChar"/>
    <w:uiPriority w:val="29"/>
    <w:qFormat/>
    <w:rsid w:val="00110B97"/>
    <w:rPr>
      <w:i/>
      <w:iCs/>
      <w:color w:val="000000" w:themeColor="text1"/>
    </w:rPr>
  </w:style>
  <w:style w:type="character" w:customStyle="1" w:styleId="QuoteChar">
    <w:name w:val="Quote Char"/>
    <w:basedOn w:val="DefaultParagraphFont"/>
    <w:link w:val="Quote"/>
    <w:uiPriority w:val="29"/>
    <w:rsid w:val="00110B97"/>
    <w:rPr>
      <w:rFonts w:ascii="Palatino Linotype" w:hAnsi="Palatino Linotype"/>
      <w:i/>
      <w:iCs/>
      <w:color w:val="000000" w:themeColor="text1"/>
      <w:sz w:val="22"/>
    </w:rPr>
  </w:style>
  <w:style w:type="paragraph" w:customStyle="1" w:styleId="Tabletext0">
    <w:name w:val="Tabletext"/>
    <w:basedOn w:val="Normal"/>
    <w:rsid w:val="000F1287"/>
    <w:pPr>
      <w:keepLines/>
      <w:widowControl w:val="0"/>
      <w:spacing w:after="120" w:line="240" w:lineRule="atLeast"/>
    </w:pPr>
    <w:rPr>
      <w:rFonts w:ascii="Arial" w:hAnsi="Arial"/>
      <w:sz w:val="20"/>
    </w:rPr>
  </w:style>
  <w:style w:type="paragraph" w:customStyle="1" w:styleId="SourceCode">
    <w:name w:val="Source Code"/>
    <w:basedOn w:val="Body"/>
    <w:link w:val="SourceCodeChar"/>
    <w:qFormat/>
    <w:rsid w:val="006D43CC"/>
    <w:pPr>
      <w:spacing w:line="240" w:lineRule="auto"/>
      <w:ind w:left="288"/>
      <w:contextualSpacing/>
    </w:pPr>
    <w:rPr>
      <w:rFonts w:ascii="Source Code Pro" w:hAnsi="Source Code Pro"/>
      <w:sz w:val="20"/>
    </w:rPr>
  </w:style>
  <w:style w:type="character" w:customStyle="1" w:styleId="BodyChar1">
    <w:name w:val="Body Char1"/>
    <w:basedOn w:val="DefaultParagraphFont"/>
    <w:link w:val="Body"/>
    <w:rsid w:val="007E1C28"/>
    <w:rPr>
      <w:rFonts w:ascii="Palatino Linotype" w:hAnsi="Palatino Linotype"/>
      <w:noProof/>
      <w:color w:val="000000"/>
      <w:kern w:val="22"/>
      <w:sz w:val="22"/>
    </w:rPr>
  </w:style>
  <w:style w:type="character" w:customStyle="1" w:styleId="SourceCodeChar">
    <w:name w:val="Source Code Char"/>
    <w:basedOn w:val="BodyChar1"/>
    <w:link w:val="SourceCode"/>
    <w:rsid w:val="006D43CC"/>
    <w:rPr>
      <w:rFonts w:ascii="Source Code Pro" w:hAnsi="Source Code Pro"/>
      <w:noProof/>
      <w:color w:val="000000"/>
      <w:kern w:val="22"/>
      <w:sz w:val="22"/>
    </w:rPr>
  </w:style>
  <w:style w:type="paragraph" w:styleId="HTMLPreformatted">
    <w:name w:val="HTML Preformatted"/>
    <w:basedOn w:val="Normal"/>
    <w:link w:val="HTMLPreformattedChar"/>
    <w:uiPriority w:val="99"/>
    <w:unhideWhenUsed/>
    <w:rsid w:val="00B3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3613B"/>
    <w:rPr>
      <w:rFonts w:ascii="Courier New" w:hAnsi="Courier New" w:cs="Courier New"/>
    </w:rPr>
  </w:style>
  <w:style w:type="character" w:styleId="HTMLCode">
    <w:name w:val="HTML Code"/>
    <w:basedOn w:val="DefaultParagraphFont"/>
    <w:uiPriority w:val="99"/>
    <w:unhideWhenUsed/>
    <w:rsid w:val="00B3613B"/>
    <w:rPr>
      <w:rFonts w:ascii="Courier New" w:eastAsia="Times New Roman" w:hAnsi="Courier New" w:cs="Courier New"/>
      <w:sz w:val="20"/>
      <w:szCs w:val="20"/>
    </w:rPr>
  </w:style>
  <w:style w:type="paragraph" w:styleId="NormalWeb">
    <w:name w:val="Normal (Web)"/>
    <w:basedOn w:val="Normal"/>
    <w:uiPriority w:val="99"/>
    <w:unhideWhenUsed/>
    <w:rsid w:val="00AB2165"/>
    <w:pPr>
      <w:spacing w:before="100" w:beforeAutospacing="1" w:after="100" w:afterAutospacing="1" w:line="240" w:lineRule="auto"/>
    </w:pPr>
    <w:rPr>
      <w:rFonts w:ascii="Times New Roman" w:hAnsi="Times New Roman"/>
      <w:sz w:val="24"/>
      <w:szCs w:val="24"/>
    </w:rPr>
  </w:style>
  <w:style w:type="character" w:customStyle="1" w:styleId="n">
    <w:name w:val="n"/>
    <w:basedOn w:val="DefaultParagraphFont"/>
    <w:rsid w:val="00AB2165"/>
  </w:style>
  <w:style w:type="character" w:customStyle="1" w:styleId="o">
    <w:name w:val="o"/>
    <w:basedOn w:val="DefaultParagraphFont"/>
    <w:rsid w:val="00AB2165"/>
  </w:style>
  <w:style w:type="character" w:customStyle="1" w:styleId="mf">
    <w:name w:val="mf"/>
    <w:basedOn w:val="DefaultParagraphFont"/>
    <w:rsid w:val="00AB2165"/>
  </w:style>
  <w:style w:type="character" w:customStyle="1" w:styleId="mi">
    <w:name w:val="mi"/>
    <w:basedOn w:val="DefaultParagraphFont"/>
    <w:rsid w:val="00AB2165"/>
  </w:style>
  <w:style w:type="character" w:customStyle="1" w:styleId="sr">
    <w:name w:val="sr"/>
    <w:basedOn w:val="DefaultParagraphFont"/>
    <w:rsid w:val="00AB2165"/>
  </w:style>
  <w:style w:type="character" w:customStyle="1" w:styleId="na">
    <w:name w:val="na"/>
    <w:basedOn w:val="DefaultParagraphFont"/>
    <w:rsid w:val="00AB2165"/>
  </w:style>
  <w:style w:type="character" w:customStyle="1" w:styleId="c1">
    <w:name w:val="c1"/>
    <w:basedOn w:val="DefaultParagraphFont"/>
    <w:rsid w:val="00AB2165"/>
  </w:style>
  <w:style w:type="character" w:customStyle="1" w:styleId="k">
    <w:name w:val="k"/>
    <w:basedOn w:val="DefaultParagraphFont"/>
    <w:rsid w:val="00AB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207">
      <w:bodyDiv w:val="1"/>
      <w:marLeft w:val="0"/>
      <w:marRight w:val="0"/>
      <w:marTop w:val="0"/>
      <w:marBottom w:val="0"/>
      <w:divBdr>
        <w:top w:val="none" w:sz="0" w:space="0" w:color="auto"/>
        <w:left w:val="none" w:sz="0" w:space="0" w:color="auto"/>
        <w:bottom w:val="none" w:sz="0" w:space="0" w:color="auto"/>
        <w:right w:val="none" w:sz="0" w:space="0" w:color="auto"/>
      </w:divBdr>
      <w:divsChild>
        <w:div w:id="958999228">
          <w:marLeft w:val="0"/>
          <w:marRight w:val="0"/>
          <w:marTop w:val="0"/>
          <w:marBottom w:val="0"/>
          <w:divBdr>
            <w:top w:val="none" w:sz="0" w:space="0" w:color="auto"/>
            <w:left w:val="none" w:sz="0" w:space="0" w:color="auto"/>
            <w:bottom w:val="none" w:sz="0" w:space="0" w:color="auto"/>
            <w:right w:val="none" w:sz="0" w:space="0" w:color="auto"/>
          </w:divBdr>
        </w:div>
        <w:div w:id="101582161">
          <w:marLeft w:val="0"/>
          <w:marRight w:val="0"/>
          <w:marTop w:val="0"/>
          <w:marBottom w:val="0"/>
          <w:divBdr>
            <w:top w:val="none" w:sz="0" w:space="0" w:color="auto"/>
            <w:left w:val="none" w:sz="0" w:space="0" w:color="auto"/>
            <w:bottom w:val="none" w:sz="0" w:space="0" w:color="auto"/>
            <w:right w:val="none" w:sz="0" w:space="0" w:color="auto"/>
          </w:divBdr>
          <w:divsChild>
            <w:div w:id="1968268942">
              <w:marLeft w:val="0"/>
              <w:marRight w:val="0"/>
              <w:marTop w:val="0"/>
              <w:marBottom w:val="0"/>
              <w:divBdr>
                <w:top w:val="none" w:sz="0" w:space="0" w:color="auto"/>
                <w:left w:val="none" w:sz="0" w:space="0" w:color="auto"/>
                <w:bottom w:val="none" w:sz="0" w:space="0" w:color="auto"/>
                <w:right w:val="none" w:sz="0" w:space="0" w:color="auto"/>
              </w:divBdr>
              <w:divsChild>
                <w:div w:id="1991788382">
                  <w:marLeft w:val="0"/>
                  <w:marRight w:val="0"/>
                  <w:marTop w:val="0"/>
                  <w:marBottom w:val="0"/>
                  <w:divBdr>
                    <w:top w:val="none" w:sz="0" w:space="0" w:color="auto"/>
                    <w:left w:val="none" w:sz="0" w:space="0" w:color="auto"/>
                    <w:bottom w:val="none" w:sz="0" w:space="0" w:color="auto"/>
                    <w:right w:val="none" w:sz="0" w:space="0" w:color="auto"/>
                  </w:divBdr>
                  <w:divsChild>
                    <w:div w:id="78798984">
                      <w:marLeft w:val="0"/>
                      <w:marRight w:val="0"/>
                      <w:marTop w:val="0"/>
                      <w:marBottom w:val="0"/>
                      <w:divBdr>
                        <w:top w:val="none" w:sz="0" w:space="0" w:color="auto"/>
                        <w:left w:val="none" w:sz="0" w:space="0" w:color="auto"/>
                        <w:bottom w:val="none" w:sz="0" w:space="0" w:color="auto"/>
                        <w:right w:val="none" w:sz="0" w:space="0" w:color="auto"/>
                      </w:divBdr>
                      <w:divsChild>
                        <w:div w:id="331110697">
                          <w:marLeft w:val="0"/>
                          <w:marRight w:val="0"/>
                          <w:marTop w:val="0"/>
                          <w:marBottom w:val="0"/>
                          <w:divBdr>
                            <w:top w:val="none" w:sz="0" w:space="0" w:color="auto"/>
                            <w:left w:val="none" w:sz="0" w:space="0" w:color="auto"/>
                            <w:bottom w:val="none" w:sz="0" w:space="0" w:color="auto"/>
                            <w:right w:val="none" w:sz="0" w:space="0" w:color="auto"/>
                          </w:divBdr>
                        </w:div>
                        <w:div w:id="10928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3339">
      <w:bodyDiv w:val="1"/>
      <w:marLeft w:val="0"/>
      <w:marRight w:val="0"/>
      <w:marTop w:val="0"/>
      <w:marBottom w:val="0"/>
      <w:divBdr>
        <w:top w:val="none" w:sz="0" w:space="0" w:color="auto"/>
        <w:left w:val="none" w:sz="0" w:space="0" w:color="auto"/>
        <w:bottom w:val="none" w:sz="0" w:space="0" w:color="auto"/>
        <w:right w:val="none" w:sz="0" w:space="0" w:color="auto"/>
      </w:divBdr>
    </w:div>
    <w:div w:id="760762542">
      <w:bodyDiv w:val="1"/>
      <w:marLeft w:val="0"/>
      <w:marRight w:val="0"/>
      <w:marTop w:val="0"/>
      <w:marBottom w:val="0"/>
      <w:divBdr>
        <w:top w:val="none" w:sz="0" w:space="0" w:color="auto"/>
        <w:left w:val="none" w:sz="0" w:space="0" w:color="auto"/>
        <w:bottom w:val="none" w:sz="0" w:space="0" w:color="auto"/>
        <w:right w:val="none" w:sz="0" w:space="0" w:color="auto"/>
      </w:divBdr>
      <w:divsChild>
        <w:div w:id="1387218422">
          <w:marLeft w:val="0"/>
          <w:marRight w:val="0"/>
          <w:marTop w:val="0"/>
          <w:marBottom w:val="0"/>
          <w:divBdr>
            <w:top w:val="none" w:sz="0" w:space="0" w:color="auto"/>
            <w:left w:val="none" w:sz="0" w:space="0" w:color="auto"/>
            <w:bottom w:val="none" w:sz="0" w:space="0" w:color="auto"/>
            <w:right w:val="none" w:sz="0" w:space="0" w:color="auto"/>
          </w:divBdr>
        </w:div>
        <w:div w:id="259070118">
          <w:marLeft w:val="0"/>
          <w:marRight w:val="0"/>
          <w:marTop w:val="0"/>
          <w:marBottom w:val="0"/>
          <w:divBdr>
            <w:top w:val="none" w:sz="0" w:space="0" w:color="auto"/>
            <w:left w:val="none" w:sz="0" w:space="0" w:color="auto"/>
            <w:bottom w:val="none" w:sz="0" w:space="0" w:color="auto"/>
            <w:right w:val="none" w:sz="0" w:space="0" w:color="auto"/>
          </w:divBdr>
          <w:divsChild>
            <w:div w:id="364524344">
              <w:marLeft w:val="0"/>
              <w:marRight w:val="0"/>
              <w:marTop w:val="0"/>
              <w:marBottom w:val="0"/>
              <w:divBdr>
                <w:top w:val="none" w:sz="0" w:space="0" w:color="auto"/>
                <w:left w:val="none" w:sz="0" w:space="0" w:color="auto"/>
                <w:bottom w:val="none" w:sz="0" w:space="0" w:color="auto"/>
                <w:right w:val="none" w:sz="0" w:space="0" w:color="auto"/>
              </w:divBdr>
              <w:divsChild>
                <w:div w:id="1583760893">
                  <w:marLeft w:val="0"/>
                  <w:marRight w:val="0"/>
                  <w:marTop w:val="0"/>
                  <w:marBottom w:val="0"/>
                  <w:divBdr>
                    <w:top w:val="none" w:sz="0" w:space="0" w:color="auto"/>
                    <w:left w:val="none" w:sz="0" w:space="0" w:color="auto"/>
                    <w:bottom w:val="none" w:sz="0" w:space="0" w:color="auto"/>
                    <w:right w:val="none" w:sz="0" w:space="0" w:color="auto"/>
                  </w:divBdr>
                  <w:divsChild>
                    <w:div w:id="1455782062">
                      <w:marLeft w:val="0"/>
                      <w:marRight w:val="0"/>
                      <w:marTop w:val="0"/>
                      <w:marBottom w:val="0"/>
                      <w:divBdr>
                        <w:top w:val="none" w:sz="0" w:space="0" w:color="auto"/>
                        <w:left w:val="none" w:sz="0" w:space="0" w:color="auto"/>
                        <w:bottom w:val="none" w:sz="0" w:space="0" w:color="auto"/>
                        <w:right w:val="none" w:sz="0" w:space="0" w:color="auto"/>
                      </w:divBdr>
                      <w:divsChild>
                        <w:div w:id="207206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5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1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73829967">
      <w:bodyDiv w:val="1"/>
      <w:marLeft w:val="30"/>
      <w:marRight w:val="30"/>
      <w:marTop w:val="0"/>
      <w:marBottom w:val="0"/>
      <w:divBdr>
        <w:top w:val="none" w:sz="0" w:space="0" w:color="auto"/>
        <w:left w:val="none" w:sz="0" w:space="0" w:color="auto"/>
        <w:bottom w:val="none" w:sz="0" w:space="0" w:color="auto"/>
        <w:right w:val="none" w:sz="0" w:space="0" w:color="auto"/>
      </w:divBdr>
      <w:divsChild>
        <w:div w:id="363101164">
          <w:marLeft w:val="0"/>
          <w:marRight w:val="0"/>
          <w:marTop w:val="0"/>
          <w:marBottom w:val="0"/>
          <w:divBdr>
            <w:top w:val="none" w:sz="0" w:space="0" w:color="auto"/>
            <w:left w:val="none" w:sz="0" w:space="0" w:color="auto"/>
            <w:bottom w:val="none" w:sz="0" w:space="0" w:color="auto"/>
            <w:right w:val="none" w:sz="0" w:space="0" w:color="auto"/>
          </w:divBdr>
          <w:divsChild>
            <w:div w:id="2023162534">
              <w:marLeft w:val="0"/>
              <w:marRight w:val="0"/>
              <w:marTop w:val="0"/>
              <w:marBottom w:val="0"/>
              <w:divBdr>
                <w:top w:val="none" w:sz="0" w:space="0" w:color="auto"/>
                <w:left w:val="none" w:sz="0" w:space="0" w:color="auto"/>
                <w:bottom w:val="none" w:sz="0" w:space="0" w:color="auto"/>
                <w:right w:val="none" w:sz="0" w:space="0" w:color="auto"/>
              </w:divBdr>
              <w:divsChild>
                <w:div w:id="1861890218">
                  <w:marLeft w:val="180"/>
                  <w:marRight w:val="0"/>
                  <w:marTop w:val="0"/>
                  <w:marBottom w:val="0"/>
                  <w:divBdr>
                    <w:top w:val="none" w:sz="0" w:space="0" w:color="auto"/>
                    <w:left w:val="none" w:sz="0" w:space="0" w:color="auto"/>
                    <w:bottom w:val="none" w:sz="0" w:space="0" w:color="auto"/>
                    <w:right w:val="none" w:sz="0" w:space="0" w:color="auto"/>
                  </w:divBdr>
                  <w:divsChild>
                    <w:div w:id="10552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80297">
      <w:bodyDiv w:val="1"/>
      <w:marLeft w:val="0"/>
      <w:marRight w:val="0"/>
      <w:marTop w:val="0"/>
      <w:marBottom w:val="0"/>
      <w:divBdr>
        <w:top w:val="none" w:sz="0" w:space="0" w:color="auto"/>
        <w:left w:val="none" w:sz="0" w:space="0" w:color="auto"/>
        <w:bottom w:val="none" w:sz="0" w:space="0" w:color="auto"/>
        <w:right w:val="none" w:sz="0" w:space="0" w:color="auto"/>
      </w:divBdr>
      <w:divsChild>
        <w:div w:id="507909670">
          <w:marLeft w:val="0"/>
          <w:marRight w:val="0"/>
          <w:marTop w:val="0"/>
          <w:marBottom w:val="0"/>
          <w:divBdr>
            <w:top w:val="none" w:sz="0" w:space="0" w:color="auto"/>
            <w:left w:val="none" w:sz="0" w:space="0" w:color="auto"/>
            <w:bottom w:val="none" w:sz="0" w:space="0" w:color="auto"/>
            <w:right w:val="none" w:sz="0" w:space="0" w:color="auto"/>
          </w:divBdr>
        </w:div>
        <w:div w:id="1494444571">
          <w:marLeft w:val="0"/>
          <w:marRight w:val="0"/>
          <w:marTop w:val="0"/>
          <w:marBottom w:val="0"/>
          <w:divBdr>
            <w:top w:val="none" w:sz="0" w:space="0" w:color="auto"/>
            <w:left w:val="none" w:sz="0" w:space="0" w:color="auto"/>
            <w:bottom w:val="none" w:sz="0" w:space="0" w:color="auto"/>
            <w:right w:val="none" w:sz="0" w:space="0" w:color="auto"/>
          </w:divBdr>
          <w:divsChild>
            <w:div w:id="1871527235">
              <w:marLeft w:val="0"/>
              <w:marRight w:val="0"/>
              <w:marTop w:val="0"/>
              <w:marBottom w:val="0"/>
              <w:divBdr>
                <w:top w:val="none" w:sz="0" w:space="0" w:color="auto"/>
                <w:left w:val="none" w:sz="0" w:space="0" w:color="auto"/>
                <w:bottom w:val="none" w:sz="0" w:space="0" w:color="auto"/>
                <w:right w:val="none" w:sz="0" w:space="0" w:color="auto"/>
              </w:divBdr>
              <w:divsChild>
                <w:div w:id="1651060442">
                  <w:marLeft w:val="0"/>
                  <w:marRight w:val="0"/>
                  <w:marTop w:val="0"/>
                  <w:marBottom w:val="0"/>
                  <w:divBdr>
                    <w:top w:val="none" w:sz="0" w:space="0" w:color="auto"/>
                    <w:left w:val="none" w:sz="0" w:space="0" w:color="auto"/>
                    <w:bottom w:val="none" w:sz="0" w:space="0" w:color="auto"/>
                    <w:right w:val="none" w:sz="0" w:space="0" w:color="auto"/>
                  </w:divBdr>
                  <w:divsChild>
                    <w:div w:id="853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4438">
      <w:bodyDiv w:val="1"/>
      <w:marLeft w:val="0"/>
      <w:marRight w:val="0"/>
      <w:marTop w:val="0"/>
      <w:marBottom w:val="0"/>
      <w:divBdr>
        <w:top w:val="none" w:sz="0" w:space="0" w:color="auto"/>
        <w:left w:val="none" w:sz="0" w:space="0" w:color="auto"/>
        <w:bottom w:val="none" w:sz="0" w:space="0" w:color="auto"/>
        <w:right w:val="none" w:sz="0" w:space="0" w:color="auto"/>
      </w:divBdr>
    </w:div>
    <w:div w:id="1822651454">
      <w:bodyDiv w:val="1"/>
      <w:marLeft w:val="0"/>
      <w:marRight w:val="0"/>
      <w:marTop w:val="0"/>
      <w:marBottom w:val="0"/>
      <w:divBdr>
        <w:top w:val="none" w:sz="0" w:space="0" w:color="auto"/>
        <w:left w:val="none" w:sz="0" w:space="0" w:color="auto"/>
        <w:bottom w:val="none" w:sz="0" w:space="0" w:color="auto"/>
        <w:right w:val="none" w:sz="0" w:space="0" w:color="auto"/>
      </w:divBdr>
    </w:div>
    <w:div w:id="19724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cid:image001.png@01CF0EB8.5487C8F0"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microsoft.com/office/2007/relationships/diagramDrawing" Target="diagrams/drawing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khm\Downloads\SAD_template_05Feb2006.dot"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29CAB1-4DAF-4FE1-ACD2-BF196E3A16C5}" type="doc">
      <dgm:prSet loTypeId="urn:microsoft.com/office/officeart/2005/8/layout/orgChart1" loCatId="hierarchy" qsTypeId="urn:microsoft.com/office/officeart/2005/8/quickstyle/3d1" qsCatId="3D" csTypeId="urn:microsoft.com/office/officeart/2005/8/colors/accent1_4" csCatId="accent1" phldr="1"/>
      <dgm:spPr/>
      <dgm:t>
        <a:bodyPr/>
        <a:lstStyle/>
        <a:p>
          <a:endParaRPr lang="en-US"/>
        </a:p>
      </dgm:t>
    </dgm:pt>
    <dgm:pt modelId="{45261AFF-EECA-4663-9E2E-6FEBD3001D63}">
      <dgm:prSet phldrT="[Text]" custT="1"/>
      <dgm:spPr>
        <a:gradFill rotWithShape="0">
          <a:gsLst>
            <a:gs pos="0">
              <a:schemeClr val="accent6"/>
            </a:gs>
            <a:gs pos="80000">
              <a:schemeClr val="accent2">
                <a:lumMod val="75000"/>
              </a:schemeClr>
            </a:gs>
            <a:gs pos="100000">
              <a:schemeClr val="accent6">
                <a:lumMod val="75000"/>
              </a:schemeClr>
            </a:gs>
          </a:gsLst>
        </a:gradFill>
      </dgm:spPr>
      <dgm:t>
        <a:bodyPr lIns="91440" tIns="91440" rIns="91440" anchor="t"/>
        <a:lstStyle/>
        <a:p>
          <a:r>
            <a:rPr lang="en-US" sz="1200" b="1" dirty="0" smtClean="0">
              <a:solidFill>
                <a:schemeClr val="bg2"/>
              </a:solidFill>
            </a:rPr>
            <a:t>Central Catalog</a:t>
          </a:r>
          <a:endParaRPr lang="en-US" sz="1200" b="1" dirty="0">
            <a:solidFill>
              <a:schemeClr val="bg2"/>
            </a:solidFill>
          </a:endParaRPr>
        </a:p>
      </dgm:t>
    </dgm:pt>
    <dgm:pt modelId="{F8676B71-A62F-451E-801C-5F9AC0321191}" type="parTrans" cxnId="{05A03A65-C116-4919-B719-1194811306C8}">
      <dgm:prSet/>
      <dgm:spPr/>
      <dgm:t>
        <a:bodyPr/>
        <a:lstStyle/>
        <a:p>
          <a:endParaRPr lang="en-US"/>
        </a:p>
      </dgm:t>
    </dgm:pt>
    <dgm:pt modelId="{18BA8BFC-8C7F-45A3-9F5E-3CF1221B367B}" type="sibTrans" cxnId="{05A03A65-C116-4919-B719-1194811306C8}">
      <dgm:prSet/>
      <dgm:spPr/>
      <dgm:t>
        <a:bodyPr/>
        <a:lstStyle/>
        <a:p>
          <a:endParaRPr lang="en-US"/>
        </a:p>
      </dgm:t>
    </dgm:pt>
    <dgm:pt modelId="{2D45E6C7-7973-40BB-A6D0-154E25A927CA}">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4BFBE9F2-9F36-43DC-BCD6-9F19D9938FFB}" type="parTrans" cxnId="{75FE20C7-DDEE-4AB9-9BAE-31827BA1F69C}">
      <dgm:prSet/>
      <dgm:spPr>
        <a:ln>
          <a:solidFill>
            <a:srgbClr val="002060"/>
          </a:solidFill>
        </a:ln>
      </dgm:spPr>
      <dgm:t>
        <a:bodyPr/>
        <a:lstStyle/>
        <a:p>
          <a:endParaRPr lang="en-US"/>
        </a:p>
      </dgm:t>
    </dgm:pt>
    <dgm:pt modelId="{98C8A5AE-9439-4772-95A4-72CBA40D154A}" type="sibTrans" cxnId="{75FE20C7-DDEE-4AB9-9BAE-31827BA1F69C}">
      <dgm:prSet/>
      <dgm:spPr/>
      <dgm:t>
        <a:bodyPr/>
        <a:lstStyle/>
        <a:p>
          <a:endParaRPr lang="en-US"/>
        </a:p>
      </dgm:t>
    </dgm:pt>
    <dgm:pt modelId="{BD49D3DC-EAB0-4B21-9AAE-BFBD6253426A}">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9DA39C2C-8D36-4A55-A96C-3E8632FD0EB9}" type="parTrans" cxnId="{2D71EC76-3D7D-475A-9FCF-9E0D08973050}">
      <dgm:prSet/>
      <dgm:spPr>
        <a:ln>
          <a:solidFill>
            <a:srgbClr val="002060"/>
          </a:solidFill>
        </a:ln>
      </dgm:spPr>
      <dgm:t>
        <a:bodyPr/>
        <a:lstStyle/>
        <a:p>
          <a:endParaRPr lang="en-US"/>
        </a:p>
      </dgm:t>
    </dgm:pt>
    <dgm:pt modelId="{BCF64DAD-1440-4617-8B32-55AEEFFB45E6}" type="sibTrans" cxnId="{2D71EC76-3D7D-475A-9FCF-9E0D08973050}">
      <dgm:prSet/>
      <dgm:spPr/>
      <dgm:t>
        <a:bodyPr/>
        <a:lstStyle/>
        <a:p>
          <a:endParaRPr lang="en-US"/>
        </a:p>
      </dgm:t>
    </dgm:pt>
    <dgm:pt modelId="{6D7FEBDF-3907-4398-989C-E46E1CD7F88F}">
      <dgm:prSet phldrT="[Text]" custT="1"/>
      <dgm:spPr>
        <a:gradFill rotWithShape="0">
          <a:gsLst>
            <a:gs pos="0">
              <a:srgbClr val="00B0F0"/>
            </a:gs>
            <a:gs pos="80000">
              <a:srgbClr val="0070C0"/>
            </a:gs>
            <a:gs pos="100000">
              <a:srgbClr val="003399"/>
            </a:gs>
          </a:gsLst>
        </a:gradFill>
      </dgm:spPr>
      <dgm:t>
        <a:bodyPr lIns="91440" tIns="91440" rIns="91440" anchor="t"/>
        <a:lstStyle/>
        <a:p>
          <a:r>
            <a:rPr lang="en-US" sz="1100" b="1" dirty="0" smtClean="0">
              <a:solidFill>
                <a:schemeClr val="bg2"/>
              </a:solidFill>
            </a:rPr>
            <a:t>Data Repository</a:t>
          </a:r>
          <a:endParaRPr lang="en-US" sz="1100" b="1" dirty="0">
            <a:solidFill>
              <a:schemeClr val="bg2"/>
            </a:solidFill>
          </a:endParaRPr>
        </a:p>
      </dgm:t>
    </dgm:pt>
    <dgm:pt modelId="{830A6A29-7CC6-4C2A-8384-6C23A1F1A986}" type="parTrans" cxnId="{21C3934E-B163-4155-9377-EC66C7E3CBE1}">
      <dgm:prSet/>
      <dgm:spPr>
        <a:ln>
          <a:solidFill>
            <a:srgbClr val="002060"/>
          </a:solidFill>
        </a:ln>
      </dgm:spPr>
      <dgm:t>
        <a:bodyPr/>
        <a:lstStyle/>
        <a:p>
          <a:endParaRPr lang="en-US"/>
        </a:p>
      </dgm:t>
    </dgm:pt>
    <dgm:pt modelId="{A3E0D2F7-39D3-41DD-96C6-62CD95C9E87A}" type="sibTrans" cxnId="{21C3934E-B163-4155-9377-EC66C7E3CBE1}">
      <dgm:prSet/>
      <dgm:spPr/>
      <dgm:t>
        <a:bodyPr/>
        <a:lstStyle/>
        <a:p>
          <a:endParaRPr lang="en-US"/>
        </a:p>
      </dgm:t>
    </dgm:pt>
    <dgm:pt modelId="{0270B5ED-AB4E-4636-B92F-864C82FBF5B7}" type="pres">
      <dgm:prSet presAssocID="{BE29CAB1-4DAF-4FE1-ACD2-BF196E3A16C5}" presName="hierChild1" presStyleCnt="0">
        <dgm:presLayoutVars>
          <dgm:orgChart val="1"/>
          <dgm:chPref val="1"/>
          <dgm:dir/>
          <dgm:animOne val="branch"/>
          <dgm:animLvl val="lvl"/>
          <dgm:resizeHandles/>
        </dgm:presLayoutVars>
      </dgm:prSet>
      <dgm:spPr/>
      <dgm:t>
        <a:bodyPr/>
        <a:lstStyle/>
        <a:p>
          <a:endParaRPr lang="en-US"/>
        </a:p>
      </dgm:t>
    </dgm:pt>
    <dgm:pt modelId="{65557F55-9490-4D71-B061-36058B5A3EB3}" type="pres">
      <dgm:prSet presAssocID="{45261AFF-EECA-4663-9E2E-6FEBD3001D63}" presName="hierRoot1" presStyleCnt="0">
        <dgm:presLayoutVars>
          <dgm:hierBranch val="init"/>
        </dgm:presLayoutVars>
      </dgm:prSet>
      <dgm:spPr/>
    </dgm:pt>
    <dgm:pt modelId="{77C3D4EF-21CF-4FF7-8C14-71149FAB0CC2}" type="pres">
      <dgm:prSet presAssocID="{45261AFF-EECA-4663-9E2E-6FEBD3001D63}" presName="rootComposite1" presStyleCnt="0"/>
      <dgm:spPr/>
    </dgm:pt>
    <dgm:pt modelId="{DF71FEC6-FABD-4070-9552-21D14993D611}" type="pres">
      <dgm:prSet presAssocID="{45261AFF-EECA-4663-9E2E-6FEBD3001D63}" presName="rootText1" presStyleLbl="node0" presStyleIdx="0" presStyleCnt="1" custScaleX="30315" custScaleY="47868" custLinFactNeighborY="-74455">
        <dgm:presLayoutVars>
          <dgm:chPref val="3"/>
        </dgm:presLayoutVars>
      </dgm:prSet>
      <dgm:spPr/>
      <dgm:t>
        <a:bodyPr/>
        <a:lstStyle/>
        <a:p>
          <a:endParaRPr lang="en-US"/>
        </a:p>
      </dgm:t>
    </dgm:pt>
    <dgm:pt modelId="{320B57D9-987F-4DB9-916E-FC4D50822BB8}" type="pres">
      <dgm:prSet presAssocID="{45261AFF-EECA-4663-9E2E-6FEBD3001D63}" presName="rootConnector1" presStyleLbl="node1" presStyleIdx="0" presStyleCnt="0"/>
      <dgm:spPr/>
      <dgm:t>
        <a:bodyPr/>
        <a:lstStyle/>
        <a:p>
          <a:endParaRPr lang="en-US"/>
        </a:p>
      </dgm:t>
    </dgm:pt>
    <dgm:pt modelId="{65A078D9-9FD2-46DA-8398-C5381D1D4B6A}" type="pres">
      <dgm:prSet presAssocID="{45261AFF-EECA-4663-9E2E-6FEBD3001D63}" presName="hierChild2" presStyleCnt="0"/>
      <dgm:spPr/>
    </dgm:pt>
    <dgm:pt modelId="{270D027E-EB51-4F02-9091-8DC86232194D}" type="pres">
      <dgm:prSet presAssocID="{4BFBE9F2-9F36-43DC-BCD6-9F19D9938FFB}" presName="Name37" presStyleLbl="parChTrans1D2" presStyleIdx="0" presStyleCnt="3"/>
      <dgm:spPr/>
      <dgm:t>
        <a:bodyPr/>
        <a:lstStyle/>
        <a:p>
          <a:endParaRPr lang="en-US"/>
        </a:p>
      </dgm:t>
    </dgm:pt>
    <dgm:pt modelId="{690C0C76-FD64-4363-981B-D9E3A4380528}" type="pres">
      <dgm:prSet presAssocID="{2D45E6C7-7973-40BB-A6D0-154E25A927CA}" presName="hierRoot2" presStyleCnt="0">
        <dgm:presLayoutVars>
          <dgm:hierBranch val="init"/>
        </dgm:presLayoutVars>
      </dgm:prSet>
      <dgm:spPr/>
    </dgm:pt>
    <dgm:pt modelId="{390121A2-7776-45B1-975C-4ACE59263EA6}" type="pres">
      <dgm:prSet presAssocID="{2D45E6C7-7973-40BB-A6D0-154E25A927CA}" presName="rootComposite" presStyleCnt="0"/>
      <dgm:spPr/>
    </dgm:pt>
    <dgm:pt modelId="{A4A45BC8-4477-4739-85B4-F5155C875D8B}" type="pres">
      <dgm:prSet presAssocID="{2D45E6C7-7973-40BB-A6D0-154E25A927CA}" presName="rootText" presStyleLbl="node2" presStyleIdx="0" presStyleCnt="3" custScaleX="39346" custScaleY="40653" custLinFactNeighborX="59" custLinFactNeighborY="-10296">
        <dgm:presLayoutVars>
          <dgm:chPref val="3"/>
        </dgm:presLayoutVars>
      </dgm:prSet>
      <dgm:spPr/>
      <dgm:t>
        <a:bodyPr/>
        <a:lstStyle/>
        <a:p>
          <a:endParaRPr lang="en-US"/>
        </a:p>
      </dgm:t>
    </dgm:pt>
    <dgm:pt modelId="{B862D795-672B-45FD-A3C4-145317B784B6}" type="pres">
      <dgm:prSet presAssocID="{2D45E6C7-7973-40BB-A6D0-154E25A927CA}" presName="rootConnector" presStyleLbl="node2" presStyleIdx="0" presStyleCnt="3"/>
      <dgm:spPr/>
      <dgm:t>
        <a:bodyPr/>
        <a:lstStyle/>
        <a:p>
          <a:endParaRPr lang="en-US"/>
        </a:p>
      </dgm:t>
    </dgm:pt>
    <dgm:pt modelId="{A560A289-564B-4780-8A4E-B9ABBBC673BA}" type="pres">
      <dgm:prSet presAssocID="{2D45E6C7-7973-40BB-A6D0-154E25A927CA}" presName="hierChild4" presStyleCnt="0"/>
      <dgm:spPr/>
    </dgm:pt>
    <dgm:pt modelId="{F6541EC4-467E-4DEB-9264-E5C87C0F3541}" type="pres">
      <dgm:prSet presAssocID="{2D45E6C7-7973-40BB-A6D0-154E25A927CA}" presName="hierChild5" presStyleCnt="0"/>
      <dgm:spPr/>
    </dgm:pt>
    <dgm:pt modelId="{74D2B38B-8E74-4A5E-8262-309F4BC613FE}" type="pres">
      <dgm:prSet presAssocID="{9DA39C2C-8D36-4A55-A96C-3E8632FD0EB9}" presName="Name37" presStyleLbl="parChTrans1D2" presStyleIdx="1" presStyleCnt="3"/>
      <dgm:spPr/>
      <dgm:t>
        <a:bodyPr/>
        <a:lstStyle/>
        <a:p>
          <a:endParaRPr lang="en-US"/>
        </a:p>
      </dgm:t>
    </dgm:pt>
    <dgm:pt modelId="{42AE78A0-CB17-4761-B297-1503420F125F}" type="pres">
      <dgm:prSet presAssocID="{BD49D3DC-EAB0-4B21-9AAE-BFBD6253426A}" presName="hierRoot2" presStyleCnt="0">
        <dgm:presLayoutVars>
          <dgm:hierBranch val="init"/>
        </dgm:presLayoutVars>
      </dgm:prSet>
      <dgm:spPr/>
    </dgm:pt>
    <dgm:pt modelId="{381B3C17-D498-47BD-89E8-F382985495F0}" type="pres">
      <dgm:prSet presAssocID="{BD49D3DC-EAB0-4B21-9AAE-BFBD6253426A}" presName="rootComposite" presStyleCnt="0"/>
      <dgm:spPr/>
    </dgm:pt>
    <dgm:pt modelId="{7714C0B9-20F2-4445-AC8D-016662364EC8}" type="pres">
      <dgm:prSet presAssocID="{BD49D3DC-EAB0-4B21-9AAE-BFBD6253426A}" presName="rootText" presStyleLbl="node2" presStyleIdx="1" presStyleCnt="3" custScaleX="39346" custScaleY="40653" custLinFactNeighborX="59" custLinFactNeighborY="-10296">
        <dgm:presLayoutVars>
          <dgm:chPref val="3"/>
        </dgm:presLayoutVars>
      </dgm:prSet>
      <dgm:spPr/>
      <dgm:t>
        <a:bodyPr/>
        <a:lstStyle/>
        <a:p>
          <a:endParaRPr lang="en-US"/>
        </a:p>
      </dgm:t>
    </dgm:pt>
    <dgm:pt modelId="{6E6C64CC-AD2F-4B09-9B36-241A4B714D88}" type="pres">
      <dgm:prSet presAssocID="{BD49D3DC-EAB0-4B21-9AAE-BFBD6253426A}" presName="rootConnector" presStyleLbl="node2" presStyleIdx="1" presStyleCnt="3"/>
      <dgm:spPr/>
      <dgm:t>
        <a:bodyPr/>
        <a:lstStyle/>
        <a:p>
          <a:endParaRPr lang="en-US"/>
        </a:p>
      </dgm:t>
    </dgm:pt>
    <dgm:pt modelId="{4503E3F2-1641-4005-A6C4-FAAB37159771}" type="pres">
      <dgm:prSet presAssocID="{BD49D3DC-EAB0-4B21-9AAE-BFBD6253426A}" presName="hierChild4" presStyleCnt="0"/>
      <dgm:spPr/>
    </dgm:pt>
    <dgm:pt modelId="{634ACBC1-8EC6-45F3-83FB-902EF4E5053C}" type="pres">
      <dgm:prSet presAssocID="{BD49D3DC-EAB0-4B21-9AAE-BFBD6253426A}" presName="hierChild5" presStyleCnt="0"/>
      <dgm:spPr/>
    </dgm:pt>
    <dgm:pt modelId="{EEB5F175-F223-42D9-94F8-639446EE91EB}" type="pres">
      <dgm:prSet presAssocID="{830A6A29-7CC6-4C2A-8384-6C23A1F1A986}" presName="Name37" presStyleLbl="parChTrans1D2" presStyleIdx="2" presStyleCnt="3"/>
      <dgm:spPr/>
      <dgm:t>
        <a:bodyPr/>
        <a:lstStyle/>
        <a:p>
          <a:endParaRPr lang="en-US"/>
        </a:p>
      </dgm:t>
    </dgm:pt>
    <dgm:pt modelId="{0E586A24-261E-43B5-9AC7-71C5A78B0639}" type="pres">
      <dgm:prSet presAssocID="{6D7FEBDF-3907-4398-989C-E46E1CD7F88F}" presName="hierRoot2" presStyleCnt="0">
        <dgm:presLayoutVars>
          <dgm:hierBranch val="init"/>
        </dgm:presLayoutVars>
      </dgm:prSet>
      <dgm:spPr/>
    </dgm:pt>
    <dgm:pt modelId="{4FF1BA31-5D17-4F48-9A59-976760B9DCBF}" type="pres">
      <dgm:prSet presAssocID="{6D7FEBDF-3907-4398-989C-E46E1CD7F88F}" presName="rootComposite" presStyleCnt="0"/>
      <dgm:spPr/>
    </dgm:pt>
    <dgm:pt modelId="{C393398F-450F-490D-A597-7B102EAA11ED}" type="pres">
      <dgm:prSet presAssocID="{6D7FEBDF-3907-4398-989C-E46E1CD7F88F}" presName="rootText" presStyleLbl="node2" presStyleIdx="2" presStyleCnt="3" custScaleX="39346" custScaleY="40653" custLinFactNeighborX="59" custLinFactNeighborY="-10296">
        <dgm:presLayoutVars>
          <dgm:chPref val="3"/>
        </dgm:presLayoutVars>
      </dgm:prSet>
      <dgm:spPr/>
      <dgm:t>
        <a:bodyPr/>
        <a:lstStyle/>
        <a:p>
          <a:endParaRPr lang="en-US"/>
        </a:p>
      </dgm:t>
    </dgm:pt>
    <dgm:pt modelId="{FFA733BA-DB12-4AF5-AA63-E233A692905E}" type="pres">
      <dgm:prSet presAssocID="{6D7FEBDF-3907-4398-989C-E46E1CD7F88F}" presName="rootConnector" presStyleLbl="node2" presStyleIdx="2" presStyleCnt="3"/>
      <dgm:spPr/>
      <dgm:t>
        <a:bodyPr/>
        <a:lstStyle/>
        <a:p>
          <a:endParaRPr lang="en-US"/>
        </a:p>
      </dgm:t>
    </dgm:pt>
    <dgm:pt modelId="{562EF2C2-085C-4152-B849-414806ED7DE4}" type="pres">
      <dgm:prSet presAssocID="{6D7FEBDF-3907-4398-989C-E46E1CD7F88F}" presName="hierChild4" presStyleCnt="0"/>
      <dgm:spPr/>
    </dgm:pt>
    <dgm:pt modelId="{EF2D6029-2E73-44A9-83C3-2FD1CA2850E6}" type="pres">
      <dgm:prSet presAssocID="{6D7FEBDF-3907-4398-989C-E46E1CD7F88F}" presName="hierChild5" presStyleCnt="0"/>
      <dgm:spPr/>
    </dgm:pt>
    <dgm:pt modelId="{3D17D60F-FDB2-414C-9A5C-93B26A8167F5}" type="pres">
      <dgm:prSet presAssocID="{45261AFF-EECA-4663-9E2E-6FEBD3001D63}" presName="hierChild3" presStyleCnt="0"/>
      <dgm:spPr/>
    </dgm:pt>
  </dgm:ptLst>
  <dgm:cxnLst>
    <dgm:cxn modelId="{7D83EB02-BFCD-4C12-969D-42A12A20B8EC}" type="presOf" srcId="{6D7FEBDF-3907-4398-989C-E46E1CD7F88F}" destId="{FFA733BA-DB12-4AF5-AA63-E233A692905E}" srcOrd="1" destOrd="0" presId="urn:microsoft.com/office/officeart/2005/8/layout/orgChart1"/>
    <dgm:cxn modelId="{714214D4-9C65-4B05-8174-6B016980D9D2}" type="presOf" srcId="{9DA39C2C-8D36-4A55-A96C-3E8632FD0EB9}" destId="{74D2B38B-8E74-4A5E-8262-309F4BC613FE}" srcOrd="0" destOrd="0" presId="urn:microsoft.com/office/officeart/2005/8/layout/orgChart1"/>
    <dgm:cxn modelId="{2E17DFC7-1896-4FD2-A0E7-24E303727B80}" type="presOf" srcId="{BD49D3DC-EAB0-4B21-9AAE-BFBD6253426A}" destId="{6E6C64CC-AD2F-4B09-9B36-241A4B714D88}" srcOrd="1" destOrd="0" presId="urn:microsoft.com/office/officeart/2005/8/layout/orgChart1"/>
    <dgm:cxn modelId="{ACEC89FD-577A-4A32-85DD-139EC0057507}" type="presOf" srcId="{45261AFF-EECA-4663-9E2E-6FEBD3001D63}" destId="{DF71FEC6-FABD-4070-9552-21D14993D611}" srcOrd="0" destOrd="0" presId="urn:microsoft.com/office/officeart/2005/8/layout/orgChart1"/>
    <dgm:cxn modelId="{75FE20C7-DDEE-4AB9-9BAE-31827BA1F69C}" srcId="{45261AFF-EECA-4663-9E2E-6FEBD3001D63}" destId="{2D45E6C7-7973-40BB-A6D0-154E25A927CA}" srcOrd="0" destOrd="0" parTransId="{4BFBE9F2-9F36-43DC-BCD6-9F19D9938FFB}" sibTransId="{98C8A5AE-9439-4772-95A4-72CBA40D154A}"/>
    <dgm:cxn modelId="{3BE350F5-6578-4D6E-8C6A-B4A29BE597F2}" type="presOf" srcId="{2D45E6C7-7973-40BB-A6D0-154E25A927CA}" destId="{A4A45BC8-4477-4739-85B4-F5155C875D8B}" srcOrd="0" destOrd="0" presId="urn:microsoft.com/office/officeart/2005/8/layout/orgChart1"/>
    <dgm:cxn modelId="{98A532AD-E024-4CF1-A80F-1A3DFCA12AA8}" type="presOf" srcId="{6D7FEBDF-3907-4398-989C-E46E1CD7F88F}" destId="{C393398F-450F-490D-A597-7B102EAA11ED}" srcOrd="0" destOrd="0" presId="urn:microsoft.com/office/officeart/2005/8/layout/orgChart1"/>
    <dgm:cxn modelId="{05A03A65-C116-4919-B719-1194811306C8}" srcId="{BE29CAB1-4DAF-4FE1-ACD2-BF196E3A16C5}" destId="{45261AFF-EECA-4663-9E2E-6FEBD3001D63}" srcOrd="0" destOrd="0" parTransId="{F8676B71-A62F-451E-801C-5F9AC0321191}" sibTransId="{18BA8BFC-8C7F-45A3-9F5E-3CF1221B367B}"/>
    <dgm:cxn modelId="{21C3934E-B163-4155-9377-EC66C7E3CBE1}" srcId="{45261AFF-EECA-4663-9E2E-6FEBD3001D63}" destId="{6D7FEBDF-3907-4398-989C-E46E1CD7F88F}" srcOrd="2" destOrd="0" parTransId="{830A6A29-7CC6-4C2A-8384-6C23A1F1A986}" sibTransId="{A3E0D2F7-39D3-41DD-96C6-62CD95C9E87A}"/>
    <dgm:cxn modelId="{E0945D7F-EE67-4E10-8422-0B8054EF58CE}" type="presOf" srcId="{830A6A29-7CC6-4C2A-8384-6C23A1F1A986}" destId="{EEB5F175-F223-42D9-94F8-639446EE91EB}" srcOrd="0" destOrd="0" presId="urn:microsoft.com/office/officeart/2005/8/layout/orgChart1"/>
    <dgm:cxn modelId="{E4E9DCBB-7403-4AA5-A78E-7854F57C9E09}" type="presOf" srcId="{4BFBE9F2-9F36-43DC-BCD6-9F19D9938FFB}" destId="{270D027E-EB51-4F02-9091-8DC86232194D}" srcOrd="0" destOrd="0" presId="urn:microsoft.com/office/officeart/2005/8/layout/orgChart1"/>
    <dgm:cxn modelId="{51E618AB-5A6E-4B19-9F26-EF8C9D3247ED}" type="presOf" srcId="{45261AFF-EECA-4663-9E2E-6FEBD3001D63}" destId="{320B57D9-987F-4DB9-916E-FC4D50822BB8}" srcOrd="1" destOrd="0" presId="urn:microsoft.com/office/officeart/2005/8/layout/orgChart1"/>
    <dgm:cxn modelId="{2D71EC76-3D7D-475A-9FCF-9E0D08973050}" srcId="{45261AFF-EECA-4663-9E2E-6FEBD3001D63}" destId="{BD49D3DC-EAB0-4B21-9AAE-BFBD6253426A}" srcOrd="1" destOrd="0" parTransId="{9DA39C2C-8D36-4A55-A96C-3E8632FD0EB9}" sibTransId="{BCF64DAD-1440-4617-8B32-55AEEFFB45E6}"/>
    <dgm:cxn modelId="{A09F65B3-8CE1-4DF6-A81C-A6FBAF7D48AC}" type="presOf" srcId="{2D45E6C7-7973-40BB-A6D0-154E25A927CA}" destId="{B862D795-672B-45FD-A3C4-145317B784B6}" srcOrd="1" destOrd="0" presId="urn:microsoft.com/office/officeart/2005/8/layout/orgChart1"/>
    <dgm:cxn modelId="{5EF5478F-DFB3-489F-ABBA-83E9989F2574}" type="presOf" srcId="{BE29CAB1-4DAF-4FE1-ACD2-BF196E3A16C5}" destId="{0270B5ED-AB4E-4636-B92F-864C82FBF5B7}" srcOrd="0" destOrd="0" presId="urn:microsoft.com/office/officeart/2005/8/layout/orgChart1"/>
    <dgm:cxn modelId="{5EE6431C-DDCF-4FBA-A503-3B63E1DD4D4D}" type="presOf" srcId="{BD49D3DC-EAB0-4B21-9AAE-BFBD6253426A}" destId="{7714C0B9-20F2-4445-AC8D-016662364EC8}" srcOrd="0" destOrd="0" presId="urn:microsoft.com/office/officeart/2005/8/layout/orgChart1"/>
    <dgm:cxn modelId="{2100DCAE-BEC8-4B7A-A0F5-355B6E842EED}" type="presParOf" srcId="{0270B5ED-AB4E-4636-B92F-864C82FBF5B7}" destId="{65557F55-9490-4D71-B061-36058B5A3EB3}" srcOrd="0" destOrd="0" presId="urn:microsoft.com/office/officeart/2005/8/layout/orgChart1"/>
    <dgm:cxn modelId="{6F77F8A0-123B-4C0F-9D6F-0E09454A0ECF}" type="presParOf" srcId="{65557F55-9490-4D71-B061-36058B5A3EB3}" destId="{77C3D4EF-21CF-4FF7-8C14-71149FAB0CC2}" srcOrd="0" destOrd="0" presId="urn:microsoft.com/office/officeart/2005/8/layout/orgChart1"/>
    <dgm:cxn modelId="{6EADC0B1-A6B4-4877-927D-FF0C13CE2965}" type="presParOf" srcId="{77C3D4EF-21CF-4FF7-8C14-71149FAB0CC2}" destId="{DF71FEC6-FABD-4070-9552-21D14993D611}" srcOrd="0" destOrd="0" presId="urn:microsoft.com/office/officeart/2005/8/layout/orgChart1"/>
    <dgm:cxn modelId="{C9C655D4-F207-43B0-B680-30F4B70841BA}" type="presParOf" srcId="{77C3D4EF-21CF-4FF7-8C14-71149FAB0CC2}" destId="{320B57D9-987F-4DB9-916E-FC4D50822BB8}" srcOrd="1" destOrd="0" presId="urn:microsoft.com/office/officeart/2005/8/layout/orgChart1"/>
    <dgm:cxn modelId="{6CE589B3-1B8E-407F-BC41-91F31F41A636}" type="presParOf" srcId="{65557F55-9490-4D71-B061-36058B5A3EB3}" destId="{65A078D9-9FD2-46DA-8398-C5381D1D4B6A}" srcOrd="1" destOrd="0" presId="urn:microsoft.com/office/officeart/2005/8/layout/orgChart1"/>
    <dgm:cxn modelId="{32DF1DC1-82E2-4AFF-B5BD-6E9B6C6E2B03}" type="presParOf" srcId="{65A078D9-9FD2-46DA-8398-C5381D1D4B6A}" destId="{270D027E-EB51-4F02-9091-8DC86232194D}" srcOrd="0" destOrd="0" presId="urn:microsoft.com/office/officeart/2005/8/layout/orgChart1"/>
    <dgm:cxn modelId="{D8D1E465-FC52-4168-B5FE-D89D76456C05}" type="presParOf" srcId="{65A078D9-9FD2-46DA-8398-C5381D1D4B6A}" destId="{690C0C76-FD64-4363-981B-D9E3A4380528}" srcOrd="1" destOrd="0" presId="urn:microsoft.com/office/officeart/2005/8/layout/orgChart1"/>
    <dgm:cxn modelId="{147910BB-3F93-488D-88A8-F0DCB2B7AF4E}" type="presParOf" srcId="{690C0C76-FD64-4363-981B-D9E3A4380528}" destId="{390121A2-7776-45B1-975C-4ACE59263EA6}" srcOrd="0" destOrd="0" presId="urn:microsoft.com/office/officeart/2005/8/layout/orgChart1"/>
    <dgm:cxn modelId="{2C9D969D-C29A-4C06-8129-82FC69F40243}" type="presParOf" srcId="{390121A2-7776-45B1-975C-4ACE59263EA6}" destId="{A4A45BC8-4477-4739-85B4-F5155C875D8B}" srcOrd="0" destOrd="0" presId="urn:microsoft.com/office/officeart/2005/8/layout/orgChart1"/>
    <dgm:cxn modelId="{9FD61170-A9A5-4E3D-AEDE-F88652F7A0BD}" type="presParOf" srcId="{390121A2-7776-45B1-975C-4ACE59263EA6}" destId="{B862D795-672B-45FD-A3C4-145317B784B6}" srcOrd="1" destOrd="0" presId="urn:microsoft.com/office/officeart/2005/8/layout/orgChart1"/>
    <dgm:cxn modelId="{D9838179-3955-4ED9-AD4F-22C308C98B42}" type="presParOf" srcId="{690C0C76-FD64-4363-981B-D9E3A4380528}" destId="{A560A289-564B-4780-8A4E-B9ABBBC673BA}" srcOrd="1" destOrd="0" presId="urn:microsoft.com/office/officeart/2005/8/layout/orgChart1"/>
    <dgm:cxn modelId="{E60CE1E3-A177-4FA5-89BD-EDC550D4E7CD}" type="presParOf" srcId="{690C0C76-FD64-4363-981B-D9E3A4380528}" destId="{F6541EC4-467E-4DEB-9264-E5C87C0F3541}" srcOrd="2" destOrd="0" presId="urn:microsoft.com/office/officeart/2005/8/layout/orgChart1"/>
    <dgm:cxn modelId="{E409BDAA-8B1F-4605-BA09-7D1AF6E12D46}" type="presParOf" srcId="{65A078D9-9FD2-46DA-8398-C5381D1D4B6A}" destId="{74D2B38B-8E74-4A5E-8262-309F4BC613FE}" srcOrd="2" destOrd="0" presId="urn:microsoft.com/office/officeart/2005/8/layout/orgChart1"/>
    <dgm:cxn modelId="{89D10B11-625C-4C2E-97E9-90CAD22CAC84}" type="presParOf" srcId="{65A078D9-9FD2-46DA-8398-C5381D1D4B6A}" destId="{42AE78A0-CB17-4761-B297-1503420F125F}" srcOrd="3" destOrd="0" presId="urn:microsoft.com/office/officeart/2005/8/layout/orgChart1"/>
    <dgm:cxn modelId="{DB5FF45F-4EC3-436F-84FE-B4E9D96C8766}" type="presParOf" srcId="{42AE78A0-CB17-4761-B297-1503420F125F}" destId="{381B3C17-D498-47BD-89E8-F382985495F0}" srcOrd="0" destOrd="0" presId="urn:microsoft.com/office/officeart/2005/8/layout/orgChart1"/>
    <dgm:cxn modelId="{7FA4CCEE-9DFF-4B81-896D-2C79CDD4F047}" type="presParOf" srcId="{381B3C17-D498-47BD-89E8-F382985495F0}" destId="{7714C0B9-20F2-4445-AC8D-016662364EC8}" srcOrd="0" destOrd="0" presId="urn:microsoft.com/office/officeart/2005/8/layout/orgChart1"/>
    <dgm:cxn modelId="{3A11B741-462A-4F03-A397-67260D6423E2}" type="presParOf" srcId="{381B3C17-D498-47BD-89E8-F382985495F0}" destId="{6E6C64CC-AD2F-4B09-9B36-241A4B714D88}" srcOrd="1" destOrd="0" presId="urn:microsoft.com/office/officeart/2005/8/layout/orgChart1"/>
    <dgm:cxn modelId="{9164B549-917F-4096-8F7C-E36AC8A26575}" type="presParOf" srcId="{42AE78A0-CB17-4761-B297-1503420F125F}" destId="{4503E3F2-1641-4005-A6C4-FAAB37159771}" srcOrd="1" destOrd="0" presId="urn:microsoft.com/office/officeart/2005/8/layout/orgChart1"/>
    <dgm:cxn modelId="{44AE53D8-C279-45A3-8AA2-32761860B208}" type="presParOf" srcId="{42AE78A0-CB17-4761-B297-1503420F125F}" destId="{634ACBC1-8EC6-45F3-83FB-902EF4E5053C}" srcOrd="2" destOrd="0" presId="urn:microsoft.com/office/officeart/2005/8/layout/orgChart1"/>
    <dgm:cxn modelId="{48F52487-D987-458D-8DA7-2B6DF9AFB820}" type="presParOf" srcId="{65A078D9-9FD2-46DA-8398-C5381D1D4B6A}" destId="{EEB5F175-F223-42D9-94F8-639446EE91EB}" srcOrd="4" destOrd="0" presId="urn:microsoft.com/office/officeart/2005/8/layout/orgChart1"/>
    <dgm:cxn modelId="{E20CB5D2-1CDA-498A-A5C8-CBAB40F0AA5F}" type="presParOf" srcId="{65A078D9-9FD2-46DA-8398-C5381D1D4B6A}" destId="{0E586A24-261E-43B5-9AC7-71C5A78B0639}" srcOrd="5" destOrd="0" presId="urn:microsoft.com/office/officeart/2005/8/layout/orgChart1"/>
    <dgm:cxn modelId="{AD67256B-02EA-458E-AE50-9B13449AE8EC}" type="presParOf" srcId="{0E586A24-261E-43B5-9AC7-71C5A78B0639}" destId="{4FF1BA31-5D17-4F48-9A59-976760B9DCBF}" srcOrd="0" destOrd="0" presId="urn:microsoft.com/office/officeart/2005/8/layout/orgChart1"/>
    <dgm:cxn modelId="{1A1A23C5-9273-4AC4-90A7-0EDD8858A5A6}" type="presParOf" srcId="{4FF1BA31-5D17-4F48-9A59-976760B9DCBF}" destId="{C393398F-450F-490D-A597-7B102EAA11ED}" srcOrd="0" destOrd="0" presId="urn:microsoft.com/office/officeart/2005/8/layout/orgChart1"/>
    <dgm:cxn modelId="{C45DB0A4-8EBC-4DB3-BF9C-570F323D026A}" type="presParOf" srcId="{4FF1BA31-5D17-4F48-9A59-976760B9DCBF}" destId="{FFA733BA-DB12-4AF5-AA63-E233A692905E}" srcOrd="1" destOrd="0" presId="urn:microsoft.com/office/officeart/2005/8/layout/orgChart1"/>
    <dgm:cxn modelId="{20E087FC-C8DC-4666-8C08-9C454CDBA42A}" type="presParOf" srcId="{0E586A24-261E-43B5-9AC7-71C5A78B0639}" destId="{562EF2C2-085C-4152-B849-414806ED7DE4}" srcOrd="1" destOrd="0" presId="urn:microsoft.com/office/officeart/2005/8/layout/orgChart1"/>
    <dgm:cxn modelId="{C7C7A5A1-7AC7-4672-8BF8-05285A24D852}" type="presParOf" srcId="{0E586A24-261E-43B5-9AC7-71C5A78B0639}" destId="{EF2D6029-2E73-44A9-83C3-2FD1CA2850E6}" srcOrd="2" destOrd="0" presId="urn:microsoft.com/office/officeart/2005/8/layout/orgChart1"/>
    <dgm:cxn modelId="{9BC98AF6-92EE-4C7F-8E15-EA7C8CD96E15}" type="presParOf" srcId="{65557F55-9490-4D71-B061-36058B5A3EB3}" destId="{3D17D60F-FDB2-414C-9A5C-93B26A8167F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B5F175-F223-42D9-94F8-639446EE91EB}">
      <dsp:nvSpPr>
        <dsp:cNvPr id="0" name=""/>
        <dsp:cNvSpPr/>
      </dsp:nvSpPr>
      <dsp:spPr>
        <a:xfrm>
          <a:off x="1908810" y="570510"/>
          <a:ext cx="1439863" cy="525889"/>
        </a:xfrm>
        <a:custGeom>
          <a:avLst/>
          <a:gdLst/>
          <a:ahLst/>
          <a:cxnLst/>
          <a:rect l="0" t="0" r="0" b="0"/>
          <a:pathLst>
            <a:path>
              <a:moveTo>
                <a:pt x="0" y="0"/>
              </a:moveTo>
              <a:lnTo>
                <a:pt x="0" y="275603"/>
              </a:lnTo>
              <a:lnTo>
                <a:pt x="1439863" y="275603"/>
              </a:lnTo>
              <a:lnTo>
                <a:pt x="1439863"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D2B38B-8E74-4A5E-8262-309F4BC613FE}">
      <dsp:nvSpPr>
        <dsp:cNvPr id="0" name=""/>
        <dsp:cNvSpPr/>
      </dsp:nvSpPr>
      <dsp:spPr>
        <a:xfrm>
          <a:off x="1863090" y="570510"/>
          <a:ext cx="91440" cy="525889"/>
        </a:xfrm>
        <a:custGeom>
          <a:avLst/>
          <a:gdLst/>
          <a:ahLst/>
          <a:cxnLst/>
          <a:rect l="0" t="0" r="0" b="0"/>
          <a:pathLst>
            <a:path>
              <a:moveTo>
                <a:pt x="45720" y="0"/>
              </a:moveTo>
              <a:lnTo>
                <a:pt x="45720" y="275603"/>
              </a:lnTo>
              <a:lnTo>
                <a:pt x="47126" y="275603"/>
              </a:lnTo>
              <a:lnTo>
                <a:pt x="47126"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70D027E-EB51-4F02-9091-8DC86232194D}">
      <dsp:nvSpPr>
        <dsp:cNvPr id="0" name=""/>
        <dsp:cNvSpPr/>
      </dsp:nvSpPr>
      <dsp:spPr>
        <a:xfrm>
          <a:off x="471759" y="570510"/>
          <a:ext cx="1437050" cy="525889"/>
        </a:xfrm>
        <a:custGeom>
          <a:avLst/>
          <a:gdLst/>
          <a:ahLst/>
          <a:cxnLst/>
          <a:rect l="0" t="0" r="0" b="0"/>
          <a:pathLst>
            <a:path>
              <a:moveTo>
                <a:pt x="1437050" y="0"/>
              </a:moveTo>
              <a:lnTo>
                <a:pt x="1437050" y="275603"/>
              </a:lnTo>
              <a:lnTo>
                <a:pt x="0" y="275603"/>
              </a:lnTo>
              <a:lnTo>
                <a:pt x="0" y="525889"/>
              </a:lnTo>
            </a:path>
          </a:pathLst>
        </a:custGeom>
        <a:noFill/>
        <a:ln w="25400" cap="flat" cmpd="sng" algn="ctr">
          <a:solidFill>
            <a:srgbClr val="00206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71FEC6-FABD-4070-9552-21D14993D611}">
      <dsp:nvSpPr>
        <dsp:cNvPr id="0" name=""/>
        <dsp:cNvSpPr/>
      </dsp:nvSpPr>
      <dsp:spPr>
        <a:xfrm>
          <a:off x="1547503" y="0"/>
          <a:ext cx="722613" cy="570510"/>
        </a:xfrm>
        <a:prstGeom prst="rect">
          <a:avLst/>
        </a:prstGeom>
        <a:gradFill rotWithShape="0">
          <a:gsLst>
            <a:gs pos="0">
              <a:schemeClr val="accent6"/>
            </a:gs>
            <a:gs pos="80000">
              <a:schemeClr val="accent2">
                <a:lumMod val="75000"/>
              </a:schemeClr>
            </a:gs>
            <a:gs pos="100000">
              <a:schemeClr val="accent6">
                <a:lumMod val="7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7620" numCol="1" spcCol="1270" anchor="t" anchorCtr="0">
          <a:noAutofit/>
        </a:bodyPr>
        <a:lstStyle/>
        <a:p>
          <a:pPr lvl="0" algn="ctr" defTabSz="533400">
            <a:lnSpc>
              <a:spcPct val="90000"/>
            </a:lnSpc>
            <a:spcBef>
              <a:spcPct val="0"/>
            </a:spcBef>
            <a:spcAft>
              <a:spcPct val="35000"/>
            </a:spcAft>
          </a:pPr>
          <a:r>
            <a:rPr lang="en-US" sz="1200" b="1" kern="1200" dirty="0" smtClean="0">
              <a:solidFill>
                <a:schemeClr val="bg2"/>
              </a:solidFill>
            </a:rPr>
            <a:t>Central Catalog</a:t>
          </a:r>
          <a:endParaRPr lang="en-US" sz="1200" b="1" kern="1200" dirty="0">
            <a:solidFill>
              <a:schemeClr val="bg2"/>
            </a:solidFill>
          </a:endParaRPr>
        </a:p>
      </dsp:txBody>
      <dsp:txXfrm>
        <a:off x="1547503" y="0"/>
        <a:ext cx="722613" cy="570510"/>
      </dsp:txXfrm>
    </dsp:sp>
    <dsp:sp modelId="{A4A45BC8-4477-4739-85B4-F5155C875D8B}">
      <dsp:nvSpPr>
        <dsp:cNvPr id="0" name=""/>
        <dsp:cNvSpPr/>
      </dsp:nvSpPr>
      <dsp:spPr>
        <a:xfrm>
          <a:off x="2817"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2817" y="1096400"/>
        <a:ext cx="937883" cy="484519"/>
      </dsp:txXfrm>
    </dsp:sp>
    <dsp:sp modelId="{7714C0B9-20F2-4445-AC8D-016662364EC8}">
      <dsp:nvSpPr>
        <dsp:cNvPr id="0" name=""/>
        <dsp:cNvSpPr/>
      </dsp:nvSpPr>
      <dsp:spPr>
        <a:xfrm>
          <a:off x="1441274"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1441274" y="1096400"/>
        <a:ext cx="937883" cy="484519"/>
      </dsp:txXfrm>
    </dsp:sp>
    <dsp:sp modelId="{C393398F-450F-490D-A597-7B102EAA11ED}">
      <dsp:nvSpPr>
        <dsp:cNvPr id="0" name=""/>
        <dsp:cNvSpPr/>
      </dsp:nvSpPr>
      <dsp:spPr>
        <a:xfrm>
          <a:off x="2879731" y="1096400"/>
          <a:ext cx="937883" cy="484519"/>
        </a:xfrm>
        <a:prstGeom prst="rect">
          <a:avLst/>
        </a:prstGeom>
        <a:gradFill rotWithShape="0">
          <a:gsLst>
            <a:gs pos="0">
              <a:srgbClr val="00B0F0"/>
            </a:gs>
            <a:gs pos="80000">
              <a:srgbClr val="0070C0"/>
            </a:gs>
            <a:gs pos="100000">
              <a:srgbClr val="003399"/>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6985" numCol="1" spcCol="1270" anchor="t" anchorCtr="0">
          <a:noAutofit/>
        </a:bodyPr>
        <a:lstStyle/>
        <a:p>
          <a:pPr lvl="0" algn="ctr" defTabSz="488950">
            <a:lnSpc>
              <a:spcPct val="90000"/>
            </a:lnSpc>
            <a:spcBef>
              <a:spcPct val="0"/>
            </a:spcBef>
            <a:spcAft>
              <a:spcPct val="35000"/>
            </a:spcAft>
          </a:pPr>
          <a:r>
            <a:rPr lang="en-US" sz="1100" b="1" kern="1200" dirty="0" smtClean="0">
              <a:solidFill>
                <a:schemeClr val="bg2"/>
              </a:solidFill>
            </a:rPr>
            <a:t>Data Repository</a:t>
          </a:r>
          <a:endParaRPr lang="en-US" sz="1100" b="1" kern="1200" dirty="0">
            <a:solidFill>
              <a:schemeClr val="bg2"/>
            </a:solidFill>
          </a:endParaRPr>
        </a:p>
      </dsp:txBody>
      <dsp:txXfrm>
        <a:off x="2879731" y="1096400"/>
        <a:ext cx="937883" cy="4845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1B9DE6650D4ADB913FDB5CD31D3ADE"/>
        <w:category>
          <w:name w:val="General"/>
          <w:gallery w:val="placeholder"/>
        </w:category>
        <w:types>
          <w:type w:val="bbPlcHdr"/>
        </w:types>
        <w:behaviors>
          <w:behavior w:val="content"/>
        </w:behaviors>
        <w:guid w:val="{84BEA4BE-E36C-4094-B961-2AFDC151C82C}"/>
      </w:docPartPr>
      <w:docPartBody>
        <w:p w:rsidR="009A05BF" w:rsidRDefault="009A05BF">
          <w:r w:rsidRPr="00B345BC">
            <w:rPr>
              <w:rStyle w:val="PlaceholderText"/>
            </w:rPr>
            <w:t>[Company]</w:t>
          </w:r>
        </w:p>
      </w:docPartBody>
    </w:docPart>
    <w:docPart>
      <w:docPartPr>
        <w:name w:val="2C47B5B4B40745D29C8B8DD58492321D"/>
        <w:category>
          <w:name w:val="General"/>
          <w:gallery w:val="placeholder"/>
        </w:category>
        <w:types>
          <w:type w:val="bbPlcHdr"/>
        </w:types>
        <w:behaviors>
          <w:behavior w:val="content"/>
        </w:behaviors>
        <w:guid w:val="{06FF3258-F272-416E-B40C-32ECBBCA55A7}"/>
      </w:docPartPr>
      <w:docPartBody>
        <w:p w:rsidR="009A05BF" w:rsidRDefault="009A05BF">
          <w:r w:rsidRPr="00B345BC">
            <w:rPr>
              <w:rStyle w:val="PlaceholderText"/>
            </w:rPr>
            <w:t>[Title]</w:t>
          </w:r>
        </w:p>
      </w:docPartBody>
    </w:docPart>
    <w:docPart>
      <w:docPartPr>
        <w:name w:val="58A0AEADCE6544C08210A1384EE6BBB6"/>
        <w:category>
          <w:name w:val="General"/>
          <w:gallery w:val="placeholder"/>
        </w:category>
        <w:types>
          <w:type w:val="bbPlcHdr"/>
        </w:types>
        <w:behaviors>
          <w:behavior w:val="content"/>
        </w:behaviors>
        <w:guid w:val="{8541434C-F7A8-4717-A0D5-801224A990BE}"/>
      </w:docPartPr>
      <w:docPartBody>
        <w:p w:rsidR="009A05BF" w:rsidRDefault="009A05BF">
          <w:r w:rsidRPr="00B345BC">
            <w:rPr>
              <w:rStyle w:val="PlaceholderText"/>
            </w:rPr>
            <w:t>[Status]</w:t>
          </w:r>
        </w:p>
      </w:docPartBody>
    </w:docPart>
    <w:docPart>
      <w:docPartPr>
        <w:name w:val="34C164D1FE44432094F0D3032B59A95D"/>
        <w:category>
          <w:name w:val="General"/>
          <w:gallery w:val="placeholder"/>
        </w:category>
        <w:types>
          <w:type w:val="bbPlcHdr"/>
        </w:types>
        <w:behaviors>
          <w:behavior w:val="content"/>
        </w:behaviors>
        <w:guid w:val="{982D4AC4-B529-444A-B88B-A427A0901F7D}"/>
      </w:docPartPr>
      <w:docPartBody>
        <w:p w:rsidR="00D1168C" w:rsidRDefault="00D1168C">
          <w:r w:rsidRPr="007D380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urier New"/>
    <w:panose1 w:val="00000000000000000000"/>
    <w:charset w:val="00"/>
    <w:family w:val="modern"/>
    <w:notTrueType/>
    <w:pitch w:val="fixed"/>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27243"/>
    <w:rsid w:val="00005D52"/>
    <w:rsid w:val="00027243"/>
    <w:rsid w:val="00033C50"/>
    <w:rsid w:val="001003D2"/>
    <w:rsid w:val="00170798"/>
    <w:rsid w:val="00195187"/>
    <w:rsid w:val="001D0060"/>
    <w:rsid w:val="002971A5"/>
    <w:rsid w:val="002A0028"/>
    <w:rsid w:val="002B306D"/>
    <w:rsid w:val="00356361"/>
    <w:rsid w:val="00402C47"/>
    <w:rsid w:val="005606D8"/>
    <w:rsid w:val="005A4412"/>
    <w:rsid w:val="00603E0E"/>
    <w:rsid w:val="006F77BF"/>
    <w:rsid w:val="00726EF6"/>
    <w:rsid w:val="00736B33"/>
    <w:rsid w:val="00787F54"/>
    <w:rsid w:val="007C2728"/>
    <w:rsid w:val="009050B9"/>
    <w:rsid w:val="00953EC4"/>
    <w:rsid w:val="009A05BF"/>
    <w:rsid w:val="00A9195B"/>
    <w:rsid w:val="00B72CDE"/>
    <w:rsid w:val="00B9796F"/>
    <w:rsid w:val="00BD15FA"/>
    <w:rsid w:val="00C03B62"/>
    <w:rsid w:val="00C85AA7"/>
    <w:rsid w:val="00CA042F"/>
    <w:rsid w:val="00CD6997"/>
    <w:rsid w:val="00D1168C"/>
    <w:rsid w:val="00D80299"/>
    <w:rsid w:val="00E51380"/>
    <w:rsid w:val="00F3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168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362F7-3F03-4354-BBA5-FC15B8B6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SAD_template_05Feb2006.dot</Template>
  <TotalTime>160</TotalTime>
  <Pages>23</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NGDS Software Developers Guide</vt:lpstr>
    </vt:vector>
  </TitlesOfParts>
  <Manager>michael.golm@siemens.com</Manager>
  <Company>Siemens AG</Company>
  <LinksUpToDate>false</LinksUpToDate>
  <CharactersWithSpaces>27758</CharactersWithSpaces>
  <SharedDoc>false</SharedDoc>
  <HyperlinkBase>http://www.siemens.com</HyperlinkBase>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Software Developers Guide</dc:title>
  <dc:subject>A Software Architecture for a Data Information System with Geographic Search Features.</dc:subject>
  <dc:creator>christoph.kuhmuench@siemens.com;paul.bruschi@siemens.com;monica.mckenna@siemens.com</dc:creator>
  <cp:keywords>NGDS, Architecture, Geothermal, CKAN, Python</cp:keywords>
  <dc:description>This Document Outlines the process to install the NGDS software stack.</dc:description>
  <cp:lastModifiedBy>Stephen Richard</cp:lastModifiedBy>
  <cp:revision>4</cp:revision>
  <cp:lastPrinted>2013-08-20T14:02:00Z</cp:lastPrinted>
  <dcterms:created xsi:type="dcterms:W3CDTF">2014-01-28T20:59:00Z</dcterms:created>
  <dcterms:modified xsi:type="dcterms:W3CDTF">2014-01-28T23:56:00Z</dcterms:modified>
  <cp:category>Software Architecture</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National Geothermal Data System</vt:lpwstr>
  </property>
  <property fmtid="{D5CDD505-2E9C-101B-9397-08002B2CF9AE}" pid="3" name="Owner">
    <vt:lpwstr>Christoph Kuhmuench</vt:lpwstr>
  </property>
  <property fmtid="{D5CDD505-2E9C-101B-9397-08002B2CF9AE}" pid="4" name="Client">
    <vt:lpwstr>Boise State University</vt:lpwstr>
  </property>
  <property fmtid="{D5CDD505-2E9C-101B-9397-08002B2CF9AE}" pid="5" name="Document number">
    <vt:lpwstr>Revision 1.0</vt:lpwstr>
  </property>
</Properties>
</file>