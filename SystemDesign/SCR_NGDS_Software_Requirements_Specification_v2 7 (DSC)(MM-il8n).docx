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0B361" w14:textId="77777777" w:rsidR="00B36846" w:rsidRPr="00FE282E" w:rsidRDefault="00B36846" w:rsidP="00A338D0">
      <w:pPr>
        <w:pStyle w:val="Title"/>
        <w:rPr>
          <w:rFonts w:ascii="Arial" w:hAnsi="Arial" w:cs="Arial"/>
          <w:i/>
          <w:sz w:val="40"/>
          <w:szCs w:val="40"/>
        </w:rPr>
      </w:pPr>
    </w:p>
    <w:p w14:paraId="23B0B362" w14:textId="77777777" w:rsidR="00B36846" w:rsidRPr="00FE282E" w:rsidRDefault="00B36846" w:rsidP="00620221">
      <w:pPr>
        <w:pStyle w:val="Title"/>
        <w:jc w:val="right"/>
        <w:rPr>
          <w:rFonts w:ascii="Arial" w:hAnsi="Arial" w:cs="Arial"/>
          <w:i/>
          <w:sz w:val="40"/>
          <w:szCs w:val="40"/>
        </w:rPr>
      </w:pPr>
    </w:p>
    <w:p w14:paraId="23B0B363" w14:textId="77777777" w:rsidR="00B36846" w:rsidRPr="00FE282E" w:rsidRDefault="00B36846" w:rsidP="00620221">
      <w:pPr>
        <w:pStyle w:val="Title"/>
        <w:jc w:val="right"/>
        <w:rPr>
          <w:rFonts w:ascii="Arial" w:hAnsi="Arial" w:cs="Arial"/>
          <w:i/>
          <w:sz w:val="40"/>
          <w:szCs w:val="40"/>
        </w:rPr>
      </w:pPr>
    </w:p>
    <w:p w14:paraId="23B0B364" w14:textId="77777777" w:rsidR="00B36846" w:rsidRPr="00FE282E" w:rsidRDefault="00B36846" w:rsidP="00620221">
      <w:pPr>
        <w:pStyle w:val="Title"/>
        <w:jc w:val="right"/>
        <w:rPr>
          <w:rFonts w:ascii="Arial" w:hAnsi="Arial" w:cs="Arial"/>
          <w:i/>
          <w:sz w:val="40"/>
          <w:szCs w:val="40"/>
        </w:rPr>
      </w:pPr>
    </w:p>
    <w:p w14:paraId="23B0B365" w14:textId="77777777" w:rsidR="00B36846" w:rsidRPr="00FE282E" w:rsidRDefault="00941F93" w:rsidP="00620221">
      <w:pPr>
        <w:pStyle w:val="Title"/>
        <w:jc w:val="right"/>
        <w:rPr>
          <w:rFonts w:ascii="Arial" w:hAnsi="Arial" w:cs="Arial"/>
          <w:i/>
          <w:szCs w:val="36"/>
        </w:rPr>
      </w:pPr>
      <w:r>
        <w:fldChar w:fldCharType="begin"/>
      </w:r>
      <w:r w:rsidR="005B0C7F">
        <w:instrText xml:space="preserve"> SUBJECT  \* MERGEFORMAT </w:instrText>
      </w:r>
      <w:r>
        <w:fldChar w:fldCharType="end"/>
      </w:r>
    </w:p>
    <w:p w14:paraId="23B0B366" w14:textId="77777777" w:rsidR="00B36846" w:rsidRPr="00FE282E" w:rsidRDefault="00FC2E30" w:rsidP="000A2349">
      <w:pPr>
        <w:pStyle w:val="Title"/>
        <w:pBdr>
          <w:bottom w:val="single" w:sz="4" w:space="1" w:color="auto"/>
        </w:pBdr>
        <w:jc w:val="right"/>
        <w:outlineLvl w:val="0"/>
        <w:rPr>
          <w:rFonts w:ascii="Arial" w:hAnsi="Arial" w:cs="Arial"/>
          <w:szCs w:val="36"/>
        </w:rPr>
      </w:pPr>
      <w:bookmarkStart w:id="0" w:name="_Toc339446643"/>
      <w:r w:rsidRPr="00FE282E">
        <w:rPr>
          <w:rFonts w:ascii="Arial" w:hAnsi="Arial" w:cs="Arial"/>
          <w:szCs w:val="36"/>
        </w:rPr>
        <w:t xml:space="preserve">Software </w:t>
      </w:r>
      <w:commentRangeStart w:id="1"/>
      <w:r w:rsidRPr="00FE282E">
        <w:rPr>
          <w:rFonts w:ascii="Arial" w:hAnsi="Arial" w:cs="Arial"/>
          <w:szCs w:val="36"/>
        </w:rPr>
        <w:t xml:space="preserve">Requirements </w:t>
      </w:r>
      <w:commentRangeEnd w:id="1"/>
      <w:r w:rsidR="001F3D83">
        <w:rPr>
          <w:rStyle w:val="CommentReference"/>
          <w:rFonts w:ascii="Arial" w:hAnsi="Arial"/>
          <w:b w:val="0"/>
          <w:bCs w:val="0"/>
          <w:caps w:val="0"/>
        </w:rPr>
        <w:commentReference w:id="1"/>
      </w:r>
      <w:r w:rsidRPr="00FE282E">
        <w:rPr>
          <w:rFonts w:ascii="Arial" w:hAnsi="Arial" w:cs="Arial"/>
          <w:szCs w:val="36"/>
        </w:rPr>
        <w:t>Specification</w:t>
      </w:r>
      <w:bookmarkEnd w:id="0"/>
    </w:p>
    <w:p w14:paraId="23B0B367" w14:textId="77777777" w:rsidR="00595313" w:rsidRPr="00FE282E" w:rsidRDefault="00913173" w:rsidP="000A2349">
      <w:pPr>
        <w:pStyle w:val="Title"/>
        <w:pBdr>
          <w:bottom w:val="single" w:sz="4" w:space="1" w:color="auto"/>
        </w:pBdr>
        <w:jc w:val="right"/>
        <w:outlineLvl w:val="0"/>
        <w:rPr>
          <w:rFonts w:ascii="Arial" w:hAnsi="Arial" w:cs="Arial"/>
          <w:sz w:val="40"/>
          <w:szCs w:val="40"/>
        </w:rPr>
      </w:pPr>
      <w:bookmarkStart w:id="2" w:name="_Toc339446644"/>
      <w:r>
        <w:rPr>
          <w:rFonts w:ascii="Arial" w:hAnsi="Arial" w:cs="Arial"/>
          <w:szCs w:val="36"/>
        </w:rPr>
        <w:t>NGDS</w:t>
      </w:r>
      <w:bookmarkEnd w:id="2"/>
    </w:p>
    <w:p w14:paraId="23B0B368" w14:textId="77777777" w:rsidR="00B36846" w:rsidRPr="00FE282E" w:rsidRDefault="00725578" w:rsidP="000A2349">
      <w:pPr>
        <w:pStyle w:val="StyleSubtitleCover2TopNoborder"/>
        <w:tabs>
          <w:tab w:val="left" w:pos="285"/>
          <w:tab w:val="right" w:pos="8640"/>
        </w:tabs>
        <w:outlineLvl w:val="0"/>
        <w:rPr>
          <w:rFonts w:ascii="Arial" w:hAnsi="Arial" w:cs="Arial"/>
          <w:i/>
        </w:rPr>
      </w:pPr>
      <w:r>
        <w:rPr>
          <w:rFonts w:ascii="Arial" w:hAnsi="Arial" w:cs="Arial"/>
        </w:rPr>
        <w:tab/>
      </w:r>
      <w:r>
        <w:rPr>
          <w:rFonts w:ascii="Arial" w:hAnsi="Arial" w:cs="Arial"/>
        </w:rPr>
        <w:tab/>
      </w:r>
      <w:bookmarkStart w:id="3" w:name="_Toc339446645"/>
      <w:r w:rsidR="00B36846" w:rsidRPr="00FE282E">
        <w:rPr>
          <w:rFonts w:ascii="Arial" w:hAnsi="Arial" w:cs="Arial"/>
        </w:rPr>
        <w:t xml:space="preserve">Version </w:t>
      </w:r>
      <w:r w:rsidR="00B54A78">
        <w:rPr>
          <w:rFonts w:ascii="Arial" w:hAnsi="Arial" w:cs="Arial"/>
        </w:rPr>
        <w:t>2.</w:t>
      </w:r>
      <w:bookmarkEnd w:id="3"/>
      <w:r w:rsidR="00F06814">
        <w:rPr>
          <w:rFonts w:ascii="Arial" w:hAnsi="Arial" w:cs="Arial"/>
        </w:rPr>
        <w:t>7</w:t>
      </w:r>
    </w:p>
    <w:p w14:paraId="23B0B369" w14:textId="77777777" w:rsidR="00B36846" w:rsidRPr="00FE282E" w:rsidRDefault="00F06814" w:rsidP="006313CB">
      <w:pPr>
        <w:pStyle w:val="StyleSubtitleCover2TopNoborder"/>
        <w:rPr>
          <w:rFonts w:ascii="Arial" w:hAnsi="Arial" w:cs="Arial"/>
        </w:rPr>
      </w:pPr>
      <w:r>
        <w:rPr>
          <w:rFonts w:ascii="Arial" w:hAnsi="Arial" w:cs="Arial"/>
          <w:i/>
        </w:rPr>
        <w:t>11/05</w:t>
      </w:r>
      <w:r w:rsidR="00595313" w:rsidRPr="00FE282E">
        <w:rPr>
          <w:rFonts w:ascii="Arial" w:hAnsi="Arial" w:cs="Arial"/>
          <w:i/>
        </w:rPr>
        <w:t>/</w:t>
      </w:r>
      <w:r w:rsidR="001425F0" w:rsidRPr="00FE282E">
        <w:rPr>
          <w:rFonts w:ascii="Arial" w:hAnsi="Arial" w:cs="Arial"/>
          <w:i/>
        </w:rPr>
        <w:t>201</w:t>
      </w:r>
      <w:r w:rsidR="00913173">
        <w:rPr>
          <w:rFonts w:ascii="Arial" w:hAnsi="Arial" w:cs="Arial"/>
          <w:i/>
        </w:rPr>
        <w:t>2</w:t>
      </w:r>
    </w:p>
    <w:p w14:paraId="23B0B36A" w14:textId="77777777" w:rsidR="00B36846" w:rsidRDefault="00B36846" w:rsidP="00981587"/>
    <w:p w14:paraId="23B0B36B" w14:textId="77777777" w:rsidR="003703E6" w:rsidRDefault="003703E6" w:rsidP="00981587">
      <w:pPr>
        <w:pStyle w:val="Title"/>
        <w:jc w:val="both"/>
        <w:rPr>
          <w:rFonts w:ascii="Arial" w:hAnsi="Arial" w:cs="Arial"/>
        </w:rPr>
      </w:pPr>
    </w:p>
    <w:p w14:paraId="23B0B36C" w14:textId="77777777" w:rsidR="003703E6" w:rsidRDefault="003703E6" w:rsidP="00C069C4">
      <w:r>
        <w:br w:type="page"/>
      </w:r>
      <w:bookmarkStart w:id="4" w:name="_GoBack"/>
      <w:bookmarkEnd w:id="4"/>
    </w:p>
    <w:p w14:paraId="23B0B36D" w14:textId="77777777" w:rsidR="000F0A93" w:rsidRPr="00FE282E" w:rsidRDefault="00BB3761" w:rsidP="000A2349">
      <w:pPr>
        <w:pStyle w:val="Title"/>
        <w:jc w:val="both"/>
        <w:outlineLvl w:val="0"/>
        <w:rPr>
          <w:rFonts w:ascii="Arial" w:hAnsi="Arial" w:cs="Arial"/>
        </w:rPr>
      </w:pPr>
      <w:bookmarkStart w:id="5" w:name="_Toc339446646"/>
      <w:r>
        <w:rPr>
          <w:rFonts w:ascii="Arial" w:hAnsi="Arial" w:cs="Arial"/>
          <w:caps w:val="0"/>
        </w:rPr>
        <w:lastRenderedPageBreak/>
        <w:t>Ver</w:t>
      </w:r>
      <w:r w:rsidRPr="00FE282E">
        <w:rPr>
          <w:rFonts w:ascii="Arial" w:hAnsi="Arial" w:cs="Arial"/>
          <w:caps w:val="0"/>
        </w:rPr>
        <w:t>sion History</w:t>
      </w:r>
      <w:bookmarkEnd w:id="5"/>
    </w:p>
    <w:p w14:paraId="23B0B36E" w14:textId="77777777" w:rsidR="001C1C88" w:rsidRPr="00FE282E" w:rsidRDefault="001C1C88" w:rsidP="00981587"/>
    <w:tbl>
      <w:tblPr>
        <w:tblW w:w="87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530"/>
        <w:gridCol w:w="1350"/>
        <w:gridCol w:w="4764"/>
      </w:tblGrid>
      <w:tr w:rsidR="00D147D3" w:rsidRPr="00FE282E" w14:paraId="23B0B373" w14:textId="77777777" w:rsidTr="00EF0B79">
        <w:tc>
          <w:tcPr>
            <w:tcW w:w="1080" w:type="dxa"/>
            <w:shd w:val="clear" w:color="auto" w:fill="D9D9D9"/>
          </w:tcPr>
          <w:p w14:paraId="23B0B36F" w14:textId="77777777" w:rsidR="00D147D3" w:rsidRPr="00FE282E" w:rsidRDefault="00D147D3" w:rsidP="00981587">
            <w:pPr>
              <w:pStyle w:val="tabletxt"/>
              <w:rPr>
                <w:rFonts w:ascii="Arial" w:hAnsi="Arial"/>
                <w:b/>
                <w:bCs/>
              </w:rPr>
            </w:pPr>
            <w:r w:rsidRPr="00FE282E">
              <w:rPr>
                <w:rFonts w:ascii="Arial" w:hAnsi="Arial"/>
                <w:b/>
                <w:bCs/>
              </w:rPr>
              <w:t>Version</w:t>
            </w:r>
          </w:p>
        </w:tc>
        <w:tc>
          <w:tcPr>
            <w:tcW w:w="1530" w:type="dxa"/>
            <w:shd w:val="clear" w:color="auto" w:fill="D9D9D9"/>
          </w:tcPr>
          <w:p w14:paraId="23B0B370" w14:textId="77777777" w:rsidR="00D147D3" w:rsidRPr="00FE282E" w:rsidRDefault="00D147D3" w:rsidP="00981587">
            <w:pPr>
              <w:pStyle w:val="tabletxt"/>
              <w:rPr>
                <w:rFonts w:ascii="Arial" w:hAnsi="Arial"/>
                <w:b/>
                <w:bCs/>
              </w:rPr>
            </w:pPr>
            <w:r w:rsidRPr="00FE282E">
              <w:rPr>
                <w:rFonts w:ascii="Arial" w:hAnsi="Arial"/>
                <w:b/>
                <w:bCs/>
              </w:rPr>
              <w:t>Author</w:t>
            </w:r>
          </w:p>
        </w:tc>
        <w:tc>
          <w:tcPr>
            <w:tcW w:w="1350" w:type="dxa"/>
            <w:shd w:val="clear" w:color="auto" w:fill="D9D9D9"/>
          </w:tcPr>
          <w:p w14:paraId="23B0B371" w14:textId="77777777" w:rsidR="00D147D3" w:rsidRPr="00FE282E" w:rsidRDefault="00D147D3" w:rsidP="00981587">
            <w:pPr>
              <w:pStyle w:val="tabletxt"/>
              <w:rPr>
                <w:rFonts w:ascii="Arial" w:hAnsi="Arial"/>
                <w:b/>
                <w:bCs/>
              </w:rPr>
            </w:pPr>
            <w:r w:rsidRPr="00FE282E">
              <w:rPr>
                <w:rFonts w:ascii="Arial" w:hAnsi="Arial"/>
                <w:b/>
                <w:bCs/>
              </w:rPr>
              <w:t>Date</w:t>
            </w:r>
          </w:p>
        </w:tc>
        <w:tc>
          <w:tcPr>
            <w:tcW w:w="4764" w:type="dxa"/>
            <w:shd w:val="clear" w:color="auto" w:fill="D9D9D9"/>
          </w:tcPr>
          <w:p w14:paraId="23B0B372" w14:textId="77777777" w:rsidR="00D147D3" w:rsidRPr="00FE282E" w:rsidRDefault="00D147D3" w:rsidP="00981587">
            <w:pPr>
              <w:pStyle w:val="tabletxt"/>
              <w:rPr>
                <w:rFonts w:ascii="Arial" w:hAnsi="Arial"/>
                <w:b/>
                <w:bCs/>
              </w:rPr>
            </w:pPr>
            <w:r w:rsidRPr="00FE282E">
              <w:rPr>
                <w:rFonts w:ascii="Arial" w:hAnsi="Arial"/>
                <w:b/>
                <w:bCs/>
              </w:rPr>
              <w:t>Reason</w:t>
            </w:r>
          </w:p>
        </w:tc>
      </w:tr>
      <w:tr w:rsidR="00D147D3" w:rsidRPr="00FE282E" w14:paraId="23B0B378" w14:textId="77777777" w:rsidTr="00EF0B79">
        <w:tc>
          <w:tcPr>
            <w:tcW w:w="1080" w:type="dxa"/>
          </w:tcPr>
          <w:p w14:paraId="23B0B374" w14:textId="77777777" w:rsidR="00D147D3" w:rsidRPr="00FE282E" w:rsidRDefault="001425F0" w:rsidP="00981587">
            <w:pPr>
              <w:pStyle w:val="Tabletext"/>
              <w:rPr>
                <w:rFonts w:cs="Arial"/>
              </w:rPr>
            </w:pPr>
            <w:r w:rsidRPr="00FE282E">
              <w:rPr>
                <w:rFonts w:cs="Arial"/>
              </w:rPr>
              <w:t>0</w:t>
            </w:r>
            <w:r w:rsidR="00D147D3" w:rsidRPr="00FE282E">
              <w:rPr>
                <w:rFonts w:cs="Arial"/>
              </w:rPr>
              <w:t>.</w:t>
            </w:r>
            <w:r w:rsidRPr="00FE282E">
              <w:rPr>
                <w:rFonts w:cs="Arial"/>
              </w:rPr>
              <w:t>1</w:t>
            </w:r>
          </w:p>
        </w:tc>
        <w:tc>
          <w:tcPr>
            <w:tcW w:w="1530" w:type="dxa"/>
          </w:tcPr>
          <w:p w14:paraId="23B0B375" w14:textId="77777777" w:rsidR="00D147D3" w:rsidRPr="00FE282E" w:rsidRDefault="00796961" w:rsidP="000951CA">
            <w:pPr>
              <w:pStyle w:val="Tabletext"/>
              <w:rPr>
                <w:rFonts w:cs="Arial"/>
              </w:rPr>
            </w:pPr>
            <w:r>
              <w:rPr>
                <w:rFonts w:cs="Arial"/>
              </w:rPr>
              <w:t>SCR</w:t>
            </w:r>
          </w:p>
        </w:tc>
        <w:tc>
          <w:tcPr>
            <w:tcW w:w="1350" w:type="dxa"/>
          </w:tcPr>
          <w:p w14:paraId="23B0B376" w14:textId="77777777" w:rsidR="00D147D3" w:rsidRPr="00FE282E" w:rsidRDefault="000951CA" w:rsidP="00981587">
            <w:pPr>
              <w:pStyle w:val="Tabletext"/>
              <w:rPr>
                <w:rFonts w:cs="Arial"/>
              </w:rPr>
            </w:pPr>
            <w:r>
              <w:rPr>
                <w:rFonts w:cs="Arial"/>
              </w:rPr>
              <w:t>08/24</w:t>
            </w:r>
            <w:r w:rsidR="001425F0" w:rsidRPr="00FE282E">
              <w:rPr>
                <w:rFonts w:cs="Arial"/>
              </w:rPr>
              <w:t>/201</w:t>
            </w:r>
            <w:r w:rsidR="00913173">
              <w:rPr>
                <w:rFonts w:cs="Arial"/>
              </w:rPr>
              <w:t>2</w:t>
            </w:r>
          </w:p>
        </w:tc>
        <w:tc>
          <w:tcPr>
            <w:tcW w:w="4764" w:type="dxa"/>
          </w:tcPr>
          <w:p w14:paraId="23B0B377" w14:textId="77777777" w:rsidR="00D147D3" w:rsidRPr="00FE282E" w:rsidRDefault="001425F0" w:rsidP="00F14E1B">
            <w:pPr>
              <w:pStyle w:val="Tabletext"/>
              <w:jc w:val="left"/>
              <w:rPr>
                <w:rFonts w:cs="Arial"/>
              </w:rPr>
            </w:pPr>
            <w:r w:rsidRPr="00FE282E">
              <w:rPr>
                <w:rFonts w:cs="Arial"/>
              </w:rPr>
              <w:t>Initial Draft Created</w:t>
            </w:r>
          </w:p>
        </w:tc>
      </w:tr>
      <w:tr w:rsidR="00D147D3" w:rsidRPr="00FE282E" w14:paraId="23B0B37D" w14:textId="77777777" w:rsidTr="00EF0B79">
        <w:tc>
          <w:tcPr>
            <w:tcW w:w="1080" w:type="dxa"/>
          </w:tcPr>
          <w:p w14:paraId="23B0B379" w14:textId="77777777" w:rsidR="00D147D3" w:rsidRPr="00FE282E" w:rsidRDefault="00F24115" w:rsidP="00981587">
            <w:pPr>
              <w:pStyle w:val="Tabletext"/>
              <w:rPr>
                <w:rFonts w:cs="Arial"/>
              </w:rPr>
            </w:pPr>
            <w:r>
              <w:rPr>
                <w:rFonts w:cs="Arial"/>
              </w:rPr>
              <w:t>1</w:t>
            </w:r>
            <w:r w:rsidR="00780649" w:rsidRPr="00FE282E">
              <w:rPr>
                <w:rFonts w:cs="Arial"/>
              </w:rPr>
              <w:t>.</w:t>
            </w:r>
            <w:r>
              <w:rPr>
                <w:rFonts w:cs="Arial"/>
              </w:rPr>
              <w:t>0</w:t>
            </w:r>
          </w:p>
        </w:tc>
        <w:tc>
          <w:tcPr>
            <w:tcW w:w="1530" w:type="dxa"/>
          </w:tcPr>
          <w:p w14:paraId="23B0B37A" w14:textId="77777777" w:rsidR="00D147D3" w:rsidRPr="00FE282E" w:rsidRDefault="00796961" w:rsidP="00981587">
            <w:pPr>
              <w:pStyle w:val="Tabletext"/>
              <w:rPr>
                <w:rFonts w:cs="Arial"/>
              </w:rPr>
            </w:pPr>
            <w:r>
              <w:rPr>
                <w:rFonts w:cs="Arial"/>
              </w:rPr>
              <w:t>SCR</w:t>
            </w:r>
          </w:p>
        </w:tc>
        <w:tc>
          <w:tcPr>
            <w:tcW w:w="1350" w:type="dxa"/>
          </w:tcPr>
          <w:p w14:paraId="23B0B37B" w14:textId="77777777" w:rsidR="00D147D3" w:rsidRPr="00FE282E" w:rsidRDefault="00796961" w:rsidP="00981587">
            <w:pPr>
              <w:pStyle w:val="Tabletext"/>
              <w:rPr>
                <w:rFonts w:cs="Arial"/>
              </w:rPr>
            </w:pPr>
            <w:r>
              <w:rPr>
                <w:rFonts w:cs="Arial"/>
              </w:rPr>
              <w:t>09/15/2012</w:t>
            </w:r>
          </w:p>
        </w:tc>
        <w:tc>
          <w:tcPr>
            <w:tcW w:w="4764" w:type="dxa"/>
          </w:tcPr>
          <w:p w14:paraId="23B0B37C" w14:textId="77777777" w:rsidR="00D147D3" w:rsidRPr="00FE282E" w:rsidRDefault="00796961" w:rsidP="00F14E1B">
            <w:pPr>
              <w:pStyle w:val="Tabletext"/>
              <w:jc w:val="left"/>
              <w:rPr>
                <w:rFonts w:cs="Arial"/>
              </w:rPr>
            </w:pPr>
            <w:r>
              <w:rPr>
                <w:rFonts w:cs="Arial"/>
              </w:rPr>
              <w:t>Initial Requirements Specifications</w:t>
            </w:r>
          </w:p>
        </w:tc>
      </w:tr>
      <w:tr w:rsidR="00D147D3" w:rsidRPr="00FE282E" w14:paraId="23B0B382" w14:textId="77777777" w:rsidTr="00EF0B79">
        <w:tc>
          <w:tcPr>
            <w:tcW w:w="1080" w:type="dxa"/>
          </w:tcPr>
          <w:p w14:paraId="23B0B37E" w14:textId="77777777" w:rsidR="00D147D3" w:rsidRPr="00FE282E" w:rsidRDefault="00B74FF8" w:rsidP="00981587">
            <w:pPr>
              <w:pStyle w:val="Tabletext"/>
              <w:rPr>
                <w:rFonts w:cs="Arial"/>
              </w:rPr>
            </w:pPr>
            <w:r>
              <w:rPr>
                <w:rFonts w:cs="Arial"/>
              </w:rPr>
              <w:t>1.1</w:t>
            </w:r>
          </w:p>
        </w:tc>
        <w:tc>
          <w:tcPr>
            <w:tcW w:w="1530" w:type="dxa"/>
          </w:tcPr>
          <w:p w14:paraId="23B0B37F" w14:textId="77777777" w:rsidR="00D147D3" w:rsidRPr="00FE282E" w:rsidRDefault="00D579BE" w:rsidP="00981587">
            <w:pPr>
              <w:pStyle w:val="Tabletext"/>
              <w:rPr>
                <w:rFonts w:cs="Arial"/>
              </w:rPr>
            </w:pPr>
            <w:r>
              <w:rPr>
                <w:rFonts w:cs="Arial"/>
              </w:rPr>
              <w:t>SMR/USGIN</w:t>
            </w:r>
          </w:p>
        </w:tc>
        <w:tc>
          <w:tcPr>
            <w:tcW w:w="1350" w:type="dxa"/>
          </w:tcPr>
          <w:p w14:paraId="23B0B380" w14:textId="77777777" w:rsidR="00D147D3" w:rsidRPr="00FE282E" w:rsidRDefault="00D579BE" w:rsidP="00981587">
            <w:pPr>
              <w:pStyle w:val="Tabletext"/>
              <w:rPr>
                <w:rFonts w:cs="Arial"/>
              </w:rPr>
            </w:pPr>
            <w:r>
              <w:rPr>
                <w:rFonts w:cs="Arial"/>
              </w:rPr>
              <w:t>9/18/2012</w:t>
            </w:r>
          </w:p>
        </w:tc>
        <w:tc>
          <w:tcPr>
            <w:tcW w:w="4764" w:type="dxa"/>
          </w:tcPr>
          <w:p w14:paraId="23B0B381" w14:textId="77777777" w:rsidR="00D147D3" w:rsidRPr="00FE282E" w:rsidRDefault="00D579BE" w:rsidP="00F14E1B">
            <w:pPr>
              <w:pStyle w:val="Tabletext"/>
              <w:jc w:val="left"/>
              <w:rPr>
                <w:rFonts w:cs="Arial"/>
              </w:rPr>
            </w:pPr>
            <w:r>
              <w:rPr>
                <w:rFonts w:cs="Arial"/>
              </w:rPr>
              <w:t>Review and comment (track changes on)</w:t>
            </w:r>
          </w:p>
        </w:tc>
      </w:tr>
      <w:tr w:rsidR="0090196C" w:rsidRPr="00FE282E" w14:paraId="23B0B387" w14:textId="77777777" w:rsidTr="00EF0B79">
        <w:tc>
          <w:tcPr>
            <w:tcW w:w="1080" w:type="dxa"/>
          </w:tcPr>
          <w:p w14:paraId="23B0B383" w14:textId="77777777" w:rsidR="0090196C" w:rsidRDefault="00B74FF8" w:rsidP="00981587">
            <w:pPr>
              <w:pStyle w:val="Tabletext"/>
              <w:rPr>
                <w:rFonts w:cs="Arial"/>
              </w:rPr>
            </w:pPr>
            <w:r>
              <w:rPr>
                <w:rFonts w:cs="Arial"/>
              </w:rPr>
              <w:t>1.2</w:t>
            </w:r>
          </w:p>
        </w:tc>
        <w:tc>
          <w:tcPr>
            <w:tcW w:w="1530" w:type="dxa"/>
          </w:tcPr>
          <w:p w14:paraId="23B0B384" w14:textId="77777777" w:rsidR="0090196C" w:rsidRDefault="00B74FF8" w:rsidP="00981587">
            <w:pPr>
              <w:pStyle w:val="Tabletext"/>
              <w:rPr>
                <w:rFonts w:cs="Arial"/>
              </w:rPr>
            </w:pPr>
            <w:r>
              <w:rPr>
                <w:rFonts w:cs="Arial"/>
              </w:rPr>
              <w:t>SCR</w:t>
            </w:r>
          </w:p>
        </w:tc>
        <w:tc>
          <w:tcPr>
            <w:tcW w:w="1350" w:type="dxa"/>
          </w:tcPr>
          <w:p w14:paraId="23B0B385" w14:textId="77777777" w:rsidR="0090196C" w:rsidRDefault="00674D31" w:rsidP="00981587">
            <w:pPr>
              <w:pStyle w:val="Tabletext"/>
              <w:rPr>
                <w:rFonts w:cs="Arial"/>
              </w:rPr>
            </w:pPr>
            <w:r>
              <w:rPr>
                <w:rFonts w:cs="Arial"/>
              </w:rPr>
              <w:t>10/2</w:t>
            </w:r>
            <w:r w:rsidR="00B74FF8">
              <w:rPr>
                <w:rFonts w:cs="Arial"/>
              </w:rPr>
              <w:t>/2012</w:t>
            </w:r>
          </w:p>
        </w:tc>
        <w:tc>
          <w:tcPr>
            <w:tcW w:w="4764" w:type="dxa"/>
          </w:tcPr>
          <w:p w14:paraId="23B0B386" w14:textId="77777777" w:rsidR="0090196C" w:rsidRDefault="00674D31" w:rsidP="00F14E1B">
            <w:pPr>
              <w:pStyle w:val="Tabletext"/>
              <w:jc w:val="left"/>
              <w:rPr>
                <w:rFonts w:cs="Arial"/>
              </w:rPr>
            </w:pPr>
            <w:r>
              <w:rPr>
                <w:rFonts w:cs="Arial"/>
              </w:rPr>
              <w:t xml:space="preserve">Address Feedback </w:t>
            </w:r>
          </w:p>
        </w:tc>
      </w:tr>
      <w:tr w:rsidR="00EE590F" w:rsidRPr="00FE282E" w14:paraId="23B0B38C" w14:textId="77777777" w:rsidTr="00EF0B79">
        <w:tc>
          <w:tcPr>
            <w:tcW w:w="1080" w:type="dxa"/>
          </w:tcPr>
          <w:p w14:paraId="23B0B388" w14:textId="77777777" w:rsidR="00EE590F" w:rsidRDefault="00BB4575" w:rsidP="00981587">
            <w:pPr>
              <w:pStyle w:val="Tabletext"/>
              <w:rPr>
                <w:rFonts w:cs="Arial"/>
              </w:rPr>
            </w:pPr>
            <w:r>
              <w:rPr>
                <w:rFonts w:cs="Arial" w:hint="eastAsia"/>
                <w:lang w:eastAsia="zh-CN"/>
              </w:rPr>
              <w:t>2</w:t>
            </w:r>
            <w:r w:rsidR="00167845">
              <w:rPr>
                <w:rFonts w:cs="Arial"/>
              </w:rPr>
              <w:t>.0</w:t>
            </w:r>
          </w:p>
        </w:tc>
        <w:tc>
          <w:tcPr>
            <w:tcW w:w="1530" w:type="dxa"/>
          </w:tcPr>
          <w:p w14:paraId="23B0B389" w14:textId="77777777" w:rsidR="00EE590F" w:rsidRDefault="00167845" w:rsidP="00981587">
            <w:pPr>
              <w:pStyle w:val="Tabletext"/>
              <w:rPr>
                <w:rFonts w:cs="Arial"/>
              </w:rPr>
            </w:pPr>
            <w:r>
              <w:rPr>
                <w:rFonts w:cs="Arial"/>
              </w:rPr>
              <w:t>SCR</w:t>
            </w:r>
          </w:p>
        </w:tc>
        <w:tc>
          <w:tcPr>
            <w:tcW w:w="1350" w:type="dxa"/>
          </w:tcPr>
          <w:p w14:paraId="23B0B38A" w14:textId="77777777" w:rsidR="00EE590F" w:rsidRDefault="00167845" w:rsidP="00EE590F">
            <w:pPr>
              <w:pStyle w:val="Tabletext"/>
              <w:rPr>
                <w:rFonts w:cs="Arial"/>
              </w:rPr>
            </w:pPr>
            <w:r>
              <w:rPr>
                <w:rFonts w:cs="Arial"/>
              </w:rPr>
              <w:t>10/11/2012</w:t>
            </w:r>
          </w:p>
        </w:tc>
        <w:tc>
          <w:tcPr>
            <w:tcW w:w="4764" w:type="dxa"/>
          </w:tcPr>
          <w:p w14:paraId="23B0B38B" w14:textId="77777777" w:rsidR="00EE590F" w:rsidRDefault="00167845" w:rsidP="00F14E1B">
            <w:pPr>
              <w:pStyle w:val="Tabletext"/>
              <w:jc w:val="left"/>
              <w:rPr>
                <w:rFonts w:cs="Arial"/>
              </w:rPr>
            </w:pPr>
            <w:r>
              <w:rPr>
                <w:rFonts w:cs="Arial"/>
              </w:rPr>
              <w:t>Incorporated Steve Richard’s changes</w:t>
            </w:r>
          </w:p>
        </w:tc>
      </w:tr>
      <w:tr w:rsidR="00BB4575" w:rsidRPr="00FE282E" w14:paraId="23B0B391" w14:textId="77777777" w:rsidTr="00EF0B79">
        <w:tc>
          <w:tcPr>
            <w:tcW w:w="1080" w:type="dxa"/>
          </w:tcPr>
          <w:p w14:paraId="23B0B38D" w14:textId="77777777" w:rsidR="00BB4575" w:rsidRDefault="003703E6" w:rsidP="00981587">
            <w:pPr>
              <w:pStyle w:val="Tabletext"/>
              <w:rPr>
                <w:rFonts w:cs="Arial"/>
                <w:lang w:eastAsia="zh-CN"/>
              </w:rPr>
            </w:pPr>
            <w:r>
              <w:rPr>
                <w:rFonts w:cs="Arial" w:hint="eastAsia"/>
                <w:lang w:eastAsia="zh-CN"/>
              </w:rPr>
              <w:t>2</w:t>
            </w:r>
            <w:r w:rsidR="00BB4575">
              <w:rPr>
                <w:rFonts w:cs="Arial" w:hint="eastAsia"/>
                <w:lang w:eastAsia="zh-CN"/>
              </w:rPr>
              <w:t>.</w:t>
            </w:r>
            <w:r>
              <w:rPr>
                <w:rFonts w:cs="Arial" w:hint="eastAsia"/>
                <w:lang w:eastAsia="zh-CN"/>
              </w:rPr>
              <w:t>1</w:t>
            </w:r>
          </w:p>
        </w:tc>
        <w:tc>
          <w:tcPr>
            <w:tcW w:w="1530" w:type="dxa"/>
          </w:tcPr>
          <w:p w14:paraId="23B0B38E" w14:textId="77777777" w:rsidR="00BB4575" w:rsidRDefault="00BB4575" w:rsidP="00981587">
            <w:pPr>
              <w:pStyle w:val="Tabletext"/>
              <w:rPr>
                <w:rFonts w:cs="Arial"/>
                <w:lang w:eastAsia="zh-CN"/>
              </w:rPr>
            </w:pPr>
            <w:r>
              <w:rPr>
                <w:rFonts w:cs="Arial" w:hint="eastAsia"/>
                <w:lang w:eastAsia="zh-CN"/>
              </w:rPr>
              <w:t>SCR</w:t>
            </w:r>
          </w:p>
        </w:tc>
        <w:tc>
          <w:tcPr>
            <w:tcW w:w="1350" w:type="dxa"/>
          </w:tcPr>
          <w:p w14:paraId="23B0B38F" w14:textId="77777777" w:rsidR="00BB4575" w:rsidRDefault="00BB4575" w:rsidP="00EE590F">
            <w:pPr>
              <w:pStyle w:val="Tabletext"/>
              <w:rPr>
                <w:rFonts w:cs="Arial"/>
              </w:rPr>
            </w:pPr>
            <w:r>
              <w:rPr>
                <w:rFonts w:cs="Arial"/>
              </w:rPr>
              <w:t>10/1</w:t>
            </w:r>
            <w:r>
              <w:rPr>
                <w:rFonts w:cs="Arial" w:hint="eastAsia"/>
                <w:lang w:eastAsia="zh-CN"/>
              </w:rPr>
              <w:t>6</w:t>
            </w:r>
            <w:r>
              <w:rPr>
                <w:rFonts w:cs="Arial"/>
              </w:rPr>
              <w:t>/2012</w:t>
            </w:r>
          </w:p>
        </w:tc>
        <w:tc>
          <w:tcPr>
            <w:tcW w:w="4764" w:type="dxa"/>
          </w:tcPr>
          <w:p w14:paraId="23B0B390" w14:textId="77777777" w:rsidR="005166EB" w:rsidRDefault="00BB4575" w:rsidP="00F14E1B">
            <w:pPr>
              <w:pStyle w:val="Tabletext"/>
              <w:jc w:val="left"/>
              <w:rPr>
                <w:rFonts w:cs="Arial"/>
                <w:lang w:eastAsia="zh-CN"/>
              </w:rPr>
            </w:pPr>
            <w:r>
              <w:rPr>
                <w:rFonts w:cs="Arial"/>
              </w:rPr>
              <w:t xml:space="preserve">Incorporated </w:t>
            </w:r>
            <w:proofErr w:type="spellStart"/>
            <w:r w:rsidR="003703E6">
              <w:rPr>
                <w:rFonts w:cs="Arial" w:hint="eastAsia"/>
                <w:lang w:eastAsia="zh-CN"/>
              </w:rPr>
              <w:t>AnthroTech</w:t>
            </w:r>
            <w:proofErr w:type="spellEnd"/>
            <w:r w:rsidR="003703E6">
              <w:rPr>
                <w:rFonts w:cs="Arial" w:hint="eastAsia"/>
                <w:lang w:eastAsia="zh-CN"/>
              </w:rPr>
              <w:t xml:space="preserve"> end-user research input</w:t>
            </w:r>
            <w:r>
              <w:rPr>
                <w:rFonts w:cs="Arial" w:hint="eastAsia"/>
                <w:lang w:eastAsia="zh-CN"/>
              </w:rPr>
              <w:t xml:space="preserve"> </w:t>
            </w:r>
          </w:p>
        </w:tc>
      </w:tr>
      <w:tr w:rsidR="00BB4575" w:rsidRPr="00FE282E" w14:paraId="23B0B396" w14:textId="77777777" w:rsidTr="00EF0B79">
        <w:tc>
          <w:tcPr>
            <w:tcW w:w="1080" w:type="dxa"/>
          </w:tcPr>
          <w:p w14:paraId="23B0B392" w14:textId="77777777" w:rsidR="00BB4575" w:rsidRDefault="00EB732F" w:rsidP="00981587">
            <w:pPr>
              <w:pStyle w:val="Tabletext"/>
              <w:rPr>
                <w:rFonts w:cs="Arial"/>
              </w:rPr>
            </w:pPr>
            <w:r>
              <w:rPr>
                <w:rFonts w:cs="Arial"/>
              </w:rPr>
              <w:t>2.2</w:t>
            </w:r>
          </w:p>
        </w:tc>
        <w:tc>
          <w:tcPr>
            <w:tcW w:w="1530" w:type="dxa"/>
          </w:tcPr>
          <w:p w14:paraId="23B0B393" w14:textId="77777777" w:rsidR="00BB4575" w:rsidRDefault="00EB732F" w:rsidP="00981587">
            <w:pPr>
              <w:pStyle w:val="Tabletext"/>
              <w:rPr>
                <w:rFonts w:cs="Arial"/>
              </w:rPr>
            </w:pPr>
            <w:r>
              <w:rPr>
                <w:rFonts w:cs="Arial"/>
              </w:rPr>
              <w:t>SCR</w:t>
            </w:r>
          </w:p>
        </w:tc>
        <w:tc>
          <w:tcPr>
            <w:tcW w:w="1350" w:type="dxa"/>
          </w:tcPr>
          <w:p w14:paraId="23B0B394" w14:textId="77777777" w:rsidR="00BB4575" w:rsidRDefault="00EB732F" w:rsidP="00EE590F">
            <w:pPr>
              <w:pStyle w:val="Tabletext"/>
              <w:rPr>
                <w:rFonts w:cs="Arial"/>
              </w:rPr>
            </w:pPr>
            <w:r>
              <w:rPr>
                <w:rFonts w:cs="Arial"/>
              </w:rPr>
              <w:t>10/18/2012</w:t>
            </w:r>
          </w:p>
        </w:tc>
        <w:tc>
          <w:tcPr>
            <w:tcW w:w="4764" w:type="dxa"/>
          </w:tcPr>
          <w:p w14:paraId="23B0B395" w14:textId="77777777" w:rsidR="00BB4575" w:rsidRDefault="00EB732F" w:rsidP="00F14E1B">
            <w:pPr>
              <w:pStyle w:val="Tabletext"/>
              <w:jc w:val="left"/>
              <w:rPr>
                <w:rFonts w:cs="Arial"/>
              </w:rPr>
            </w:pPr>
            <w:r>
              <w:rPr>
                <w:rFonts w:cs="Arial"/>
              </w:rPr>
              <w:t xml:space="preserve">Incorporate </w:t>
            </w:r>
            <w:r w:rsidR="00911B48" w:rsidRPr="00911B48">
              <w:rPr>
                <w:rFonts w:cs="Arial"/>
              </w:rPr>
              <w:t xml:space="preserve">Matt </w:t>
            </w:r>
            <w:proofErr w:type="spellStart"/>
            <w:r w:rsidR="00911B48" w:rsidRPr="00911B48">
              <w:rPr>
                <w:rFonts w:cs="Arial"/>
              </w:rPr>
              <w:t>MacKenzie</w:t>
            </w:r>
            <w:r w:rsidR="00911B48">
              <w:rPr>
                <w:rFonts w:cs="Arial"/>
              </w:rPr>
              <w:t>’s</w:t>
            </w:r>
            <w:proofErr w:type="spellEnd"/>
            <w:r w:rsidR="00911B48" w:rsidRPr="00911B48">
              <w:rPr>
                <w:rFonts w:cs="Arial"/>
              </w:rPr>
              <w:t xml:space="preserve"> </w:t>
            </w:r>
            <w:r>
              <w:rPr>
                <w:rFonts w:cs="Arial"/>
              </w:rPr>
              <w:t>revisions</w:t>
            </w:r>
          </w:p>
        </w:tc>
      </w:tr>
      <w:tr w:rsidR="00BB4575" w:rsidRPr="00FE282E" w14:paraId="23B0B39B" w14:textId="77777777" w:rsidTr="00EF0B79">
        <w:tc>
          <w:tcPr>
            <w:tcW w:w="1080" w:type="dxa"/>
          </w:tcPr>
          <w:p w14:paraId="23B0B397" w14:textId="77777777" w:rsidR="00BB4575" w:rsidRDefault="00406173" w:rsidP="00981587">
            <w:pPr>
              <w:pStyle w:val="Tabletext"/>
              <w:rPr>
                <w:rFonts w:cs="Arial"/>
              </w:rPr>
            </w:pPr>
            <w:r>
              <w:rPr>
                <w:rFonts w:cs="Arial"/>
              </w:rPr>
              <w:t>2.3</w:t>
            </w:r>
          </w:p>
        </w:tc>
        <w:tc>
          <w:tcPr>
            <w:tcW w:w="1530" w:type="dxa"/>
          </w:tcPr>
          <w:p w14:paraId="23B0B398" w14:textId="77777777" w:rsidR="00BB4575" w:rsidRDefault="00406173" w:rsidP="00981587">
            <w:pPr>
              <w:pStyle w:val="Tabletext"/>
              <w:rPr>
                <w:rFonts w:cs="Arial"/>
              </w:rPr>
            </w:pPr>
            <w:r>
              <w:rPr>
                <w:rFonts w:cs="Arial"/>
              </w:rPr>
              <w:t>SCR</w:t>
            </w:r>
          </w:p>
        </w:tc>
        <w:tc>
          <w:tcPr>
            <w:tcW w:w="1350" w:type="dxa"/>
          </w:tcPr>
          <w:p w14:paraId="23B0B399" w14:textId="77777777" w:rsidR="00BB4575" w:rsidRDefault="00406173" w:rsidP="00F70222">
            <w:pPr>
              <w:pStyle w:val="Tabletext"/>
              <w:rPr>
                <w:rFonts w:cs="Arial"/>
              </w:rPr>
            </w:pPr>
            <w:r>
              <w:rPr>
                <w:rFonts w:cs="Arial"/>
              </w:rPr>
              <w:t>10/1</w:t>
            </w:r>
            <w:r w:rsidR="00F70222">
              <w:rPr>
                <w:rFonts w:cs="Arial"/>
              </w:rPr>
              <w:t>9</w:t>
            </w:r>
            <w:r>
              <w:rPr>
                <w:rFonts w:cs="Arial"/>
              </w:rPr>
              <w:t>/2012</w:t>
            </w:r>
          </w:p>
        </w:tc>
        <w:tc>
          <w:tcPr>
            <w:tcW w:w="4764" w:type="dxa"/>
          </w:tcPr>
          <w:p w14:paraId="23B0B39A" w14:textId="77777777" w:rsidR="00BB4575" w:rsidRDefault="00406173" w:rsidP="00F14E1B">
            <w:pPr>
              <w:pStyle w:val="Tabletext"/>
              <w:jc w:val="left"/>
              <w:rPr>
                <w:rFonts w:cs="Arial"/>
              </w:rPr>
            </w:pPr>
            <w:r>
              <w:rPr>
                <w:rFonts w:cs="Arial"/>
              </w:rPr>
              <w:t>Incorporate Ryan Clark’s revisions</w:t>
            </w:r>
          </w:p>
        </w:tc>
      </w:tr>
      <w:tr w:rsidR="00406173" w:rsidRPr="00FE282E" w14:paraId="23B0B3A0" w14:textId="77777777" w:rsidTr="00EF0B79">
        <w:tc>
          <w:tcPr>
            <w:tcW w:w="1080" w:type="dxa"/>
          </w:tcPr>
          <w:p w14:paraId="23B0B39C" w14:textId="77777777" w:rsidR="00406173" w:rsidRDefault="00B82474" w:rsidP="00981587">
            <w:pPr>
              <w:pStyle w:val="Tabletext"/>
              <w:rPr>
                <w:rFonts w:cs="Arial"/>
              </w:rPr>
            </w:pPr>
            <w:r>
              <w:rPr>
                <w:rFonts w:cs="Arial"/>
              </w:rPr>
              <w:t>2.4</w:t>
            </w:r>
          </w:p>
        </w:tc>
        <w:tc>
          <w:tcPr>
            <w:tcW w:w="1530" w:type="dxa"/>
          </w:tcPr>
          <w:p w14:paraId="23B0B39D" w14:textId="77777777" w:rsidR="00406173" w:rsidRDefault="00B82474" w:rsidP="00981587">
            <w:pPr>
              <w:pStyle w:val="Tabletext"/>
              <w:rPr>
                <w:rFonts w:cs="Arial"/>
              </w:rPr>
            </w:pPr>
            <w:r>
              <w:rPr>
                <w:rFonts w:cs="Arial"/>
              </w:rPr>
              <w:t>SCR</w:t>
            </w:r>
          </w:p>
        </w:tc>
        <w:tc>
          <w:tcPr>
            <w:tcW w:w="1350" w:type="dxa"/>
          </w:tcPr>
          <w:p w14:paraId="23B0B39E" w14:textId="77777777" w:rsidR="00406173" w:rsidRDefault="00B82474" w:rsidP="008A18D6">
            <w:pPr>
              <w:pStyle w:val="Tabletext"/>
              <w:rPr>
                <w:rFonts w:cs="Arial"/>
              </w:rPr>
            </w:pPr>
            <w:r>
              <w:rPr>
                <w:rFonts w:cs="Arial"/>
              </w:rPr>
              <w:t>10/</w:t>
            </w:r>
            <w:r w:rsidR="008A18D6">
              <w:rPr>
                <w:rFonts w:cs="Arial"/>
              </w:rPr>
              <w:t>1</w:t>
            </w:r>
            <w:r>
              <w:rPr>
                <w:rFonts w:cs="Arial"/>
              </w:rPr>
              <w:t>9/2012</w:t>
            </w:r>
          </w:p>
        </w:tc>
        <w:tc>
          <w:tcPr>
            <w:tcW w:w="4764" w:type="dxa"/>
          </w:tcPr>
          <w:p w14:paraId="23B0B39F" w14:textId="77777777" w:rsidR="00406173" w:rsidRDefault="00B82474" w:rsidP="00F14E1B">
            <w:pPr>
              <w:pStyle w:val="Tabletext"/>
              <w:jc w:val="left"/>
              <w:rPr>
                <w:rFonts w:cs="Arial"/>
              </w:rPr>
            </w:pPr>
            <w:bookmarkStart w:id="6" w:name="OLE_LINK5"/>
            <w:bookmarkStart w:id="7" w:name="OLE_LINK6"/>
            <w:r>
              <w:rPr>
                <w:rFonts w:cs="Arial"/>
              </w:rPr>
              <w:t xml:space="preserve">Duane </w:t>
            </w:r>
            <w:proofErr w:type="spellStart"/>
            <w:r>
              <w:rPr>
                <w:rFonts w:cs="Arial"/>
              </w:rPr>
              <w:t>Nickull</w:t>
            </w:r>
            <w:bookmarkEnd w:id="6"/>
            <w:bookmarkEnd w:id="7"/>
            <w:proofErr w:type="spellEnd"/>
          </w:p>
        </w:tc>
      </w:tr>
      <w:tr w:rsidR="00B82474" w:rsidRPr="00FE282E" w14:paraId="23B0B3A5" w14:textId="77777777" w:rsidTr="00EF0B79">
        <w:tc>
          <w:tcPr>
            <w:tcW w:w="1080" w:type="dxa"/>
          </w:tcPr>
          <w:p w14:paraId="23B0B3A1" w14:textId="77777777" w:rsidR="00B82474" w:rsidRDefault="00D57C56" w:rsidP="00981587">
            <w:pPr>
              <w:pStyle w:val="Tabletext"/>
              <w:rPr>
                <w:rFonts w:cs="Arial"/>
              </w:rPr>
            </w:pPr>
            <w:r>
              <w:rPr>
                <w:rFonts w:cs="Arial"/>
              </w:rPr>
              <w:t>2.5.3</w:t>
            </w:r>
          </w:p>
        </w:tc>
        <w:tc>
          <w:tcPr>
            <w:tcW w:w="1530" w:type="dxa"/>
          </w:tcPr>
          <w:p w14:paraId="23B0B3A2" w14:textId="77777777" w:rsidR="00B82474" w:rsidRDefault="00D57C56" w:rsidP="00981587">
            <w:pPr>
              <w:pStyle w:val="Tabletext"/>
              <w:rPr>
                <w:rFonts w:cs="Arial"/>
              </w:rPr>
            </w:pPr>
            <w:r>
              <w:rPr>
                <w:rFonts w:cs="Arial"/>
              </w:rPr>
              <w:t>SCR</w:t>
            </w:r>
          </w:p>
        </w:tc>
        <w:tc>
          <w:tcPr>
            <w:tcW w:w="1350" w:type="dxa"/>
          </w:tcPr>
          <w:p w14:paraId="23B0B3A3" w14:textId="77777777" w:rsidR="00B82474" w:rsidRDefault="00D57C56" w:rsidP="00EE590F">
            <w:pPr>
              <w:pStyle w:val="Tabletext"/>
              <w:rPr>
                <w:rFonts w:cs="Arial"/>
              </w:rPr>
            </w:pPr>
            <w:r>
              <w:rPr>
                <w:rFonts w:cs="Arial"/>
              </w:rPr>
              <w:t>10/26/2012</w:t>
            </w:r>
          </w:p>
        </w:tc>
        <w:tc>
          <w:tcPr>
            <w:tcW w:w="4764" w:type="dxa"/>
          </w:tcPr>
          <w:p w14:paraId="23B0B3A4" w14:textId="77777777" w:rsidR="00B82474" w:rsidRDefault="00D57C56" w:rsidP="00F14E1B">
            <w:pPr>
              <w:pStyle w:val="Tabletext"/>
              <w:jc w:val="left"/>
              <w:rPr>
                <w:rFonts w:cs="Arial"/>
              </w:rPr>
            </w:pPr>
            <w:r>
              <w:rPr>
                <w:rFonts w:cs="Arial"/>
              </w:rPr>
              <w:t>Restructured document to incorporate Steve Richard’s proposal.</w:t>
            </w:r>
          </w:p>
        </w:tc>
      </w:tr>
      <w:tr w:rsidR="008450F2" w:rsidRPr="00FE282E" w14:paraId="23B0B3AA" w14:textId="77777777" w:rsidTr="00EF0B79">
        <w:tc>
          <w:tcPr>
            <w:tcW w:w="1080" w:type="dxa"/>
          </w:tcPr>
          <w:p w14:paraId="23B0B3A6" w14:textId="77777777" w:rsidR="008450F2" w:rsidRDefault="008450F2" w:rsidP="00981587">
            <w:pPr>
              <w:pStyle w:val="Tabletext"/>
              <w:rPr>
                <w:rFonts w:cs="Arial"/>
              </w:rPr>
            </w:pPr>
            <w:r>
              <w:rPr>
                <w:rFonts w:cs="Arial"/>
              </w:rPr>
              <w:t>2.6</w:t>
            </w:r>
          </w:p>
        </w:tc>
        <w:tc>
          <w:tcPr>
            <w:tcW w:w="1530" w:type="dxa"/>
          </w:tcPr>
          <w:p w14:paraId="23B0B3A7" w14:textId="77777777" w:rsidR="008450F2" w:rsidRDefault="008450F2" w:rsidP="00981587">
            <w:pPr>
              <w:pStyle w:val="Tabletext"/>
              <w:rPr>
                <w:rFonts w:cs="Arial"/>
              </w:rPr>
            </w:pPr>
            <w:r>
              <w:rPr>
                <w:rFonts w:cs="Arial"/>
              </w:rPr>
              <w:t>SCR</w:t>
            </w:r>
          </w:p>
        </w:tc>
        <w:tc>
          <w:tcPr>
            <w:tcW w:w="1350" w:type="dxa"/>
          </w:tcPr>
          <w:p w14:paraId="23B0B3A8" w14:textId="77777777" w:rsidR="008450F2" w:rsidRDefault="008450F2" w:rsidP="00EE590F">
            <w:pPr>
              <w:pStyle w:val="Tabletext"/>
              <w:rPr>
                <w:rFonts w:cs="Arial"/>
              </w:rPr>
            </w:pPr>
            <w:r>
              <w:rPr>
                <w:rFonts w:cs="Arial"/>
              </w:rPr>
              <w:t>10/31/2012</w:t>
            </w:r>
          </w:p>
        </w:tc>
        <w:tc>
          <w:tcPr>
            <w:tcW w:w="4764" w:type="dxa"/>
          </w:tcPr>
          <w:p w14:paraId="23B0B3A9" w14:textId="77777777" w:rsidR="008450F2" w:rsidRDefault="008450F2" w:rsidP="00F14E1B">
            <w:pPr>
              <w:pStyle w:val="Tabletext"/>
              <w:jc w:val="left"/>
              <w:rPr>
                <w:rFonts w:cs="Arial"/>
              </w:rPr>
            </w:pPr>
            <w:r>
              <w:rPr>
                <w:rFonts w:cs="Arial"/>
              </w:rPr>
              <w:t xml:space="preserve">Incorporate </w:t>
            </w:r>
            <w:r w:rsidRPr="00911B48">
              <w:rPr>
                <w:rFonts w:cs="Arial"/>
              </w:rPr>
              <w:t xml:space="preserve">Matt </w:t>
            </w:r>
            <w:proofErr w:type="spellStart"/>
            <w:r w:rsidRPr="00911B48">
              <w:rPr>
                <w:rFonts w:cs="Arial"/>
              </w:rPr>
              <w:t>MacKenzie</w:t>
            </w:r>
            <w:r>
              <w:rPr>
                <w:rFonts w:cs="Arial"/>
              </w:rPr>
              <w:t>’s</w:t>
            </w:r>
            <w:proofErr w:type="spellEnd"/>
            <w:r w:rsidRPr="00911B48">
              <w:rPr>
                <w:rFonts w:cs="Arial"/>
              </w:rPr>
              <w:t xml:space="preserve"> </w:t>
            </w:r>
            <w:r>
              <w:rPr>
                <w:rFonts w:cs="Arial"/>
              </w:rPr>
              <w:t>revisions</w:t>
            </w:r>
          </w:p>
        </w:tc>
      </w:tr>
      <w:tr w:rsidR="00F14E1B" w:rsidRPr="00FE282E" w14:paraId="23B0B3AF" w14:textId="77777777" w:rsidTr="00EF0B79">
        <w:tc>
          <w:tcPr>
            <w:tcW w:w="1080" w:type="dxa"/>
          </w:tcPr>
          <w:p w14:paraId="23B0B3AB" w14:textId="77777777" w:rsidR="00F14E1B" w:rsidRDefault="00F14E1B" w:rsidP="00981587">
            <w:pPr>
              <w:pStyle w:val="Tabletext"/>
              <w:rPr>
                <w:rFonts w:cs="Arial"/>
              </w:rPr>
            </w:pPr>
            <w:r>
              <w:rPr>
                <w:rFonts w:cs="Arial"/>
              </w:rPr>
              <w:t>2.7</w:t>
            </w:r>
          </w:p>
        </w:tc>
        <w:tc>
          <w:tcPr>
            <w:tcW w:w="1530" w:type="dxa"/>
          </w:tcPr>
          <w:p w14:paraId="23B0B3AC" w14:textId="77777777" w:rsidR="00F14E1B" w:rsidRDefault="00F14E1B" w:rsidP="00981587">
            <w:pPr>
              <w:pStyle w:val="Tabletext"/>
              <w:rPr>
                <w:rFonts w:cs="Arial"/>
              </w:rPr>
            </w:pPr>
            <w:r>
              <w:rPr>
                <w:rFonts w:cs="Arial"/>
              </w:rPr>
              <w:t>SCR</w:t>
            </w:r>
          </w:p>
        </w:tc>
        <w:tc>
          <w:tcPr>
            <w:tcW w:w="1350" w:type="dxa"/>
          </w:tcPr>
          <w:p w14:paraId="23B0B3AD" w14:textId="77777777" w:rsidR="00F14E1B" w:rsidRDefault="00F14E1B" w:rsidP="00EE590F">
            <w:pPr>
              <w:pStyle w:val="Tabletext"/>
              <w:rPr>
                <w:rFonts w:cs="Arial"/>
              </w:rPr>
            </w:pPr>
            <w:r>
              <w:rPr>
                <w:rFonts w:cs="Arial"/>
              </w:rPr>
              <w:t>11/05/2012</w:t>
            </w:r>
          </w:p>
        </w:tc>
        <w:tc>
          <w:tcPr>
            <w:tcW w:w="4764" w:type="dxa"/>
          </w:tcPr>
          <w:p w14:paraId="23B0B3AE" w14:textId="77777777" w:rsidR="00F14E1B" w:rsidRDefault="00F14E1B" w:rsidP="002A6E66">
            <w:pPr>
              <w:pStyle w:val="Tabletext"/>
              <w:jc w:val="left"/>
              <w:rPr>
                <w:rFonts w:cs="Arial"/>
              </w:rPr>
            </w:pPr>
            <w:r>
              <w:rPr>
                <w:rFonts w:cs="Arial"/>
              </w:rPr>
              <w:t xml:space="preserve">Incorporate </w:t>
            </w:r>
            <w:r w:rsidR="002A6E66">
              <w:rPr>
                <w:rFonts w:cs="Arial"/>
              </w:rPr>
              <w:t>D</w:t>
            </w:r>
            <w:r>
              <w:rPr>
                <w:rFonts w:cs="Arial"/>
              </w:rPr>
              <w:t xml:space="preserve">uane </w:t>
            </w:r>
            <w:proofErr w:type="spellStart"/>
            <w:r>
              <w:rPr>
                <w:rFonts w:cs="Arial"/>
              </w:rPr>
              <w:t>Nickull</w:t>
            </w:r>
            <w:proofErr w:type="spellEnd"/>
            <w:r>
              <w:rPr>
                <w:rFonts w:cs="Arial"/>
              </w:rPr>
              <w:t xml:space="preserve"> </w:t>
            </w:r>
          </w:p>
        </w:tc>
      </w:tr>
    </w:tbl>
    <w:p w14:paraId="23B0B3B0" w14:textId="77777777" w:rsidR="00D0170D" w:rsidRPr="00AC23DB" w:rsidRDefault="00D0170D" w:rsidP="00981587">
      <w:pPr>
        <w:pStyle w:val="Title"/>
        <w:jc w:val="both"/>
        <w:rPr>
          <w:rFonts w:ascii="Arial" w:hAnsi="Arial" w:cs="Arial"/>
          <w:b w:val="0"/>
        </w:rPr>
      </w:pPr>
    </w:p>
    <w:p w14:paraId="23B0B3B1" w14:textId="77777777" w:rsidR="001107CE" w:rsidRDefault="001107CE" w:rsidP="00C069C4">
      <w:r>
        <w:br w:type="page"/>
      </w:r>
    </w:p>
    <w:p w14:paraId="23B0B3B2" w14:textId="77777777" w:rsidR="001107CE" w:rsidRPr="00115752" w:rsidRDefault="001107CE" w:rsidP="00115752">
      <w:pPr>
        <w:ind w:left="288" w:right="288"/>
        <w:rPr>
          <w:iCs/>
        </w:rPr>
      </w:pPr>
    </w:p>
    <w:p w14:paraId="23B0B3B3" w14:textId="77777777" w:rsidR="001107CE" w:rsidRPr="00115752" w:rsidRDefault="001107CE" w:rsidP="00115752">
      <w:pPr>
        <w:ind w:left="288" w:right="288"/>
        <w:jc w:val="center"/>
        <w:rPr>
          <w:b/>
          <w:iCs/>
          <w:sz w:val="28"/>
        </w:rPr>
      </w:pPr>
      <w:commentRangeStart w:id="8"/>
      <w:r w:rsidRPr="00115752">
        <w:rPr>
          <w:b/>
          <w:iCs/>
          <w:sz w:val="28"/>
        </w:rPr>
        <w:t>Executive Summary</w:t>
      </w:r>
      <w:commentRangeEnd w:id="8"/>
      <w:r w:rsidR="00FD5DCB">
        <w:rPr>
          <w:rStyle w:val="CommentReference"/>
        </w:rPr>
        <w:commentReference w:id="8"/>
      </w:r>
    </w:p>
    <w:p w14:paraId="23B0B3B4" w14:textId="77777777" w:rsidR="001107CE" w:rsidRPr="00115752" w:rsidRDefault="001107CE" w:rsidP="001107CE">
      <w:pPr>
        <w:ind w:left="288" w:right="288"/>
      </w:pPr>
      <w:r w:rsidRPr="00115752">
        <w:t xml:space="preserve">It is the </w:t>
      </w:r>
      <w:r w:rsidR="002A6E66">
        <w:t xml:space="preserve">U.S. Department of Energy (or </w:t>
      </w:r>
      <w:r w:rsidR="00850C64">
        <w:t>DOE</w:t>
      </w:r>
      <w:r w:rsidR="002A6E66">
        <w:t>)</w:t>
      </w:r>
      <w:r w:rsidRPr="00115752">
        <w:t xml:space="preserve"> vision to discover and exploit geothermal energy sources (s. Section </w:t>
      </w:r>
      <w:r w:rsidR="00FD5DCB">
        <w:fldChar w:fldCharType="begin"/>
      </w:r>
      <w:r w:rsidR="00FD5DCB">
        <w:instrText xml:space="preserve"> REF _Ref339010886 \r \h  \* MERGEFORMAT </w:instrText>
      </w:r>
      <w:r w:rsidR="00FD5DCB">
        <w:fldChar w:fldCharType="separate"/>
      </w:r>
      <w:r w:rsidR="00575885" w:rsidRPr="00115752">
        <w:t>1.1</w:t>
      </w:r>
      <w:r w:rsidR="00FD5DCB">
        <w:fldChar w:fldCharType="end"/>
      </w:r>
      <w:r w:rsidRPr="00115752">
        <w:t xml:space="preserve">). The </w:t>
      </w:r>
      <w:r w:rsidR="00850C64">
        <w:t>DOE</w:t>
      </w:r>
      <w:r w:rsidRPr="00115752">
        <w:t xml:space="preserve"> and other organizations are funding a variety of research activities around that vision. So far these research activities focus on either </w:t>
      </w:r>
      <w:r w:rsidRPr="00115752">
        <w:rPr>
          <w:b/>
        </w:rPr>
        <w:t>collecting</w:t>
      </w:r>
      <w:r w:rsidRPr="00115752">
        <w:t xml:space="preserve"> geothermal data or </w:t>
      </w:r>
      <w:r w:rsidRPr="00115752">
        <w:rPr>
          <w:b/>
        </w:rPr>
        <w:t>presenting and analyzing</w:t>
      </w:r>
      <w:r w:rsidRPr="00115752">
        <w:t xml:space="preserve"> such data.</w:t>
      </w:r>
    </w:p>
    <w:p w14:paraId="23B0B3B5" w14:textId="77777777" w:rsidR="001107CE" w:rsidRPr="00115752" w:rsidRDefault="001107CE" w:rsidP="001107CE">
      <w:pPr>
        <w:ind w:left="288" w:right="288"/>
      </w:pPr>
    </w:p>
    <w:p w14:paraId="23B0B3B6" w14:textId="77777777" w:rsidR="001107CE" w:rsidRPr="00115752" w:rsidRDefault="001107CE" w:rsidP="00115752">
      <w:pPr>
        <w:ind w:left="288" w:right="288"/>
        <w:rPr>
          <w:b/>
          <w:iCs/>
        </w:rPr>
      </w:pPr>
      <w:r w:rsidRPr="00115752">
        <w:rPr>
          <w:b/>
          <w:iCs/>
        </w:rPr>
        <w:t>Existing Data Collection Activities:</w:t>
      </w:r>
    </w:p>
    <w:p w14:paraId="23B0B3B7" w14:textId="77777777" w:rsidR="001107CE" w:rsidRPr="00115752" w:rsidRDefault="001107CE" w:rsidP="001107CE">
      <w:pPr>
        <w:ind w:left="288" w:right="288"/>
        <w:rPr>
          <w:iCs/>
        </w:rPr>
      </w:pPr>
      <w:r w:rsidRPr="00115752">
        <w:rPr>
          <w:iCs/>
        </w:rPr>
        <w:t xml:space="preserve">Data collection activities focused on the creation of various repositories of geothermal data. For example, </w:t>
      </w:r>
      <w:r w:rsidR="00850C64">
        <w:rPr>
          <w:iCs/>
        </w:rPr>
        <w:t>DOE</w:t>
      </w:r>
      <w:r w:rsidRPr="00115752">
        <w:rPr>
          <w:iCs/>
        </w:rPr>
        <w:t>-GDR</w:t>
      </w:r>
      <w:r w:rsidR="002A6E66">
        <w:rPr>
          <w:iCs/>
        </w:rPr>
        <w:t xml:space="preserve"> – Geothermal Data Repository</w:t>
      </w:r>
      <w:r w:rsidRPr="00115752">
        <w:rPr>
          <w:iCs/>
        </w:rPr>
        <w:t xml:space="preserve"> (</w:t>
      </w:r>
      <w:hyperlink r:id="rId14" w:history="1">
        <w:r w:rsidRPr="00115752">
          <w:rPr>
            <w:rStyle w:val="Hyperlink"/>
          </w:rPr>
          <w:t>https://gdr.openei.org</w:t>
        </w:r>
      </w:hyperlink>
      <w:r w:rsidRPr="00115752">
        <w:t>)</w:t>
      </w:r>
      <w:r w:rsidRPr="00115752">
        <w:rPr>
          <w:iCs/>
        </w:rPr>
        <w:t>, SMU</w:t>
      </w:r>
      <w:r w:rsidR="002A6E66">
        <w:rPr>
          <w:iCs/>
        </w:rPr>
        <w:t xml:space="preserve"> – Southern Methodist University</w:t>
      </w:r>
      <w:r w:rsidRPr="00115752">
        <w:rPr>
          <w:iCs/>
        </w:rPr>
        <w:t xml:space="preserve"> (http://geothermal.smu.edu), EGI</w:t>
      </w:r>
      <w:r w:rsidR="002A6E66">
        <w:rPr>
          <w:iCs/>
        </w:rPr>
        <w:t xml:space="preserve"> – Energy and Geosciences Institute</w:t>
      </w:r>
      <w:r w:rsidRPr="00115752">
        <w:rPr>
          <w:iCs/>
        </w:rPr>
        <w:t xml:space="preserve"> (</w:t>
      </w:r>
      <w:hyperlink r:id="rId15" w:history="1">
        <w:r w:rsidRPr="00115752">
          <w:rPr>
            <w:rStyle w:val="Hyperlink"/>
          </w:rPr>
          <w:t>http://egi.utah.edu/</w:t>
        </w:r>
      </w:hyperlink>
      <w:r w:rsidRPr="00115752">
        <w:t>)</w:t>
      </w:r>
      <w:r w:rsidRPr="00115752">
        <w:rPr>
          <w:iCs/>
        </w:rPr>
        <w:t xml:space="preserve">, USGS </w:t>
      </w:r>
      <w:r w:rsidR="00850C64">
        <w:rPr>
          <w:iCs/>
        </w:rPr>
        <w:t xml:space="preserve">– U.S. Geological Survey </w:t>
      </w:r>
      <w:r w:rsidRPr="00115752">
        <w:rPr>
          <w:iCs/>
        </w:rPr>
        <w:t>(</w:t>
      </w:r>
      <w:hyperlink r:id="rId16" w:history="1">
        <w:r w:rsidRPr="00115752">
          <w:rPr>
            <w:rStyle w:val="Hyperlink"/>
          </w:rPr>
          <w:t>http://energy.usgs.gov/OtherEnergy/Geothermal.aspx</w:t>
        </w:r>
      </w:hyperlink>
      <w:r w:rsidRPr="00115752">
        <w:t>)</w:t>
      </w:r>
      <w:r w:rsidRPr="00115752">
        <w:rPr>
          <w:iCs/>
        </w:rPr>
        <w:t>, and AASG</w:t>
      </w:r>
      <w:r w:rsidR="00850C64">
        <w:rPr>
          <w:iCs/>
        </w:rPr>
        <w:t xml:space="preserve"> – </w:t>
      </w:r>
      <w:r w:rsidR="00850C64" w:rsidRPr="00850C64">
        <w:rPr>
          <w:iCs/>
        </w:rPr>
        <w:t>Association of American State Geologists</w:t>
      </w:r>
      <w:r w:rsidR="00850C64">
        <w:rPr>
          <w:iCs/>
        </w:rPr>
        <w:t xml:space="preserve"> </w:t>
      </w:r>
      <w:r w:rsidRPr="00115752">
        <w:rPr>
          <w:iCs/>
        </w:rPr>
        <w:t>(</w:t>
      </w:r>
      <w:hyperlink r:id="rId17" w:history="1">
        <w:r w:rsidRPr="00115752">
          <w:rPr>
            <w:rStyle w:val="Hyperlink"/>
          </w:rPr>
          <w:t>http://www.stategeothermaldata.org/</w:t>
        </w:r>
      </w:hyperlink>
      <w:r w:rsidRPr="00115752">
        <w:t>)</w:t>
      </w:r>
      <w:r w:rsidRPr="00115752">
        <w:rPr>
          <w:iCs/>
        </w:rPr>
        <w:t>. These repositories collect structured data (e.g. well headers or heat flow data</w:t>
      </w:r>
      <w:r w:rsidR="00850C64">
        <w:rPr>
          <w:iCs/>
        </w:rPr>
        <w:t xml:space="preserve"> expressed in </w:t>
      </w:r>
      <w:proofErr w:type="spellStart"/>
      <w:r w:rsidR="00850C64">
        <w:rPr>
          <w:iCs/>
        </w:rPr>
        <w:t>well formed</w:t>
      </w:r>
      <w:proofErr w:type="spellEnd"/>
      <w:r w:rsidR="00850C64">
        <w:rPr>
          <w:iCs/>
        </w:rPr>
        <w:t xml:space="preserve"> tables</w:t>
      </w:r>
      <w:r w:rsidRPr="00115752">
        <w:rPr>
          <w:iCs/>
        </w:rPr>
        <w:t xml:space="preserve">) as well as unstructured data (mainly publications as well as other documents </w:t>
      </w:r>
      <w:r w:rsidR="00850C64">
        <w:rPr>
          <w:iCs/>
        </w:rPr>
        <w:t xml:space="preserve">– which have varied content as text, photos and had written text, that are usually not represented in </w:t>
      </w:r>
      <w:proofErr w:type="spellStart"/>
      <w:r w:rsidR="00850C64">
        <w:rPr>
          <w:iCs/>
        </w:rPr>
        <w:t>well known</w:t>
      </w:r>
      <w:proofErr w:type="spellEnd"/>
      <w:r w:rsidR="00850C64">
        <w:rPr>
          <w:iCs/>
        </w:rPr>
        <w:t xml:space="preserve"> tabular formats</w:t>
      </w:r>
      <w:r w:rsidRPr="00115752">
        <w:rPr>
          <w:iCs/>
        </w:rPr>
        <w:t>). Due to these initiatives, a large amount of data has been made digitally available: Structured data is aggregated in datasets which are exposed as Web Feature Services [WFS], Web Map Services [WMS] and Web Coverage Services [WCS] while unstructured data is made available for download. These repositories are all based on individual software systems which all comply with standardized protocols (WFS, WMS, and WCS).</w:t>
      </w:r>
    </w:p>
    <w:p w14:paraId="23B0B3B8" w14:textId="77777777" w:rsidR="00B9136F" w:rsidRDefault="001107CE" w:rsidP="001107CE">
      <w:pPr>
        <w:ind w:left="288" w:right="288"/>
        <w:rPr>
          <w:iCs/>
        </w:rPr>
      </w:pPr>
      <w:r w:rsidRPr="00115752">
        <w:rPr>
          <w:iCs/>
        </w:rPr>
        <w:t xml:space="preserve">Moreover each repository exposes a catalog that allows for searching within the data of the repository. The catalog has a metadata entry for each </w:t>
      </w:r>
      <w:commentRangeStart w:id="9"/>
      <w:r w:rsidR="00B9136F">
        <w:rPr>
          <w:iCs/>
        </w:rPr>
        <w:t xml:space="preserve">structured </w:t>
      </w:r>
      <w:r w:rsidRPr="00115752">
        <w:rPr>
          <w:iCs/>
        </w:rPr>
        <w:t xml:space="preserve">dataset </w:t>
      </w:r>
      <w:commentRangeEnd w:id="9"/>
      <w:r w:rsidR="00FD5DCB">
        <w:rPr>
          <w:rStyle w:val="CommentReference"/>
        </w:rPr>
        <w:commentReference w:id="9"/>
      </w:r>
      <w:r w:rsidRPr="00115752">
        <w:rPr>
          <w:iCs/>
        </w:rPr>
        <w:t xml:space="preserve">(i.e. aggregated structured data). The metadata entry describes the content of the dataset, such as the type of data (e.g. heat flow, well log, etc.), its origin, and the geographic region covered by the dataset. The details of the metadata entry depend, at least partially, on the type of data. </w:t>
      </w:r>
      <w:r w:rsidR="00B9136F">
        <w:rPr>
          <w:iCs/>
        </w:rPr>
        <w:t xml:space="preserve"> </w:t>
      </w:r>
      <w:r w:rsidRPr="00115752">
        <w:rPr>
          <w:iCs/>
        </w:rPr>
        <w:t xml:space="preserve">In </w:t>
      </w:r>
      <w:r w:rsidR="00B9136F">
        <w:rPr>
          <w:iCs/>
        </w:rPr>
        <w:t>the</w:t>
      </w:r>
      <w:r w:rsidRPr="00115752">
        <w:rPr>
          <w:iCs/>
        </w:rPr>
        <w:t xml:space="preserve"> case </w:t>
      </w:r>
      <w:r w:rsidR="00B9136F">
        <w:rPr>
          <w:iCs/>
        </w:rPr>
        <w:t xml:space="preserve">of unstructured data, </w:t>
      </w:r>
      <w:r w:rsidRPr="00115752">
        <w:rPr>
          <w:iCs/>
        </w:rPr>
        <w:t xml:space="preserve">the metadata entry comprises the results of a keyword indexing service. </w:t>
      </w:r>
    </w:p>
    <w:p w14:paraId="23B0B3B9" w14:textId="77777777" w:rsidR="001107CE" w:rsidRPr="00115752" w:rsidRDefault="001107CE" w:rsidP="001107CE">
      <w:pPr>
        <w:ind w:left="288" w:right="288"/>
        <w:rPr>
          <w:iCs/>
        </w:rPr>
      </w:pPr>
      <w:r w:rsidRPr="00115752">
        <w:rPr>
          <w:iCs/>
        </w:rPr>
        <w:t xml:space="preserve">The catalog is made accessible via the Catalog Service for the Web (CSW) for </w:t>
      </w:r>
      <w:r w:rsidR="00B9136F">
        <w:rPr>
          <w:iCs/>
        </w:rPr>
        <w:t>all</w:t>
      </w:r>
      <w:r w:rsidRPr="00115752">
        <w:rPr>
          <w:iCs/>
        </w:rPr>
        <w:t xml:space="preserve"> users without any password protection. </w:t>
      </w:r>
      <w:r w:rsidR="00B9136F">
        <w:rPr>
          <w:iCs/>
        </w:rPr>
        <w:t xml:space="preserve">The publication of datasets in NGDS, however, is restricted to authorized users. </w:t>
      </w:r>
    </w:p>
    <w:p w14:paraId="23B0B3BA" w14:textId="77777777" w:rsidR="001107CE" w:rsidRPr="00115752" w:rsidRDefault="001107CE" w:rsidP="001107CE">
      <w:pPr>
        <w:ind w:left="288" w:right="288"/>
        <w:rPr>
          <w:b/>
          <w:iCs/>
        </w:rPr>
      </w:pPr>
    </w:p>
    <w:p w14:paraId="23B0B3BB" w14:textId="77777777" w:rsidR="001107CE" w:rsidRPr="00115752" w:rsidRDefault="001107CE" w:rsidP="00115752">
      <w:pPr>
        <w:ind w:left="288" w:right="288"/>
        <w:rPr>
          <w:b/>
          <w:iCs/>
        </w:rPr>
      </w:pPr>
      <w:r w:rsidRPr="00115752">
        <w:rPr>
          <w:b/>
          <w:iCs/>
        </w:rPr>
        <w:t>Existing Presentation and Analysis of Data Activities:</w:t>
      </w:r>
    </w:p>
    <w:p w14:paraId="23B0B3BC" w14:textId="77777777" w:rsidR="001107CE" w:rsidRPr="00115752" w:rsidRDefault="001107CE" w:rsidP="001107CE">
      <w:pPr>
        <w:ind w:left="288" w:right="288"/>
        <w:rPr>
          <w:iCs/>
        </w:rPr>
      </w:pPr>
      <w:r w:rsidRPr="00115752">
        <w:rPr>
          <w:iCs/>
        </w:rPr>
        <w:t xml:space="preserve">Data analysis activities focused on the development of tools (such as the geothermal prospector [URL: </w:t>
      </w:r>
      <w:hyperlink r:id="rId18" w:history="1">
        <w:r w:rsidRPr="00115752">
          <w:rPr>
            <w:iCs/>
          </w:rPr>
          <w:t>http://maps.nrel.gov/gt_prospector</w:t>
        </w:r>
      </w:hyperlink>
      <w:r w:rsidRPr="00115752">
        <w:rPr>
          <w:iCs/>
        </w:rPr>
        <w:t>]) that allow for analyzing and visualizing data. There are also commercial tools for data analysis available.</w:t>
      </w:r>
    </w:p>
    <w:p w14:paraId="23B0B3BD" w14:textId="77777777" w:rsidR="001107CE" w:rsidRPr="00115752" w:rsidRDefault="001107CE" w:rsidP="001107CE">
      <w:pPr>
        <w:ind w:left="288" w:right="288"/>
        <w:rPr>
          <w:b/>
          <w:iCs/>
        </w:rPr>
      </w:pPr>
    </w:p>
    <w:p w14:paraId="23B0B3BE" w14:textId="77777777" w:rsidR="001107CE" w:rsidRPr="00115752" w:rsidRDefault="001107CE" w:rsidP="00115752">
      <w:pPr>
        <w:ind w:left="288" w:right="288"/>
        <w:rPr>
          <w:b/>
          <w:iCs/>
        </w:rPr>
      </w:pPr>
      <w:r w:rsidRPr="00115752">
        <w:rPr>
          <w:b/>
          <w:iCs/>
        </w:rPr>
        <w:t>How is NGDS going to contribute to this landscape of research projects?</w:t>
      </w:r>
    </w:p>
    <w:p w14:paraId="23B0B3BF" w14:textId="77777777" w:rsidR="001107CE" w:rsidRPr="00115752" w:rsidRDefault="001107CE" w:rsidP="001107CE">
      <w:pPr>
        <w:ind w:left="288" w:right="288"/>
        <w:rPr>
          <w:iCs/>
        </w:rPr>
      </w:pPr>
      <w:commentRangeStart w:id="10"/>
      <w:r w:rsidRPr="00115752">
        <w:rPr>
          <w:iCs/>
        </w:rPr>
        <w:t>NGDS</w:t>
      </w:r>
      <w:r w:rsidR="00727D72">
        <w:rPr>
          <w:iCs/>
        </w:rPr>
        <w:t xml:space="preserve"> (National Geothermal Data System)</w:t>
      </w:r>
      <w:r w:rsidRPr="00115752">
        <w:rPr>
          <w:iCs/>
        </w:rPr>
        <w:t xml:space="preserve"> shall fill the gap between data collection activities and data analysis activities in existing </w:t>
      </w:r>
      <w:r w:rsidR="00850C64">
        <w:rPr>
          <w:iCs/>
        </w:rPr>
        <w:t>DOE</w:t>
      </w:r>
      <w:r w:rsidRPr="00115752">
        <w:rPr>
          <w:iCs/>
        </w:rPr>
        <w:t xml:space="preserve"> funded projects. </w:t>
      </w:r>
      <w:commentRangeEnd w:id="10"/>
      <w:r w:rsidR="00FD5DCB">
        <w:rPr>
          <w:rStyle w:val="CommentReference"/>
        </w:rPr>
        <w:commentReference w:id="10"/>
      </w:r>
    </w:p>
    <w:p w14:paraId="23B0B3C0" w14:textId="77777777" w:rsidR="001107CE" w:rsidRPr="00115752" w:rsidRDefault="001107CE" w:rsidP="001107CE">
      <w:pPr>
        <w:ind w:left="288" w:right="288"/>
        <w:rPr>
          <w:iCs/>
        </w:rPr>
      </w:pPr>
      <w:r w:rsidRPr="00115752">
        <w:rPr>
          <w:iCs/>
        </w:rPr>
        <w:lastRenderedPageBreak/>
        <w:t xml:space="preserve">The </w:t>
      </w:r>
      <w:commentRangeStart w:id="11"/>
      <w:r w:rsidRPr="00115752">
        <w:rPr>
          <w:iCs/>
        </w:rPr>
        <w:t xml:space="preserve">most important new feature </w:t>
      </w:r>
      <w:commentRangeEnd w:id="11"/>
      <w:r w:rsidR="00FD5DCB">
        <w:rPr>
          <w:rStyle w:val="CommentReference"/>
        </w:rPr>
        <w:commentReference w:id="11"/>
      </w:r>
      <w:r w:rsidRPr="00115752">
        <w:rPr>
          <w:iCs/>
        </w:rPr>
        <w:t xml:space="preserve">will be its ability to harvest the catalogs of all existing geothermal repositories (specifically the SMU repository as well as the AASG repository) provided that they comply with the standardized CSW and make it freely available. </w:t>
      </w:r>
    </w:p>
    <w:p w14:paraId="23B0B3C1" w14:textId="77777777" w:rsidR="001107CE" w:rsidRDefault="001107CE" w:rsidP="001107CE">
      <w:pPr>
        <w:ind w:left="288" w:right="288"/>
        <w:rPr>
          <w:iCs/>
        </w:rPr>
      </w:pPr>
      <w:r w:rsidRPr="00115752">
        <w:rPr>
          <w:iCs/>
        </w:rPr>
        <w:t>But NGDS shall provide more than an aggregating CSW</w:t>
      </w:r>
      <w:r w:rsidR="00727D72">
        <w:rPr>
          <w:iCs/>
        </w:rPr>
        <w:t xml:space="preserve"> catalog</w:t>
      </w:r>
      <w:r w:rsidRPr="00115752">
        <w:rPr>
          <w:iCs/>
        </w:rPr>
        <w:t xml:space="preserve">: It shall </w:t>
      </w:r>
      <w:r w:rsidR="00727D72">
        <w:rPr>
          <w:iCs/>
        </w:rPr>
        <w:t xml:space="preserve">also </w:t>
      </w:r>
      <w:r w:rsidRPr="00115752">
        <w:rPr>
          <w:iCs/>
        </w:rPr>
        <w:t xml:space="preserve">provide the future default solution for geothermal repositories and help the </w:t>
      </w:r>
      <w:r w:rsidR="00850C64">
        <w:rPr>
          <w:iCs/>
        </w:rPr>
        <w:t>DOE</w:t>
      </w:r>
      <w:r w:rsidRPr="00115752">
        <w:rPr>
          <w:iCs/>
        </w:rPr>
        <w:t xml:space="preserve"> to build a grid of geothermal data repositories. The content of all repositories in this grid shall be made searchable via a </w:t>
      </w:r>
      <w:r w:rsidR="00C67B48">
        <w:rPr>
          <w:iCs/>
        </w:rPr>
        <w:t>federated search mechanism</w:t>
      </w:r>
      <w:r w:rsidRPr="00115752">
        <w:rPr>
          <w:iCs/>
        </w:rPr>
        <w:t xml:space="preserve"> that will give the user the possibility to execute facetted searches across all repositories, evaluate the detected datasets and make them available for download</w:t>
      </w:r>
      <w:r w:rsidRPr="00115752">
        <w:rPr>
          <w:iCs/>
          <w:vertAlign w:val="superscript"/>
        </w:rPr>
        <w:footnoteReference w:id="2"/>
      </w:r>
      <w:r w:rsidRPr="00115752">
        <w:rPr>
          <w:iCs/>
        </w:rPr>
        <w:t>.</w:t>
      </w:r>
      <w:r w:rsidR="00C67B48">
        <w:rPr>
          <w:iCs/>
        </w:rPr>
        <w:t xml:space="preserve"> The federation will make search transparent to end users/ data consumers that will have access to all data in the NGDS network of repositories through any node of the system.</w:t>
      </w:r>
    </w:p>
    <w:p w14:paraId="23B0B3C2" w14:textId="77777777" w:rsidR="004A397D" w:rsidRPr="00115752" w:rsidRDefault="004A397D" w:rsidP="001107CE">
      <w:pPr>
        <w:ind w:left="288" w:right="288"/>
        <w:rPr>
          <w:iCs/>
        </w:rPr>
      </w:pPr>
      <w:r>
        <w:rPr>
          <w:iCs/>
        </w:rPr>
        <w:t>The target audience of NGDS, here called End Users/Data Consumers is a variety of users including legislators, federal and state agencies, financial investors, researchers, educators and students, interested public in general and industry representatives.</w:t>
      </w:r>
    </w:p>
    <w:p w14:paraId="23B0B3C3" w14:textId="77777777" w:rsidR="001107CE" w:rsidRPr="00115752" w:rsidRDefault="001107CE" w:rsidP="001107CE">
      <w:pPr>
        <w:ind w:left="288" w:right="288"/>
        <w:rPr>
          <w:iCs/>
        </w:rPr>
      </w:pPr>
      <w:r w:rsidRPr="00115752">
        <w:rPr>
          <w:iCs/>
        </w:rPr>
        <w:t>In the following we list the five basic needs that need to be realized by NGDS:</w:t>
      </w:r>
    </w:p>
    <w:p w14:paraId="23B0B3C4" w14:textId="77777777" w:rsidR="001107CE" w:rsidRPr="00115752" w:rsidRDefault="001107CE" w:rsidP="00377EE0">
      <w:pPr>
        <w:pStyle w:val="ListParagraph"/>
        <w:numPr>
          <w:ilvl w:val="0"/>
          <w:numId w:val="17"/>
        </w:numPr>
        <w:ind w:left="792" w:right="288"/>
      </w:pPr>
      <w:r w:rsidRPr="00115752">
        <w:t xml:space="preserve">NGDS shall enable data collectors to create and administrate a repository for geothermal data. </w:t>
      </w:r>
    </w:p>
    <w:p w14:paraId="23B0B3C5" w14:textId="77777777" w:rsidR="001107CE" w:rsidRPr="00115752" w:rsidRDefault="001107CE" w:rsidP="00377EE0">
      <w:pPr>
        <w:pStyle w:val="ListParagraph"/>
        <w:numPr>
          <w:ilvl w:val="0"/>
          <w:numId w:val="17"/>
        </w:numPr>
        <w:ind w:left="792" w:right="288"/>
      </w:pPr>
      <w:commentRangeStart w:id="12"/>
      <w:r w:rsidRPr="00115752">
        <w:t xml:space="preserve">NGDS shall enable </w:t>
      </w:r>
      <w:r w:rsidR="004A397D">
        <w:t>end users/data consumers</w:t>
      </w:r>
      <w:r w:rsidRPr="00115752">
        <w:t xml:space="preserve"> to search geothermal data across a multitude of repositories</w:t>
      </w:r>
      <w:commentRangeEnd w:id="12"/>
      <w:r w:rsidR="00D76BC6">
        <w:rPr>
          <w:rStyle w:val="CommentReference"/>
        </w:rPr>
        <w:commentReference w:id="12"/>
      </w:r>
    </w:p>
    <w:p w14:paraId="23B0B3C6" w14:textId="77777777" w:rsidR="001107CE" w:rsidRPr="00115752" w:rsidRDefault="001107CE" w:rsidP="00377EE0">
      <w:pPr>
        <w:pStyle w:val="ListParagraph"/>
        <w:numPr>
          <w:ilvl w:val="0"/>
          <w:numId w:val="17"/>
        </w:numPr>
        <w:ind w:left="792" w:right="288"/>
      </w:pPr>
      <w:r w:rsidRPr="00115752">
        <w:t xml:space="preserve">NGDS shall enable </w:t>
      </w:r>
      <w:r w:rsidR="004A397D">
        <w:t>end users/data consumer</w:t>
      </w:r>
      <w:r w:rsidRPr="00115752">
        <w:t>s to evaluate discovered data</w:t>
      </w:r>
    </w:p>
    <w:p w14:paraId="23B0B3C7" w14:textId="77777777" w:rsidR="001107CE" w:rsidRPr="00115752" w:rsidRDefault="001107CE" w:rsidP="00377EE0">
      <w:pPr>
        <w:pStyle w:val="ListParagraph"/>
        <w:numPr>
          <w:ilvl w:val="0"/>
          <w:numId w:val="17"/>
        </w:numPr>
        <w:ind w:left="792" w:right="288"/>
      </w:pPr>
      <w:r w:rsidRPr="00115752">
        <w:t xml:space="preserve">NGDS shall enable </w:t>
      </w:r>
      <w:r w:rsidR="004A397D">
        <w:t>end users/data consumers</w:t>
      </w:r>
      <w:r w:rsidR="004A397D" w:rsidRPr="00115752">
        <w:t xml:space="preserve"> </w:t>
      </w:r>
      <w:r w:rsidRPr="00115752">
        <w:t>to acquire (i.e. download) selected data</w:t>
      </w:r>
    </w:p>
    <w:p w14:paraId="23B0B3C8" w14:textId="77777777" w:rsidR="001107CE" w:rsidRPr="00115752" w:rsidRDefault="001107CE" w:rsidP="00377EE0">
      <w:pPr>
        <w:pStyle w:val="ListParagraph"/>
        <w:numPr>
          <w:ilvl w:val="0"/>
          <w:numId w:val="17"/>
        </w:numPr>
        <w:ind w:left="792" w:right="288"/>
      </w:pPr>
      <w:r w:rsidRPr="00115752">
        <w:t xml:space="preserve">NGDS shall enable the </w:t>
      </w:r>
      <w:r w:rsidR="004A397D">
        <w:t>end users/data consumers</w:t>
      </w:r>
      <w:r w:rsidR="004A397D" w:rsidRPr="00115752">
        <w:t xml:space="preserve"> </w:t>
      </w:r>
      <w:r w:rsidRPr="00115752">
        <w:t>to analyze selected data</w:t>
      </w:r>
    </w:p>
    <w:p w14:paraId="23B0B3C9" w14:textId="77777777" w:rsidR="001107CE" w:rsidRPr="00115752" w:rsidRDefault="001107CE" w:rsidP="001107CE">
      <w:pPr>
        <w:ind w:left="288" w:right="288"/>
        <w:rPr>
          <w:iCs/>
        </w:rPr>
      </w:pPr>
      <w:r w:rsidRPr="00115752">
        <w:rPr>
          <w:iCs/>
        </w:rPr>
        <w:t>These five basic needs will be further explained as follows.</w:t>
      </w:r>
    </w:p>
    <w:p w14:paraId="23B0B3CA" w14:textId="77777777" w:rsidR="001107CE" w:rsidRPr="00115752" w:rsidRDefault="001107CE" w:rsidP="001107CE">
      <w:pPr>
        <w:ind w:left="288" w:right="288"/>
        <w:rPr>
          <w:b/>
          <w:iCs/>
        </w:rPr>
      </w:pPr>
    </w:p>
    <w:p w14:paraId="23B0B3CB" w14:textId="77777777" w:rsidR="001107CE" w:rsidRPr="00115752" w:rsidRDefault="001107CE" w:rsidP="00115752">
      <w:pPr>
        <w:ind w:left="288" w:right="288"/>
        <w:rPr>
          <w:b/>
          <w:iCs/>
        </w:rPr>
      </w:pPr>
      <w:commentRangeStart w:id="13"/>
      <w:r w:rsidRPr="00115752">
        <w:rPr>
          <w:b/>
          <w:iCs/>
        </w:rPr>
        <w:t>Need for a Standard Data Repository</w:t>
      </w:r>
      <w:commentRangeEnd w:id="13"/>
      <w:r w:rsidR="005C1B84">
        <w:rPr>
          <w:rStyle w:val="CommentReference"/>
        </w:rPr>
        <w:commentReference w:id="13"/>
      </w:r>
    </w:p>
    <w:p w14:paraId="23B0B3CC" w14:textId="77777777" w:rsidR="001107CE" w:rsidRPr="00115752" w:rsidRDefault="001107CE" w:rsidP="001107CE">
      <w:pPr>
        <w:ind w:left="288" w:right="288"/>
        <w:rPr>
          <w:iCs/>
        </w:rPr>
      </w:pPr>
      <w:r w:rsidRPr="00115752">
        <w:rPr>
          <w:iCs/>
        </w:rPr>
        <w:t xml:space="preserve">As outlined above, the currently funded activities lead to a </w:t>
      </w:r>
      <w:commentRangeStart w:id="14"/>
      <w:r w:rsidRPr="00115752">
        <w:rPr>
          <w:iCs/>
        </w:rPr>
        <w:t>variety of software systems for archiving geothermal data</w:t>
      </w:r>
      <w:commentRangeEnd w:id="14"/>
      <w:r w:rsidR="005C1B84">
        <w:rPr>
          <w:rStyle w:val="CommentReference"/>
        </w:rPr>
        <w:commentReference w:id="14"/>
      </w:r>
      <w:r w:rsidRPr="00115752">
        <w:rPr>
          <w:iCs/>
        </w:rPr>
        <w:t xml:space="preserve">. However, the </w:t>
      </w:r>
      <w:r w:rsidR="00850C64">
        <w:rPr>
          <w:iCs/>
        </w:rPr>
        <w:t>DOE</w:t>
      </w:r>
      <w:r w:rsidRPr="00115752">
        <w:rPr>
          <w:iCs/>
        </w:rPr>
        <w:t xml:space="preserve"> requires a default software system to be used for future geothermal data collection projects. We call this software system a “node-in-a-box”.</w:t>
      </w:r>
    </w:p>
    <w:p w14:paraId="23B0B3CD" w14:textId="77777777" w:rsidR="001107CE" w:rsidRPr="00115752" w:rsidRDefault="001107CE" w:rsidP="001107CE">
      <w:pPr>
        <w:ind w:left="288" w:right="288"/>
        <w:rPr>
          <w:iCs/>
        </w:rPr>
      </w:pPr>
      <w:r w:rsidRPr="00115752">
        <w:rPr>
          <w:iCs/>
        </w:rPr>
        <w:t xml:space="preserve">This node-in-a-box must have a simple way for setting up such a repository. The repository must be simple to administrate, flexible with respect to configuration and adaptation by the data collector, and must rely on </w:t>
      </w:r>
      <w:r w:rsidR="00C67B48">
        <w:rPr>
          <w:iCs/>
        </w:rPr>
        <w:t>standard</w:t>
      </w:r>
      <w:r w:rsidRPr="00115752">
        <w:rPr>
          <w:iCs/>
        </w:rPr>
        <w:t xml:space="preserve"> technologies. Most importantly, it must allow for federating its content thus allowing the </w:t>
      </w:r>
      <w:r w:rsidR="00850C64">
        <w:rPr>
          <w:iCs/>
        </w:rPr>
        <w:t>DOE</w:t>
      </w:r>
      <w:r w:rsidRPr="00115752">
        <w:rPr>
          <w:iCs/>
        </w:rPr>
        <w:t xml:space="preserve"> to realize a grid of repositories for geothermal data.</w:t>
      </w:r>
    </w:p>
    <w:p w14:paraId="23B0B3CE" w14:textId="77777777" w:rsidR="001107CE" w:rsidRPr="00115752" w:rsidRDefault="001107CE" w:rsidP="001107CE">
      <w:pPr>
        <w:ind w:left="288" w:right="288"/>
        <w:rPr>
          <w:iCs/>
        </w:rPr>
      </w:pPr>
      <w:r w:rsidRPr="00115752">
        <w:rPr>
          <w:iCs/>
        </w:rPr>
        <w:t xml:space="preserve">Besides enabling data collectors to store their geothermal data, it must also provide a minimum set of housekeeping features such as system monitoring, user management, logging of activities, support for backups, </w:t>
      </w:r>
      <w:r w:rsidR="005F4B66" w:rsidRPr="00115752">
        <w:rPr>
          <w:iCs/>
        </w:rPr>
        <w:t>and basic security</w:t>
      </w:r>
      <w:r w:rsidRPr="00115752">
        <w:rPr>
          <w:iCs/>
        </w:rPr>
        <w:t>. The system must also realize a number of basic features to adjust access rights to data within the system</w:t>
      </w:r>
      <w:r w:rsidR="005F4B66" w:rsidRPr="00115752">
        <w:rPr>
          <w:iCs/>
        </w:rPr>
        <w:t xml:space="preserve">, distinguishing </w:t>
      </w:r>
      <w:r w:rsidR="005F4B66" w:rsidRPr="00115752">
        <w:rPr>
          <w:iCs/>
        </w:rPr>
        <w:lastRenderedPageBreak/>
        <w:t>between data consumers (readers</w:t>
      </w:r>
      <w:r w:rsidR="00C67B48">
        <w:rPr>
          <w:iCs/>
        </w:rPr>
        <w:t xml:space="preserve"> that can access and search for data published in the system</w:t>
      </w:r>
      <w:r w:rsidR="005F4B66" w:rsidRPr="00115752">
        <w:rPr>
          <w:iCs/>
        </w:rPr>
        <w:t>) and providers (writers</w:t>
      </w:r>
      <w:r w:rsidR="00C67B48">
        <w:rPr>
          <w:iCs/>
        </w:rPr>
        <w:t xml:space="preserve"> that can provide new content and modify existing data and metadata</w:t>
      </w:r>
      <w:r w:rsidR="005F4B66" w:rsidRPr="00115752">
        <w:rPr>
          <w:iCs/>
        </w:rPr>
        <w:t>)</w:t>
      </w:r>
      <w:r w:rsidRPr="00115752">
        <w:rPr>
          <w:iCs/>
        </w:rPr>
        <w:t>.</w:t>
      </w:r>
    </w:p>
    <w:p w14:paraId="23B0B3CF" w14:textId="77777777" w:rsidR="001107CE" w:rsidRPr="00115752" w:rsidRDefault="001107CE" w:rsidP="001107CE">
      <w:pPr>
        <w:ind w:left="288" w:right="288"/>
        <w:rPr>
          <w:iCs/>
        </w:rPr>
      </w:pPr>
      <w:r w:rsidRPr="00115752">
        <w:rPr>
          <w:iCs/>
        </w:rPr>
        <w:t>Also, the repository must support some basic business process for uploading, evaluating and publishing datasets. This process may involve multiple users, e.g. one user responsible for uploading data, and a second user responsible for reviewing the uploaded data and making it publicly available (or rejecting it).</w:t>
      </w:r>
    </w:p>
    <w:p w14:paraId="23B0B3D0" w14:textId="77777777" w:rsidR="001107CE" w:rsidRPr="00115752" w:rsidRDefault="001107CE" w:rsidP="001107CE">
      <w:pPr>
        <w:ind w:left="288" w:right="288"/>
        <w:rPr>
          <w:b/>
          <w:iCs/>
        </w:rPr>
      </w:pPr>
    </w:p>
    <w:p w14:paraId="23B0B3D1" w14:textId="77777777" w:rsidR="001107CE" w:rsidRPr="00115752" w:rsidRDefault="001107CE" w:rsidP="00115752">
      <w:pPr>
        <w:ind w:left="288" w:right="288"/>
        <w:rPr>
          <w:b/>
          <w:iCs/>
        </w:rPr>
      </w:pPr>
      <w:r w:rsidRPr="00115752">
        <w:rPr>
          <w:b/>
          <w:iCs/>
        </w:rPr>
        <w:t xml:space="preserve">Search across Multiple </w:t>
      </w:r>
      <w:r w:rsidR="005F4B66" w:rsidRPr="00115752">
        <w:rPr>
          <w:b/>
          <w:iCs/>
        </w:rPr>
        <w:t>Repositories</w:t>
      </w:r>
    </w:p>
    <w:p w14:paraId="23B0B3D2" w14:textId="77777777" w:rsidR="00063627" w:rsidRDefault="001107CE" w:rsidP="001107CE">
      <w:pPr>
        <w:ind w:left="288" w:right="288"/>
        <w:rPr>
          <w:iCs/>
        </w:rPr>
      </w:pPr>
      <w:r w:rsidRPr="00115752">
        <w:rPr>
          <w:iCs/>
        </w:rPr>
        <w:t xml:space="preserve">NGDS </w:t>
      </w:r>
      <w:r w:rsidR="00AA0CFD">
        <w:rPr>
          <w:iCs/>
        </w:rPr>
        <w:t>must</w:t>
      </w:r>
      <w:r w:rsidRPr="00115752">
        <w:rPr>
          <w:iCs/>
        </w:rPr>
        <w:t xml:space="preserve"> allow for searching through the catalog of datasets wit</w:t>
      </w:r>
      <w:r w:rsidR="00AA0CFD">
        <w:rPr>
          <w:iCs/>
        </w:rPr>
        <w:t>hin the grid</w:t>
      </w:r>
      <w:r w:rsidR="00063627">
        <w:rPr>
          <w:iCs/>
        </w:rPr>
        <w:t xml:space="preserve"> of federated NGDS nodes</w:t>
      </w:r>
      <w:r w:rsidR="00AA0CFD">
        <w:rPr>
          <w:iCs/>
        </w:rPr>
        <w:t>. This catalog</w:t>
      </w:r>
      <w:r w:rsidR="00063627">
        <w:rPr>
          <w:iCs/>
        </w:rPr>
        <w:t>, which indexes the data across all nodes,</w:t>
      </w:r>
      <w:r w:rsidR="00AA0CFD">
        <w:rPr>
          <w:iCs/>
        </w:rPr>
        <w:t xml:space="preserve"> must</w:t>
      </w:r>
      <w:r w:rsidRPr="00115752">
        <w:rPr>
          <w:iCs/>
        </w:rPr>
        <w:t xml:space="preserve"> be accessible </w:t>
      </w:r>
      <w:r w:rsidR="00AA0CFD">
        <w:rPr>
          <w:iCs/>
        </w:rPr>
        <w:t>by each participating node</w:t>
      </w:r>
      <w:r w:rsidRPr="00115752">
        <w:rPr>
          <w:iCs/>
        </w:rPr>
        <w:t xml:space="preserve">. </w:t>
      </w:r>
    </w:p>
    <w:p w14:paraId="23B0B3D3" w14:textId="77777777" w:rsidR="001107CE" w:rsidRPr="00115752" w:rsidRDefault="00AA0CFD" w:rsidP="001107CE">
      <w:pPr>
        <w:ind w:left="288" w:right="288"/>
        <w:rPr>
          <w:iCs/>
        </w:rPr>
      </w:pPr>
      <w:r>
        <w:t>End users/data consumers</w:t>
      </w:r>
      <w:r w:rsidRPr="00115752">
        <w:t xml:space="preserve"> </w:t>
      </w:r>
      <w:r>
        <w:rPr>
          <w:iCs/>
        </w:rPr>
        <w:t>must</w:t>
      </w:r>
      <w:r w:rsidR="001107CE" w:rsidRPr="00115752">
        <w:rPr>
          <w:iCs/>
        </w:rPr>
        <w:t xml:space="preserve"> be provided with a user interface that allows for executing faceted searches that combine many different search filters such as geographic region, type of data, data provider as well as keywords. The found results shall be visualized in an appropriate user interface. The most important aspect of this user interface is that it shall visualize the found datasets in a map in an appropriate way (if found results can be geo-located and displayed appropriately). The map must allow for the usual map features such as panning and zooming. Also, the user interface must display metadata for the found search results in an appropriate way. It must be possible to sort the tables and to export them in an appropriate file format (typically CSVs). </w:t>
      </w:r>
    </w:p>
    <w:p w14:paraId="23B0B3D4" w14:textId="77777777" w:rsidR="001107CE" w:rsidRPr="00115752" w:rsidRDefault="001107CE" w:rsidP="001107CE">
      <w:pPr>
        <w:ind w:left="288" w:right="288"/>
        <w:rPr>
          <w:b/>
          <w:iCs/>
        </w:rPr>
      </w:pPr>
    </w:p>
    <w:p w14:paraId="23B0B3D5" w14:textId="77777777" w:rsidR="001107CE" w:rsidRPr="00115752" w:rsidRDefault="001107CE" w:rsidP="00115752">
      <w:pPr>
        <w:ind w:left="288" w:right="288"/>
        <w:rPr>
          <w:b/>
          <w:iCs/>
        </w:rPr>
      </w:pPr>
      <w:r w:rsidRPr="00115752">
        <w:rPr>
          <w:b/>
          <w:iCs/>
        </w:rPr>
        <w:t>Data Evaluation</w:t>
      </w:r>
    </w:p>
    <w:p w14:paraId="23B0B3D6" w14:textId="77777777" w:rsidR="001107CE" w:rsidRPr="00115752" w:rsidRDefault="001107CE" w:rsidP="001107CE">
      <w:pPr>
        <w:ind w:left="288" w:right="288"/>
        <w:rPr>
          <w:iCs/>
        </w:rPr>
      </w:pPr>
      <w:r w:rsidRPr="00115752">
        <w:rPr>
          <w:iCs/>
        </w:rPr>
        <w:t xml:space="preserve">Data analysts </w:t>
      </w:r>
      <w:commentRangeStart w:id="15"/>
      <w:r w:rsidRPr="00115752">
        <w:rPr>
          <w:iCs/>
        </w:rPr>
        <w:t xml:space="preserve">need to </w:t>
      </w:r>
      <w:commentRangeEnd w:id="15"/>
      <w:r w:rsidR="00D76BC6">
        <w:rPr>
          <w:rStyle w:val="CommentReference"/>
        </w:rPr>
        <w:commentReference w:id="15"/>
      </w:r>
      <w:r w:rsidRPr="00115752">
        <w:rPr>
          <w:iCs/>
        </w:rPr>
        <w:t>have the possibility to quickly review and evaluate found data sets. They may do this, for example, by relying on peer ratings of these datasets (ratings given by other users). Hence, data analysts need to be enabled to rate a dataset as well. They may also want to give ratings to the origin of data. Analysts may also want to be able to triangulate regions of interest by overlaying information from multiple datasets</w:t>
      </w:r>
      <w:r w:rsidR="00063627">
        <w:rPr>
          <w:iCs/>
        </w:rPr>
        <w:t>, utilizing the geo-location associated to each dataset</w:t>
      </w:r>
      <w:r w:rsidRPr="00115752">
        <w:rPr>
          <w:iCs/>
        </w:rPr>
        <w:t>.</w:t>
      </w:r>
    </w:p>
    <w:p w14:paraId="23B0B3D7" w14:textId="77777777" w:rsidR="001107CE" w:rsidRPr="00115752" w:rsidRDefault="001107CE" w:rsidP="001107CE">
      <w:pPr>
        <w:ind w:left="288" w:right="288"/>
        <w:rPr>
          <w:b/>
          <w:iCs/>
        </w:rPr>
      </w:pPr>
    </w:p>
    <w:p w14:paraId="23B0B3D8" w14:textId="77777777" w:rsidR="001107CE" w:rsidRPr="00115752" w:rsidRDefault="001107CE" w:rsidP="00115752">
      <w:pPr>
        <w:ind w:left="288" w:right="288"/>
        <w:rPr>
          <w:b/>
          <w:iCs/>
        </w:rPr>
      </w:pPr>
      <w:r w:rsidRPr="00115752">
        <w:rPr>
          <w:b/>
          <w:iCs/>
        </w:rPr>
        <w:t>Data Acquisition</w:t>
      </w:r>
    </w:p>
    <w:p w14:paraId="23B0B3D9" w14:textId="77777777" w:rsidR="001107CE" w:rsidRPr="00115752" w:rsidRDefault="001107CE" w:rsidP="001107CE">
      <w:pPr>
        <w:ind w:left="288" w:right="288"/>
        <w:rPr>
          <w:iCs/>
        </w:rPr>
      </w:pPr>
      <w:r w:rsidRPr="00115752">
        <w:rPr>
          <w:iCs/>
        </w:rPr>
        <w:t>Metadata must contain a URL for accessing the complete datasets. In case of unstructured data</w:t>
      </w:r>
      <w:r w:rsidR="00C07F76">
        <w:rPr>
          <w:iCs/>
        </w:rPr>
        <w:t>,</w:t>
      </w:r>
      <w:r w:rsidRPr="00115752">
        <w:rPr>
          <w:iCs/>
        </w:rPr>
        <w:t xml:space="preserve"> the URL may point to </w:t>
      </w:r>
      <w:r w:rsidR="00C07F76">
        <w:rPr>
          <w:iCs/>
        </w:rPr>
        <w:t>resources such as a</w:t>
      </w:r>
      <w:r w:rsidRPr="00115752">
        <w:rPr>
          <w:iCs/>
        </w:rPr>
        <w:t xml:space="preserve"> PDF</w:t>
      </w:r>
      <w:r w:rsidR="00C07F76">
        <w:rPr>
          <w:iCs/>
        </w:rPr>
        <w:t>, TIF, JPEG or other type of</w:t>
      </w:r>
      <w:r w:rsidRPr="00115752">
        <w:rPr>
          <w:iCs/>
        </w:rPr>
        <w:t xml:space="preserve"> file</w:t>
      </w:r>
      <w:r w:rsidR="00C07F76">
        <w:rPr>
          <w:iCs/>
        </w:rPr>
        <w:t>. I</w:t>
      </w:r>
      <w:r w:rsidRPr="00115752">
        <w:rPr>
          <w:iCs/>
        </w:rPr>
        <w:t>n case of structured data</w:t>
      </w:r>
      <w:r w:rsidR="00C07F76">
        <w:rPr>
          <w:iCs/>
        </w:rPr>
        <w:t>,</w:t>
      </w:r>
      <w:r w:rsidRPr="00115752">
        <w:rPr>
          <w:iCs/>
        </w:rPr>
        <w:t xml:space="preserve"> links for the supported services (WFS, WMS, </w:t>
      </w:r>
      <w:proofErr w:type="gramStart"/>
      <w:r w:rsidRPr="00115752">
        <w:rPr>
          <w:iCs/>
        </w:rPr>
        <w:t>WCS</w:t>
      </w:r>
      <w:proofErr w:type="gramEnd"/>
      <w:r w:rsidRPr="00115752">
        <w:rPr>
          <w:iCs/>
        </w:rPr>
        <w:t xml:space="preserve">) must be provided and it must be possible to download the complete dataset from the originating server. The NGDS portal must provide a user interface that allows for downloading datasets in the appropriate form. </w:t>
      </w:r>
    </w:p>
    <w:p w14:paraId="23B0B3DA" w14:textId="77777777" w:rsidR="001107CE" w:rsidRPr="00115752" w:rsidRDefault="001107CE" w:rsidP="001107CE">
      <w:pPr>
        <w:ind w:left="288" w:right="288"/>
        <w:rPr>
          <w:b/>
          <w:iCs/>
        </w:rPr>
      </w:pPr>
    </w:p>
    <w:p w14:paraId="23B0B3DB" w14:textId="77777777" w:rsidR="001107CE" w:rsidRPr="00115752" w:rsidRDefault="001107CE" w:rsidP="00115752">
      <w:pPr>
        <w:ind w:left="288" w:right="288"/>
        <w:rPr>
          <w:b/>
          <w:iCs/>
        </w:rPr>
      </w:pPr>
      <w:r w:rsidRPr="00115752">
        <w:rPr>
          <w:b/>
          <w:iCs/>
        </w:rPr>
        <w:t>Data Analysis</w:t>
      </w:r>
    </w:p>
    <w:p w14:paraId="23B0B3DC" w14:textId="77777777" w:rsidR="001107CE" w:rsidRPr="00115752" w:rsidRDefault="001107CE" w:rsidP="001107CE">
      <w:pPr>
        <w:ind w:left="288" w:right="288"/>
        <w:rPr>
          <w:iCs/>
        </w:rPr>
      </w:pPr>
      <w:r w:rsidRPr="00115752">
        <w:rPr>
          <w:iCs/>
        </w:rPr>
        <w:t xml:space="preserve">Data Analysis is the strength of existing commercial and open source tools. The NGDS user interface may provide some very basic features for analyzing data. However, it is not the goal to develop a </w:t>
      </w:r>
      <w:proofErr w:type="spellStart"/>
      <w:r w:rsidR="00DB4F00">
        <w:rPr>
          <w:iCs/>
        </w:rPr>
        <w:t>full fledged</w:t>
      </w:r>
      <w:proofErr w:type="spellEnd"/>
      <w:r w:rsidRPr="00115752">
        <w:rPr>
          <w:iCs/>
        </w:rPr>
        <w:t xml:space="preserve"> data analysis tool. Therefore, data analysis will be limited </w:t>
      </w:r>
      <w:r w:rsidRPr="00115752">
        <w:rPr>
          <w:iCs/>
        </w:rPr>
        <w:lastRenderedPageBreak/>
        <w:t xml:space="preserve">to some very basic features such as display data in tables, </w:t>
      </w:r>
      <w:r w:rsidR="00DB4F00">
        <w:rPr>
          <w:iCs/>
        </w:rPr>
        <w:t>and layering of different types of data as a way to improve data discovery</w:t>
      </w:r>
      <w:r w:rsidRPr="00115752">
        <w:rPr>
          <w:iCs/>
        </w:rPr>
        <w:t>.</w:t>
      </w:r>
      <w:r w:rsidR="00DB4F00">
        <w:rPr>
          <w:iCs/>
        </w:rPr>
        <w:t xml:space="preserve"> All other data analysis will be performed by third party tools that will download the dataset for their particular use.</w:t>
      </w:r>
    </w:p>
    <w:p w14:paraId="23B0B3DD" w14:textId="77777777" w:rsidR="001107CE" w:rsidRPr="00115752" w:rsidRDefault="001107CE" w:rsidP="00981587">
      <w:pPr>
        <w:pStyle w:val="Title"/>
        <w:jc w:val="both"/>
        <w:rPr>
          <w:rFonts w:ascii="Arial" w:hAnsi="Arial"/>
          <w:b w:val="0"/>
          <w:bCs w:val="0"/>
          <w:iCs/>
          <w:caps w:val="0"/>
          <w:sz w:val="22"/>
          <w:szCs w:val="22"/>
        </w:rPr>
      </w:pPr>
    </w:p>
    <w:p w14:paraId="23B0B3DE" w14:textId="77777777" w:rsidR="00D0170D" w:rsidRPr="00FE282E" w:rsidRDefault="00D0170D" w:rsidP="000A2349">
      <w:pPr>
        <w:pStyle w:val="Title"/>
        <w:jc w:val="both"/>
        <w:outlineLvl w:val="0"/>
        <w:rPr>
          <w:rFonts w:ascii="Arial" w:hAnsi="Arial" w:cs="Arial"/>
        </w:rPr>
      </w:pPr>
      <w:r w:rsidRPr="00FE282E">
        <w:rPr>
          <w:rFonts w:ascii="Arial" w:hAnsi="Arial" w:cs="Arial"/>
        </w:rPr>
        <w:br w:type="page"/>
      </w:r>
      <w:bookmarkStart w:id="16" w:name="_Toc339446647"/>
      <w:r w:rsidR="00BB3761" w:rsidRPr="00FE282E">
        <w:rPr>
          <w:rFonts w:ascii="Arial" w:hAnsi="Arial" w:cs="Arial"/>
          <w:caps w:val="0"/>
        </w:rPr>
        <w:lastRenderedPageBreak/>
        <w:t>Table of Contents</w:t>
      </w:r>
      <w:bookmarkEnd w:id="16"/>
    </w:p>
    <w:p w14:paraId="23B0B3DF" w14:textId="77777777" w:rsidR="004B392F" w:rsidRDefault="00941F93" w:rsidP="009E0DAE">
      <w:pPr>
        <w:pStyle w:val="TOC1"/>
        <w:spacing w:before="0"/>
        <w:rPr>
          <w:rFonts w:asciiTheme="minorHAnsi" w:hAnsiTheme="minorHAnsi" w:cstheme="minorBidi"/>
        </w:rPr>
      </w:pPr>
      <w:r w:rsidRPr="00FE282E">
        <w:fldChar w:fldCharType="begin"/>
      </w:r>
      <w:r w:rsidR="00D0170D" w:rsidRPr="00FE282E">
        <w:instrText xml:space="preserve"> TOC \o "1-3" \h \z \u </w:instrText>
      </w:r>
      <w:r w:rsidRPr="00FE282E">
        <w:fldChar w:fldCharType="separate"/>
      </w:r>
      <w:hyperlink w:anchor="_Toc339446643" w:history="1">
        <w:r w:rsidR="004B392F" w:rsidRPr="006D3490">
          <w:rPr>
            <w:rStyle w:val="Hyperlink"/>
            <w:rFonts w:cs="Arial"/>
          </w:rPr>
          <w:t>Software Requirements Specification</w:t>
        </w:r>
        <w:r w:rsidR="004B392F">
          <w:rPr>
            <w:webHidden/>
          </w:rPr>
          <w:tab/>
        </w:r>
        <w:r>
          <w:rPr>
            <w:webHidden/>
          </w:rPr>
          <w:fldChar w:fldCharType="begin"/>
        </w:r>
        <w:r w:rsidR="004B392F">
          <w:rPr>
            <w:webHidden/>
          </w:rPr>
          <w:instrText xml:space="preserve"> PAGEREF _Toc339446643 \h </w:instrText>
        </w:r>
        <w:r>
          <w:rPr>
            <w:webHidden/>
          </w:rPr>
        </w:r>
        <w:r>
          <w:rPr>
            <w:webHidden/>
          </w:rPr>
          <w:fldChar w:fldCharType="separate"/>
        </w:r>
        <w:r w:rsidR="004B392F">
          <w:rPr>
            <w:webHidden/>
          </w:rPr>
          <w:t>1</w:t>
        </w:r>
        <w:r>
          <w:rPr>
            <w:webHidden/>
          </w:rPr>
          <w:fldChar w:fldCharType="end"/>
        </w:r>
      </w:hyperlink>
    </w:p>
    <w:p w14:paraId="23B0B3E0" w14:textId="77777777" w:rsidR="004B392F" w:rsidRDefault="002B3736" w:rsidP="009E0DAE">
      <w:pPr>
        <w:pStyle w:val="TOC1"/>
        <w:spacing w:before="0"/>
        <w:rPr>
          <w:rFonts w:asciiTheme="minorHAnsi" w:hAnsiTheme="minorHAnsi" w:cstheme="minorBidi"/>
        </w:rPr>
      </w:pPr>
      <w:hyperlink w:anchor="_Toc339446644" w:history="1">
        <w:r w:rsidR="004B392F" w:rsidRPr="006D3490">
          <w:rPr>
            <w:rStyle w:val="Hyperlink"/>
            <w:rFonts w:cs="Arial"/>
          </w:rPr>
          <w:t>NGDS</w:t>
        </w:r>
        <w:r w:rsidR="004B392F">
          <w:rPr>
            <w:webHidden/>
          </w:rPr>
          <w:tab/>
        </w:r>
        <w:r w:rsidR="00941F93">
          <w:rPr>
            <w:webHidden/>
          </w:rPr>
          <w:fldChar w:fldCharType="begin"/>
        </w:r>
        <w:r w:rsidR="004B392F">
          <w:rPr>
            <w:webHidden/>
          </w:rPr>
          <w:instrText xml:space="preserve"> PAGEREF _Toc339446644 \h </w:instrText>
        </w:r>
        <w:r w:rsidR="00941F93">
          <w:rPr>
            <w:webHidden/>
          </w:rPr>
        </w:r>
        <w:r w:rsidR="00941F93">
          <w:rPr>
            <w:webHidden/>
          </w:rPr>
          <w:fldChar w:fldCharType="separate"/>
        </w:r>
        <w:r w:rsidR="004B392F">
          <w:rPr>
            <w:webHidden/>
          </w:rPr>
          <w:t>1</w:t>
        </w:r>
        <w:r w:rsidR="00941F93">
          <w:rPr>
            <w:webHidden/>
          </w:rPr>
          <w:fldChar w:fldCharType="end"/>
        </w:r>
      </w:hyperlink>
    </w:p>
    <w:p w14:paraId="23B0B3E1" w14:textId="77777777" w:rsidR="004B392F" w:rsidRDefault="002B3736" w:rsidP="009E0DAE">
      <w:pPr>
        <w:pStyle w:val="TOC1"/>
        <w:spacing w:before="0"/>
        <w:rPr>
          <w:rFonts w:asciiTheme="minorHAnsi" w:hAnsiTheme="minorHAnsi" w:cstheme="minorBidi"/>
        </w:rPr>
      </w:pPr>
      <w:hyperlink w:anchor="_Toc339446645" w:history="1">
        <w:r w:rsidR="004B392F" w:rsidRPr="006D3490">
          <w:rPr>
            <w:rStyle w:val="Hyperlink"/>
            <w:rFonts w:cs="Arial"/>
          </w:rPr>
          <w:t>Version 2.6</w:t>
        </w:r>
        <w:r w:rsidR="004B392F">
          <w:rPr>
            <w:webHidden/>
          </w:rPr>
          <w:tab/>
        </w:r>
        <w:r w:rsidR="00941F93">
          <w:rPr>
            <w:webHidden/>
          </w:rPr>
          <w:fldChar w:fldCharType="begin"/>
        </w:r>
        <w:r w:rsidR="004B392F">
          <w:rPr>
            <w:webHidden/>
          </w:rPr>
          <w:instrText xml:space="preserve"> PAGEREF _Toc339446645 \h </w:instrText>
        </w:r>
        <w:r w:rsidR="00941F93">
          <w:rPr>
            <w:webHidden/>
          </w:rPr>
        </w:r>
        <w:r w:rsidR="00941F93">
          <w:rPr>
            <w:webHidden/>
          </w:rPr>
          <w:fldChar w:fldCharType="separate"/>
        </w:r>
        <w:r w:rsidR="004B392F">
          <w:rPr>
            <w:webHidden/>
          </w:rPr>
          <w:t>1</w:t>
        </w:r>
        <w:r w:rsidR="00941F93">
          <w:rPr>
            <w:webHidden/>
          </w:rPr>
          <w:fldChar w:fldCharType="end"/>
        </w:r>
      </w:hyperlink>
    </w:p>
    <w:p w14:paraId="23B0B3E2" w14:textId="77777777" w:rsidR="004B392F" w:rsidRDefault="002B3736" w:rsidP="009E0DAE">
      <w:pPr>
        <w:pStyle w:val="TOC1"/>
        <w:spacing w:before="0"/>
        <w:rPr>
          <w:rFonts w:asciiTheme="minorHAnsi" w:hAnsiTheme="minorHAnsi" w:cstheme="minorBidi"/>
        </w:rPr>
      </w:pPr>
      <w:hyperlink w:anchor="_Toc339446646" w:history="1">
        <w:r w:rsidR="004B392F" w:rsidRPr="006D3490">
          <w:rPr>
            <w:rStyle w:val="Hyperlink"/>
            <w:rFonts w:cs="Arial"/>
          </w:rPr>
          <w:t>Version History</w:t>
        </w:r>
        <w:r w:rsidR="004B392F">
          <w:rPr>
            <w:webHidden/>
          </w:rPr>
          <w:tab/>
        </w:r>
        <w:r w:rsidR="00941F93">
          <w:rPr>
            <w:webHidden/>
          </w:rPr>
          <w:fldChar w:fldCharType="begin"/>
        </w:r>
        <w:r w:rsidR="004B392F">
          <w:rPr>
            <w:webHidden/>
          </w:rPr>
          <w:instrText xml:space="preserve"> PAGEREF _Toc339446646 \h </w:instrText>
        </w:r>
        <w:r w:rsidR="00941F93">
          <w:rPr>
            <w:webHidden/>
          </w:rPr>
        </w:r>
        <w:r w:rsidR="00941F93">
          <w:rPr>
            <w:webHidden/>
          </w:rPr>
          <w:fldChar w:fldCharType="separate"/>
        </w:r>
        <w:r w:rsidR="004B392F">
          <w:rPr>
            <w:webHidden/>
          </w:rPr>
          <w:t>2</w:t>
        </w:r>
        <w:r w:rsidR="00941F93">
          <w:rPr>
            <w:webHidden/>
          </w:rPr>
          <w:fldChar w:fldCharType="end"/>
        </w:r>
      </w:hyperlink>
    </w:p>
    <w:p w14:paraId="23B0B3E3" w14:textId="77777777" w:rsidR="004B392F" w:rsidRDefault="002B3736" w:rsidP="009E0DAE">
      <w:pPr>
        <w:pStyle w:val="TOC1"/>
        <w:spacing w:before="0"/>
        <w:rPr>
          <w:rFonts w:asciiTheme="minorHAnsi" w:hAnsiTheme="minorHAnsi" w:cstheme="minorBidi"/>
        </w:rPr>
      </w:pPr>
      <w:hyperlink w:anchor="_Toc339446647" w:history="1">
        <w:r w:rsidR="004B392F" w:rsidRPr="006D3490">
          <w:rPr>
            <w:rStyle w:val="Hyperlink"/>
            <w:rFonts w:cs="Arial"/>
          </w:rPr>
          <w:t>Table of Contents</w:t>
        </w:r>
        <w:r w:rsidR="004B392F">
          <w:rPr>
            <w:webHidden/>
          </w:rPr>
          <w:tab/>
        </w:r>
        <w:r w:rsidR="00941F93">
          <w:rPr>
            <w:webHidden/>
          </w:rPr>
          <w:fldChar w:fldCharType="begin"/>
        </w:r>
        <w:r w:rsidR="004B392F">
          <w:rPr>
            <w:webHidden/>
          </w:rPr>
          <w:instrText xml:space="preserve"> PAGEREF _Toc339446647 \h </w:instrText>
        </w:r>
        <w:r w:rsidR="00941F93">
          <w:rPr>
            <w:webHidden/>
          </w:rPr>
        </w:r>
        <w:r w:rsidR="00941F93">
          <w:rPr>
            <w:webHidden/>
          </w:rPr>
          <w:fldChar w:fldCharType="separate"/>
        </w:r>
        <w:r w:rsidR="004B392F">
          <w:rPr>
            <w:webHidden/>
          </w:rPr>
          <w:t>6</w:t>
        </w:r>
        <w:r w:rsidR="00941F93">
          <w:rPr>
            <w:webHidden/>
          </w:rPr>
          <w:fldChar w:fldCharType="end"/>
        </w:r>
      </w:hyperlink>
    </w:p>
    <w:p w14:paraId="23B0B3E4" w14:textId="77777777" w:rsidR="004B392F" w:rsidRDefault="002B3736" w:rsidP="009E0DAE">
      <w:pPr>
        <w:pStyle w:val="TOC1"/>
        <w:spacing w:before="0"/>
        <w:rPr>
          <w:rFonts w:asciiTheme="minorHAnsi" w:hAnsiTheme="minorHAnsi" w:cstheme="minorBidi"/>
        </w:rPr>
      </w:pPr>
      <w:hyperlink w:anchor="_Toc339446648" w:history="1">
        <w:r w:rsidR="004B392F" w:rsidRPr="006D3490">
          <w:rPr>
            <w:rStyle w:val="Hyperlink"/>
          </w:rPr>
          <w:t>List of Figures</w:t>
        </w:r>
        <w:r w:rsidR="004B392F">
          <w:rPr>
            <w:webHidden/>
          </w:rPr>
          <w:tab/>
        </w:r>
        <w:r w:rsidR="00941F93">
          <w:rPr>
            <w:webHidden/>
          </w:rPr>
          <w:fldChar w:fldCharType="begin"/>
        </w:r>
        <w:r w:rsidR="004B392F">
          <w:rPr>
            <w:webHidden/>
          </w:rPr>
          <w:instrText xml:space="preserve"> PAGEREF _Toc339446648 \h </w:instrText>
        </w:r>
        <w:r w:rsidR="00941F93">
          <w:rPr>
            <w:webHidden/>
          </w:rPr>
        </w:r>
        <w:r w:rsidR="00941F93">
          <w:rPr>
            <w:webHidden/>
          </w:rPr>
          <w:fldChar w:fldCharType="separate"/>
        </w:r>
        <w:r w:rsidR="004B392F">
          <w:rPr>
            <w:webHidden/>
          </w:rPr>
          <w:t>8</w:t>
        </w:r>
        <w:r w:rsidR="00941F93">
          <w:rPr>
            <w:webHidden/>
          </w:rPr>
          <w:fldChar w:fldCharType="end"/>
        </w:r>
      </w:hyperlink>
    </w:p>
    <w:p w14:paraId="23B0B3E5" w14:textId="77777777" w:rsidR="004B392F" w:rsidRDefault="002B3736" w:rsidP="009E0DAE">
      <w:pPr>
        <w:pStyle w:val="TOC1"/>
        <w:spacing w:before="0"/>
        <w:rPr>
          <w:rFonts w:asciiTheme="minorHAnsi" w:hAnsiTheme="minorHAnsi" w:cstheme="minorBidi"/>
        </w:rPr>
      </w:pPr>
      <w:hyperlink w:anchor="_Toc339446649" w:history="1">
        <w:r w:rsidR="004B392F" w:rsidRPr="006D3490">
          <w:rPr>
            <w:rStyle w:val="Hyperlink"/>
          </w:rPr>
          <w:t>List of Tables</w:t>
        </w:r>
        <w:r w:rsidR="004B392F">
          <w:rPr>
            <w:webHidden/>
          </w:rPr>
          <w:tab/>
        </w:r>
        <w:r w:rsidR="00941F93">
          <w:rPr>
            <w:webHidden/>
          </w:rPr>
          <w:fldChar w:fldCharType="begin"/>
        </w:r>
        <w:r w:rsidR="004B392F">
          <w:rPr>
            <w:webHidden/>
          </w:rPr>
          <w:instrText xml:space="preserve"> PAGEREF _Toc339446649 \h </w:instrText>
        </w:r>
        <w:r w:rsidR="00941F93">
          <w:rPr>
            <w:webHidden/>
          </w:rPr>
        </w:r>
        <w:r w:rsidR="00941F93">
          <w:rPr>
            <w:webHidden/>
          </w:rPr>
          <w:fldChar w:fldCharType="separate"/>
        </w:r>
        <w:r w:rsidR="004B392F">
          <w:rPr>
            <w:webHidden/>
          </w:rPr>
          <w:t>8</w:t>
        </w:r>
        <w:r w:rsidR="00941F93">
          <w:rPr>
            <w:webHidden/>
          </w:rPr>
          <w:fldChar w:fldCharType="end"/>
        </w:r>
      </w:hyperlink>
    </w:p>
    <w:p w14:paraId="23B0B3E6" w14:textId="77777777" w:rsidR="004B392F" w:rsidRDefault="002B3736" w:rsidP="009E0DAE">
      <w:pPr>
        <w:pStyle w:val="TOC1"/>
        <w:spacing w:before="0"/>
        <w:rPr>
          <w:rFonts w:asciiTheme="minorHAnsi" w:hAnsiTheme="minorHAnsi" w:cstheme="minorBidi"/>
        </w:rPr>
      </w:pPr>
      <w:hyperlink w:anchor="_Toc339446650" w:history="1">
        <w:r w:rsidR="004B392F" w:rsidRPr="006D3490">
          <w:rPr>
            <w:rStyle w:val="Hyperlink"/>
          </w:rPr>
          <w:t>1</w:t>
        </w:r>
        <w:r w:rsidR="004B392F">
          <w:rPr>
            <w:rFonts w:asciiTheme="minorHAnsi" w:hAnsiTheme="minorHAnsi" w:cstheme="minorBidi"/>
          </w:rPr>
          <w:tab/>
        </w:r>
        <w:r w:rsidR="004B392F" w:rsidRPr="006D3490">
          <w:rPr>
            <w:rStyle w:val="Hyperlink"/>
          </w:rPr>
          <w:t>Introduction</w:t>
        </w:r>
        <w:r w:rsidR="004B392F">
          <w:rPr>
            <w:webHidden/>
          </w:rPr>
          <w:tab/>
        </w:r>
        <w:r w:rsidR="00941F93">
          <w:rPr>
            <w:webHidden/>
          </w:rPr>
          <w:fldChar w:fldCharType="begin"/>
        </w:r>
        <w:r w:rsidR="004B392F">
          <w:rPr>
            <w:webHidden/>
          </w:rPr>
          <w:instrText xml:space="preserve"> PAGEREF _Toc339446650 \h </w:instrText>
        </w:r>
        <w:r w:rsidR="00941F93">
          <w:rPr>
            <w:webHidden/>
          </w:rPr>
        </w:r>
        <w:r w:rsidR="00941F93">
          <w:rPr>
            <w:webHidden/>
          </w:rPr>
          <w:fldChar w:fldCharType="separate"/>
        </w:r>
        <w:r w:rsidR="004B392F">
          <w:rPr>
            <w:webHidden/>
          </w:rPr>
          <w:t>9</w:t>
        </w:r>
        <w:r w:rsidR="00941F93">
          <w:rPr>
            <w:webHidden/>
          </w:rPr>
          <w:fldChar w:fldCharType="end"/>
        </w:r>
      </w:hyperlink>
    </w:p>
    <w:p w14:paraId="23B0B3E7"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51" w:history="1">
        <w:r w:rsidR="004B392F" w:rsidRPr="006D3490">
          <w:rPr>
            <w:rStyle w:val="Hyperlink"/>
            <w:noProof/>
          </w:rPr>
          <w:t>1.1</w:t>
        </w:r>
        <w:r w:rsidR="004B392F">
          <w:rPr>
            <w:rFonts w:asciiTheme="minorHAnsi" w:hAnsiTheme="minorHAnsi" w:cstheme="minorBidi"/>
            <w:noProof/>
          </w:rPr>
          <w:tab/>
        </w:r>
        <w:r w:rsidR="004B392F" w:rsidRPr="006D3490">
          <w:rPr>
            <w:rStyle w:val="Hyperlink"/>
            <w:noProof/>
          </w:rPr>
          <w:t>Vision &amp; Goal</w:t>
        </w:r>
        <w:r w:rsidR="004B392F">
          <w:rPr>
            <w:noProof/>
            <w:webHidden/>
          </w:rPr>
          <w:tab/>
        </w:r>
        <w:r w:rsidR="00941F93">
          <w:rPr>
            <w:noProof/>
            <w:webHidden/>
          </w:rPr>
          <w:fldChar w:fldCharType="begin"/>
        </w:r>
        <w:r w:rsidR="004B392F">
          <w:rPr>
            <w:noProof/>
            <w:webHidden/>
          </w:rPr>
          <w:instrText xml:space="preserve"> PAGEREF _Toc339446651 \h </w:instrText>
        </w:r>
        <w:r w:rsidR="00941F93">
          <w:rPr>
            <w:noProof/>
            <w:webHidden/>
          </w:rPr>
        </w:r>
        <w:r w:rsidR="00941F93">
          <w:rPr>
            <w:noProof/>
            <w:webHidden/>
          </w:rPr>
          <w:fldChar w:fldCharType="separate"/>
        </w:r>
        <w:r w:rsidR="004B392F">
          <w:rPr>
            <w:noProof/>
            <w:webHidden/>
          </w:rPr>
          <w:t>9</w:t>
        </w:r>
        <w:r w:rsidR="00941F93">
          <w:rPr>
            <w:noProof/>
            <w:webHidden/>
          </w:rPr>
          <w:fldChar w:fldCharType="end"/>
        </w:r>
      </w:hyperlink>
    </w:p>
    <w:p w14:paraId="23B0B3E8"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52" w:history="1">
        <w:r w:rsidR="004B392F" w:rsidRPr="006D3490">
          <w:rPr>
            <w:rStyle w:val="Hyperlink"/>
            <w:noProof/>
          </w:rPr>
          <w:t>1.2</w:t>
        </w:r>
        <w:r w:rsidR="004B392F">
          <w:rPr>
            <w:rFonts w:asciiTheme="minorHAnsi" w:hAnsiTheme="minorHAnsi" w:cstheme="minorBidi"/>
            <w:noProof/>
          </w:rPr>
          <w:tab/>
        </w:r>
        <w:r w:rsidR="004B392F" w:rsidRPr="006D3490">
          <w:rPr>
            <w:rStyle w:val="Hyperlink"/>
            <w:noProof/>
          </w:rPr>
          <w:t>Landscape of Geothermal Data Tools</w:t>
        </w:r>
        <w:r w:rsidR="004B392F">
          <w:rPr>
            <w:noProof/>
            <w:webHidden/>
          </w:rPr>
          <w:tab/>
        </w:r>
        <w:r w:rsidR="00941F93">
          <w:rPr>
            <w:noProof/>
            <w:webHidden/>
          </w:rPr>
          <w:fldChar w:fldCharType="begin"/>
        </w:r>
        <w:r w:rsidR="004B392F">
          <w:rPr>
            <w:noProof/>
            <w:webHidden/>
          </w:rPr>
          <w:instrText xml:space="preserve"> PAGEREF _Toc339446652 \h </w:instrText>
        </w:r>
        <w:r w:rsidR="00941F93">
          <w:rPr>
            <w:noProof/>
            <w:webHidden/>
          </w:rPr>
        </w:r>
        <w:r w:rsidR="00941F93">
          <w:rPr>
            <w:noProof/>
            <w:webHidden/>
          </w:rPr>
          <w:fldChar w:fldCharType="separate"/>
        </w:r>
        <w:r w:rsidR="004B392F">
          <w:rPr>
            <w:noProof/>
            <w:webHidden/>
          </w:rPr>
          <w:t>9</w:t>
        </w:r>
        <w:r w:rsidR="00941F93">
          <w:rPr>
            <w:noProof/>
            <w:webHidden/>
          </w:rPr>
          <w:fldChar w:fldCharType="end"/>
        </w:r>
      </w:hyperlink>
    </w:p>
    <w:p w14:paraId="23B0B3E9"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53" w:history="1">
        <w:r w:rsidR="004B392F" w:rsidRPr="006D3490">
          <w:rPr>
            <w:rStyle w:val="Hyperlink"/>
            <w:noProof/>
          </w:rPr>
          <w:t>1.3</w:t>
        </w:r>
        <w:r w:rsidR="004B392F">
          <w:rPr>
            <w:rFonts w:asciiTheme="minorHAnsi" w:hAnsiTheme="minorHAnsi" w:cstheme="minorBidi"/>
            <w:noProof/>
          </w:rPr>
          <w:tab/>
        </w:r>
        <w:r w:rsidR="004B392F" w:rsidRPr="006D3490">
          <w:rPr>
            <w:rStyle w:val="Hyperlink"/>
            <w:noProof/>
          </w:rPr>
          <w:t>End User Survey Results</w:t>
        </w:r>
        <w:r w:rsidR="004B392F">
          <w:rPr>
            <w:noProof/>
            <w:webHidden/>
          </w:rPr>
          <w:tab/>
        </w:r>
        <w:r w:rsidR="00941F93">
          <w:rPr>
            <w:noProof/>
            <w:webHidden/>
          </w:rPr>
          <w:fldChar w:fldCharType="begin"/>
        </w:r>
        <w:r w:rsidR="004B392F">
          <w:rPr>
            <w:noProof/>
            <w:webHidden/>
          </w:rPr>
          <w:instrText xml:space="preserve"> PAGEREF _Toc339446653 \h </w:instrText>
        </w:r>
        <w:r w:rsidR="00941F93">
          <w:rPr>
            <w:noProof/>
            <w:webHidden/>
          </w:rPr>
        </w:r>
        <w:r w:rsidR="00941F93">
          <w:rPr>
            <w:noProof/>
            <w:webHidden/>
          </w:rPr>
          <w:fldChar w:fldCharType="separate"/>
        </w:r>
        <w:r w:rsidR="004B392F">
          <w:rPr>
            <w:noProof/>
            <w:webHidden/>
          </w:rPr>
          <w:t>11</w:t>
        </w:r>
        <w:r w:rsidR="00941F93">
          <w:rPr>
            <w:noProof/>
            <w:webHidden/>
          </w:rPr>
          <w:fldChar w:fldCharType="end"/>
        </w:r>
      </w:hyperlink>
    </w:p>
    <w:p w14:paraId="23B0B3EA" w14:textId="77777777" w:rsidR="004B392F" w:rsidRDefault="002B3736" w:rsidP="009E0DAE">
      <w:pPr>
        <w:pStyle w:val="TOC1"/>
        <w:spacing w:before="0"/>
        <w:rPr>
          <w:rFonts w:asciiTheme="minorHAnsi" w:hAnsiTheme="minorHAnsi" w:cstheme="minorBidi"/>
        </w:rPr>
      </w:pPr>
      <w:hyperlink w:anchor="_Toc339446654" w:history="1">
        <w:r w:rsidR="004B392F" w:rsidRPr="006D3490">
          <w:rPr>
            <w:rStyle w:val="Hyperlink"/>
          </w:rPr>
          <w:t>2</w:t>
        </w:r>
        <w:r w:rsidR="004B392F">
          <w:rPr>
            <w:rFonts w:asciiTheme="minorHAnsi" w:hAnsiTheme="minorHAnsi" w:cstheme="minorBidi"/>
          </w:rPr>
          <w:tab/>
        </w:r>
        <w:r w:rsidR="004B392F" w:rsidRPr="006D3490">
          <w:rPr>
            <w:rStyle w:val="Hyperlink"/>
          </w:rPr>
          <w:t>User Communities and Roles</w:t>
        </w:r>
        <w:r w:rsidR="004B392F">
          <w:rPr>
            <w:webHidden/>
          </w:rPr>
          <w:tab/>
        </w:r>
        <w:r w:rsidR="00941F93">
          <w:rPr>
            <w:webHidden/>
          </w:rPr>
          <w:fldChar w:fldCharType="begin"/>
        </w:r>
        <w:r w:rsidR="004B392F">
          <w:rPr>
            <w:webHidden/>
          </w:rPr>
          <w:instrText xml:space="preserve"> PAGEREF _Toc339446654 \h </w:instrText>
        </w:r>
        <w:r w:rsidR="00941F93">
          <w:rPr>
            <w:webHidden/>
          </w:rPr>
        </w:r>
        <w:r w:rsidR="00941F93">
          <w:rPr>
            <w:webHidden/>
          </w:rPr>
          <w:fldChar w:fldCharType="separate"/>
        </w:r>
        <w:r w:rsidR="004B392F">
          <w:rPr>
            <w:webHidden/>
          </w:rPr>
          <w:t>13</w:t>
        </w:r>
        <w:r w:rsidR="00941F93">
          <w:rPr>
            <w:webHidden/>
          </w:rPr>
          <w:fldChar w:fldCharType="end"/>
        </w:r>
      </w:hyperlink>
    </w:p>
    <w:p w14:paraId="23B0B3EB" w14:textId="77777777" w:rsidR="004B392F" w:rsidRDefault="002B3736" w:rsidP="009E0DAE">
      <w:pPr>
        <w:pStyle w:val="TOC1"/>
        <w:spacing w:before="0"/>
        <w:rPr>
          <w:rFonts w:asciiTheme="minorHAnsi" w:hAnsiTheme="minorHAnsi" w:cstheme="minorBidi"/>
        </w:rPr>
      </w:pPr>
      <w:hyperlink w:anchor="_Toc339446655" w:history="1">
        <w:r w:rsidR="004B392F" w:rsidRPr="006D3490">
          <w:rPr>
            <w:rStyle w:val="Hyperlink"/>
          </w:rPr>
          <w:t>Figure 2 Main user roles and their relationships</w:t>
        </w:r>
        <w:r w:rsidR="004B392F">
          <w:rPr>
            <w:webHidden/>
          </w:rPr>
          <w:tab/>
        </w:r>
        <w:r w:rsidR="00941F93">
          <w:rPr>
            <w:webHidden/>
          </w:rPr>
          <w:fldChar w:fldCharType="begin"/>
        </w:r>
        <w:r w:rsidR="004B392F">
          <w:rPr>
            <w:webHidden/>
          </w:rPr>
          <w:instrText xml:space="preserve"> PAGEREF _Toc339446655 \h </w:instrText>
        </w:r>
        <w:r w:rsidR="00941F93">
          <w:rPr>
            <w:webHidden/>
          </w:rPr>
        </w:r>
        <w:r w:rsidR="00941F93">
          <w:rPr>
            <w:webHidden/>
          </w:rPr>
          <w:fldChar w:fldCharType="separate"/>
        </w:r>
        <w:r w:rsidR="004B392F">
          <w:rPr>
            <w:webHidden/>
          </w:rPr>
          <w:t>13</w:t>
        </w:r>
        <w:r w:rsidR="00941F93">
          <w:rPr>
            <w:webHidden/>
          </w:rPr>
          <w:fldChar w:fldCharType="end"/>
        </w:r>
      </w:hyperlink>
    </w:p>
    <w:p w14:paraId="23B0B3EC"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56" w:history="1">
        <w:r w:rsidR="004B392F" w:rsidRPr="006D3490">
          <w:rPr>
            <w:rStyle w:val="Hyperlink"/>
            <w:noProof/>
          </w:rPr>
          <w:t>2.1</w:t>
        </w:r>
        <w:r w:rsidR="004B392F">
          <w:rPr>
            <w:rFonts w:asciiTheme="minorHAnsi" w:hAnsiTheme="minorHAnsi" w:cstheme="minorBidi"/>
            <w:noProof/>
          </w:rPr>
          <w:tab/>
        </w:r>
        <w:r w:rsidR="004B392F" w:rsidRPr="006D3490">
          <w:rPr>
            <w:rStyle w:val="Hyperlink"/>
            <w:noProof/>
          </w:rPr>
          <w:t>Data Provider Community</w:t>
        </w:r>
        <w:r w:rsidR="004B392F">
          <w:rPr>
            <w:noProof/>
            <w:webHidden/>
          </w:rPr>
          <w:tab/>
        </w:r>
        <w:r w:rsidR="00941F93">
          <w:rPr>
            <w:noProof/>
            <w:webHidden/>
          </w:rPr>
          <w:fldChar w:fldCharType="begin"/>
        </w:r>
        <w:r w:rsidR="004B392F">
          <w:rPr>
            <w:noProof/>
            <w:webHidden/>
          </w:rPr>
          <w:instrText xml:space="preserve"> PAGEREF _Toc339446656 \h </w:instrText>
        </w:r>
        <w:r w:rsidR="00941F93">
          <w:rPr>
            <w:noProof/>
            <w:webHidden/>
          </w:rPr>
        </w:r>
        <w:r w:rsidR="00941F93">
          <w:rPr>
            <w:noProof/>
            <w:webHidden/>
          </w:rPr>
          <w:fldChar w:fldCharType="separate"/>
        </w:r>
        <w:r w:rsidR="004B392F">
          <w:rPr>
            <w:noProof/>
            <w:webHidden/>
          </w:rPr>
          <w:t>14</w:t>
        </w:r>
        <w:r w:rsidR="00941F93">
          <w:rPr>
            <w:noProof/>
            <w:webHidden/>
          </w:rPr>
          <w:fldChar w:fldCharType="end"/>
        </w:r>
      </w:hyperlink>
    </w:p>
    <w:p w14:paraId="23B0B3ED" w14:textId="77777777" w:rsidR="004B392F" w:rsidRDefault="002B3736" w:rsidP="009E0DAE">
      <w:pPr>
        <w:pStyle w:val="TOC3"/>
        <w:tabs>
          <w:tab w:val="left" w:pos="1320"/>
          <w:tab w:val="right" w:leader="dot" w:pos="9350"/>
        </w:tabs>
        <w:spacing w:before="0"/>
        <w:rPr>
          <w:rFonts w:asciiTheme="minorHAnsi" w:hAnsiTheme="minorHAnsi" w:cstheme="minorBidi"/>
          <w:noProof/>
        </w:rPr>
      </w:pPr>
      <w:hyperlink w:anchor="_Toc339446657" w:history="1">
        <w:r w:rsidR="004B392F" w:rsidRPr="006D3490">
          <w:rPr>
            <w:rStyle w:val="Hyperlink"/>
            <w:noProof/>
          </w:rPr>
          <w:t>2.1.1</w:t>
        </w:r>
        <w:r w:rsidR="004B392F">
          <w:rPr>
            <w:rFonts w:asciiTheme="minorHAnsi" w:hAnsiTheme="minorHAnsi" w:cstheme="minorBidi"/>
            <w:noProof/>
          </w:rPr>
          <w:tab/>
        </w:r>
        <w:r w:rsidR="004B392F" w:rsidRPr="006D3490">
          <w:rPr>
            <w:rStyle w:val="Hyperlink"/>
            <w:noProof/>
          </w:rPr>
          <w:t>Data Submitter Role</w:t>
        </w:r>
        <w:r w:rsidR="004B392F">
          <w:rPr>
            <w:noProof/>
            <w:webHidden/>
          </w:rPr>
          <w:tab/>
        </w:r>
        <w:r w:rsidR="00941F93">
          <w:rPr>
            <w:noProof/>
            <w:webHidden/>
          </w:rPr>
          <w:fldChar w:fldCharType="begin"/>
        </w:r>
        <w:r w:rsidR="004B392F">
          <w:rPr>
            <w:noProof/>
            <w:webHidden/>
          </w:rPr>
          <w:instrText xml:space="preserve"> PAGEREF _Toc339446657 \h </w:instrText>
        </w:r>
        <w:r w:rsidR="00941F93">
          <w:rPr>
            <w:noProof/>
            <w:webHidden/>
          </w:rPr>
        </w:r>
        <w:r w:rsidR="00941F93">
          <w:rPr>
            <w:noProof/>
            <w:webHidden/>
          </w:rPr>
          <w:fldChar w:fldCharType="separate"/>
        </w:r>
        <w:r w:rsidR="004B392F">
          <w:rPr>
            <w:noProof/>
            <w:webHidden/>
          </w:rPr>
          <w:t>14</w:t>
        </w:r>
        <w:r w:rsidR="00941F93">
          <w:rPr>
            <w:noProof/>
            <w:webHidden/>
          </w:rPr>
          <w:fldChar w:fldCharType="end"/>
        </w:r>
      </w:hyperlink>
    </w:p>
    <w:p w14:paraId="23B0B3EE" w14:textId="77777777" w:rsidR="004B392F" w:rsidRDefault="002B3736" w:rsidP="009E0DAE">
      <w:pPr>
        <w:pStyle w:val="TOC3"/>
        <w:tabs>
          <w:tab w:val="left" w:pos="1320"/>
          <w:tab w:val="right" w:leader="dot" w:pos="9350"/>
        </w:tabs>
        <w:spacing w:before="0"/>
        <w:rPr>
          <w:rFonts w:asciiTheme="minorHAnsi" w:hAnsiTheme="minorHAnsi" w:cstheme="minorBidi"/>
          <w:noProof/>
        </w:rPr>
      </w:pPr>
      <w:hyperlink w:anchor="_Toc339446658" w:history="1">
        <w:r w:rsidR="004B392F" w:rsidRPr="006D3490">
          <w:rPr>
            <w:rStyle w:val="Hyperlink"/>
            <w:noProof/>
          </w:rPr>
          <w:t>2.1.2</w:t>
        </w:r>
        <w:r w:rsidR="004B392F">
          <w:rPr>
            <w:rFonts w:asciiTheme="minorHAnsi" w:hAnsiTheme="minorHAnsi" w:cstheme="minorBidi"/>
            <w:noProof/>
          </w:rPr>
          <w:tab/>
        </w:r>
        <w:r w:rsidR="004B392F" w:rsidRPr="006D3490">
          <w:rPr>
            <w:rStyle w:val="Hyperlink"/>
            <w:noProof/>
          </w:rPr>
          <w:t>Data Steward Role</w:t>
        </w:r>
        <w:r w:rsidR="004B392F">
          <w:rPr>
            <w:noProof/>
            <w:webHidden/>
          </w:rPr>
          <w:tab/>
        </w:r>
        <w:r w:rsidR="00941F93">
          <w:rPr>
            <w:noProof/>
            <w:webHidden/>
          </w:rPr>
          <w:fldChar w:fldCharType="begin"/>
        </w:r>
        <w:r w:rsidR="004B392F">
          <w:rPr>
            <w:noProof/>
            <w:webHidden/>
          </w:rPr>
          <w:instrText xml:space="preserve"> PAGEREF _Toc339446658 \h </w:instrText>
        </w:r>
        <w:r w:rsidR="00941F93">
          <w:rPr>
            <w:noProof/>
            <w:webHidden/>
          </w:rPr>
        </w:r>
        <w:r w:rsidR="00941F93">
          <w:rPr>
            <w:noProof/>
            <w:webHidden/>
          </w:rPr>
          <w:fldChar w:fldCharType="separate"/>
        </w:r>
        <w:r w:rsidR="004B392F">
          <w:rPr>
            <w:noProof/>
            <w:webHidden/>
          </w:rPr>
          <w:t>15</w:t>
        </w:r>
        <w:r w:rsidR="00941F93">
          <w:rPr>
            <w:noProof/>
            <w:webHidden/>
          </w:rPr>
          <w:fldChar w:fldCharType="end"/>
        </w:r>
      </w:hyperlink>
    </w:p>
    <w:p w14:paraId="23B0B3EF" w14:textId="77777777" w:rsidR="004B392F" w:rsidRDefault="002B3736" w:rsidP="009E0DAE">
      <w:pPr>
        <w:pStyle w:val="TOC3"/>
        <w:tabs>
          <w:tab w:val="left" w:pos="1320"/>
          <w:tab w:val="right" w:leader="dot" w:pos="9350"/>
        </w:tabs>
        <w:spacing w:before="0"/>
        <w:rPr>
          <w:rFonts w:asciiTheme="minorHAnsi" w:hAnsiTheme="minorHAnsi" w:cstheme="minorBidi"/>
          <w:noProof/>
        </w:rPr>
      </w:pPr>
      <w:hyperlink w:anchor="_Toc339446659" w:history="1">
        <w:r w:rsidR="004B392F" w:rsidRPr="006D3490">
          <w:rPr>
            <w:rStyle w:val="Hyperlink"/>
            <w:noProof/>
          </w:rPr>
          <w:t>2.1.3</w:t>
        </w:r>
        <w:r w:rsidR="004B392F">
          <w:rPr>
            <w:rFonts w:asciiTheme="minorHAnsi" w:hAnsiTheme="minorHAnsi" w:cstheme="minorBidi"/>
            <w:noProof/>
          </w:rPr>
          <w:tab/>
        </w:r>
        <w:r w:rsidR="004B392F" w:rsidRPr="006D3490">
          <w:rPr>
            <w:rStyle w:val="Hyperlink"/>
            <w:noProof/>
          </w:rPr>
          <w:t>Node Administrator Role</w:t>
        </w:r>
        <w:r w:rsidR="004B392F">
          <w:rPr>
            <w:noProof/>
            <w:webHidden/>
          </w:rPr>
          <w:tab/>
        </w:r>
        <w:r w:rsidR="00941F93">
          <w:rPr>
            <w:noProof/>
            <w:webHidden/>
          </w:rPr>
          <w:fldChar w:fldCharType="begin"/>
        </w:r>
        <w:r w:rsidR="004B392F">
          <w:rPr>
            <w:noProof/>
            <w:webHidden/>
          </w:rPr>
          <w:instrText xml:space="preserve"> PAGEREF _Toc339446659 \h </w:instrText>
        </w:r>
        <w:r w:rsidR="00941F93">
          <w:rPr>
            <w:noProof/>
            <w:webHidden/>
          </w:rPr>
        </w:r>
        <w:r w:rsidR="00941F93">
          <w:rPr>
            <w:noProof/>
            <w:webHidden/>
          </w:rPr>
          <w:fldChar w:fldCharType="separate"/>
        </w:r>
        <w:r w:rsidR="004B392F">
          <w:rPr>
            <w:noProof/>
            <w:webHidden/>
          </w:rPr>
          <w:t>15</w:t>
        </w:r>
        <w:r w:rsidR="00941F93">
          <w:rPr>
            <w:noProof/>
            <w:webHidden/>
          </w:rPr>
          <w:fldChar w:fldCharType="end"/>
        </w:r>
      </w:hyperlink>
    </w:p>
    <w:p w14:paraId="23B0B3F0"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60" w:history="1">
        <w:r w:rsidR="004B392F" w:rsidRPr="006D3490">
          <w:rPr>
            <w:rStyle w:val="Hyperlink"/>
            <w:noProof/>
          </w:rPr>
          <w:t>2.2</w:t>
        </w:r>
        <w:r w:rsidR="004B392F">
          <w:rPr>
            <w:rFonts w:asciiTheme="minorHAnsi" w:hAnsiTheme="minorHAnsi" w:cstheme="minorBidi"/>
            <w:noProof/>
          </w:rPr>
          <w:tab/>
        </w:r>
        <w:r w:rsidR="004B392F" w:rsidRPr="006D3490">
          <w:rPr>
            <w:rStyle w:val="Hyperlink"/>
            <w:noProof/>
          </w:rPr>
          <w:t>End User Community</w:t>
        </w:r>
        <w:r w:rsidR="004B392F">
          <w:rPr>
            <w:noProof/>
            <w:webHidden/>
          </w:rPr>
          <w:tab/>
        </w:r>
        <w:r w:rsidR="00941F93">
          <w:rPr>
            <w:noProof/>
            <w:webHidden/>
          </w:rPr>
          <w:fldChar w:fldCharType="begin"/>
        </w:r>
        <w:r w:rsidR="004B392F">
          <w:rPr>
            <w:noProof/>
            <w:webHidden/>
          </w:rPr>
          <w:instrText xml:space="preserve"> PAGEREF _Toc339446660 \h </w:instrText>
        </w:r>
        <w:r w:rsidR="00941F93">
          <w:rPr>
            <w:noProof/>
            <w:webHidden/>
          </w:rPr>
        </w:r>
        <w:r w:rsidR="00941F93">
          <w:rPr>
            <w:noProof/>
            <w:webHidden/>
          </w:rPr>
          <w:fldChar w:fldCharType="separate"/>
        </w:r>
        <w:r w:rsidR="004B392F">
          <w:rPr>
            <w:noProof/>
            <w:webHidden/>
          </w:rPr>
          <w:t>15</w:t>
        </w:r>
        <w:r w:rsidR="00941F93">
          <w:rPr>
            <w:noProof/>
            <w:webHidden/>
          </w:rPr>
          <w:fldChar w:fldCharType="end"/>
        </w:r>
      </w:hyperlink>
    </w:p>
    <w:p w14:paraId="23B0B3F1"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61" w:history="1">
        <w:r w:rsidR="004B392F" w:rsidRPr="006D3490">
          <w:rPr>
            <w:rStyle w:val="Hyperlink"/>
            <w:noProof/>
          </w:rPr>
          <w:t>2.3</w:t>
        </w:r>
        <w:r w:rsidR="004B392F">
          <w:rPr>
            <w:rFonts w:asciiTheme="minorHAnsi" w:hAnsiTheme="minorHAnsi" w:cstheme="minorBidi"/>
            <w:noProof/>
          </w:rPr>
          <w:tab/>
        </w:r>
        <w:r w:rsidR="004B392F" w:rsidRPr="006D3490">
          <w:rPr>
            <w:rStyle w:val="Hyperlink"/>
            <w:noProof/>
          </w:rPr>
          <w:t>System Administrators</w:t>
        </w:r>
        <w:r w:rsidR="004B392F">
          <w:rPr>
            <w:noProof/>
            <w:webHidden/>
          </w:rPr>
          <w:tab/>
        </w:r>
        <w:r w:rsidR="00941F93">
          <w:rPr>
            <w:noProof/>
            <w:webHidden/>
          </w:rPr>
          <w:fldChar w:fldCharType="begin"/>
        </w:r>
        <w:r w:rsidR="004B392F">
          <w:rPr>
            <w:noProof/>
            <w:webHidden/>
          </w:rPr>
          <w:instrText xml:space="preserve"> PAGEREF _Toc339446661 \h </w:instrText>
        </w:r>
        <w:r w:rsidR="00941F93">
          <w:rPr>
            <w:noProof/>
            <w:webHidden/>
          </w:rPr>
        </w:r>
        <w:r w:rsidR="00941F93">
          <w:rPr>
            <w:noProof/>
            <w:webHidden/>
          </w:rPr>
          <w:fldChar w:fldCharType="separate"/>
        </w:r>
        <w:r w:rsidR="004B392F">
          <w:rPr>
            <w:noProof/>
            <w:webHidden/>
          </w:rPr>
          <w:t>16</w:t>
        </w:r>
        <w:r w:rsidR="00941F93">
          <w:rPr>
            <w:noProof/>
            <w:webHidden/>
          </w:rPr>
          <w:fldChar w:fldCharType="end"/>
        </w:r>
      </w:hyperlink>
    </w:p>
    <w:p w14:paraId="23B0B3F2"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62" w:history="1">
        <w:r w:rsidR="004B392F" w:rsidRPr="006D3490">
          <w:rPr>
            <w:rStyle w:val="Hyperlink"/>
            <w:noProof/>
          </w:rPr>
          <w:t>2.4</w:t>
        </w:r>
        <w:r w:rsidR="004B392F">
          <w:rPr>
            <w:rFonts w:asciiTheme="minorHAnsi" w:hAnsiTheme="minorHAnsi" w:cstheme="minorBidi"/>
            <w:noProof/>
          </w:rPr>
          <w:tab/>
        </w:r>
        <w:r w:rsidR="004B392F" w:rsidRPr="006D3490">
          <w:rPr>
            <w:rStyle w:val="Hyperlink"/>
            <w:noProof/>
          </w:rPr>
          <w:t>Software Developer Community</w:t>
        </w:r>
        <w:r w:rsidR="004B392F">
          <w:rPr>
            <w:noProof/>
            <w:webHidden/>
          </w:rPr>
          <w:tab/>
        </w:r>
        <w:r w:rsidR="00941F93">
          <w:rPr>
            <w:noProof/>
            <w:webHidden/>
          </w:rPr>
          <w:fldChar w:fldCharType="begin"/>
        </w:r>
        <w:r w:rsidR="004B392F">
          <w:rPr>
            <w:noProof/>
            <w:webHidden/>
          </w:rPr>
          <w:instrText xml:space="preserve"> PAGEREF _Toc339446662 \h </w:instrText>
        </w:r>
        <w:r w:rsidR="00941F93">
          <w:rPr>
            <w:noProof/>
            <w:webHidden/>
          </w:rPr>
        </w:r>
        <w:r w:rsidR="00941F93">
          <w:rPr>
            <w:noProof/>
            <w:webHidden/>
          </w:rPr>
          <w:fldChar w:fldCharType="separate"/>
        </w:r>
        <w:r w:rsidR="004B392F">
          <w:rPr>
            <w:noProof/>
            <w:webHidden/>
          </w:rPr>
          <w:t>16</w:t>
        </w:r>
        <w:r w:rsidR="00941F93">
          <w:rPr>
            <w:noProof/>
            <w:webHidden/>
          </w:rPr>
          <w:fldChar w:fldCharType="end"/>
        </w:r>
      </w:hyperlink>
    </w:p>
    <w:p w14:paraId="23B0B3F3" w14:textId="77777777" w:rsidR="004B392F" w:rsidRDefault="002B3736" w:rsidP="009E0DAE">
      <w:pPr>
        <w:pStyle w:val="TOC1"/>
        <w:spacing w:before="0"/>
        <w:rPr>
          <w:rFonts w:asciiTheme="minorHAnsi" w:hAnsiTheme="minorHAnsi" w:cstheme="minorBidi"/>
        </w:rPr>
      </w:pPr>
      <w:hyperlink w:anchor="_Toc339446663" w:history="1">
        <w:r w:rsidR="004B392F" w:rsidRPr="006D3490">
          <w:rPr>
            <w:rStyle w:val="Hyperlink"/>
          </w:rPr>
          <w:t>3</w:t>
        </w:r>
        <w:r w:rsidR="004B392F">
          <w:rPr>
            <w:rFonts w:asciiTheme="minorHAnsi" w:hAnsiTheme="minorHAnsi" w:cstheme="minorBidi"/>
          </w:rPr>
          <w:tab/>
        </w:r>
        <w:r w:rsidR="004B392F" w:rsidRPr="006D3490">
          <w:rPr>
            <w:rStyle w:val="Hyperlink"/>
          </w:rPr>
          <w:t>Use Case Models</w:t>
        </w:r>
        <w:r w:rsidR="004B392F">
          <w:rPr>
            <w:webHidden/>
          </w:rPr>
          <w:tab/>
        </w:r>
        <w:r w:rsidR="00941F93">
          <w:rPr>
            <w:webHidden/>
          </w:rPr>
          <w:fldChar w:fldCharType="begin"/>
        </w:r>
        <w:r w:rsidR="004B392F">
          <w:rPr>
            <w:webHidden/>
          </w:rPr>
          <w:instrText xml:space="preserve"> PAGEREF _Toc339446663 \h </w:instrText>
        </w:r>
        <w:r w:rsidR="00941F93">
          <w:rPr>
            <w:webHidden/>
          </w:rPr>
        </w:r>
        <w:r w:rsidR="00941F93">
          <w:rPr>
            <w:webHidden/>
          </w:rPr>
          <w:fldChar w:fldCharType="separate"/>
        </w:r>
        <w:r w:rsidR="004B392F">
          <w:rPr>
            <w:webHidden/>
          </w:rPr>
          <w:t>16</w:t>
        </w:r>
        <w:r w:rsidR="00941F93">
          <w:rPr>
            <w:webHidden/>
          </w:rPr>
          <w:fldChar w:fldCharType="end"/>
        </w:r>
      </w:hyperlink>
    </w:p>
    <w:p w14:paraId="23B0B3F4"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64" w:history="1">
        <w:r w:rsidR="004B392F" w:rsidRPr="006D3490">
          <w:rPr>
            <w:rStyle w:val="Hyperlink"/>
            <w:noProof/>
          </w:rPr>
          <w:t>3.1</w:t>
        </w:r>
        <w:r w:rsidR="004B392F">
          <w:rPr>
            <w:rFonts w:asciiTheme="minorHAnsi" w:hAnsiTheme="minorHAnsi" w:cstheme="minorBidi"/>
            <w:noProof/>
          </w:rPr>
          <w:tab/>
        </w:r>
        <w:r w:rsidR="004B392F" w:rsidRPr="006D3490">
          <w:rPr>
            <w:rStyle w:val="Hyperlink"/>
            <w:noProof/>
          </w:rPr>
          <w:t>High-level Use Cases View</w:t>
        </w:r>
        <w:r w:rsidR="004B392F">
          <w:rPr>
            <w:noProof/>
            <w:webHidden/>
          </w:rPr>
          <w:tab/>
        </w:r>
        <w:r w:rsidR="00941F93">
          <w:rPr>
            <w:noProof/>
            <w:webHidden/>
          </w:rPr>
          <w:fldChar w:fldCharType="begin"/>
        </w:r>
        <w:r w:rsidR="004B392F">
          <w:rPr>
            <w:noProof/>
            <w:webHidden/>
          </w:rPr>
          <w:instrText xml:space="preserve"> PAGEREF _Toc339446664 \h </w:instrText>
        </w:r>
        <w:r w:rsidR="00941F93">
          <w:rPr>
            <w:noProof/>
            <w:webHidden/>
          </w:rPr>
        </w:r>
        <w:r w:rsidR="00941F93">
          <w:rPr>
            <w:noProof/>
            <w:webHidden/>
          </w:rPr>
          <w:fldChar w:fldCharType="separate"/>
        </w:r>
        <w:r w:rsidR="004B392F">
          <w:rPr>
            <w:noProof/>
            <w:webHidden/>
          </w:rPr>
          <w:t>16</w:t>
        </w:r>
        <w:r w:rsidR="00941F93">
          <w:rPr>
            <w:noProof/>
            <w:webHidden/>
          </w:rPr>
          <w:fldChar w:fldCharType="end"/>
        </w:r>
      </w:hyperlink>
    </w:p>
    <w:p w14:paraId="23B0B3F5" w14:textId="77777777" w:rsidR="004B392F" w:rsidRDefault="002B3736" w:rsidP="009E0DAE">
      <w:pPr>
        <w:pStyle w:val="TOC1"/>
        <w:spacing w:before="0"/>
        <w:rPr>
          <w:rFonts w:asciiTheme="minorHAnsi" w:hAnsiTheme="minorHAnsi" w:cstheme="minorBidi"/>
        </w:rPr>
      </w:pPr>
      <w:hyperlink w:anchor="_Toc339446665" w:history="1">
        <w:r w:rsidR="004B392F" w:rsidRPr="006D3490">
          <w:rPr>
            <w:rStyle w:val="Hyperlink"/>
          </w:rPr>
          <w:t>Figure 3: High-level Use Case View</w:t>
        </w:r>
        <w:r w:rsidR="004B392F">
          <w:rPr>
            <w:webHidden/>
          </w:rPr>
          <w:tab/>
        </w:r>
        <w:r w:rsidR="00941F93">
          <w:rPr>
            <w:webHidden/>
          </w:rPr>
          <w:fldChar w:fldCharType="begin"/>
        </w:r>
        <w:r w:rsidR="004B392F">
          <w:rPr>
            <w:webHidden/>
          </w:rPr>
          <w:instrText xml:space="preserve"> PAGEREF _Toc339446665 \h </w:instrText>
        </w:r>
        <w:r w:rsidR="00941F93">
          <w:rPr>
            <w:webHidden/>
          </w:rPr>
        </w:r>
        <w:r w:rsidR="00941F93">
          <w:rPr>
            <w:webHidden/>
          </w:rPr>
          <w:fldChar w:fldCharType="separate"/>
        </w:r>
        <w:r w:rsidR="004B392F">
          <w:rPr>
            <w:webHidden/>
          </w:rPr>
          <w:t>17</w:t>
        </w:r>
        <w:r w:rsidR="00941F93">
          <w:rPr>
            <w:webHidden/>
          </w:rPr>
          <w:fldChar w:fldCharType="end"/>
        </w:r>
      </w:hyperlink>
    </w:p>
    <w:p w14:paraId="23B0B3F6"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66" w:history="1">
        <w:r w:rsidR="004B392F" w:rsidRPr="006D3490">
          <w:rPr>
            <w:rStyle w:val="Hyperlink"/>
            <w:noProof/>
          </w:rPr>
          <w:t>3.2</w:t>
        </w:r>
        <w:r w:rsidR="004B392F">
          <w:rPr>
            <w:rFonts w:asciiTheme="minorHAnsi" w:hAnsiTheme="minorHAnsi" w:cstheme="minorBidi"/>
            <w:noProof/>
          </w:rPr>
          <w:tab/>
        </w:r>
        <w:r w:rsidR="004B392F" w:rsidRPr="006D3490">
          <w:rPr>
            <w:rStyle w:val="Hyperlink"/>
            <w:noProof/>
          </w:rPr>
          <w:t>Data Provider Use Cases</w:t>
        </w:r>
        <w:r w:rsidR="004B392F">
          <w:rPr>
            <w:noProof/>
            <w:webHidden/>
          </w:rPr>
          <w:tab/>
        </w:r>
        <w:r w:rsidR="00941F93">
          <w:rPr>
            <w:noProof/>
            <w:webHidden/>
          </w:rPr>
          <w:fldChar w:fldCharType="begin"/>
        </w:r>
        <w:r w:rsidR="004B392F">
          <w:rPr>
            <w:noProof/>
            <w:webHidden/>
          </w:rPr>
          <w:instrText xml:space="preserve"> PAGEREF _Toc339446666 \h </w:instrText>
        </w:r>
        <w:r w:rsidR="00941F93">
          <w:rPr>
            <w:noProof/>
            <w:webHidden/>
          </w:rPr>
        </w:r>
        <w:r w:rsidR="00941F93">
          <w:rPr>
            <w:noProof/>
            <w:webHidden/>
          </w:rPr>
          <w:fldChar w:fldCharType="separate"/>
        </w:r>
        <w:r w:rsidR="004B392F">
          <w:rPr>
            <w:noProof/>
            <w:webHidden/>
          </w:rPr>
          <w:t>17</w:t>
        </w:r>
        <w:r w:rsidR="00941F93">
          <w:rPr>
            <w:noProof/>
            <w:webHidden/>
          </w:rPr>
          <w:fldChar w:fldCharType="end"/>
        </w:r>
      </w:hyperlink>
    </w:p>
    <w:p w14:paraId="23B0B3F7" w14:textId="77777777" w:rsidR="004B392F" w:rsidRDefault="002B3736" w:rsidP="009E0DAE">
      <w:pPr>
        <w:pStyle w:val="TOC1"/>
        <w:spacing w:before="0"/>
        <w:rPr>
          <w:rFonts w:asciiTheme="minorHAnsi" w:hAnsiTheme="minorHAnsi" w:cstheme="minorBidi"/>
        </w:rPr>
      </w:pPr>
      <w:hyperlink w:anchor="_Toc339446667" w:history="1">
        <w:r w:rsidR="004B392F" w:rsidRPr="006D3490">
          <w:rPr>
            <w:rStyle w:val="Hyperlink"/>
          </w:rPr>
          <w:t>Figure 4 : Data Entry and Submission Use Case View</w:t>
        </w:r>
        <w:r w:rsidR="004B392F">
          <w:rPr>
            <w:webHidden/>
          </w:rPr>
          <w:tab/>
        </w:r>
        <w:r w:rsidR="00941F93">
          <w:rPr>
            <w:webHidden/>
          </w:rPr>
          <w:fldChar w:fldCharType="begin"/>
        </w:r>
        <w:r w:rsidR="004B392F">
          <w:rPr>
            <w:webHidden/>
          </w:rPr>
          <w:instrText xml:space="preserve"> PAGEREF _Toc339446667 \h </w:instrText>
        </w:r>
        <w:r w:rsidR="00941F93">
          <w:rPr>
            <w:webHidden/>
          </w:rPr>
        </w:r>
        <w:r w:rsidR="00941F93">
          <w:rPr>
            <w:webHidden/>
          </w:rPr>
          <w:fldChar w:fldCharType="separate"/>
        </w:r>
        <w:r w:rsidR="004B392F">
          <w:rPr>
            <w:webHidden/>
          </w:rPr>
          <w:t>19</w:t>
        </w:r>
        <w:r w:rsidR="00941F93">
          <w:rPr>
            <w:webHidden/>
          </w:rPr>
          <w:fldChar w:fldCharType="end"/>
        </w:r>
      </w:hyperlink>
    </w:p>
    <w:p w14:paraId="23B0B3F8" w14:textId="77777777" w:rsidR="004B392F" w:rsidRDefault="002B3736" w:rsidP="009E0DAE">
      <w:pPr>
        <w:pStyle w:val="TOC3"/>
        <w:tabs>
          <w:tab w:val="left" w:pos="1320"/>
          <w:tab w:val="right" w:leader="dot" w:pos="9350"/>
        </w:tabs>
        <w:spacing w:before="0"/>
        <w:rPr>
          <w:rFonts w:asciiTheme="minorHAnsi" w:hAnsiTheme="minorHAnsi" w:cstheme="minorBidi"/>
          <w:noProof/>
        </w:rPr>
      </w:pPr>
      <w:hyperlink w:anchor="_Toc339446668" w:history="1">
        <w:r w:rsidR="004B392F" w:rsidRPr="006D3490">
          <w:rPr>
            <w:rStyle w:val="Hyperlink"/>
            <w:noProof/>
          </w:rPr>
          <w:t>3.2.1</w:t>
        </w:r>
        <w:r w:rsidR="004B392F">
          <w:rPr>
            <w:rFonts w:asciiTheme="minorHAnsi" w:hAnsiTheme="minorHAnsi" w:cstheme="minorBidi"/>
            <w:noProof/>
          </w:rPr>
          <w:tab/>
        </w:r>
        <w:r w:rsidR="004B392F" w:rsidRPr="006D3490">
          <w:rPr>
            <w:rStyle w:val="Hyperlink"/>
            <w:noProof/>
          </w:rPr>
          <w:t>Data Submitter</w:t>
        </w:r>
        <w:r w:rsidR="004B392F">
          <w:rPr>
            <w:noProof/>
            <w:webHidden/>
          </w:rPr>
          <w:tab/>
        </w:r>
        <w:r w:rsidR="00941F93">
          <w:rPr>
            <w:noProof/>
            <w:webHidden/>
          </w:rPr>
          <w:fldChar w:fldCharType="begin"/>
        </w:r>
        <w:r w:rsidR="004B392F">
          <w:rPr>
            <w:noProof/>
            <w:webHidden/>
          </w:rPr>
          <w:instrText xml:space="preserve"> PAGEREF _Toc339446668 \h </w:instrText>
        </w:r>
        <w:r w:rsidR="00941F93">
          <w:rPr>
            <w:noProof/>
            <w:webHidden/>
          </w:rPr>
        </w:r>
        <w:r w:rsidR="00941F93">
          <w:rPr>
            <w:noProof/>
            <w:webHidden/>
          </w:rPr>
          <w:fldChar w:fldCharType="separate"/>
        </w:r>
        <w:r w:rsidR="004B392F">
          <w:rPr>
            <w:noProof/>
            <w:webHidden/>
          </w:rPr>
          <w:t>20</w:t>
        </w:r>
        <w:r w:rsidR="00941F93">
          <w:rPr>
            <w:noProof/>
            <w:webHidden/>
          </w:rPr>
          <w:fldChar w:fldCharType="end"/>
        </w:r>
      </w:hyperlink>
    </w:p>
    <w:p w14:paraId="23B0B3F9" w14:textId="77777777" w:rsidR="004B392F" w:rsidRDefault="002B3736" w:rsidP="009E0DAE">
      <w:pPr>
        <w:pStyle w:val="TOC3"/>
        <w:tabs>
          <w:tab w:val="left" w:pos="1320"/>
          <w:tab w:val="right" w:leader="dot" w:pos="9350"/>
        </w:tabs>
        <w:spacing w:before="0"/>
        <w:rPr>
          <w:rFonts w:asciiTheme="minorHAnsi" w:hAnsiTheme="minorHAnsi" w:cstheme="minorBidi"/>
          <w:noProof/>
        </w:rPr>
      </w:pPr>
      <w:hyperlink w:anchor="_Toc339446669" w:history="1">
        <w:r w:rsidR="004B392F" w:rsidRPr="006D3490">
          <w:rPr>
            <w:rStyle w:val="Hyperlink"/>
            <w:noProof/>
          </w:rPr>
          <w:t>3.2.2</w:t>
        </w:r>
        <w:r w:rsidR="004B392F">
          <w:rPr>
            <w:rFonts w:asciiTheme="minorHAnsi" w:hAnsiTheme="minorHAnsi" w:cstheme="minorBidi"/>
            <w:noProof/>
          </w:rPr>
          <w:tab/>
        </w:r>
        <w:r w:rsidR="004B392F" w:rsidRPr="006D3490">
          <w:rPr>
            <w:rStyle w:val="Hyperlink"/>
            <w:noProof/>
          </w:rPr>
          <w:t>Data Steward</w:t>
        </w:r>
        <w:r w:rsidR="004B392F">
          <w:rPr>
            <w:noProof/>
            <w:webHidden/>
          </w:rPr>
          <w:tab/>
        </w:r>
        <w:r w:rsidR="00941F93">
          <w:rPr>
            <w:noProof/>
            <w:webHidden/>
          </w:rPr>
          <w:fldChar w:fldCharType="begin"/>
        </w:r>
        <w:r w:rsidR="004B392F">
          <w:rPr>
            <w:noProof/>
            <w:webHidden/>
          </w:rPr>
          <w:instrText xml:space="preserve"> PAGEREF _Toc339446669 \h </w:instrText>
        </w:r>
        <w:r w:rsidR="00941F93">
          <w:rPr>
            <w:noProof/>
            <w:webHidden/>
          </w:rPr>
        </w:r>
        <w:r w:rsidR="00941F93">
          <w:rPr>
            <w:noProof/>
            <w:webHidden/>
          </w:rPr>
          <w:fldChar w:fldCharType="separate"/>
        </w:r>
        <w:r w:rsidR="004B392F">
          <w:rPr>
            <w:noProof/>
            <w:webHidden/>
          </w:rPr>
          <w:t>30</w:t>
        </w:r>
        <w:r w:rsidR="00941F93">
          <w:rPr>
            <w:noProof/>
            <w:webHidden/>
          </w:rPr>
          <w:fldChar w:fldCharType="end"/>
        </w:r>
      </w:hyperlink>
    </w:p>
    <w:p w14:paraId="23B0B3FA" w14:textId="77777777" w:rsidR="004B392F" w:rsidRDefault="002B3736" w:rsidP="009E0DAE">
      <w:pPr>
        <w:pStyle w:val="TOC1"/>
        <w:spacing w:before="0"/>
        <w:rPr>
          <w:rFonts w:asciiTheme="minorHAnsi" w:hAnsiTheme="minorHAnsi" w:cstheme="minorBidi"/>
        </w:rPr>
      </w:pPr>
      <w:hyperlink w:anchor="_Toc339446670" w:history="1">
        <w:r w:rsidR="004B392F" w:rsidRPr="006D3490">
          <w:rPr>
            <w:rStyle w:val="Hyperlink"/>
          </w:rPr>
          <w:t>Figure 5 Quality Assurance Use Case View</w:t>
        </w:r>
        <w:r w:rsidR="004B392F">
          <w:rPr>
            <w:webHidden/>
          </w:rPr>
          <w:tab/>
        </w:r>
        <w:r w:rsidR="00941F93">
          <w:rPr>
            <w:webHidden/>
          </w:rPr>
          <w:fldChar w:fldCharType="begin"/>
        </w:r>
        <w:r w:rsidR="004B392F">
          <w:rPr>
            <w:webHidden/>
          </w:rPr>
          <w:instrText xml:space="preserve"> PAGEREF _Toc339446670 \h </w:instrText>
        </w:r>
        <w:r w:rsidR="00941F93">
          <w:rPr>
            <w:webHidden/>
          </w:rPr>
        </w:r>
        <w:r w:rsidR="00941F93">
          <w:rPr>
            <w:webHidden/>
          </w:rPr>
          <w:fldChar w:fldCharType="separate"/>
        </w:r>
        <w:r w:rsidR="004B392F">
          <w:rPr>
            <w:webHidden/>
          </w:rPr>
          <w:t>33</w:t>
        </w:r>
        <w:r w:rsidR="00941F93">
          <w:rPr>
            <w:webHidden/>
          </w:rPr>
          <w:fldChar w:fldCharType="end"/>
        </w:r>
      </w:hyperlink>
    </w:p>
    <w:p w14:paraId="23B0B3FB" w14:textId="77777777" w:rsidR="004B392F" w:rsidRDefault="002B3736" w:rsidP="009E0DAE">
      <w:pPr>
        <w:pStyle w:val="TOC3"/>
        <w:tabs>
          <w:tab w:val="left" w:pos="1320"/>
          <w:tab w:val="right" w:leader="dot" w:pos="9350"/>
        </w:tabs>
        <w:spacing w:before="0"/>
        <w:rPr>
          <w:rFonts w:asciiTheme="minorHAnsi" w:hAnsiTheme="minorHAnsi" w:cstheme="minorBidi"/>
          <w:noProof/>
        </w:rPr>
      </w:pPr>
      <w:hyperlink w:anchor="_Toc339446671" w:history="1">
        <w:r w:rsidR="004B392F" w:rsidRPr="006D3490">
          <w:rPr>
            <w:rStyle w:val="Hyperlink"/>
            <w:noProof/>
          </w:rPr>
          <w:t>3.2.3</w:t>
        </w:r>
        <w:r w:rsidR="004B392F">
          <w:rPr>
            <w:rFonts w:asciiTheme="minorHAnsi" w:hAnsiTheme="minorHAnsi" w:cstheme="minorBidi"/>
            <w:noProof/>
          </w:rPr>
          <w:tab/>
        </w:r>
        <w:r w:rsidR="004B392F" w:rsidRPr="006D3490">
          <w:rPr>
            <w:rStyle w:val="Hyperlink"/>
            <w:noProof/>
          </w:rPr>
          <w:t>Node Administrator</w:t>
        </w:r>
        <w:r w:rsidR="004B392F">
          <w:rPr>
            <w:noProof/>
            <w:webHidden/>
          </w:rPr>
          <w:tab/>
        </w:r>
        <w:r w:rsidR="00941F93">
          <w:rPr>
            <w:noProof/>
            <w:webHidden/>
          </w:rPr>
          <w:fldChar w:fldCharType="begin"/>
        </w:r>
        <w:r w:rsidR="004B392F">
          <w:rPr>
            <w:noProof/>
            <w:webHidden/>
          </w:rPr>
          <w:instrText xml:space="preserve"> PAGEREF _Toc339446671 \h </w:instrText>
        </w:r>
        <w:r w:rsidR="00941F93">
          <w:rPr>
            <w:noProof/>
            <w:webHidden/>
          </w:rPr>
        </w:r>
        <w:r w:rsidR="00941F93">
          <w:rPr>
            <w:noProof/>
            <w:webHidden/>
          </w:rPr>
          <w:fldChar w:fldCharType="separate"/>
        </w:r>
        <w:r w:rsidR="004B392F">
          <w:rPr>
            <w:noProof/>
            <w:webHidden/>
          </w:rPr>
          <w:t>42</w:t>
        </w:r>
        <w:r w:rsidR="00941F93">
          <w:rPr>
            <w:noProof/>
            <w:webHidden/>
          </w:rPr>
          <w:fldChar w:fldCharType="end"/>
        </w:r>
      </w:hyperlink>
    </w:p>
    <w:p w14:paraId="23B0B3FC" w14:textId="77777777" w:rsidR="004B392F" w:rsidRDefault="002B3736" w:rsidP="009E0DAE">
      <w:pPr>
        <w:pStyle w:val="TOC1"/>
        <w:spacing w:before="0"/>
        <w:rPr>
          <w:rFonts w:asciiTheme="minorHAnsi" w:hAnsiTheme="minorHAnsi" w:cstheme="minorBidi"/>
        </w:rPr>
      </w:pPr>
      <w:hyperlink w:anchor="_Toc339446672" w:history="1">
        <w:r w:rsidR="004B392F" w:rsidRPr="006D3490">
          <w:rPr>
            <w:rStyle w:val="Hyperlink"/>
          </w:rPr>
          <w:t>Figure 6 Administration Use Case View</w:t>
        </w:r>
        <w:r w:rsidR="004B392F">
          <w:rPr>
            <w:webHidden/>
          </w:rPr>
          <w:tab/>
        </w:r>
        <w:r w:rsidR="00941F93">
          <w:rPr>
            <w:webHidden/>
          </w:rPr>
          <w:fldChar w:fldCharType="begin"/>
        </w:r>
        <w:r w:rsidR="004B392F">
          <w:rPr>
            <w:webHidden/>
          </w:rPr>
          <w:instrText xml:space="preserve"> PAGEREF _Toc339446672 \h </w:instrText>
        </w:r>
        <w:r w:rsidR="00941F93">
          <w:rPr>
            <w:webHidden/>
          </w:rPr>
        </w:r>
        <w:r w:rsidR="00941F93">
          <w:rPr>
            <w:webHidden/>
          </w:rPr>
          <w:fldChar w:fldCharType="separate"/>
        </w:r>
        <w:r w:rsidR="004B392F">
          <w:rPr>
            <w:webHidden/>
          </w:rPr>
          <w:t>43</w:t>
        </w:r>
        <w:r w:rsidR="00941F93">
          <w:rPr>
            <w:webHidden/>
          </w:rPr>
          <w:fldChar w:fldCharType="end"/>
        </w:r>
      </w:hyperlink>
    </w:p>
    <w:p w14:paraId="23B0B3FD"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73" w:history="1">
        <w:r w:rsidR="004B392F" w:rsidRPr="006D3490">
          <w:rPr>
            <w:rStyle w:val="Hyperlink"/>
            <w:noProof/>
          </w:rPr>
          <w:t>3.3</w:t>
        </w:r>
        <w:r w:rsidR="004B392F">
          <w:rPr>
            <w:rFonts w:asciiTheme="minorHAnsi" w:hAnsiTheme="minorHAnsi" w:cstheme="minorBidi"/>
            <w:noProof/>
          </w:rPr>
          <w:tab/>
        </w:r>
        <w:r w:rsidR="004B392F" w:rsidRPr="006D3490">
          <w:rPr>
            <w:rStyle w:val="Hyperlink"/>
            <w:noProof/>
          </w:rPr>
          <w:t>Software Developer Use Cases</w:t>
        </w:r>
        <w:r w:rsidR="004B392F">
          <w:rPr>
            <w:noProof/>
            <w:webHidden/>
          </w:rPr>
          <w:tab/>
        </w:r>
        <w:r w:rsidR="00941F93">
          <w:rPr>
            <w:noProof/>
            <w:webHidden/>
          </w:rPr>
          <w:fldChar w:fldCharType="begin"/>
        </w:r>
        <w:r w:rsidR="004B392F">
          <w:rPr>
            <w:noProof/>
            <w:webHidden/>
          </w:rPr>
          <w:instrText xml:space="preserve"> PAGEREF _Toc339446673 \h </w:instrText>
        </w:r>
        <w:r w:rsidR="00941F93">
          <w:rPr>
            <w:noProof/>
            <w:webHidden/>
          </w:rPr>
        </w:r>
        <w:r w:rsidR="00941F93">
          <w:rPr>
            <w:noProof/>
            <w:webHidden/>
          </w:rPr>
          <w:fldChar w:fldCharType="separate"/>
        </w:r>
        <w:r w:rsidR="004B392F">
          <w:rPr>
            <w:noProof/>
            <w:webHidden/>
          </w:rPr>
          <w:t>53</w:t>
        </w:r>
        <w:r w:rsidR="00941F93">
          <w:rPr>
            <w:noProof/>
            <w:webHidden/>
          </w:rPr>
          <w:fldChar w:fldCharType="end"/>
        </w:r>
      </w:hyperlink>
    </w:p>
    <w:p w14:paraId="23B0B3FE" w14:textId="77777777" w:rsidR="004B392F" w:rsidRDefault="002B3736" w:rsidP="009E0DAE">
      <w:pPr>
        <w:pStyle w:val="TOC1"/>
        <w:spacing w:before="0"/>
        <w:rPr>
          <w:rFonts w:asciiTheme="minorHAnsi" w:hAnsiTheme="minorHAnsi" w:cstheme="minorBidi"/>
        </w:rPr>
      </w:pPr>
      <w:hyperlink w:anchor="_Toc339446674" w:history="1">
        <w:r w:rsidR="004B392F" w:rsidRPr="006D3490">
          <w:rPr>
            <w:rStyle w:val="Hyperlink"/>
          </w:rPr>
          <w:t>Figure 7 Software developer use cases</w:t>
        </w:r>
        <w:r w:rsidR="004B392F">
          <w:rPr>
            <w:webHidden/>
          </w:rPr>
          <w:tab/>
        </w:r>
        <w:r w:rsidR="00941F93">
          <w:rPr>
            <w:webHidden/>
          </w:rPr>
          <w:fldChar w:fldCharType="begin"/>
        </w:r>
        <w:r w:rsidR="004B392F">
          <w:rPr>
            <w:webHidden/>
          </w:rPr>
          <w:instrText xml:space="preserve"> PAGEREF _Toc339446674 \h </w:instrText>
        </w:r>
        <w:r w:rsidR="00941F93">
          <w:rPr>
            <w:webHidden/>
          </w:rPr>
        </w:r>
        <w:r w:rsidR="00941F93">
          <w:rPr>
            <w:webHidden/>
          </w:rPr>
          <w:fldChar w:fldCharType="separate"/>
        </w:r>
        <w:r w:rsidR="004B392F">
          <w:rPr>
            <w:webHidden/>
          </w:rPr>
          <w:t>53</w:t>
        </w:r>
        <w:r w:rsidR="00941F93">
          <w:rPr>
            <w:webHidden/>
          </w:rPr>
          <w:fldChar w:fldCharType="end"/>
        </w:r>
      </w:hyperlink>
    </w:p>
    <w:p w14:paraId="23B0B3FF" w14:textId="77777777" w:rsidR="004B392F" w:rsidRDefault="002B3736" w:rsidP="009E0DAE">
      <w:pPr>
        <w:pStyle w:val="TOC3"/>
        <w:tabs>
          <w:tab w:val="left" w:pos="1320"/>
          <w:tab w:val="right" w:leader="dot" w:pos="9350"/>
        </w:tabs>
        <w:spacing w:before="0"/>
        <w:rPr>
          <w:rFonts w:asciiTheme="minorHAnsi" w:hAnsiTheme="minorHAnsi" w:cstheme="minorBidi"/>
          <w:noProof/>
        </w:rPr>
      </w:pPr>
      <w:hyperlink w:anchor="_Toc339446675" w:history="1">
        <w:r w:rsidR="004B392F" w:rsidRPr="006D3490">
          <w:rPr>
            <w:rStyle w:val="Hyperlink"/>
            <w:noProof/>
          </w:rPr>
          <w:t>3.3.1</w:t>
        </w:r>
        <w:r w:rsidR="004B392F">
          <w:rPr>
            <w:rFonts w:asciiTheme="minorHAnsi" w:hAnsiTheme="minorHAnsi" w:cstheme="minorBidi"/>
            <w:noProof/>
          </w:rPr>
          <w:tab/>
        </w:r>
        <w:r w:rsidR="004B392F" w:rsidRPr="006D3490">
          <w:rPr>
            <w:rStyle w:val="Hyperlink"/>
            <w:noProof/>
          </w:rPr>
          <w:t>Develop Applications</w:t>
        </w:r>
        <w:r w:rsidR="004B392F">
          <w:rPr>
            <w:noProof/>
            <w:webHidden/>
          </w:rPr>
          <w:tab/>
        </w:r>
        <w:r w:rsidR="00941F93">
          <w:rPr>
            <w:noProof/>
            <w:webHidden/>
          </w:rPr>
          <w:fldChar w:fldCharType="begin"/>
        </w:r>
        <w:r w:rsidR="004B392F">
          <w:rPr>
            <w:noProof/>
            <w:webHidden/>
          </w:rPr>
          <w:instrText xml:space="preserve"> PAGEREF _Toc339446675 \h </w:instrText>
        </w:r>
        <w:r w:rsidR="00941F93">
          <w:rPr>
            <w:noProof/>
            <w:webHidden/>
          </w:rPr>
        </w:r>
        <w:r w:rsidR="00941F93">
          <w:rPr>
            <w:noProof/>
            <w:webHidden/>
          </w:rPr>
          <w:fldChar w:fldCharType="separate"/>
        </w:r>
        <w:r w:rsidR="004B392F">
          <w:rPr>
            <w:noProof/>
            <w:webHidden/>
          </w:rPr>
          <w:t>53</w:t>
        </w:r>
        <w:r w:rsidR="00941F93">
          <w:rPr>
            <w:noProof/>
            <w:webHidden/>
          </w:rPr>
          <w:fldChar w:fldCharType="end"/>
        </w:r>
      </w:hyperlink>
    </w:p>
    <w:p w14:paraId="23B0B400" w14:textId="77777777" w:rsidR="004B392F" w:rsidRDefault="002B3736" w:rsidP="009E0DAE">
      <w:pPr>
        <w:pStyle w:val="TOC3"/>
        <w:tabs>
          <w:tab w:val="left" w:pos="1320"/>
          <w:tab w:val="right" w:leader="dot" w:pos="9350"/>
        </w:tabs>
        <w:spacing w:before="0"/>
        <w:rPr>
          <w:rFonts w:asciiTheme="minorHAnsi" w:hAnsiTheme="minorHAnsi" w:cstheme="minorBidi"/>
          <w:noProof/>
        </w:rPr>
      </w:pPr>
      <w:hyperlink w:anchor="_Toc339446676" w:history="1">
        <w:r w:rsidR="004B392F" w:rsidRPr="006D3490">
          <w:rPr>
            <w:rStyle w:val="Hyperlink"/>
            <w:noProof/>
          </w:rPr>
          <w:t>3.3.2</w:t>
        </w:r>
        <w:r w:rsidR="004B392F">
          <w:rPr>
            <w:rFonts w:asciiTheme="minorHAnsi" w:hAnsiTheme="minorHAnsi" w:cstheme="minorBidi"/>
            <w:noProof/>
          </w:rPr>
          <w:tab/>
        </w:r>
        <w:r w:rsidR="004B392F" w:rsidRPr="006D3490">
          <w:rPr>
            <w:rStyle w:val="Hyperlink"/>
            <w:noProof/>
          </w:rPr>
          <w:t>Register New Application with NGDS</w:t>
        </w:r>
        <w:r w:rsidR="004B392F">
          <w:rPr>
            <w:noProof/>
            <w:webHidden/>
          </w:rPr>
          <w:tab/>
        </w:r>
        <w:r w:rsidR="00941F93">
          <w:rPr>
            <w:noProof/>
            <w:webHidden/>
          </w:rPr>
          <w:fldChar w:fldCharType="begin"/>
        </w:r>
        <w:r w:rsidR="004B392F">
          <w:rPr>
            <w:noProof/>
            <w:webHidden/>
          </w:rPr>
          <w:instrText xml:space="preserve"> PAGEREF _Toc339446676 \h </w:instrText>
        </w:r>
        <w:r w:rsidR="00941F93">
          <w:rPr>
            <w:noProof/>
            <w:webHidden/>
          </w:rPr>
        </w:r>
        <w:r w:rsidR="00941F93">
          <w:rPr>
            <w:noProof/>
            <w:webHidden/>
          </w:rPr>
          <w:fldChar w:fldCharType="separate"/>
        </w:r>
        <w:r w:rsidR="004B392F">
          <w:rPr>
            <w:noProof/>
            <w:webHidden/>
          </w:rPr>
          <w:t>54</w:t>
        </w:r>
        <w:r w:rsidR="00941F93">
          <w:rPr>
            <w:noProof/>
            <w:webHidden/>
          </w:rPr>
          <w:fldChar w:fldCharType="end"/>
        </w:r>
      </w:hyperlink>
    </w:p>
    <w:p w14:paraId="23B0B401"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77" w:history="1">
        <w:r w:rsidR="004B392F" w:rsidRPr="006D3490">
          <w:rPr>
            <w:rStyle w:val="Hyperlink"/>
            <w:noProof/>
          </w:rPr>
          <w:t>3.4</w:t>
        </w:r>
        <w:r w:rsidR="004B392F">
          <w:rPr>
            <w:rFonts w:asciiTheme="minorHAnsi" w:hAnsiTheme="minorHAnsi" w:cstheme="minorBidi"/>
            <w:noProof/>
          </w:rPr>
          <w:tab/>
        </w:r>
        <w:r w:rsidR="004B392F" w:rsidRPr="006D3490">
          <w:rPr>
            <w:rStyle w:val="Hyperlink"/>
            <w:noProof/>
          </w:rPr>
          <w:t>End-User Use Cases</w:t>
        </w:r>
        <w:r w:rsidR="004B392F">
          <w:rPr>
            <w:noProof/>
            <w:webHidden/>
          </w:rPr>
          <w:tab/>
        </w:r>
        <w:r w:rsidR="00941F93">
          <w:rPr>
            <w:noProof/>
            <w:webHidden/>
          </w:rPr>
          <w:fldChar w:fldCharType="begin"/>
        </w:r>
        <w:r w:rsidR="004B392F">
          <w:rPr>
            <w:noProof/>
            <w:webHidden/>
          </w:rPr>
          <w:instrText xml:space="preserve"> PAGEREF _Toc339446677 \h </w:instrText>
        </w:r>
        <w:r w:rsidR="00941F93">
          <w:rPr>
            <w:noProof/>
            <w:webHidden/>
          </w:rPr>
        </w:r>
        <w:r w:rsidR="00941F93">
          <w:rPr>
            <w:noProof/>
            <w:webHidden/>
          </w:rPr>
          <w:fldChar w:fldCharType="separate"/>
        </w:r>
        <w:r w:rsidR="004B392F">
          <w:rPr>
            <w:noProof/>
            <w:webHidden/>
          </w:rPr>
          <w:t>55</w:t>
        </w:r>
        <w:r w:rsidR="00941F93">
          <w:rPr>
            <w:noProof/>
            <w:webHidden/>
          </w:rPr>
          <w:fldChar w:fldCharType="end"/>
        </w:r>
      </w:hyperlink>
    </w:p>
    <w:p w14:paraId="23B0B402" w14:textId="77777777" w:rsidR="004B392F" w:rsidRDefault="002B3736" w:rsidP="009E0DAE">
      <w:pPr>
        <w:pStyle w:val="TOC1"/>
        <w:spacing w:before="0"/>
        <w:rPr>
          <w:rFonts w:asciiTheme="minorHAnsi" w:hAnsiTheme="minorHAnsi" w:cstheme="minorBidi"/>
        </w:rPr>
      </w:pPr>
      <w:hyperlink w:anchor="_Toc339446678" w:history="1">
        <w:r w:rsidR="004B392F" w:rsidRPr="006D3490">
          <w:rPr>
            <w:rStyle w:val="Hyperlink"/>
          </w:rPr>
          <w:t>Figure 8 End-user use cases overview</w:t>
        </w:r>
        <w:r w:rsidR="004B392F">
          <w:rPr>
            <w:webHidden/>
          </w:rPr>
          <w:tab/>
        </w:r>
        <w:r w:rsidR="00941F93">
          <w:rPr>
            <w:webHidden/>
          </w:rPr>
          <w:fldChar w:fldCharType="begin"/>
        </w:r>
        <w:r w:rsidR="004B392F">
          <w:rPr>
            <w:webHidden/>
          </w:rPr>
          <w:instrText xml:space="preserve"> PAGEREF _Toc339446678 \h </w:instrText>
        </w:r>
        <w:r w:rsidR="00941F93">
          <w:rPr>
            <w:webHidden/>
          </w:rPr>
        </w:r>
        <w:r w:rsidR="00941F93">
          <w:rPr>
            <w:webHidden/>
          </w:rPr>
          <w:fldChar w:fldCharType="separate"/>
        </w:r>
        <w:r w:rsidR="004B392F">
          <w:rPr>
            <w:webHidden/>
          </w:rPr>
          <w:t>57</w:t>
        </w:r>
        <w:r w:rsidR="00941F93">
          <w:rPr>
            <w:webHidden/>
          </w:rPr>
          <w:fldChar w:fldCharType="end"/>
        </w:r>
      </w:hyperlink>
    </w:p>
    <w:p w14:paraId="23B0B403" w14:textId="77777777" w:rsidR="004B392F" w:rsidRDefault="002B3736" w:rsidP="009E0DAE">
      <w:pPr>
        <w:pStyle w:val="TOC3"/>
        <w:tabs>
          <w:tab w:val="left" w:pos="1320"/>
          <w:tab w:val="right" w:leader="dot" w:pos="9350"/>
        </w:tabs>
        <w:spacing w:before="0"/>
        <w:rPr>
          <w:rFonts w:asciiTheme="minorHAnsi" w:hAnsiTheme="minorHAnsi" w:cstheme="minorBidi"/>
          <w:noProof/>
        </w:rPr>
      </w:pPr>
      <w:hyperlink w:anchor="_Toc339446679" w:history="1">
        <w:r w:rsidR="004B392F" w:rsidRPr="006D3490">
          <w:rPr>
            <w:rStyle w:val="Hyperlink"/>
            <w:noProof/>
          </w:rPr>
          <w:t>3.4.1</w:t>
        </w:r>
        <w:r w:rsidR="004B392F">
          <w:rPr>
            <w:rFonts w:asciiTheme="minorHAnsi" w:hAnsiTheme="minorHAnsi" w:cstheme="minorBidi"/>
            <w:noProof/>
          </w:rPr>
          <w:tab/>
        </w:r>
        <w:r w:rsidR="004B392F" w:rsidRPr="006D3490">
          <w:rPr>
            <w:rStyle w:val="Hyperlink"/>
            <w:noProof/>
          </w:rPr>
          <w:t>Discover and Gather Data</w:t>
        </w:r>
        <w:r w:rsidR="004B392F">
          <w:rPr>
            <w:noProof/>
            <w:webHidden/>
          </w:rPr>
          <w:tab/>
        </w:r>
        <w:r w:rsidR="00941F93">
          <w:rPr>
            <w:noProof/>
            <w:webHidden/>
          </w:rPr>
          <w:fldChar w:fldCharType="begin"/>
        </w:r>
        <w:r w:rsidR="004B392F">
          <w:rPr>
            <w:noProof/>
            <w:webHidden/>
          </w:rPr>
          <w:instrText xml:space="preserve"> PAGEREF _Toc339446679 \h </w:instrText>
        </w:r>
        <w:r w:rsidR="00941F93">
          <w:rPr>
            <w:noProof/>
            <w:webHidden/>
          </w:rPr>
        </w:r>
        <w:r w:rsidR="00941F93">
          <w:rPr>
            <w:noProof/>
            <w:webHidden/>
          </w:rPr>
          <w:fldChar w:fldCharType="separate"/>
        </w:r>
        <w:r w:rsidR="004B392F">
          <w:rPr>
            <w:noProof/>
            <w:webHidden/>
          </w:rPr>
          <w:t>58</w:t>
        </w:r>
        <w:r w:rsidR="00941F93">
          <w:rPr>
            <w:noProof/>
            <w:webHidden/>
          </w:rPr>
          <w:fldChar w:fldCharType="end"/>
        </w:r>
      </w:hyperlink>
    </w:p>
    <w:p w14:paraId="23B0B404" w14:textId="77777777" w:rsidR="004B392F" w:rsidRDefault="002B3736" w:rsidP="009E0DAE">
      <w:pPr>
        <w:pStyle w:val="TOC1"/>
        <w:spacing w:before="0"/>
        <w:rPr>
          <w:rFonts w:asciiTheme="minorHAnsi" w:hAnsiTheme="minorHAnsi" w:cstheme="minorBidi"/>
        </w:rPr>
      </w:pPr>
      <w:hyperlink w:anchor="_Toc339446680" w:history="1">
        <w:r w:rsidR="004B392F" w:rsidRPr="006D3490">
          <w:rPr>
            <w:rStyle w:val="Hyperlink"/>
          </w:rPr>
          <w:t>Figure 9 Data gathering supporting use cases</w:t>
        </w:r>
        <w:r w:rsidR="004B392F">
          <w:rPr>
            <w:webHidden/>
          </w:rPr>
          <w:tab/>
        </w:r>
        <w:r w:rsidR="00941F93">
          <w:rPr>
            <w:webHidden/>
          </w:rPr>
          <w:fldChar w:fldCharType="begin"/>
        </w:r>
        <w:r w:rsidR="004B392F">
          <w:rPr>
            <w:webHidden/>
          </w:rPr>
          <w:instrText xml:space="preserve"> PAGEREF _Toc339446680 \h </w:instrText>
        </w:r>
        <w:r w:rsidR="00941F93">
          <w:rPr>
            <w:webHidden/>
          </w:rPr>
        </w:r>
        <w:r w:rsidR="00941F93">
          <w:rPr>
            <w:webHidden/>
          </w:rPr>
          <w:fldChar w:fldCharType="separate"/>
        </w:r>
        <w:r w:rsidR="004B392F">
          <w:rPr>
            <w:webHidden/>
          </w:rPr>
          <w:t>58</w:t>
        </w:r>
        <w:r w:rsidR="00941F93">
          <w:rPr>
            <w:webHidden/>
          </w:rPr>
          <w:fldChar w:fldCharType="end"/>
        </w:r>
      </w:hyperlink>
    </w:p>
    <w:p w14:paraId="23B0B405" w14:textId="77777777" w:rsidR="004B392F" w:rsidRDefault="002B3736" w:rsidP="009E0DAE">
      <w:pPr>
        <w:pStyle w:val="TOC3"/>
        <w:tabs>
          <w:tab w:val="left" w:pos="1320"/>
          <w:tab w:val="right" w:leader="dot" w:pos="9350"/>
        </w:tabs>
        <w:spacing w:before="0"/>
        <w:rPr>
          <w:rFonts w:asciiTheme="minorHAnsi" w:hAnsiTheme="minorHAnsi" w:cstheme="minorBidi"/>
          <w:noProof/>
        </w:rPr>
      </w:pPr>
      <w:hyperlink w:anchor="_Toc339446681" w:history="1">
        <w:r w:rsidR="004B392F" w:rsidRPr="006D3490">
          <w:rPr>
            <w:rStyle w:val="Hyperlink"/>
            <w:noProof/>
          </w:rPr>
          <w:t>3.4.2</w:t>
        </w:r>
        <w:r w:rsidR="004B392F">
          <w:rPr>
            <w:rFonts w:asciiTheme="minorHAnsi" w:hAnsiTheme="minorHAnsi" w:cstheme="minorBidi"/>
            <w:noProof/>
          </w:rPr>
          <w:tab/>
        </w:r>
        <w:r w:rsidR="004B392F" w:rsidRPr="006D3490">
          <w:rPr>
            <w:rStyle w:val="Hyperlink"/>
            <w:noProof/>
          </w:rPr>
          <w:t>Validate and Evaluate Data</w:t>
        </w:r>
        <w:r w:rsidR="004B392F">
          <w:rPr>
            <w:noProof/>
            <w:webHidden/>
          </w:rPr>
          <w:tab/>
        </w:r>
        <w:r w:rsidR="00941F93">
          <w:rPr>
            <w:noProof/>
            <w:webHidden/>
          </w:rPr>
          <w:fldChar w:fldCharType="begin"/>
        </w:r>
        <w:r w:rsidR="004B392F">
          <w:rPr>
            <w:noProof/>
            <w:webHidden/>
          </w:rPr>
          <w:instrText xml:space="preserve"> PAGEREF _Toc339446681 \h </w:instrText>
        </w:r>
        <w:r w:rsidR="00941F93">
          <w:rPr>
            <w:noProof/>
            <w:webHidden/>
          </w:rPr>
        </w:r>
        <w:r w:rsidR="00941F93">
          <w:rPr>
            <w:noProof/>
            <w:webHidden/>
          </w:rPr>
          <w:fldChar w:fldCharType="separate"/>
        </w:r>
        <w:r w:rsidR="004B392F">
          <w:rPr>
            <w:noProof/>
            <w:webHidden/>
          </w:rPr>
          <w:t>65</w:t>
        </w:r>
        <w:r w:rsidR="00941F93">
          <w:rPr>
            <w:noProof/>
            <w:webHidden/>
          </w:rPr>
          <w:fldChar w:fldCharType="end"/>
        </w:r>
      </w:hyperlink>
    </w:p>
    <w:p w14:paraId="23B0B406" w14:textId="77777777" w:rsidR="004B392F" w:rsidRDefault="002B3736" w:rsidP="009E0DAE">
      <w:pPr>
        <w:pStyle w:val="TOC1"/>
        <w:spacing w:before="0"/>
        <w:rPr>
          <w:rFonts w:asciiTheme="minorHAnsi" w:hAnsiTheme="minorHAnsi" w:cstheme="minorBidi"/>
        </w:rPr>
      </w:pPr>
      <w:hyperlink w:anchor="_Toc339446682" w:history="1">
        <w:r w:rsidR="004B392F" w:rsidRPr="006D3490">
          <w:rPr>
            <w:rStyle w:val="Hyperlink"/>
          </w:rPr>
          <w:t>Figure 10 Data validation supporting use cases</w:t>
        </w:r>
        <w:r w:rsidR="004B392F">
          <w:rPr>
            <w:webHidden/>
          </w:rPr>
          <w:tab/>
        </w:r>
        <w:r w:rsidR="00941F93">
          <w:rPr>
            <w:webHidden/>
          </w:rPr>
          <w:fldChar w:fldCharType="begin"/>
        </w:r>
        <w:r w:rsidR="004B392F">
          <w:rPr>
            <w:webHidden/>
          </w:rPr>
          <w:instrText xml:space="preserve"> PAGEREF _Toc339446682 \h </w:instrText>
        </w:r>
        <w:r w:rsidR="00941F93">
          <w:rPr>
            <w:webHidden/>
          </w:rPr>
        </w:r>
        <w:r w:rsidR="00941F93">
          <w:rPr>
            <w:webHidden/>
          </w:rPr>
          <w:fldChar w:fldCharType="separate"/>
        </w:r>
        <w:r w:rsidR="004B392F">
          <w:rPr>
            <w:webHidden/>
          </w:rPr>
          <w:t>65</w:t>
        </w:r>
        <w:r w:rsidR="00941F93">
          <w:rPr>
            <w:webHidden/>
          </w:rPr>
          <w:fldChar w:fldCharType="end"/>
        </w:r>
      </w:hyperlink>
    </w:p>
    <w:p w14:paraId="23B0B407" w14:textId="77777777" w:rsidR="004B392F" w:rsidRDefault="002B3736" w:rsidP="009E0DAE">
      <w:pPr>
        <w:pStyle w:val="TOC3"/>
        <w:tabs>
          <w:tab w:val="left" w:pos="1320"/>
          <w:tab w:val="right" w:leader="dot" w:pos="9350"/>
        </w:tabs>
        <w:spacing w:before="0"/>
        <w:rPr>
          <w:rFonts w:asciiTheme="minorHAnsi" w:hAnsiTheme="minorHAnsi" w:cstheme="minorBidi"/>
          <w:noProof/>
        </w:rPr>
      </w:pPr>
      <w:hyperlink w:anchor="_Toc339446683" w:history="1">
        <w:r w:rsidR="004B392F" w:rsidRPr="006D3490">
          <w:rPr>
            <w:rStyle w:val="Hyperlink"/>
            <w:noProof/>
          </w:rPr>
          <w:t>3.4.3</w:t>
        </w:r>
        <w:r w:rsidR="004B392F">
          <w:rPr>
            <w:rFonts w:asciiTheme="minorHAnsi" w:hAnsiTheme="minorHAnsi" w:cstheme="minorBidi"/>
            <w:noProof/>
          </w:rPr>
          <w:tab/>
        </w:r>
        <w:r w:rsidR="004B392F" w:rsidRPr="006D3490">
          <w:rPr>
            <w:rStyle w:val="Hyperlink"/>
            <w:noProof/>
          </w:rPr>
          <w:t>Analyze and Visualize Data</w:t>
        </w:r>
        <w:r w:rsidR="004B392F">
          <w:rPr>
            <w:noProof/>
            <w:webHidden/>
          </w:rPr>
          <w:tab/>
        </w:r>
        <w:r w:rsidR="00941F93">
          <w:rPr>
            <w:noProof/>
            <w:webHidden/>
          </w:rPr>
          <w:fldChar w:fldCharType="begin"/>
        </w:r>
        <w:r w:rsidR="004B392F">
          <w:rPr>
            <w:noProof/>
            <w:webHidden/>
          </w:rPr>
          <w:instrText xml:space="preserve"> PAGEREF _Toc339446683 \h </w:instrText>
        </w:r>
        <w:r w:rsidR="00941F93">
          <w:rPr>
            <w:noProof/>
            <w:webHidden/>
          </w:rPr>
        </w:r>
        <w:r w:rsidR="00941F93">
          <w:rPr>
            <w:noProof/>
            <w:webHidden/>
          </w:rPr>
          <w:fldChar w:fldCharType="separate"/>
        </w:r>
        <w:r w:rsidR="004B392F">
          <w:rPr>
            <w:noProof/>
            <w:webHidden/>
          </w:rPr>
          <w:t>75</w:t>
        </w:r>
        <w:r w:rsidR="00941F93">
          <w:rPr>
            <w:noProof/>
            <w:webHidden/>
          </w:rPr>
          <w:fldChar w:fldCharType="end"/>
        </w:r>
      </w:hyperlink>
    </w:p>
    <w:p w14:paraId="23B0B408"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84" w:history="1">
        <w:r w:rsidR="004B392F" w:rsidRPr="006D3490">
          <w:rPr>
            <w:rStyle w:val="Hyperlink"/>
            <w:noProof/>
          </w:rPr>
          <w:t>3.5</w:t>
        </w:r>
        <w:r w:rsidR="004B392F">
          <w:rPr>
            <w:rFonts w:asciiTheme="minorHAnsi" w:hAnsiTheme="minorHAnsi" w:cstheme="minorBidi"/>
            <w:noProof/>
          </w:rPr>
          <w:tab/>
        </w:r>
        <w:r w:rsidR="004B392F" w:rsidRPr="006D3490">
          <w:rPr>
            <w:rStyle w:val="Hyperlink"/>
            <w:noProof/>
          </w:rPr>
          <w:t>System Administrator Use Cases</w:t>
        </w:r>
        <w:r w:rsidR="004B392F">
          <w:rPr>
            <w:noProof/>
            <w:webHidden/>
          </w:rPr>
          <w:tab/>
        </w:r>
        <w:r w:rsidR="00941F93">
          <w:rPr>
            <w:noProof/>
            <w:webHidden/>
          </w:rPr>
          <w:fldChar w:fldCharType="begin"/>
        </w:r>
        <w:r w:rsidR="004B392F">
          <w:rPr>
            <w:noProof/>
            <w:webHidden/>
          </w:rPr>
          <w:instrText xml:space="preserve"> PAGEREF _Toc339446684 \h </w:instrText>
        </w:r>
        <w:r w:rsidR="00941F93">
          <w:rPr>
            <w:noProof/>
            <w:webHidden/>
          </w:rPr>
        </w:r>
        <w:r w:rsidR="00941F93">
          <w:rPr>
            <w:noProof/>
            <w:webHidden/>
          </w:rPr>
          <w:fldChar w:fldCharType="separate"/>
        </w:r>
        <w:r w:rsidR="004B392F">
          <w:rPr>
            <w:noProof/>
            <w:webHidden/>
          </w:rPr>
          <w:t>76</w:t>
        </w:r>
        <w:r w:rsidR="00941F93">
          <w:rPr>
            <w:noProof/>
            <w:webHidden/>
          </w:rPr>
          <w:fldChar w:fldCharType="end"/>
        </w:r>
      </w:hyperlink>
    </w:p>
    <w:p w14:paraId="23B0B409" w14:textId="77777777" w:rsidR="004B392F" w:rsidRDefault="002B3736" w:rsidP="009E0DAE">
      <w:pPr>
        <w:pStyle w:val="TOC1"/>
        <w:spacing w:before="0"/>
        <w:rPr>
          <w:rFonts w:asciiTheme="minorHAnsi" w:hAnsiTheme="minorHAnsi" w:cstheme="minorBidi"/>
        </w:rPr>
      </w:pPr>
      <w:hyperlink w:anchor="_Toc339446685" w:history="1">
        <w:r w:rsidR="004B392F" w:rsidRPr="006D3490">
          <w:rPr>
            <w:rStyle w:val="Hyperlink"/>
          </w:rPr>
          <w:t>Figure 12 NGDS Administration use cases</w:t>
        </w:r>
        <w:r w:rsidR="004B392F">
          <w:rPr>
            <w:webHidden/>
          </w:rPr>
          <w:tab/>
        </w:r>
        <w:r w:rsidR="00941F93">
          <w:rPr>
            <w:webHidden/>
          </w:rPr>
          <w:fldChar w:fldCharType="begin"/>
        </w:r>
        <w:r w:rsidR="004B392F">
          <w:rPr>
            <w:webHidden/>
          </w:rPr>
          <w:instrText xml:space="preserve"> PAGEREF _Toc339446685 \h </w:instrText>
        </w:r>
        <w:r w:rsidR="00941F93">
          <w:rPr>
            <w:webHidden/>
          </w:rPr>
        </w:r>
        <w:r w:rsidR="00941F93">
          <w:rPr>
            <w:webHidden/>
          </w:rPr>
          <w:fldChar w:fldCharType="separate"/>
        </w:r>
        <w:r w:rsidR="004B392F">
          <w:rPr>
            <w:webHidden/>
          </w:rPr>
          <w:t>77</w:t>
        </w:r>
        <w:r w:rsidR="00941F93">
          <w:rPr>
            <w:webHidden/>
          </w:rPr>
          <w:fldChar w:fldCharType="end"/>
        </w:r>
      </w:hyperlink>
    </w:p>
    <w:p w14:paraId="23B0B40A"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86" w:history="1">
        <w:r w:rsidR="004B392F" w:rsidRPr="006D3490">
          <w:rPr>
            <w:rStyle w:val="Hyperlink"/>
            <w:noProof/>
          </w:rPr>
          <w:t>3.6</w:t>
        </w:r>
        <w:r w:rsidR="004B392F">
          <w:rPr>
            <w:rFonts w:asciiTheme="minorHAnsi" w:hAnsiTheme="minorHAnsi" w:cstheme="minorBidi"/>
            <w:noProof/>
          </w:rPr>
          <w:tab/>
        </w:r>
        <w:r w:rsidR="004B392F" w:rsidRPr="006D3490">
          <w:rPr>
            <w:rStyle w:val="Hyperlink"/>
            <w:noProof/>
          </w:rPr>
          <w:t>Use cases common to all users</w:t>
        </w:r>
        <w:r w:rsidR="004B392F">
          <w:rPr>
            <w:noProof/>
            <w:webHidden/>
          </w:rPr>
          <w:tab/>
        </w:r>
        <w:r w:rsidR="00941F93">
          <w:rPr>
            <w:noProof/>
            <w:webHidden/>
          </w:rPr>
          <w:fldChar w:fldCharType="begin"/>
        </w:r>
        <w:r w:rsidR="004B392F">
          <w:rPr>
            <w:noProof/>
            <w:webHidden/>
          </w:rPr>
          <w:instrText xml:space="preserve"> PAGEREF _Toc339446686 \h </w:instrText>
        </w:r>
        <w:r w:rsidR="00941F93">
          <w:rPr>
            <w:noProof/>
            <w:webHidden/>
          </w:rPr>
        </w:r>
        <w:r w:rsidR="00941F93">
          <w:rPr>
            <w:noProof/>
            <w:webHidden/>
          </w:rPr>
          <w:fldChar w:fldCharType="separate"/>
        </w:r>
        <w:r w:rsidR="004B392F">
          <w:rPr>
            <w:noProof/>
            <w:webHidden/>
          </w:rPr>
          <w:t>81</w:t>
        </w:r>
        <w:r w:rsidR="00941F93">
          <w:rPr>
            <w:noProof/>
            <w:webHidden/>
          </w:rPr>
          <w:fldChar w:fldCharType="end"/>
        </w:r>
      </w:hyperlink>
    </w:p>
    <w:p w14:paraId="23B0B40B" w14:textId="77777777" w:rsidR="004B392F" w:rsidRDefault="002B3736" w:rsidP="009E0DAE">
      <w:pPr>
        <w:pStyle w:val="TOC1"/>
        <w:spacing w:before="0"/>
        <w:rPr>
          <w:rFonts w:asciiTheme="minorHAnsi" w:hAnsiTheme="minorHAnsi" w:cstheme="minorBidi"/>
        </w:rPr>
      </w:pPr>
      <w:hyperlink w:anchor="_Toc339446687" w:history="1">
        <w:r w:rsidR="004B392F" w:rsidRPr="006D3490">
          <w:rPr>
            <w:rStyle w:val="Hyperlink"/>
          </w:rPr>
          <w:t>4</w:t>
        </w:r>
        <w:r w:rsidR="004B392F">
          <w:rPr>
            <w:rFonts w:asciiTheme="minorHAnsi" w:hAnsiTheme="minorHAnsi" w:cstheme="minorBidi"/>
          </w:rPr>
          <w:tab/>
        </w:r>
        <w:r w:rsidR="004B392F" w:rsidRPr="006D3490">
          <w:rPr>
            <w:rStyle w:val="Hyperlink"/>
          </w:rPr>
          <w:t>Overall system quality attributes</w:t>
        </w:r>
        <w:r w:rsidR="004B392F">
          <w:rPr>
            <w:webHidden/>
          </w:rPr>
          <w:tab/>
        </w:r>
        <w:r w:rsidR="00941F93">
          <w:rPr>
            <w:webHidden/>
          </w:rPr>
          <w:fldChar w:fldCharType="begin"/>
        </w:r>
        <w:r w:rsidR="004B392F">
          <w:rPr>
            <w:webHidden/>
          </w:rPr>
          <w:instrText xml:space="preserve"> PAGEREF _Toc339446687 \h </w:instrText>
        </w:r>
        <w:r w:rsidR="00941F93">
          <w:rPr>
            <w:webHidden/>
          </w:rPr>
        </w:r>
        <w:r w:rsidR="00941F93">
          <w:rPr>
            <w:webHidden/>
          </w:rPr>
          <w:fldChar w:fldCharType="separate"/>
        </w:r>
        <w:r w:rsidR="004B392F">
          <w:rPr>
            <w:webHidden/>
          </w:rPr>
          <w:t>82</w:t>
        </w:r>
        <w:r w:rsidR="00941F93">
          <w:rPr>
            <w:webHidden/>
          </w:rPr>
          <w:fldChar w:fldCharType="end"/>
        </w:r>
      </w:hyperlink>
    </w:p>
    <w:p w14:paraId="23B0B40C"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88" w:history="1">
        <w:r w:rsidR="004B392F" w:rsidRPr="006D3490">
          <w:rPr>
            <w:rStyle w:val="Hyperlink"/>
            <w:noProof/>
          </w:rPr>
          <w:t>4.1</w:t>
        </w:r>
        <w:r w:rsidR="004B392F">
          <w:rPr>
            <w:rFonts w:asciiTheme="minorHAnsi" w:hAnsiTheme="minorHAnsi" w:cstheme="minorBidi"/>
            <w:noProof/>
          </w:rPr>
          <w:tab/>
        </w:r>
        <w:r w:rsidR="004B392F" w:rsidRPr="006D3490">
          <w:rPr>
            <w:rStyle w:val="Hyperlink"/>
            <w:noProof/>
          </w:rPr>
          <w:t>Maintainability</w:t>
        </w:r>
        <w:r w:rsidR="004B392F">
          <w:rPr>
            <w:noProof/>
            <w:webHidden/>
          </w:rPr>
          <w:tab/>
        </w:r>
        <w:r w:rsidR="00941F93">
          <w:rPr>
            <w:noProof/>
            <w:webHidden/>
          </w:rPr>
          <w:fldChar w:fldCharType="begin"/>
        </w:r>
        <w:r w:rsidR="004B392F">
          <w:rPr>
            <w:noProof/>
            <w:webHidden/>
          </w:rPr>
          <w:instrText xml:space="preserve"> PAGEREF _Toc339446688 \h </w:instrText>
        </w:r>
        <w:r w:rsidR="00941F93">
          <w:rPr>
            <w:noProof/>
            <w:webHidden/>
          </w:rPr>
        </w:r>
        <w:r w:rsidR="00941F93">
          <w:rPr>
            <w:noProof/>
            <w:webHidden/>
          </w:rPr>
          <w:fldChar w:fldCharType="separate"/>
        </w:r>
        <w:r w:rsidR="004B392F">
          <w:rPr>
            <w:noProof/>
            <w:webHidden/>
          </w:rPr>
          <w:t>82</w:t>
        </w:r>
        <w:r w:rsidR="00941F93">
          <w:rPr>
            <w:noProof/>
            <w:webHidden/>
          </w:rPr>
          <w:fldChar w:fldCharType="end"/>
        </w:r>
      </w:hyperlink>
    </w:p>
    <w:p w14:paraId="23B0B40D"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89" w:history="1">
        <w:r w:rsidR="004B392F" w:rsidRPr="006D3490">
          <w:rPr>
            <w:rStyle w:val="Hyperlink"/>
            <w:noProof/>
          </w:rPr>
          <w:t>4.2</w:t>
        </w:r>
        <w:r w:rsidR="004B392F">
          <w:rPr>
            <w:rFonts w:asciiTheme="minorHAnsi" w:hAnsiTheme="minorHAnsi" w:cstheme="minorBidi"/>
            <w:noProof/>
          </w:rPr>
          <w:tab/>
        </w:r>
        <w:r w:rsidR="004B392F" w:rsidRPr="006D3490">
          <w:rPr>
            <w:rStyle w:val="Hyperlink"/>
            <w:noProof/>
          </w:rPr>
          <w:t>Usability</w:t>
        </w:r>
        <w:r w:rsidR="004B392F">
          <w:rPr>
            <w:noProof/>
            <w:webHidden/>
          </w:rPr>
          <w:tab/>
        </w:r>
        <w:r w:rsidR="00941F93">
          <w:rPr>
            <w:noProof/>
            <w:webHidden/>
          </w:rPr>
          <w:fldChar w:fldCharType="begin"/>
        </w:r>
        <w:r w:rsidR="004B392F">
          <w:rPr>
            <w:noProof/>
            <w:webHidden/>
          </w:rPr>
          <w:instrText xml:space="preserve"> PAGEREF _Toc339446689 \h </w:instrText>
        </w:r>
        <w:r w:rsidR="00941F93">
          <w:rPr>
            <w:noProof/>
            <w:webHidden/>
          </w:rPr>
        </w:r>
        <w:r w:rsidR="00941F93">
          <w:rPr>
            <w:noProof/>
            <w:webHidden/>
          </w:rPr>
          <w:fldChar w:fldCharType="separate"/>
        </w:r>
        <w:r w:rsidR="004B392F">
          <w:rPr>
            <w:noProof/>
            <w:webHidden/>
          </w:rPr>
          <w:t>83</w:t>
        </w:r>
        <w:r w:rsidR="00941F93">
          <w:rPr>
            <w:noProof/>
            <w:webHidden/>
          </w:rPr>
          <w:fldChar w:fldCharType="end"/>
        </w:r>
      </w:hyperlink>
    </w:p>
    <w:p w14:paraId="23B0B40E"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90" w:history="1">
        <w:r w:rsidR="004B392F" w:rsidRPr="006D3490">
          <w:rPr>
            <w:rStyle w:val="Hyperlink"/>
            <w:noProof/>
          </w:rPr>
          <w:t>4.3</w:t>
        </w:r>
        <w:r w:rsidR="004B392F">
          <w:rPr>
            <w:rFonts w:asciiTheme="minorHAnsi" w:hAnsiTheme="minorHAnsi" w:cstheme="minorBidi"/>
            <w:noProof/>
          </w:rPr>
          <w:tab/>
        </w:r>
        <w:r w:rsidR="004B392F" w:rsidRPr="006D3490">
          <w:rPr>
            <w:rStyle w:val="Hyperlink"/>
            <w:noProof/>
          </w:rPr>
          <w:t>Performance and Scalability</w:t>
        </w:r>
        <w:r w:rsidR="004B392F">
          <w:rPr>
            <w:noProof/>
            <w:webHidden/>
          </w:rPr>
          <w:tab/>
        </w:r>
        <w:r w:rsidR="00941F93">
          <w:rPr>
            <w:noProof/>
            <w:webHidden/>
          </w:rPr>
          <w:fldChar w:fldCharType="begin"/>
        </w:r>
        <w:r w:rsidR="004B392F">
          <w:rPr>
            <w:noProof/>
            <w:webHidden/>
          </w:rPr>
          <w:instrText xml:space="preserve"> PAGEREF _Toc339446690 \h </w:instrText>
        </w:r>
        <w:r w:rsidR="00941F93">
          <w:rPr>
            <w:noProof/>
            <w:webHidden/>
          </w:rPr>
        </w:r>
        <w:r w:rsidR="00941F93">
          <w:rPr>
            <w:noProof/>
            <w:webHidden/>
          </w:rPr>
          <w:fldChar w:fldCharType="separate"/>
        </w:r>
        <w:r w:rsidR="004B392F">
          <w:rPr>
            <w:noProof/>
            <w:webHidden/>
          </w:rPr>
          <w:t>84</w:t>
        </w:r>
        <w:r w:rsidR="00941F93">
          <w:rPr>
            <w:noProof/>
            <w:webHidden/>
          </w:rPr>
          <w:fldChar w:fldCharType="end"/>
        </w:r>
      </w:hyperlink>
    </w:p>
    <w:p w14:paraId="23B0B40F"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91" w:history="1">
        <w:r w:rsidR="004B392F" w:rsidRPr="006D3490">
          <w:rPr>
            <w:rStyle w:val="Hyperlink"/>
            <w:noProof/>
          </w:rPr>
          <w:t>4.4</w:t>
        </w:r>
        <w:r w:rsidR="004B392F">
          <w:rPr>
            <w:rFonts w:asciiTheme="minorHAnsi" w:hAnsiTheme="minorHAnsi" w:cstheme="minorBidi"/>
            <w:noProof/>
          </w:rPr>
          <w:tab/>
        </w:r>
        <w:r w:rsidR="004B392F" w:rsidRPr="006D3490">
          <w:rPr>
            <w:rStyle w:val="Hyperlink"/>
            <w:noProof/>
          </w:rPr>
          <w:t>Security</w:t>
        </w:r>
        <w:r w:rsidR="004B392F">
          <w:rPr>
            <w:noProof/>
            <w:webHidden/>
          </w:rPr>
          <w:tab/>
        </w:r>
        <w:r w:rsidR="00941F93">
          <w:rPr>
            <w:noProof/>
            <w:webHidden/>
          </w:rPr>
          <w:fldChar w:fldCharType="begin"/>
        </w:r>
        <w:r w:rsidR="004B392F">
          <w:rPr>
            <w:noProof/>
            <w:webHidden/>
          </w:rPr>
          <w:instrText xml:space="preserve"> PAGEREF _Toc339446691 \h </w:instrText>
        </w:r>
        <w:r w:rsidR="00941F93">
          <w:rPr>
            <w:noProof/>
            <w:webHidden/>
          </w:rPr>
        </w:r>
        <w:r w:rsidR="00941F93">
          <w:rPr>
            <w:noProof/>
            <w:webHidden/>
          </w:rPr>
          <w:fldChar w:fldCharType="separate"/>
        </w:r>
        <w:r w:rsidR="004B392F">
          <w:rPr>
            <w:noProof/>
            <w:webHidden/>
          </w:rPr>
          <w:t>86</w:t>
        </w:r>
        <w:r w:rsidR="00941F93">
          <w:rPr>
            <w:noProof/>
            <w:webHidden/>
          </w:rPr>
          <w:fldChar w:fldCharType="end"/>
        </w:r>
      </w:hyperlink>
    </w:p>
    <w:p w14:paraId="23B0B410" w14:textId="77777777" w:rsidR="004B392F" w:rsidRDefault="002B3736" w:rsidP="009E0DAE">
      <w:pPr>
        <w:pStyle w:val="TOC1"/>
        <w:spacing w:before="0"/>
        <w:rPr>
          <w:rFonts w:asciiTheme="minorHAnsi" w:hAnsiTheme="minorHAnsi" w:cstheme="minorBidi"/>
        </w:rPr>
      </w:pPr>
      <w:hyperlink w:anchor="_Toc339446692" w:history="1">
        <w:r w:rsidR="004B392F" w:rsidRPr="006D3490">
          <w:rPr>
            <w:rStyle w:val="Hyperlink"/>
          </w:rPr>
          <w:t>Here follows the System’s requirements for security and accessibility.</w:t>
        </w:r>
        <w:r w:rsidR="004B392F">
          <w:rPr>
            <w:webHidden/>
          </w:rPr>
          <w:tab/>
        </w:r>
        <w:r w:rsidR="00941F93">
          <w:rPr>
            <w:webHidden/>
          </w:rPr>
          <w:fldChar w:fldCharType="begin"/>
        </w:r>
        <w:r w:rsidR="004B392F">
          <w:rPr>
            <w:webHidden/>
          </w:rPr>
          <w:instrText xml:space="preserve"> PAGEREF _Toc339446692 \h </w:instrText>
        </w:r>
        <w:r w:rsidR="00941F93">
          <w:rPr>
            <w:webHidden/>
          </w:rPr>
        </w:r>
        <w:r w:rsidR="00941F93">
          <w:rPr>
            <w:webHidden/>
          </w:rPr>
          <w:fldChar w:fldCharType="separate"/>
        </w:r>
        <w:r w:rsidR="004B392F">
          <w:rPr>
            <w:webHidden/>
          </w:rPr>
          <w:t>86</w:t>
        </w:r>
        <w:r w:rsidR="00941F93">
          <w:rPr>
            <w:webHidden/>
          </w:rPr>
          <w:fldChar w:fldCharType="end"/>
        </w:r>
      </w:hyperlink>
    </w:p>
    <w:p w14:paraId="23B0B411"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93" w:history="1">
        <w:r w:rsidR="004B392F" w:rsidRPr="006D3490">
          <w:rPr>
            <w:rStyle w:val="Hyperlink"/>
            <w:noProof/>
          </w:rPr>
          <w:t>4.5</w:t>
        </w:r>
        <w:r w:rsidR="004B392F">
          <w:rPr>
            <w:rFonts w:asciiTheme="minorHAnsi" w:hAnsiTheme="minorHAnsi" w:cstheme="minorBidi"/>
            <w:noProof/>
          </w:rPr>
          <w:tab/>
        </w:r>
        <w:r w:rsidR="004B392F" w:rsidRPr="006D3490">
          <w:rPr>
            <w:rStyle w:val="Hyperlink"/>
            <w:noProof/>
          </w:rPr>
          <w:t>Supportability</w:t>
        </w:r>
        <w:r w:rsidR="004B392F">
          <w:rPr>
            <w:noProof/>
            <w:webHidden/>
          </w:rPr>
          <w:tab/>
        </w:r>
        <w:r w:rsidR="00941F93">
          <w:rPr>
            <w:noProof/>
            <w:webHidden/>
          </w:rPr>
          <w:fldChar w:fldCharType="begin"/>
        </w:r>
        <w:r w:rsidR="004B392F">
          <w:rPr>
            <w:noProof/>
            <w:webHidden/>
          </w:rPr>
          <w:instrText xml:space="preserve"> PAGEREF _Toc339446693 \h </w:instrText>
        </w:r>
        <w:r w:rsidR="00941F93">
          <w:rPr>
            <w:noProof/>
            <w:webHidden/>
          </w:rPr>
        </w:r>
        <w:r w:rsidR="00941F93">
          <w:rPr>
            <w:noProof/>
            <w:webHidden/>
          </w:rPr>
          <w:fldChar w:fldCharType="separate"/>
        </w:r>
        <w:r w:rsidR="004B392F">
          <w:rPr>
            <w:noProof/>
            <w:webHidden/>
          </w:rPr>
          <w:t>88</w:t>
        </w:r>
        <w:r w:rsidR="00941F93">
          <w:rPr>
            <w:noProof/>
            <w:webHidden/>
          </w:rPr>
          <w:fldChar w:fldCharType="end"/>
        </w:r>
      </w:hyperlink>
    </w:p>
    <w:p w14:paraId="23B0B412"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94" w:history="1">
        <w:r w:rsidR="004B392F" w:rsidRPr="006D3490">
          <w:rPr>
            <w:rStyle w:val="Hyperlink"/>
            <w:noProof/>
          </w:rPr>
          <w:t>4.6</w:t>
        </w:r>
        <w:r w:rsidR="004B392F">
          <w:rPr>
            <w:rFonts w:asciiTheme="minorHAnsi" w:hAnsiTheme="minorHAnsi" w:cstheme="minorBidi"/>
            <w:noProof/>
          </w:rPr>
          <w:tab/>
        </w:r>
        <w:r w:rsidR="004B392F" w:rsidRPr="006D3490">
          <w:rPr>
            <w:rStyle w:val="Hyperlink"/>
            <w:noProof/>
          </w:rPr>
          <w:t>Data Requirements</w:t>
        </w:r>
        <w:r w:rsidR="004B392F">
          <w:rPr>
            <w:noProof/>
            <w:webHidden/>
          </w:rPr>
          <w:tab/>
        </w:r>
        <w:r w:rsidR="00941F93">
          <w:rPr>
            <w:noProof/>
            <w:webHidden/>
          </w:rPr>
          <w:fldChar w:fldCharType="begin"/>
        </w:r>
        <w:r w:rsidR="004B392F">
          <w:rPr>
            <w:noProof/>
            <w:webHidden/>
          </w:rPr>
          <w:instrText xml:space="preserve"> PAGEREF _Toc339446694 \h </w:instrText>
        </w:r>
        <w:r w:rsidR="00941F93">
          <w:rPr>
            <w:noProof/>
            <w:webHidden/>
          </w:rPr>
        </w:r>
        <w:r w:rsidR="00941F93">
          <w:rPr>
            <w:noProof/>
            <w:webHidden/>
          </w:rPr>
          <w:fldChar w:fldCharType="separate"/>
        </w:r>
        <w:r w:rsidR="004B392F">
          <w:rPr>
            <w:noProof/>
            <w:webHidden/>
          </w:rPr>
          <w:t>88</w:t>
        </w:r>
        <w:r w:rsidR="00941F93">
          <w:rPr>
            <w:noProof/>
            <w:webHidden/>
          </w:rPr>
          <w:fldChar w:fldCharType="end"/>
        </w:r>
      </w:hyperlink>
    </w:p>
    <w:p w14:paraId="23B0B413"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95" w:history="1">
        <w:r w:rsidR="004B392F" w:rsidRPr="006D3490">
          <w:rPr>
            <w:rStyle w:val="Hyperlink"/>
            <w:noProof/>
          </w:rPr>
          <w:t>4.7</w:t>
        </w:r>
        <w:r w:rsidR="004B392F">
          <w:rPr>
            <w:rFonts w:asciiTheme="minorHAnsi" w:hAnsiTheme="minorHAnsi" w:cstheme="minorBidi"/>
            <w:noProof/>
          </w:rPr>
          <w:tab/>
        </w:r>
        <w:r w:rsidR="004B392F" w:rsidRPr="006D3490">
          <w:rPr>
            <w:rStyle w:val="Hyperlink"/>
            <w:noProof/>
          </w:rPr>
          <w:t>Design Constraints</w:t>
        </w:r>
        <w:r w:rsidR="004B392F">
          <w:rPr>
            <w:noProof/>
            <w:webHidden/>
          </w:rPr>
          <w:tab/>
        </w:r>
        <w:r w:rsidR="00941F93">
          <w:rPr>
            <w:noProof/>
            <w:webHidden/>
          </w:rPr>
          <w:fldChar w:fldCharType="begin"/>
        </w:r>
        <w:r w:rsidR="004B392F">
          <w:rPr>
            <w:noProof/>
            <w:webHidden/>
          </w:rPr>
          <w:instrText xml:space="preserve"> PAGEREF _Toc339446695 \h </w:instrText>
        </w:r>
        <w:r w:rsidR="00941F93">
          <w:rPr>
            <w:noProof/>
            <w:webHidden/>
          </w:rPr>
        </w:r>
        <w:r w:rsidR="00941F93">
          <w:rPr>
            <w:noProof/>
            <w:webHidden/>
          </w:rPr>
          <w:fldChar w:fldCharType="separate"/>
        </w:r>
        <w:r w:rsidR="004B392F">
          <w:rPr>
            <w:noProof/>
            <w:webHidden/>
          </w:rPr>
          <w:t>90</w:t>
        </w:r>
        <w:r w:rsidR="00941F93">
          <w:rPr>
            <w:noProof/>
            <w:webHidden/>
          </w:rPr>
          <w:fldChar w:fldCharType="end"/>
        </w:r>
      </w:hyperlink>
    </w:p>
    <w:p w14:paraId="23B0B414"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96" w:history="1">
        <w:r w:rsidR="004B392F" w:rsidRPr="006D3490">
          <w:rPr>
            <w:rStyle w:val="Hyperlink"/>
            <w:noProof/>
          </w:rPr>
          <w:t>4.8</w:t>
        </w:r>
        <w:r w:rsidR="004B392F">
          <w:rPr>
            <w:rFonts w:asciiTheme="minorHAnsi" w:hAnsiTheme="minorHAnsi" w:cstheme="minorBidi"/>
            <w:noProof/>
          </w:rPr>
          <w:tab/>
        </w:r>
        <w:r w:rsidR="004B392F" w:rsidRPr="006D3490">
          <w:rPr>
            <w:rStyle w:val="Hyperlink"/>
            <w:noProof/>
          </w:rPr>
          <w:t>Licensing Requirements</w:t>
        </w:r>
        <w:r w:rsidR="004B392F">
          <w:rPr>
            <w:noProof/>
            <w:webHidden/>
          </w:rPr>
          <w:tab/>
        </w:r>
        <w:r w:rsidR="00941F93">
          <w:rPr>
            <w:noProof/>
            <w:webHidden/>
          </w:rPr>
          <w:fldChar w:fldCharType="begin"/>
        </w:r>
        <w:r w:rsidR="004B392F">
          <w:rPr>
            <w:noProof/>
            <w:webHidden/>
          </w:rPr>
          <w:instrText xml:space="preserve"> PAGEREF _Toc339446696 \h </w:instrText>
        </w:r>
        <w:r w:rsidR="00941F93">
          <w:rPr>
            <w:noProof/>
            <w:webHidden/>
          </w:rPr>
        </w:r>
        <w:r w:rsidR="00941F93">
          <w:rPr>
            <w:noProof/>
            <w:webHidden/>
          </w:rPr>
          <w:fldChar w:fldCharType="separate"/>
        </w:r>
        <w:r w:rsidR="004B392F">
          <w:rPr>
            <w:noProof/>
            <w:webHidden/>
          </w:rPr>
          <w:t>91</w:t>
        </w:r>
        <w:r w:rsidR="00941F93">
          <w:rPr>
            <w:noProof/>
            <w:webHidden/>
          </w:rPr>
          <w:fldChar w:fldCharType="end"/>
        </w:r>
      </w:hyperlink>
    </w:p>
    <w:p w14:paraId="23B0B415"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97" w:history="1">
        <w:r w:rsidR="004B392F" w:rsidRPr="006D3490">
          <w:rPr>
            <w:rStyle w:val="Hyperlink"/>
            <w:noProof/>
          </w:rPr>
          <w:t>4.9</w:t>
        </w:r>
        <w:r w:rsidR="004B392F">
          <w:rPr>
            <w:rFonts w:asciiTheme="minorHAnsi" w:hAnsiTheme="minorHAnsi" w:cstheme="minorBidi"/>
            <w:noProof/>
          </w:rPr>
          <w:tab/>
        </w:r>
        <w:r w:rsidR="004B392F" w:rsidRPr="006D3490">
          <w:rPr>
            <w:rStyle w:val="Hyperlink"/>
            <w:noProof/>
          </w:rPr>
          <w:t>Applicable Standards</w:t>
        </w:r>
        <w:r w:rsidR="004B392F">
          <w:rPr>
            <w:noProof/>
            <w:webHidden/>
          </w:rPr>
          <w:tab/>
        </w:r>
        <w:r w:rsidR="00941F93">
          <w:rPr>
            <w:noProof/>
            <w:webHidden/>
          </w:rPr>
          <w:fldChar w:fldCharType="begin"/>
        </w:r>
        <w:r w:rsidR="004B392F">
          <w:rPr>
            <w:noProof/>
            <w:webHidden/>
          </w:rPr>
          <w:instrText xml:space="preserve"> PAGEREF _Toc339446697 \h </w:instrText>
        </w:r>
        <w:r w:rsidR="00941F93">
          <w:rPr>
            <w:noProof/>
            <w:webHidden/>
          </w:rPr>
        </w:r>
        <w:r w:rsidR="00941F93">
          <w:rPr>
            <w:noProof/>
            <w:webHidden/>
          </w:rPr>
          <w:fldChar w:fldCharType="separate"/>
        </w:r>
        <w:r w:rsidR="004B392F">
          <w:rPr>
            <w:noProof/>
            <w:webHidden/>
          </w:rPr>
          <w:t>91</w:t>
        </w:r>
        <w:r w:rsidR="00941F93">
          <w:rPr>
            <w:noProof/>
            <w:webHidden/>
          </w:rPr>
          <w:fldChar w:fldCharType="end"/>
        </w:r>
      </w:hyperlink>
    </w:p>
    <w:p w14:paraId="23B0B416"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698" w:history="1">
        <w:r w:rsidR="004B392F" w:rsidRPr="006D3490">
          <w:rPr>
            <w:rStyle w:val="Hyperlink"/>
            <w:noProof/>
          </w:rPr>
          <w:t>4.10</w:t>
        </w:r>
        <w:r w:rsidR="004B392F">
          <w:rPr>
            <w:rFonts w:asciiTheme="minorHAnsi" w:hAnsiTheme="minorHAnsi" w:cstheme="minorBidi"/>
            <w:noProof/>
          </w:rPr>
          <w:tab/>
        </w:r>
        <w:r w:rsidR="004B392F" w:rsidRPr="006D3490">
          <w:rPr>
            <w:rStyle w:val="Hyperlink"/>
            <w:noProof/>
          </w:rPr>
          <w:t>Installation and Deployment</w:t>
        </w:r>
        <w:r w:rsidR="004B392F">
          <w:rPr>
            <w:noProof/>
            <w:webHidden/>
          </w:rPr>
          <w:tab/>
        </w:r>
        <w:r w:rsidR="00941F93">
          <w:rPr>
            <w:noProof/>
            <w:webHidden/>
          </w:rPr>
          <w:fldChar w:fldCharType="begin"/>
        </w:r>
        <w:r w:rsidR="004B392F">
          <w:rPr>
            <w:noProof/>
            <w:webHidden/>
          </w:rPr>
          <w:instrText xml:space="preserve"> PAGEREF _Toc339446698 \h </w:instrText>
        </w:r>
        <w:r w:rsidR="00941F93">
          <w:rPr>
            <w:noProof/>
            <w:webHidden/>
          </w:rPr>
        </w:r>
        <w:r w:rsidR="00941F93">
          <w:rPr>
            <w:noProof/>
            <w:webHidden/>
          </w:rPr>
          <w:fldChar w:fldCharType="separate"/>
        </w:r>
        <w:r w:rsidR="004B392F">
          <w:rPr>
            <w:noProof/>
            <w:webHidden/>
          </w:rPr>
          <w:t>91</w:t>
        </w:r>
        <w:r w:rsidR="00941F93">
          <w:rPr>
            <w:noProof/>
            <w:webHidden/>
          </w:rPr>
          <w:fldChar w:fldCharType="end"/>
        </w:r>
      </w:hyperlink>
    </w:p>
    <w:p w14:paraId="23B0B417" w14:textId="77777777" w:rsidR="004B392F" w:rsidRDefault="002B3736" w:rsidP="009E0DAE">
      <w:pPr>
        <w:pStyle w:val="TOC1"/>
        <w:spacing w:before="0"/>
        <w:rPr>
          <w:rFonts w:asciiTheme="minorHAnsi" w:hAnsiTheme="minorHAnsi" w:cstheme="minorBidi"/>
        </w:rPr>
      </w:pPr>
      <w:hyperlink w:anchor="_Toc339446699" w:history="1">
        <w:r w:rsidR="004B392F" w:rsidRPr="006D3490">
          <w:rPr>
            <w:rStyle w:val="Hyperlink"/>
            <w:b/>
          </w:rPr>
          <w:t>Appendix</w:t>
        </w:r>
        <w:r w:rsidR="004B392F">
          <w:rPr>
            <w:webHidden/>
          </w:rPr>
          <w:tab/>
        </w:r>
        <w:r w:rsidR="00941F93">
          <w:rPr>
            <w:webHidden/>
          </w:rPr>
          <w:fldChar w:fldCharType="begin"/>
        </w:r>
        <w:r w:rsidR="004B392F">
          <w:rPr>
            <w:webHidden/>
          </w:rPr>
          <w:instrText xml:space="preserve"> PAGEREF _Toc339446699 \h </w:instrText>
        </w:r>
        <w:r w:rsidR="00941F93">
          <w:rPr>
            <w:webHidden/>
          </w:rPr>
        </w:r>
        <w:r w:rsidR="00941F93">
          <w:rPr>
            <w:webHidden/>
          </w:rPr>
          <w:fldChar w:fldCharType="separate"/>
        </w:r>
        <w:r w:rsidR="004B392F">
          <w:rPr>
            <w:webHidden/>
          </w:rPr>
          <w:t>92</w:t>
        </w:r>
        <w:r w:rsidR="00941F93">
          <w:rPr>
            <w:webHidden/>
          </w:rPr>
          <w:fldChar w:fldCharType="end"/>
        </w:r>
      </w:hyperlink>
    </w:p>
    <w:p w14:paraId="23B0B418" w14:textId="77777777" w:rsidR="004B392F" w:rsidRDefault="002B3736" w:rsidP="009E0DAE">
      <w:pPr>
        <w:pStyle w:val="TOC1"/>
        <w:spacing w:before="0"/>
        <w:rPr>
          <w:rFonts w:asciiTheme="minorHAnsi" w:hAnsiTheme="minorHAnsi" w:cstheme="minorBidi"/>
        </w:rPr>
      </w:pPr>
      <w:hyperlink w:anchor="_Toc339446700" w:history="1">
        <w:r w:rsidR="004B392F" w:rsidRPr="006D3490">
          <w:rPr>
            <w:rStyle w:val="Hyperlink"/>
          </w:rPr>
          <w:t>5</w:t>
        </w:r>
        <w:r w:rsidR="004B392F">
          <w:rPr>
            <w:rFonts w:asciiTheme="minorHAnsi" w:hAnsiTheme="minorHAnsi" w:cstheme="minorBidi"/>
          </w:rPr>
          <w:tab/>
        </w:r>
        <w:r w:rsidR="004B392F" w:rsidRPr="006D3490">
          <w:rPr>
            <w:rStyle w:val="Hyperlink"/>
          </w:rPr>
          <w:t>Node-in-a-box Software Package</w:t>
        </w:r>
        <w:r w:rsidR="004B392F">
          <w:rPr>
            <w:webHidden/>
          </w:rPr>
          <w:tab/>
        </w:r>
        <w:r w:rsidR="00941F93">
          <w:rPr>
            <w:webHidden/>
          </w:rPr>
          <w:fldChar w:fldCharType="begin"/>
        </w:r>
        <w:r w:rsidR="004B392F">
          <w:rPr>
            <w:webHidden/>
          </w:rPr>
          <w:instrText xml:space="preserve"> PAGEREF _Toc339446700 \h </w:instrText>
        </w:r>
        <w:r w:rsidR="00941F93">
          <w:rPr>
            <w:webHidden/>
          </w:rPr>
        </w:r>
        <w:r w:rsidR="00941F93">
          <w:rPr>
            <w:webHidden/>
          </w:rPr>
          <w:fldChar w:fldCharType="separate"/>
        </w:r>
        <w:r w:rsidR="004B392F">
          <w:rPr>
            <w:webHidden/>
          </w:rPr>
          <w:t>92</w:t>
        </w:r>
        <w:r w:rsidR="00941F93">
          <w:rPr>
            <w:webHidden/>
          </w:rPr>
          <w:fldChar w:fldCharType="end"/>
        </w:r>
      </w:hyperlink>
    </w:p>
    <w:p w14:paraId="23B0B419" w14:textId="77777777" w:rsidR="004B392F" w:rsidRDefault="002B3736" w:rsidP="009E0DAE">
      <w:pPr>
        <w:pStyle w:val="TOC1"/>
        <w:spacing w:before="0"/>
        <w:rPr>
          <w:rFonts w:asciiTheme="minorHAnsi" w:hAnsiTheme="minorHAnsi" w:cstheme="minorBidi"/>
        </w:rPr>
      </w:pPr>
      <w:hyperlink w:anchor="_Toc339446701" w:history="1">
        <w:r w:rsidR="004B392F" w:rsidRPr="006D3490">
          <w:rPr>
            <w:rStyle w:val="Hyperlink"/>
          </w:rPr>
          <w:t>Figure 13 NGDS Data Provider Software Package</w:t>
        </w:r>
        <w:r w:rsidR="004B392F">
          <w:rPr>
            <w:webHidden/>
          </w:rPr>
          <w:tab/>
        </w:r>
        <w:r w:rsidR="00941F93">
          <w:rPr>
            <w:webHidden/>
          </w:rPr>
          <w:fldChar w:fldCharType="begin"/>
        </w:r>
        <w:r w:rsidR="004B392F">
          <w:rPr>
            <w:webHidden/>
          </w:rPr>
          <w:instrText xml:space="preserve"> PAGEREF _Toc339446701 \h </w:instrText>
        </w:r>
        <w:r w:rsidR="00941F93">
          <w:rPr>
            <w:webHidden/>
          </w:rPr>
        </w:r>
        <w:r w:rsidR="00941F93">
          <w:rPr>
            <w:webHidden/>
          </w:rPr>
          <w:fldChar w:fldCharType="separate"/>
        </w:r>
        <w:r w:rsidR="004B392F">
          <w:rPr>
            <w:webHidden/>
          </w:rPr>
          <w:t>93</w:t>
        </w:r>
        <w:r w:rsidR="00941F93">
          <w:rPr>
            <w:webHidden/>
          </w:rPr>
          <w:fldChar w:fldCharType="end"/>
        </w:r>
      </w:hyperlink>
    </w:p>
    <w:p w14:paraId="23B0B41A" w14:textId="77777777" w:rsidR="004B392F" w:rsidRDefault="002B3736" w:rsidP="009E0DAE">
      <w:pPr>
        <w:pStyle w:val="TOC1"/>
        <w:spacing w:before="0"/>
        <w:rPr>
          <w:rFonts w:asciiTheme="minorHAnsi" w:hAnsiTheme="minorHAnsi" w:cstheme="minorBidi"/>
        </w:rPr>
      </w:pPr>
      <w:hyperlink w:anchor="_Toc339446702" w:history="1">
        <w:r w:rsidR="004B392F" w:rsidRPr="006D3490">
          <w:rPr>
            <w:rStyle w:val="Hyperlink"/>
          </w:rPr>
          <w:t>6</w:t>
        </w:r>
        <w:r w:rsidR="004B392F">
          <w:rPr>
            <w:rFonts w:asciiTheme="minorHAnsi" w:hAnsiTheme="minorHAnsi" w:cstheme="minorBidi"/>
          </w:rPr>
          <w:tab/>
        </w:r>
        <w:r w:rsidR="004B392F" w:rsidRPr="006D3490">
          <w:rPr>
            <w:rStyle w:val="Hyperlink"/>
          </w:rPr>
          <w:t>End-User</w:t>
        </w:r>
        <w:r w:rsidR="004B392F" w:rsidRPr="006D3490">
          <w:rPr>
            <w:rStyle w:val="Hyperlink"/>
            <w:lang w:eastAsia="zh-CN"/>
          </w:rPr>
          <w:t>/Data Consumer</w:t>
        </w:r>
        <w:r w:rsidR="004B392F" w:rsidRPr="006D3490">
          <w:rPr>
            <w:rStyle w:val="Hyperlink"/>
          </w:rPr>
          <w:t xml:space="preserve"> Software</w:t>
        </w:r>
        <w:r w:rsidR="004B392F">
          <w:rPr>
            <w:webHidden/>
          </w:rPr>
          <w:tab/>
        </w:r>
        <w:r w:rsidR="00941F93">
          <w:rPr>
            <w:webHidden/>
          </w:rPr>
          <w:fldChar w:fldCharType="begin"/>
        </w:r>
        <w:r w:rsidR="004B392F">
          <w:rPr>
            <w:webHidden/>
          </w:rPr>
          <w:instrText xml:space="preserve"> PAGEREF _Toc339446702 \h </w:instrText>
        </w:r>
        <w:r w:rsidR="00941F93">
          <w:rPr>
            <w:webHidden/>
          </w:rPr>
        </w:r>
        <w:r w:rsidR="00941F93">
          <w:rPr>
            <w:webHidden/>
          </w:rPr>
          <w:fldChar w:fldCharType="separate"/>
        </w:r>
        <w:r w:rsidR="004B392F">
          <w:rPr>
            <w:webHidden/>
          </w:rPr>
          <w:t>94</w:t>
        </w:r>
        <w:r w:rsidR="00941F93">
          <w:rPr>
            <w:webHidden/>
          </w:rPr>
          <w:fldChar w:fldCharType="end"/>
        </w:r>
      </w:hyperlink>
    </w:p>
    <w:p w14:paraId="23B0B41B"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703" w:history="1">
        <w:r w:rsidR="004B392F" w:rsidRPr="006D3490">
          <w:rPr>
            <w:rStyle w:val="Hyperlink"/>
            <w:noProof/>
          </w:rPr>
          <w:t>6.1</w:t>
        </w:r>
        <w:r w:rsidR="004B392F">
          <w:rPr>
            <w:rFonts w:asciiTheme="minorHAnsi" w:hAnsiTheme="minorHAnsi" w:cstheme="minorBidi"/>
            <w:noProof/>
          </w:rPr>
          <w:tab/>
        </w:r>
        <w:r w:rsidR="004B392F" w:rsidRPr="006D3490">
          <w:rPr>
            <w:rStyle w:val="Hyperlink"/>
            <w:noProof/>
          </w:rPr>
          <w:t>NGDS Web</w:t>
        </w:r>
        <w:r w:rsidR="004B392F" w:rsidRPr="006D3490">
          <w:rPr>
            <w:rStyle w:val="Hyperlink"/>
            <w:noProof/>
            <w:lang w:eastAsia="zh-CN"/>
          </w:rPr>
          <w:t>Site</w:t>
        </w:r>
        <w:r w:rsidR="004B392F">
          <w:rPr>
            <w:noProof/>
            <w:webHidden/>
          </w:rPr>
          <w:tab/>
        </w:r>
        <w:r w:rsidR="00941F93">
          <w:rPr>
            <w:noProof/>
            <w:webHidden/>
          </w:rPr>
          <w:fldChar w:fldCharType="begin"/>
        </w:r>
        <w:r w:rsidR="004B392F">
          <w:rPr>
            <w:noProof/>
            <w:webHidden/>
          </w:rPr>
          <w:instrText xml:space="preserve"> PAGEREF _Toc339446703 \h </w:instrText>
        </w:r>
        <w:r w:rsidR="00941F93">
          <w:rPr>
            <w:noProof/>
            <w:webHidden/>
          </w:rPr>
        </w:r>
        <w:r w:rsidR="00941F93">
          <w:rPr>
            <w:noProof/>
            <w:webHidden/>
          </w:rPr>
          <w:fldChar w:fldCharType="separate"/>
        </w:r>
        <w:r w:rsidR="004B392F">
          <w:rPr>
            <w:noProof/>
            <w:webHidden/>
          </w:rPr>
          <w:t>94</w:t>
        </w:r>
        <w:r w:rsidR="00941F93">
          <w:rPr>
            <w:noProof/>
            <w:webHidden/>
          </w:rPr>
          <w:fldChar w:fldCharType="end"/>
        </w:r>
      </w:hyperlink>
    </w:p>
    <w:p w14:paraId="23B0B41C"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704" w:history="1">
        <w:r w:rsidR="004B392F" w:rsidRPr="006D3490">
          <w:rPr>
            <w:rStyle w:val="Hyperlink"/>
            <w:noProof/>
          </w:rPr>
          <w:t>6.2</w:t>
        </w:r>
        <w:r w:rsidR="004B392F">
          <w:rPr>
            <w:rFonts w:asciiTheme="minorHAnsi" w:hAnsiTheme="minorHAnsi" w:cstheme="minorBidi"/>
            <w:noProof/>
          </w:rPr>
          <w:tab/>
        </w:r>
        <w:r w:rsidR="004B392F" w:rsidRPr="006D3490">
          <w:rPr>
            <w:rStyle w:val="Hyperlink"/>
            <w:noProof/>
          </w:rPr>
          <w:t>NGDS WebApp</w:t>
        </w:r>
        <w:r w:rsidR="004B392F">
          <w:rPr>
            <w:noProof/>
            <w:webHidden/>
          </w:rPr>
          <w:tab/>
        </w:r>
        <w:r w:rsidR="00941F93">
          <w:rPr>
            <w:noProof/>
            <w:webHidden/>
          </w:rPr>
          <w:fldChar w:fldCharType="begin"/>
        </w:r>
        <w:r w:rsidR="004B392F">
          <w:rPr>
            <w:noProof/>
            <w:webHidden/>
          </w:rPr>
          <w:instrText xml:space="preserve"> PAGEREF _Toc339446704 \h </w:instrText>
        </w:r>
        <w:r w:rsidR="00941F93">
          <w:rPr>
            <w:noProof/>
            <w:webHidden/>
          </w:rPr>
        </w:r>
        <w:r w:rsidR="00941F93">
          <w:rPr>
            <w:noProof/>
            <w:webHidden/>
          </w:rPr>
          <w:fldChar w:fldCharType="separate"/>
        </w:r>
        <w:r w:rsidR="004B392F">
          <w:rPr>
            <w:noProof/>
            <w:webHidden/>
          </w:rPr>
          <w:t>94</w:t>
        </w:r>
        <w:r w:rsidR="00941F93">
          <w:rPr>
            <w:noProof/>
            <w:webHidden/>
          </w:rPr>
          <w:fldChar w:fldCharType="end"/>
        </w:r>
      </w:hyperlink>
    </w:p>
    <w:p w14:paraId="23B0B41D" w14:textId="77777777" w:rsidR="004B392F" w:rsidRDefault="002B3736" w:rsidP="009E0DAE">
      <w:pPr>
        <w:pStyle w:val="TOC1"/>
        <w:spacing w:before="0"/>
        <w:rPr>
          <w:rFonts w:asciiTheme="minorHAnsi" w:hAnsiTheme="minorHAnsi" w:cstheme="minorBidi"/>
        </w:rPr>
      </w:pPr>
      <w:hyperlink w:anchor="_Toc339446705" w:history="1">
        <w:r w:rsidR="004B392F" w:rsidRPr="006D3490">
          <w:rPr>
            <w:rStyle w:val="Hyperlink"/>
          </w:rPr>
          <w:t>7</w:t>
        </w:r>
        <w:r w:rsidR="004B392F">
          <w:rPr>
            <w:rFonts w:asciiTheme="minorHAnsi" w:hAnsiTheme="minorHAnsi" w:cstheme="minorBidi"/>
          </w:rPr>
          <w:tab/>
        </w:r>
        <w:r w:rsidR="004B392F" w:rsidRPr="006D3490">
          <w:rPr>
            <w:rStyle w:val="Hyperlink"/>
          </w:rPr>
          <w:t>References</w:t>
        </w:r>
        <w:r w:rsidR="004B392F">
          <w:rPr>
            <w:webHidden/>
          </w:rPr>
          <w:tab/>
        </w:r>
        <w:r w:rsidR="00941F93">
          <w:rPr>
            <w:webHidden/>
          </w:rPr>
          <w:fldChar w:fldCharType="begin"/>
        </w:r>
        <w:r w:rsidR="004B392F">
          <w:rPr>
            <w:webHidden/>
          </w:rPr>
          <w:instrText xml:space="preserve"> PAGEREF _Toc339446705 \h </w:instrText>
        </w:r>
        <w:r w:rsidR="00941F93">
          <w:rPr>
            <w:webHidden/>
          </w:rPr>
        </w:r>
        <w:r w:rsidR="00941F93">
          <w:rPr>
            <w:webHidden/>
          </w:rPr>
          <w:fldChar w:fldCharType="separate"/>
        </w:r>
        <w:r w:rsidR="004B392F">
          <w:rPr>
            <w:webHidden/>
          </w:rPr>
          <w:t>94</w:t>
        </w:r>
        <w:r w:rsidR="00941F93">
          <w:rPr>
            <w:webHidden/>
          </w:rPr>
          <w:fldChar w:fldCharType="end"/>
        </w:r>
      </w:hyperlink>
    </w:p>
    <w:p w14:paraId="23B0B41E"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706" w:history="1">
        <w:r w:rsidR="004B392F" w:rsidRPr="006D3490">
          <w:rPr>
            <w:rStyle w:val="Hyperlink"/>
            <w:noProof/>
          </w:rPr>
          <w:t>7.1</w:t>
        </w:r>
        <w:r w:rsidR="004B392F">
          <w:rPr>
            <w:rFonts w:asciiTheme="minorHAnsi" w:hAnsiTheme="minorHAnsi" w:cstheme="minorBidi"/>
            <w:noProof/>
          </w:rPr>
          <w:tab/>
        </w:r>
        <w:r w:rsidR="004B392F" w:rsidRPr="006D3490">
          <w:rPr>
            <w:rStyle w:val="Hyperlink"/>
            <w:noProof/>
          </w:rPr>
          <w:t>Project References</w:t>
        </w:r>
        <w:r w:rsidR="004B392F">
          <w:rPr>
            <w:noProof/>
            <w:webHidden/>
          </w:rPr>
          <w:tab/>
        </w:r>
        <w:r w:rsidR="00941F93">
          <w:rPr>
            <w:noProof/>
            <w:webHidden/>
          </w:rPr>
          <w:fldChar w:fldCharType="begin"/>
        </w:r>
        <w:r w:rsidR="004B392F">
          <w:rPr>
            <w:noProof/>
            <w:webHidden/>
          </w:rPr>
          <w:instrText xml:space="preserve"> PAGEREF _Toc339446706 \h </w:instrText>
        </w:r>
        <w:r w:rsidR="00941F93">
          <w:rPr>
            <w:noProof/>
            <w:webHidden/>
          </w:rPr>
        </w:r>
        <w:r w:rsidR="00941F93">
          <w:rPr>
            <w:noProof/>
            <w:webHidden/>
          </w:rPr>
          <w:fldChar w:fldCharType="separate"/>
        </w:r>
        <w:r w:rsidR="004B392F">
          <w:rPr>
            <w:noProof/>
            <w:webHidden/>
          </w:rPr>
          <w:t>94</w:t>
        </w:r>
        <w:r w:rsidR="00941F93">
          <w:rPr>
            <w:noProof/>
            <w:webHidden/>
          </w:rPr>
          <w:fldChar w:fldCharType="end"/>
        </w:r>
      </w:hyperlink>
    </w:p>
    <w:p w14:paraId="23B0B41F" w14:textId="77777777" w:rsidR="004B392F" w:rsidRDefault="002B3736" w:rsidP="009E0DAE">
      <w:pPr>
        <w:pStyle w:val="TOC2"/>
        <w:tabs>
          <w:tab w:val="left" w:pos="880"/>
          <w:tab w:val="right" w:leader="dot" w:pos="9350"/>
        </w:tabs>
        <w:spacing w:before="0"/>
        <w:rPr>
          <w:rFonts w:asciiTheme="minorHAnsi" w:hAnsiTheme="minorHAnsi" w:cstheme="minorBidi"/>
          <w:noProof/>
        </w:rPr>
      </w:pPr>
      <w:hyperlink w:anchor="_Toc339446707" w:history="1">
        <w:r w:rsidR="004B392F" w:rsidRPr="006D3490">
          <w:rPr>
            <w:rStyle w:val="Hyperlink"/>
            <w:noProof/>
          </w:rPr>
          <w:t>7.2</w:t>
        </w:r>
        <w:r w:rsidR="004B392F">
          <w:rPr>
            <w:rFonts w:asciiTheme="minorHAnsi" w:hAnsiTheme="minorHAnsi" w:cstheme="minorBidi"/>
            <w:noProof/>
          </w:rPr>
          <w:tab/>
        </w:r>
        <w:r w:rsidR="004B392F" w:rsidRPr="006D3490">
          <w:rPr>
            <w:rStyle w:val="Hyperlink"/>
            <w:noProof/>
          </w:rPr>
          <w:t>External References</w:t>
        </w:r>
        <w:r w:rsidR="004B392F">
          <w:rPr>
            <w:noProof/>
            <w:webHidden/>
          </w:rPr>
          <w:tab/>
        </w:r>
        <w:r w:rsidR="00941F93">
          <w:rPr>
            <w:noProof/>
            <w:webHidden/>
          </w:rPr>
          <w:fldChar w:fldCharType="begin"/>
        </w:r>
        <w:r w:rsidR="004B392F">
          <w:rPr>
            <w:noProof/>
            <w:webHidden/>
          </w:rPr>
          <w:instrText xml:space="preserve"> PAGEREF _Toc339446707 \h </w:instrText>
        </w:r>
        <w:r w:rsidR="00941F93">
          <w:rPr>
            <w:noProof/>
            <w:webHidden/>
          </w:rPr>
        </w:r>
        <w:r w:rsidR="00941F93">
          <w:rPr>
            <w:noProof/>
            <w:webHidden/>
          </w:rPr>
          <w:fldChar w:fldCharType="separate"/>
        </w:r>
        <w:r w:rsidR="004B392F">
          <w:rPr>
            <w:noProof/>
            <w:webHidden/>
          </w:rPr>
          <w:t>95</w:t>
        </w:r>
        <w:r w:rsidR="00941F93">
          <w:rPr>
            <w:noProof/>
            <w:webHidden/>
          </w:rPr>
          <w:fldChar w:fldCharType="end"/>
        </w:r>
      </w:hyperlink>
    </w:p>
    <w:p w14:paraId="23B0B420" w14:textId="77777777" w:rsidR="004B392F" w:rsidRDefault="002B3736" w:rsidP="009E0DAE">
      <w:pPr>
        <w:pStyle w:val="TOC1"/>
        <w:spacing w:before="0"/>
        <w:rPr>
          <w:rFonts w:asciiTheme="minorHAnsi" w:hAnsiTheme="minorHAnsi" w:cstheme="minorBidi"/>
        </w:rPr>
      </w:pPr>
      <w:hyperlink w:anchor="_Toc339446708" w:history="1">
        <w:r w:rsidR="004B392F" w:rsidRPr="006D3490">
          <w:rPr>
            <w:rStyle w:val="Hyperlink"/>
          </w:rPr>
          <w:t>8</w:t>
        </w:r>
        <w:r w:rsidR="004B392F">
          <w:rPr>
            <w:rFonts w:asciiTheme="minorHAnsi" w:hAnsiTheme="minorHAnsi" w:cstheme="minorBidi"/>
          </w:rPr>
          <w:tab/>
        </w:r>
        <w:r w:rsidR="004B392F" w:rsidRPr="006D3490">
          <w:rPr>
            <w:rStyle w:val="Hyperlink"/>
          </w:rPr>
          <w:t>Acronyms, and Abbreviations</w:t>
        </w:r>
        <w:r w:rsidR="004B392F">
          <w:rPr>
            <w:webHidden/>
          </w:rPr>
          <w:tab/>
        </w:r>
        <w:r w:rsidR="00941F93">
          <w:rPr>
            <w:webHidden/>
          </w:rPr>
          <w:fldChar w:fldCharType="begin"/>
        </w:r>
        <w:r w:rsidR="004B392F">
          <w:rPr>
            <w:webHidden/>
          </w:rPr>
          <w:instrText xml:space="preserve"> PAGEREF _Toc339446708 \h </w:instrText>
        </w:r>
        <w:r w:rsidR="00941F93">
          <w:rPr>
            <w:webHidden/>
          </w:rPr>
        </w:r>
        <w:r w:rsidR="00941F93">
          <w:rPr>
            <w:webHidden/>
          </w:rPr>
          <w:fldChar w:fldCharType="separate"/>
        </w:r>
        <w:r w:rsidR="004B392F">
          <w:rPr>
            <w:webHidden/>
          </w:rPr>
          <w:t>95</w:t>
        </w:r>
        <w:r w:rsidR="00941F93">
          <w:rPr>
            <w:webHidden/>
          </w:rPr>
          <w:fldChar w:fldCharType="end"/>
        </w:r>
      </w:hyperlink>
    </w:p>
    <w:p w14:paraId="23B0B421" w14:textId="77777777" w:rsidR="004B392F" w:rsidRDefault="002B3736" w:rsidP="009E0DAE">
      <w:pPr>
        <w:pStyle w:val="TOC1"/>
        <w:spacing w:before="0"/>
        <w:rPr>
          <w:rFonts w:asciiTheme="minorHAnsi" w:hAnsiTheme="minorHAnsi" w:cstheme="minorBidi"/>
        </w:rPr>
      </w:pPr>
      <w:hyperlink w:anchor="_Toc339446709" w:history="1">
        <w:r w:rsidR="004B392F" w:rsidRPr="006D3490">
          <w:rPr>
            <w:rStyle w:val="Hyperlink"/>
          </w:rPr>
          <w:t>9</w:t>
        </w:r>
        <w:r w:rsidR="004B392F">
          <w:rPr>
            <w:rFonts w:asciiTheme="minorHAnsi" w:hAnsiTheme="minorHAnsi" w:cstheme="minorBidi"/>
          </w:rPr>
          <w:tab/>
        </w:r>
        <w:r w:rsidR="004B392F" w:rsidRPr="006D3490">
          <w:rPr>
            <w:rStyle w:val="Hyperlink"/>
          </w:rPr>
          <w:t>Glossary of Geological Terms</w:t>
        </w:r>
        <w:r w:rsidR="004B392F">
          <w:rPr>
            <w:webHidden/>
          </w:rPr>
          <w:tab/>
        </w:r>
        <w:r w:rsidR="00941F93">
          <w:rPr>
            <w:webHidden/>
          </w:rPr>
          <w:fldChar w:fldCharType="begin"/>
        </w:r>
        <w:r w:rsidR="004B392F">
          <w:rPr>
            <w:webHidden/>
          </w:rPr>
          <w:instrText xml:space="preserve"> PAGEREF _Toc339446709 \h </w:instrText>
        </w:r>
        <w:r w:rsidR="00941F93">
          <w:rPr>
            <w:webHidden/>
          </w:rPr>
        </w:r>
        <w:r w:rsidR="00941F93">
          <w:rPr>
            <w:webHidden/>
          </w:rPr>
          <w:fldChar w:fldCharType="separate"/>
        </w:r>
        <w:r w:rsidR="004B392F">
          <w:rPr>
            <w:webHidden/>
          </w:rPr>
          <w:t>96</w:t>
        </w:r>
        <w:r w:rsidR="00941F93">
          <w:rPr>
            <w:webHidden/>
          </w:rPr>
          <w:fldChar w:fldCharType="end"/>
        </w:r>
      </w:hyperlink>
    </w:p>
    <w:p w14:paraId="23B0B422" w14:textId="77777777" w:rsidR="004B392F" w:rsidRDefault="002B3736" w:rsidP="009E0DAE">
      <w:pPr>
        <w:pStyle w:val="TOC1"/>
        <w:spacing w:before="0"/>
        <w:rPr>
          <w:rFonts w:asciiTheme="minorHAnsi" w:hAnsiTheme="minorHAnsi" w:cstheme="minorBidi"/>
        </w:rPr>
      </w:pPr>
      <w:hyperlink w:anchor="_Toc339446710" w:history="1">
        <w:r w:rsidR="004B392F" w:rsidRPr="006D3490">
          <w:rPr>
            <w:rStyle w:val="Hyperlink"/>
            <w:lang w:eastAsia="zh-CN"/>
          </w:rPr>
          <w:t>10</w:t>
        </w:r>
        <w:r w:rsidR="004B392F">
          <w:rPr>
            <w:rFonts w:asciiTheme="minorHAnsi" w:hAnsiTheme="minorHAnsi" w:cstheme="minorBidi"/>
          </w:rPr>
          <w:tab/>
        </w:r>
        <w:r w:rsidR="004B392F" w:rsidRPr="006D3490">
          <w:rPr>
            <w:rStyle w:val="Hyperlink"/>
            <w:lang w:eastAsia="zh-CN"/>
          </w:rPr>
          <w:t>NGDS Data Access Protocols</w:t>
        </w:r>
        <w:r w:rsidR="004B392F">
          <w:rPr>
            <w:webHidden/>
          </w:rPr>
          <w:tab/>
        </w:r>
        <w:r w:rsidR="00941F93">
          <w:rPr>
            <w:webHidden/>
          </w:rPr>
          <w:fldChar w:fldCharType="begin"/>
        </w:r>
        <w:r w:rsidR="004B392F">
          <w:rPr>
            <w:webHidden/>
          </w:rPr>
          <w:instrText xml:space="preserve"> PAGEREF _Toc339446710 \h </w:instrText>
        </w:r>
        <w:r w:rsidR="00941F93">
          <w:rPr>
            <w:webHidden/>
          </w:rPr>
        </w:r>
        <w:r w:rsidR="00941F93">
          <w:rPr>
            <w:webHidden/>
          </w:rPr>
          <w:fldChar w:fldCharType="separate"/>
        </w:r>
        <w:r w:rsidR="004B392F">
          <w:rPr>
            <w:webHidden/>
          </w:rPr>
          <w:t>97</w:t>
        </w:r>
        <w:r w:rsidR="00941F93">
          <w:rPr>
            <w:webHidden/>
          </w:rPr>
          <w:fldChar w:fldCharType="end"/>
        </w:r>
      </w:hyperlink>
    </w:p>
    <w:p w14:paraId="23B0B423" w14:textId="77777777" w:rsidR="004B392F" w:rsidRDefault="002B3736" w:rsidP="009E0DAE">
      <w:pPr>
        <w:pStyle w:val="TOC1"/>
        <w:spacing w:before="0"/>
        <w:rPr>
          <w:rFonts w:asciiTheme="minorHAnsi" w:hAnsiTheme="minorHAnsi" w:cstheme="minorBidi"/>
        </w:rPr>
      </w:pPr>
      <w:hyperlink w:anchor="_Toc339446711" w:history="1">
        <w:r w:rsidR="004B392F" w:rsidRPr="006D3490">
          <w:rPr>
            <w:rStyle w:val="Hyperlink"/>
            <w:lang w:eastAsia="zh-CN"/>
          </w:rPr>
          <w:t>11</w:t>
        </w:r>
        <w:r w:rsidR="004B392F">
          <w:rPr>
            <w:rFonts w:asciiTheme="minorHAnsi" w:hAnsiTheme="minorHAnsi" w:cstheme="minorBidi"/>
          </w:rPr>
          <w:tab/>
        </w:r>
        <w:r w:rsidR="004B392F" w:rsidRPr="006D3490">
          <w:rPr>
            <w:rStyle w:val="Hyperlink"/>
            <w:lang w:eastAsia="zh-CN"/>
          </w:rPr>
          <w:t>Data Model</w:t>
        </w:r>
        <w:r w:rsidR="004B392F">
          <w:rPr>
            <w:webHidden/>
          </w:rPr>
          <w:tab/>
        </w:r>
        <w:r w:rsidR="00941F93">
          <w:rPr>
            <w:webHidden/>
          </w:rPr>
          <w:fldChar w:fldCharType="begin"/>
        </w:r>
        <w:r w:rsidR="004B392F">
          <w:rPr>
            <w:webHidden/>
          </w:rPr>
          <w:instrText xml:space="preserve"> PAGEREF _Toc339446711 \h </w:instrText>
        </w:r>
        <w:r w:rsidR="00941F93">
          <w:rPr>
            <w:webHidden/>
          </w:rPr>
        </w:r>
        <w:r w:rsidR="00941F93">
          <w:rPr>
            <w:webHidden/>
          </w:rPr>
          <w:fldChar w:fldCharType="separate"/>
        </w:r>
        <w:r w:rsidR="004B392F">
          <w:rPr>
            <w:webHidden/>
          </w:rPr>
          <w:t>98</w:t>
        </w:r>
        <w:r w:rsidR="00941F93">
          <w:rPr>
            <w:webHidden/>
          </w:rPr>
          <w:fldChar w:fldCharType="end"/>
        </w:r>
      </w:hyperlink>
    </w:p>
    <w:p w14:paraId="23B0B424" w14:textId="77777777" w:rsidR="00D0170D" w:rsidRDefault="00941F93" w:rsidP="009E0DAE">
      <w:pPr>
        <w:spacing w:before="0"/>
      </w:pPr>
      <w:r w:rsidRPr="00FE282E">
        <w:fldChar w:fldCharType="end"/>
      </w:r>
    </w:p>
    <w:p w14:paraId="23B0B425" w14:textId="77777777" w:rsidR="00FD57A0" w:rsidRPr="00FE282E" w:rsidRDefault="00FD57A0" w:rsidP="00115752">
      <w:pPr>
        <w:pStyle w:val="SubtitleBoldUnderline"/>
        <w:spacing w:before="0" w:after="0"/>
        <w:ind w:right="10"/>
        <w:outlineLvl w:val="0"/>
        <w:rPr>
          <w:b w:val="0"/>
          <w:lang w:val="en-US"/>
        </w:rPr>
      </w:pPr>
      <w:bookmarkStart w:id="17" w:name="_Toc339446648"/>
      <w:r w:rsidRPr="00FE282E">
        <w:rPr>
          <w:b w:val="0"/>
          <w:lang w:val="en-US"/>
        </w:rPr>
        <w:t>List of Figures</w:t>
      </w:r>
      <w:bookmarkEnd w:id="17"/>
    </w:p>
    <w:p w14:paraId="23B0B426" w14:textId="77777777" w:rsidR="00575885" w:rsidRDefault="00941F93" w:rsidP="00115752">
      <w:pPr>
        <w:pStyle w:val="TableofFigures"/>
        <w:spacing w:before="0"/>
        <w:rPr>
          <w:rFonts w:asciiTheme="minorHAnsi" w:hAnsiTheme="minorHAnsi" w:cstheme="minorBidi"/>
        </w:rPr>
      </w:pPr>
      <w:r w:rsidRPr="00FE282E">
        <w:rPr>
          <w:rStyle w:val="Hyperlink"/>
        </w:rPr>
        <w:fldChar w:fldCharType="begin"/>
      </w:r>
      <w:r w:rsidR="00FF4DE7" w:rsidRPr="00FE282E">
        <w:rPr>
          <w:rStyle w:val="Hyperlink"/>
        </w:rPr>
        <w:instrText xml:space="preserve"> TOC \h \z \c "Figure" </w:instrText>
      </w:r>
      <w:r w:rsidRPr="00FE282E">
        <w:rPr>
          <w:rStyle w:val="Hyperlink"/>
        </w:rPr>
        <w:fldChar w:fldCharType="separate"/>
      </w:r>
      <w:hyperlink w:anchor="_Toc339282979" w:history="1">
        <w:r w:rsidR="00575885" w:rsidRPr="00CA0C0C">
          <w:rPr>
            <w:rStyle w:val="Hyperlink"/>
          </w:rPr>
          <w:t>Figure 1 Geothermal Landscape of Tools and Data Repositories. Red-framed elements will be developed within NGDS.</w:t>
        </w:r>
        <w:r w:rsidR="00575885">
          <w:rPr>
            <w:webHidden/>
          </w:rPr>
          <w:tab/>
        </w:r>
        <w:r>
          <w:rPr>
            <w:webHidden/>
          </w:rPr>
          <w:fldChar w:fldCharType="begin"/>
        </w:r>
        <w:r w:rsidR="00575885">
          <w:rPr>
            <w:webHidden/>
          </w:rPr>
          <w:instrText xml:space="preserve"> PAGEREF _Toc339282979 \h </w:instrText>
        </w:r>
        <w:r>
          <w:rPr>
            <w:webHidden/>
          </w:rPr>
        </w:r>
        <w:r>
          <w:rPr>
            <w:webHidden/>
          </w:rPr>
          <w:fldChar w:fldCharType="separate"/>
        </w:r>
        <w:r w:rsidR="00575885">
          <w:rPr>
            <w:webHidden/>
          </w:rPr>
          <w:t>12</w:t>
        </w:r>
        <w:r>
          <w:rPr>
            <w:webHidden/>
          </w:rPr>
          <w:fldChar w:fldCharType="end"/>
        </w:r>
      </w:hyperlink>
    </w:p>
    <w:p w14:paraId="23B0B427" w14:textId="77777777" w:rsidR="00575885" w:rsidRDefault="002B3736" w:rsidP="00115752">
      <w:pPr>
        <w:pStyle w:val="TableofFigures"/>
        <w:spacing w:before="0"/>
        <w:rPr>
          <w:rFonts w:asciiTheme="minorHAnsi" w:hAnsiTheme="minorHAnsi" w:cstheme="minorBidi"/>
        </w:rPr>
      </w:pPr>
      <w:hyperlink w:anchor="_Toc339282980" w:history="1">
        <w:r w:rsidR="00575885" w:rsidRPr="00CA0C0C">
          <w:rPr>
            <w:rStyle w:val="Hyperlink"/>
          </w:rPr>
          <w:t>Figure 2 Main user roles and their relationships</w:t>
        </w:r>
        <w:r w:rsidR="00575885">
          <w:rPr>
            <w:webHidden/>
          </w:rPr>
          <w:tab/>
        </w:r>
        <w:r w:rsidR="00941F93">
          <w:rPr>
            <w:webHidden/>
          </w:rPr>
          <w:fldChar w:fldCharType="begin"/>
        </w:r>
        <w:r w:rsidR="00575885">
          <w:rPr>
            <w:webHidden/>
          </w:rPr>
          <w:instrText xml:space="preserve"> PAGEREF _Toc339282980 \h </w:instrText>
        </w:r>
        <w:r w:rsidR="00941F93">
          <w:rPr>
            <w:webHidden/>
          </w:rPr>
        </w:r>
        <w:r w:rsidR="00941F93">
          <w:rPr>
            <w:webHidden/>
          </w:rPr>
          <w:fldChar w:fldCharType="separate"/>
        </w:r>
        <w:r w:rsidR="00575885">
          <w:rPr>
            <w:webHidden/>
          </w:rPr>
          <w:t>14</w:t>
        </w:r>
        <w:r w:rsidR="00941F93">
          <w:rPr>
            <w:webHidden/>
          </w:rPr>
          <w:fldChar w:fldCharType="end"/>
        </w:r>
      </w:hyperlink>
    </w:p>
    <w:p w14:paraId="23B0B428" w14:textId="77777777" w:rsidR="00575885" w:rsidRDefault="002B3736" w:rsidP="00115752">
      <w:pPr>
        <w:pStyle w:val="TableofFigures"/>
        <w:spacing w:before="0"/>
        <w:rPr>
          <w:rFonts w:asciiTheme="minorHAnsi" w:hAnsiTheme="minorHAnsi" w:cstheme="minorBidi"/>
        </w:rPr>
      </w:pPr>
      <w:hyperlink w:anchor="_Toc339282981" w:history="1">
        <w:r w:rsidR="00575885" w:rsidRPr="00CA0C0C">
          <w:rPr>
            <w:rStyle w:val="Hyperlink"/>
          </w:rPr>
          <w:t>Figure 3: High-level Use Case View</w:t>
        </w:r>
        <w:r w:rsidR="00575885">
          <w:rPr>
            <w:webHidden/>
          </w:rPr>
          <w:tab/>
        </w:r>
        <w:r w:rsidR="00941F93">
          <w:rPr>
            <w:webHidden/>
          </w:rPr>
          <w:fldChar w:fldCharType="begin"/>
        </w:r>
        <w:r w:rsidR="00575885">
          <w:rPr>
            <w:webHidden/>
          </w:rPr>
          <w:instrText xml:space="preserve"> PAGEREF _Toc339282981 \h </w:instrText>
        </w:r>
        <w:r w:rsidR="00941F93">
          <w:rPr>
            <w:webHidden/>
          </w:rPr>
        </w:r>
        <w:r w:rsidR="00941F93">
          <w:rPr>
            <w:webHidden/>
          </w:rPr>
          <w:fldChar w:fldCharType="separate"/>
        </w:r>
        <w:r w:rsidR="00575885">
          <w:rPr>
            <w:webHidden/>
          </w:rPr>
          <w:t>18</w:t>
        </w:r>
        <w:r w:rsidR="00941F93">
          <w:rPr>
            <w:webHidden/>
          </w:rPr>
          <w:fldChar w:fldCharType="end"/>
        </w:r>
      </w:hyperlink>
    </w:p>
    <w:p w14:paraId="23B0B429" w14:textId="77777777" w:rsidR="00575885" w:rsidRDefault="002B3736" w:rsidP="00115752">
      <w:pPr>
        <w:pStyle w:val="TableofFigures"/>
        <w:spacing w:before="0"/>
        <w:rPr>
          <w:rFonts w:asciiTheme="minorHAnsi" w:hAnsiTheme="minorHAnsi" w:cstheme="minorBidi"/>
        </w:rPr>
      </w:pPr>
      <w:hyperlink w:anchor="_Toc339282982" w:history="1">
        <w:r w:rsidR="00575885" w:rsidRPr="00CA0C0C">
          <w:rPr>
            <w:rStyle w:val="Hyperlink"/>
          </w:rPr>
          <w:t>Figure 4 : Data Entry and Submission Use Case View</w:t>
        </w:r>
        <w:r w:rsidR="00575885">
          <w:rPr>
            <w:webHidden/>
          </w:rPr>
          <w:tab/>
        </w:r>
        <w:r w:rsidR="00941F93">
          <w:rPr>
            <w:webHidden/>
          </w:rPr>
          <w:fldChar w:fldCharType="begin"/>
        </w:r>
        <w:r w:rsidR="00575885">
          <w:rPr>
            <w:webHidden/>
          </w:rPr>
          <w:instrText xml:space="preserve"> PAGEREF _Toc339282982 \h </w:instrText>
        </w:r>
        <w:r w:rsidR="00941F93">
          <w:rPr>
            <w:webHidden/>
          </w:rPr>
        </w:r>
        <w:r w:rsidR="00941F93">
          <w:rPr>
            <w:webHidden/>
          </w:rPr>
          <w:fldChar w:fldCharType="separate"/>
        </w:r>
        <w:r w:rsidR="00575885">
          <w:rPr>
            <w:webHidden/>
          </w:rPr>
          <w:t>20</w:t>
        </w:r>
        <w:r w:rsidR="00941F93">
          <w:rPr>
            <w:webHidden/>
          </w:rPr>
          <w:fldChar w:fldCharType="end"/>
        </w:r>
      </w:hyperlink>
    </w:p>
    <w:p w14:paraId="23B0B42A" w14:textId="77777777" w:rsidR="00575885" w:rsidRDefault="002B3736" w:rsidP="00115752">
      <w:pPr>
        <w:pStyle w:val="TableofFigures"/>
        <w:spacing w:before="0"/>
        <w:rPr>
          <w:rFonts w:asciiTheme="minorHAnsi" w:hAnsiTheme="minorHAnsi" w:cstheme="minorBidi"/>
        </w:rPr>
      </w:pPr>
      <w:hyperlink w:anchor="_Toc339282983" w:history="1">
        <w:r w:rsidR="00575885" w:rsidRPr="00CA0C0C">
          <w:rPr>
            <w:rStyle w:val="Hyperlink"/>
          </w:rPr>
          <w:t>Figure 5 Quality Assurance Use Case View</w:t>
        </w:r>
        <w:r w:rsidR="00575885">
          <w:rPr>
            <w:webHidden/>
          </w:rPr>
          <w:tab/>
        </w:r>
        <w:r w:rsidR="00941F93">
          <w:rPr>
            <w:webHidden/>
          </w:rPr>
          <w:fldChar w:fldCharType="begin"/>
        </w:r>
        <w:r w:rsidR="00575885">
          <w:rPr>
            <w:webHidden/>
          </w:rPr>
          <w:instrText xml:space="preserve"> PAGEREF _Toc339282983 \h </w:instrText>
        </w:r>
        <w:r w:rsidR="00941F93">
          <w:rPr>
            <w:webHidden/>
          </w:rPr>
        </w:r>
        <w:r w:rsidR="00941F93">
          <w:rPr>
            <w:webHidden/>
          </w:rPr>
          <w:fldChar w:fldCharType="separate"/>
        </w:r>
        <w:r w:rsidR="00575885">
          <w:rPr>
            <w:webHidden/>
          </w:rPr>
          <w:t>33</w:t>
        </w:r>
        <w:r w:rsidR="00941F93">
          <w:rPr>
            <w:webHidden/>
          </w:rPr>
          <w:fldChar w:fldCharType="end"/>
        </w:r>
      </w:hyperlink>
    </w:p>
    <w:p w14:paraId="23B0B42B" w14:textId="77777777" w:rsidR="00575885" w:rsidRDefault="002B3736" w:rsidP="00115752">
      <w:pPr>
        <w:pStyle w:val="TableofFigures"/>
        <w:spacing w:before="0"/>
        <w:rPr>
          <w:rFonts w:asciiTheme="minorHAnsi" w:hAnsiTheme="minorHAnsi" w:cstheme="minorBidi"/>
        </w:rPr>
      </w:pPr>
      <w:hyperlink w:anchor="_Toc339282984" w:history="1">
        <w:r w:rsidR="00575885" w:rsidRPr="00CA0C0C">
          <w:rPr>
            <w:rStyle w:val="Hyperlink"/>
          </w:rPr>
          <w:t>Figure 6 Administration Use Case View</w:t>
        </w:r>
        <w:r w:rsidR="00575885">
          <w:rPr>
            <w:webHidden/>
          </w:rPr>
          <w:tab/>
        </w:r>
        <w:r w:rsidR="00941F93">
          <w:rPr>
            <w:webHidden/>
          </w:rPr>
          <w:fldChar w:fldCharType="begin"/>
        </w:r>
        <w:r w:rsidR="00575885">
          <w:rPr>
            <w:webHidden/>
          </w:rPr>
          <w:instrText xml:space="preserve"> PAGEREF _Toc339282984 \h </w:instrText>
        </w:r>
        <w:r w:rsidR="00941F93">
          <w:rPr>
            <w:webHidden/>
          </w:rPr>
        </w:r>
        <w:r w:rsidR="00941F93">
          <w:rPr>
            <w:webHidden/>
          </w:rPr>
          <w:fldChar w:fldCharType="separate"/>
        </w:r>
        <w:r w:rsidR="00575885">
          <w:rPr>
            <w:webHidden/>
          </w:rPr>
          <w:t>43</w:t>
        </w:r>
        <w:r w:rsidR="00941F93">
          <w:rPr>
            <w:webHidden/>
          </w:rPr>
          <w:fldChar w:fldCharType="end"/>
        </w:r>
      </w:hyperlink>
    </w:p>
    <w:p w14:paraId="23B0B42C" w14:textId="77777777" w:rsidR="00575885" w:rsidRDefault="002B3736" w:rsidP="00115752">
      <w:pPr>
        <w:pStyle w:val="TableofFigures"/>
        <w:spacing w:before="0"/>
        <w:rPr>
          <w:rFonts w:asciiTheme="minorHAnsi" w:hAnsiTheme="minorHAnsi" w:cstheme="minorBidi"/>
        </w:rPr>
      </w:pPr>
      <w:hyperlink w:anchor="_Toc339282985" w:history="1">
        <w:r w:rsidR="00575885" w:rsidRPr="00CA0C0C">
          <w:rPr>
            <w:rStyle w:val="Hyperlink"/>
          </w:rPr>
          <w:t>Figure 7 Software developer use cases</w:t>
        </w:r>
        <w:r w:rsidR="00575885">
          <w:rPr>
            <w:webHidden/>
          </w:rPr>
          <w:tab/>
        </w:r>
        <w:r w:rsidR="00941F93">
          <w:rPr>
            <w:webHidden/>
          </w:rPr>
          <w:fldChar w:fldCharType="begin"/>
        </w:r>
        <w:r w:rsidR="00575885">
          <w:rPr>
            <w:webHidden/>
          </w:rPr>
          <w:instrText xml:space="preserve"> PAGEREF _Toc339282985 \h </w:instrText>
        </w:r>
        <w:r w:rsidR="00941F93">
          <w:rPr>
            <w:webHidden/>
          </w:rPr>
        </w:r>
        <w:r w:rsidR="00941F93">
          <w:rPr>
            <w:webHidden/>
          </w:rPr>
          <w:fldChar w:fldCharType="separate"/>
        </w:r>
        <w:r w:rsidR="00575885">
          <w:rPr>
            <w:webHidden/>
          </w:rPr>
          <w:t>53</w:t>
        </w:r>
        <w:r w:rsidR="00941F93">
          <w:rPr>
            <w:webHidden/>
          </w:rPr>
          <w:fldChar w:fldCharType="end"/>
        </w:r>
      </w:hyperlink>
    </w:p>
    <w:p w14:paraId="23B0B42D" w14:textId="77777777" w:rsidR="00575885" w:rsidRDefault="002B3736" w:rsidP="00115752">
      <w:pPr>
        <w:pStyle w:val="TableofFigures"/>
        <w:spacing w:before="0"/>
        <w:rPr>
          <w:rFonts w:asciiTheme="minorHAnsi" w:hAnsiTheme="minorHAnsi" w:cstheme="minorBidi"/>
        </w:rPr>
      </w:pPr>
      <w:hyperlink w:anchor="_Toc339282986" w:history="1">
        <w:r w:rsidR="00575885" w:rsidRPr="00CA0C0C">
          <w:rPr>
            <w:rStyle w:val="Hyperlink"/>
          </w:rPr>
          <w:t>Figure 8 End-user use cases overview</w:t>
        </w:r>
        <w:r w:rsidR="00575885">
          <w:rPr>
            <w:webHidden/>
          </w:rPr>
          <w:tab/>
        </w:r>
        <w:r w:rsidR="00941F93">
          <w:rPr>
            <w:webHidden/>
          </w:rPr>
          <w:fldChar w:fldCharType="begin"/>
        </w:r>
        <w:r w:rsidR="00575885">
          <w:rPr>
            <w:webHidden/>
          </w:rPr>
          <w:instrText xml:space="preserve"> PAGEREF _Toc339282986 \h </w:instrText>
        </w:r>
        <w:r w:rsidR="00941F93">
          <w:rPr>
            <w:webHidden/>
          </w:rPr>
        </w:r>
        <w:r w:rsidR="00941F93">
          <w:rPr>
            <w:webHidden/>
          </w:rPr>
          <w:fldChar w:fldCharType="separate"/>
        </w:r>
        <w:r w:rsidR="00575885">
          <w:rPr>
            <w:webHidden/>
          </w:rPr>
          <w:t>56</w:t>
        </w:r>
        <w:r w:rsidR="00941F93">
          <w:rPr>
            <w:webHidden/>
          </w:rPr>
          <w:fldChar w:fldCharType="end"/>
        </w:r>
      </w:hyperlink>
    </w:p>
    <w:p w14:paraId="23B0B42E" w14:textId="77777777" w:rsidR="00575885" w:rsidRDefault="002B3736" w:rsidP="00115752">
      <w:pPr>
        <w:pStyle w:val="TableofFigures"/>
        <w:spacing w:before="0"/>
        <w:rPr>
          <w:rFonts w:asciiTheme="minorHAnsi" w:hAnsiTheme="minorHAnsi" w:cstheme="minorBidi"/>
        </w:rPr>
      </w:pPr>
      <w:hyperlink w:anchor="_Toc339282987" w:history="1">
        <w:r w:rsidR="00575885" w:rsidRPr="00CA0C0C">
          <w:rPr>
            <w:rStyle w:val="Hyperlink"/>
          </w:rPr>
          <w:t>Figure 9 Data gathering supporting use cases</w:t>
        </w:r>
        <w:r w:rsidR="00575885">
          <w:rPr>
            <w:webHidden/>
          </w:rPr>
          <w:tab/>
        </w:r>
        <w:r w:rsidR="00941F93">
          <w:rPr>
            <w:webHidden/>
          </w:rPr>
          <w:fldChar w:fldCharType="begin"/>
        </w:r>
        <w:r w:rsidR="00575885">
          <w:rPr>
            <w:webHidden/>
          </w:rPr>
          <w:instrText xml:space="preserve"> PAGEREF _Toc339282987 \h </w:instrText>
        </w:r>
        <w:r w:rsidR="00941F93">
          <w:rPr>
            <w:webHidden/>
          </w:rPr>
        </w:r>
        <w:r w:rsidR="00941F93">
          <w:rPr>
            <w:webHidden/>
          </w:rPr>
          <w:fldChar w:fldCharType="separate"/>
        </w:r>
        <w:r w:rsidR="00575885">
          <w:rPr>
            <w:webHidden/>
          </w:rPr>
          <w:t>57</w:t>
        </w:r>
        <w:r w:rsidR="00941F93">
          <w:rPr>
            <w:webHidden/>
          </w:rPr>
          <w:fldChar w:fldCharType="end"/>
        </w:r>
      </w:hyperlink>
    </w:p>
    <w:p w14:paraId="23B0B42F" w14:textId="77777777" w:rsidR="00575885" w:rsidRDefault="002B3736" w:rsidP="00115752">
      <w:pPr>
        <w:pStyle w:val="TableofFigures"/>
        <w:spacing w:before="0"/>
        <w:rPr>
          <w:rFonts w:asciiTheme="minorHAnsi" w:hAnsiTheme="minorHAnsi" w:cstheme="minorBidi"/>
        </w:rPr>
      </w:pPr>
      <w:hyperlink w:anchor="_Toc339282988" w:history="1">
        <w:r w:rsidR="00575885" w:rsidRPr="00CA0C0C">
          <w:rPr>
            <w:rStyle w:val="Hyperlink"/>
          </w:rPr>
          <w:t>Figure 10 Data validation supporting use cases</w:t>
        </w:r>
        <w:r w:rsidR="00575885">
          <w:rPr>
            <w:webHidden/>
          </w:rPr>
          <w:tab/>
        </w:r>
        <w:r w:rsidR="00941F93">
          <w:rPr>
            <w:webHidden/>
          </w:rPr>
          <w:fldChar w:fldCharType="begin"/>
        </w:r>
        <w:r w:rsidR="00575885">
          <w:rPr>
            <w:webHidden/>
          </w:rPr>
          <w:instrText xml:space="preserve"> PAGEREF _Toc339282988 \h </w:instrText>
        </w:r>
        <w:r w:rsidR="00941F93">
          <w:rPr>
            <w:webHidden/>
          </w:rPr>
        </w:r>
        <w:r w:rsidR="00941F93">
          <w:rPr>
            <w:webHidden/>
          </w:rPr>
          <w:fldChar w:fldCharType="separate"/>
        </w:r>
        <w:r w:rsidR="00575885">
          <w:rPr>
            <w:webHidden/>
          </w:rPr>
          <w:t>65</w:t>
        </w:r>
        <w:r w:rsidR="00941F93">
          <w:rPr>
            <w:webHidden/>
          </w:rPr>
          <w:fldChar w:fldCharType="end"/>
        </w:r>
      </w:hyperlink>
    </w:p>
    <w:p w14:paraId="23B0B430" w14:textId="77777777" w:rsidR="00575885" w:rsidRDefault="002B3736" w:rsidP="00115752">
      <w:pPr>
        <w:pStyle w:val="TableofFigures"/>
        <w:spacing w:before="0"/>
        <w:rPr>
          <w:rFonts w:asciiTheme="minorHAnsi" w:hAnsiTheme="minorHAnsi" w:cstheme="minorBidi"/>
        </w:rPr>
      </w:pPr>
      <w:hyperlink w:anchor="_Toc339282989" w:history="1">
        <w:r w:rsidR="00575885" w:rsidRPr="00CA0C0C">
          <w:rPr>
            <w:rStyle w:val="Hyperlink"/>
          </w:rPr>
          <w:t>Figure 11 Data analysis</w:t>
        </w:r>
        <w:r w:rsidR="00575885">
          <w:rPr>
            <w:webHidden/>
          </w:rPr>
          <w:tab/>
        </w:r>
        <w:r w:rsidR="00941F93">
          <w:rPr>
            <w:webHidden/>
          </w:rPr>
          <w:fldChar w:fldCharType="begin"/>
        </w:r>
        <w:r w:rsidR="00575885">
          <w:rPr>
            <w:webHidden/>
          </w:rPr>
          <w:instrText xml:space="preserve"> PAGEREF _Toc339282989 \h </w:instrText>
        </w:r>
        <w:r w:rsidR="00941F93">
          <w:rPr>
            <w:webHidden/>
          </w:rPr>
        </w:r>
        <w:r w:rsidR="00941F93">
          <w:rPr>
            <w:webHidden/>
          </w:rPr>
          <w:fldChar w:fldCharType="separate"/>
        </w:r>
        <w:r w:rsidR="00575885">
          <w:rPr>
            <w:webHidden/>
          </w:rPr>
          <w:t>75</w:t>
        </w:r>
        <w:r w:rsidR="00941F93">
          <w:rPr>
            <w:webHidden/>
          </w:rPr>
          <w:fldChar w:fldCharType="end"/>
        </w:r>
      </w:hyperlink>
    </w:p>
    <w:p w14:paraId="23B0B431" w14:textId="77777777" w:rsidR="00575885" w:rsidRDefault="002B3736" w:rsidP="00115752">
      <w:pPr>
        <w:pStyle w:val="TableofFigures"/>
        <w:spacing w:before="0"/>
        <w:rPr>
          <w:rFonts w:asciiTheme="minorHAnsi" w:hAnsiTheme="minorHAnsi" w:cstheme="minorBidi"/>
        </w:rPr>
      </w:pPr>
      <w:hyperlink w:anchor="_Toc339282990" w:history="1">
        <w:r w:rsidR="00575885" w:rsidRPr="00CA0C0C">
          <w:rPr>
            <w:rStyle w:val="Hyperlink"/>
          </w:rPr>
          <w:t>Figure 12 NGDS Administration use cases</w:t>
        </w:r>
        <w:r w:rsidR="00575885">
          <w:rPr>
            <w:webHidden/>
          </w:rPr>
          <w:tab/>
        </w:r>
        <w:r w:rsidR="00941F93">
          <w:rPr>
            <w:webHidden/>
          </w:rPr>
          <w:fldChar w:fldCharType="begin"/>
        </w:r>
        <w:r w:rsidR="00575885">
          <w:rPr>
            <w:webHidden/>
          </w:rPr>
          <w:instrText xml:space="preserve"> PAGEREF _Toc339282990 \h </w:instrText>
        </w:r>
        <w:r w:rsidR="00941F93">
          <w:rPr>
            <w:webHidden/>
          </w:rPr>
        </w:r>
        <w:r w:rsidR="00941F93">
          <w:rPr>
            <w:webHidden/>
          </w:rPr>
          <w:fldChar w:fldCharType="separate"/>
        </w:r>
        <w:r w:rsidR="00575885">
          <w:rPr>
            <w:webHidden/>
          </w:rPr>
          <w:t>78</w:t>
        </w:r>
        <w:r w:rsidR="00941F93">
          <w:rPr>
            <w:webHidden/>
          </w:rPr>
          <w:fldChar w:fldCharType="end"/>
        </w:r>
      </w:hyperlink>
    </w:p>
    <w:p w14:paraId="23B0B432" w14:textId="77777777" w:rsidR="00575885" w:rsidRDefault="002B3736" w:rsidP="00115752">
      <w:pPr>
        <w:pStyle w:val="TableofFigures"/>
        <w:spacing w:before="0"/>
        <w:rPr>
          <w:rFonts w:asciiTheme="minorHAnsi" w:hAnsiTheme="minorHAnsi" w:cstheme="minorBidi"/>
        </w:rPr>
      </w:pPr>
      <w:hyperlink w:anchor="_Toc339282991" w:history="1">
        <w:r w:rsidR="00575885" w:rsidRPr="00CA0C0C">
          <w:rPr>
            <w:rStyle w:val="Hyperlink"/>
          </w:rPr>
          <w:t>Figure 13 NGDS Data Provider Software Package</w:t>
        </w:r>
        <w:r w:rsidR="00575885">
          <w:rPr>
            <w:webHidden/>
          </w:rPr>
          <w:tab/>
        </w:r>
        <w:r w:rsidR="00941F93">
          <w:rPr>
            <w:webHidden/>
          </w:rPr>
          <w:fldChar w:fldCharType="begin"/>
        </w:r>
        <w:r w:rsidR="00575885">
          <w:rPr>
            <w:webHidden/>
          </w:rPr>
          <w:instrText xml:space="preserve"> PAGEREF _Toc339282991 \h </w:instrText>
        </w:r>
        <w:r w:rsidR="00941F93">
          <w:rPr>
            <w:webHidden/>
          </w:rPr>
        </w:r>
        <w:r w:rsidR="00941F93">
          <w:rPr>
            <w:webHidden/>
          </w:rPr>
          <w:fldChar w:fldCharType="separate"/>
        </w:r>
        <w:r w:rsidR="00575885">
          <w:rPr>
            <w:webHidden/>
          </w:rPr>
          <w:t>95</w:t>
        </w:r>
        <w:r w:rsidR="00941F93">
          <w:rPr>
            <w:webHidden/>
          </w:rPr>
          <w:fldChar w:fldCharType="end"/>
        </w:r>
      </w:hyperlink>
    </w:p>
    <w:p w14:paraId="23B0B433" w14:textId="77777777" w:rsidR="00FD57A0" w:rsidRPr="00FE282E" w:rsidRDefault="00941F93" w:rsidP="00115752">
      <w:pPr>
        <w:pStyle w:val="TOC1"/>
        <w:tabs>
          <w:tab w:val="left" w:pos="660"/>
        </w:tabs>
        <w:spacing w:before="0"/>
        <w:rPr>
          <w:b/>
        </w:rPr>
      </w:pPr>
      <w:r w:rsidRPr="00FE282E">
        <w:rPr>
          <w:rStyle w:val="Hyperlink"/>
        </w:rPr>
        <w:fldChar w:fldCharType="end"/>
      </w:r>
    </w:p>
    <w:p w14:paraId="23B0B434" w14:textId="77777777" w:rsidR="00FD57A0" w:rsidRPr="00FE282E" w:rsidRDefault="00FD57A0" w:rsidP="00115752">
      <w:pPr>
        <w:pStyle w:val="SubtitleBoldUnderline"/>
        <w:spacing w:before="0" w:after="0"/>
        <w:ind w:right="10"/>
        <w:outlineLvl w:val="0"/>
        <w:rPr>
          <w:b w:val="0"/>
          <w:lang w:val="en-US"/>
        </w:rPr>
      </w:pPr>
      <w:bookmarkStart w:id="18" w:name="_Toc339446649"/>
      <w:r w:rsidRPr="00FE282E">
        <w:rPr>
          <w:b w:val="0"/>
          <w:lang w:val="en-US"/>
        </w:rPr>
        <w:t>List of Tables</w:t>
      </w:r>
      <w:bookmarkEnd w:id="18"/>
    </w:p>
    <w:p w14:paraId="23B0B435" w14:textId="77777777" w:rsidR="00575885" w:rsidRDefault="00941F93" w:rsidP="00115752">
      <w:pPr>
        <w:pStyle w:val="TableofFigures"/>
        <w:spacing w:before="0"/>
        <w:rPr>
          <w:rFonts w:asciiTheme="minorHAnsi" w:hAnsiTheme="minorHAnsi" w:cstheme="minorBidi"/>
        </w:rPr>
      </w:pPr>
      <w:r w:rsidRPr="00FE282E">
        <w:rPr>
          <w:rStyle w:val="Hyperlink"/>
        </w:rPr>
        <w:fldChar w:fldCharType="begin"/>
      </w:r>
      <w:r w:rsidR="00FF4DE7" w:rsidRPr="00FE282E">
        <w:rPr>
          <w:rStyle w:val="Hyperlink"/>
        </w:rPr>
        <w:instrText xml:space="preserve"> TOC \h \z \c "Table" </w:instrText>
      </w:r>
      <w:r w:rsidRPr="00FE282E">
        <w:rPr>
          <w:rStyle w:val="Hyperlink"/>
        </w:rPr>
        <w:fldChar w:fldCharType="separate"/>
      </w:r>
      <w:hyperlink w:anchor="_Toc339282992" w:history="1">
        <w:r w:rsidR="00575885" w:rsidRPr="00525F26">
          <w:rPr>
            <w:rStyle w:val="Hyperlink"/>
          </w:rPr>
          <w:t>Table I types of data users are interested in searching for</w:t>
        </w:r>
        <w:r w:rsidR="00575885">
          <w:rPr>
            <w:webHidden/>
          </w:rPr>
          <w:tab/>
        </w:r>
        <w:r>
          <w:rPr>
            <w:webHidden/>
          </w:rPr>
          <w:fldChar w:fldCharType="begin"/>
        </w:r>
        <w:r w:rsidR="00575885">
          <w:rPr>
            <w:webHidden/>
          </w:rPr>
          <w:instrText xml:space="preserve"> PAGEREF _Toc339282992 \h </w:instrText>
        </w:r>
        <w:r>
          <w:rPr>
            <w:webHidden/>
          </w:rPr>
        </w:r>
        <w:r>
          <w:rPr>
            <w:webHidden/>
          </w:rPr>
          <w:fldChar w:fldCharType="separate"/>
        </w:r>
        <w:r w:rsidR="00575885">
          <w:rPr>
            <w:webHidden/>
          </w:rPr>
          <w:t>12</w:t>
        </w:r>
        <w:r>
          <w:rPr>
            <w:webHidden/>
          </w:rPr>
          <w:fldChar w:fldCharType="end"/>
        </w:r>
      </w:hyperlink>
    </w:p>
    <w:p w14:paraId="23B0B436" w14:textId="77777777" w:rsidR="00575885" w:rsidRDefault="002B3736" w:rsidP="00115752">
      <w:pPr>
        <w:pStyle w:val="TableofFigures"/>
        <w:spacing w:before="0"/>
        <w:rPr>
          <w:rFonts w:asciiTheme="minorHAnsi" w:hAnsiTheme="minorHAnsi" w:cstheme="minorBidi"/>
        </w:rPr>
      </w:pPr>
      <w:hyperlink w:anchor="_Toc339282993" w:history="1">
        <w:r w:rsidR="00575885" w:rsidRPr="00525F26">
          <w:rPr>
            <w:rStyle w:val="Hyperlink"/>
          </w:rPr>
          <w:t>Table 2: Project Reference Documents</w:t>
        </w:r>
        <w:r w:rsidR="00575885">
          <w:rPr>
            <w:webHidden/>
          </w:rPr>
          <w:tab/>
        </w:r>
        <w:r w:rsidR="00941F93">
          <w:rPr>
            <w:webHidden/>
          </w:rPr>
          <w:fldChar w:fldCharType="begin"/>
        </w:r>
        <w:r w:rsidR="00575885">
          <w:rPr>
            <w:webHidden/>
          </w:rPr>
          <w:instrText xml:space="preserve"> PAGEREF _Toc339282993 \h </w:instrText>
        </w:r>
        <w:r w:rsidR="00941F93">
          <w:rPr>
            <w:webHidden/>
          </w:rPr>
        </w:r>
        <w:r w:rsidR="00941F93">
          <w:rPr>
            <w:webHidden/>
          </w:rPr>
          <w:fldChar w:fldCharType="separate"/>
        </w:r>
        <w:r w:rsidR="00575885">
          <w:rPr>
            <w:webHidden/>
          </w:rPr>
          <w:t>97</w:t>
        </w:r>
        <w:r w:rsidR="00941F93">
          <w:rPr>
            <w:webHidden/>
          </w:rPr>
          <w:fldChar w:fldCharType="end"/>
        </w:r>
      </w:hyperlink>
    </w:p>
    <w:p w14:paraId="23B0B437" w14:textId="77777777" w:rsidR="00575885" w:rsidRDefault="002B3736" w:rsidP="00115752">
      <w:pPr>
        <w:pStyle w:val="TableofFigures"/>
        <w:spacing w:before="0"/>
        <w:rPr>
          <w:rFonts w:asciiTheme="minorHAnsi" w:hAnsiTheme="minorHAnsi" w:cstheme="minorBidi"/>
        </w:rPr>
      </w:pPr>
      <w:hyperlink w:anchor="_Toc339282994" w:history="1">
        <w:r w:rsidR="00575885" w:rsidRPr="00525F26">
          <w:rPr>
            <w:rStyle w:val="Hyperlink"/>
          </w:rPr>
          <w:t>Table 3: External Reference Documents</w:t>
        </w:r>
        <w:r w:rsidR="00575885">
          <w:rPr>
            <w:webHidden/>
          </w:rPr>
          <w:tab/>
        </w:r>
        <w:r w:rsidR="00941F93">
          <w:rPr>
            <w:webHidden/>
          </w:rPr>
          <w:fldChar w:fldCharType="begin"/>
        </w:r>
        <w:r w:rsidR="00575885">
          <w:rPr>
            <w:webHidden/>
          </w:rPr>
          <w:instrText xml:space="preserve"> PAGEREF _Toc339282994 \h </w:instrText>
        </w:r>
        <w:r w:rsidR="00941F93">
          <w:rPr>
            <w:webHidden/>
          </w:rPr>
        </w:r>
        <w:r w:rsidR="00941F93">
          <w:rPr>
            <w:webHidden/>
          </w:rPr>
          <w:fldChar w:fldCharType="separate"/>
        </w:r>
        <w:r w:rsidR="00575885">
          <w:rPr>
            <w:webHidden/>
          </w:rPr>
          <w:t>97</w:t>
        </w:r>
        <w:r w:rsidR="00941F93">
          <w:rPr>
            <w:webHidden/>
          </w:rPr>
          <w:fldChar w:fldCharType="end"/>
        </w:r>
      </w:hyperlink>
    </w:p>
    <w:p w14:paraId="23B0B438" w14:textId="77777777" w:rsidR="00575885" w:rsidRDefault="002B3736" w:rsidP="00115752">
      <w:pPr>
        <w:pStyle w:val="TableofFigures"/>
        <w:spacing w:before="0"/>
        <w:rPr>
          <w:rFonts w:asciiTheme="minorHAnsi" w:hAnsiTheme="minorHAnsi" w:cstheme="minorBidi"/>
        </w:rPr>
      </w:pPr>
      <w:hyperlink w:anchor="_Toc339282995" w:history="1">
        <w:r w:rsidR="00575885" w:rsidRPr="00525F26">
          <w:rPr>
            <w:rStyle w:val="Hyperlink"/>
          </w:rPr>
          <w:t>Table 4: Abbreviations</w:t>
        </w:r>
        <w:r w:rsidR="00575885">
          <w:rPr>
            <w:webHidden/>
          </w:rPr>
          <w:tab/>
        </w:r>
        <w:r w:rsidR="00941F93">
          <w:rPr>
            <w:webHidden/>
          </w:rPr>
          <w:fldChar w:fldCharType="begin"/>
        </w:r>
        <w:r w:rsidR="00575885">
          <w:rPr>
            <w:webHidden/>
          </w:rPr>
          <w:instrText xml:space="preserve"> PAGEREF _Toc339282995 \h </w:instrText>
        </w:r>
        <w:r w:rsidR="00941F93">
          <w:rPr>
            <w:webHidden/>
          </w:rPr>
        </w:r>
        <w:r w:rsidR="00941F93">
          <w:rPr>
            <w:webHidden/>
          </w:rPr>
          <w:fldChar w:fldCharType="separate"/>
        </w:r>
        <w:r w:rsidR="00575885">
          <w:rPr>
            <w:webHidden/>
          </w:rPr>
          <w:t>98</w:t>
        </w:r>
        <w:r w:rsidR="00941F93">
          <w:rPr>
            <w:webHidden/>
          </w:rPr>
          <w:fldChar w:fldCharType="end"/>
        </w:r>
      </w:hyperlink>
    </w:p>
    <w:p w14:paraId="23B0B439" w14:textId="77777777" w:rsidR="00575885" w:rsidRDefault="002B3736" w:rsidP="00115752">
      <w:pPr>
        <w:pStyle w:val="TableofFigures"/>
        <w:spacing w:before="0"/>
        <w:rPr>
          <w:rFonts w:asciiTheme="minorHAnsi" w:hAnsiTheme="minorHAnsi" w:cstheme="minorBidi"/>
        </w:rPr>
      </w:pPr>
      <w:hyperlink w:anchor="_Toc339282996" w:history="1">
        <w:r w:rsidR="00575885" w:rsidRPr="00525F26">
          <w:rPr>
            <w:rStyle w:val="Hyperlink"/>
          </w:rPr>
          <w:t>Table 5: Terms</w:t>
        </w:r>
        <w:r w:rsidR="00575885">
          <w:rPr>
            <w:webHidden/>
          </w:rPr>
          <w:tab/>
        </w:r>
        <w:r w:rsidR="00941F93">
          <w:rPr>
            <w:webHidden/>
          </w:rPr>
          <w:fldChar w:fldCharType="begin"/>
        </w:r>
        <w:r w:rsidR="00575885">
          <w:rPr>
            <w:webHidden/>
          </w:rPr>
          <w:instrText xml:space="preserve"> PAGEREF _Toc339282996 \h </w:instrText>
        </w:r>
        <w:r w:rsidR="00941F93">
          <w:rPr>
            <w:webHidden/>
          </w:rPr>
        </w:r>
        <w:r w:rsidR="00941F93">
          <w:rPr>
            <w:webHidden/>
          </w:rPr>
          <w:fldChar w:fldCharType="separate"/>
        </w:r>
        <w:r w:rsidR="00575885">
          <w:rPr>
            <w:webHidden/>
          </w:rPr>
          <w:t>99</w:t>
        </w:r>
        <w:r w:rsidR="00941F93">
          <w:rPr>
            <w:webHidden/>
          </w:rPr>
          <w:fldChar w:fldCharType="end"/>
        </w:r>
      </w:hyperlink>
    </w:p>
    <w:p w14:paraId="23B0B43A" w14:textId="77777777" w:rsidR="00D0170D" w:rsidRPr="00FE282E" w:rsidRDefault="00941F93" w:rsidP="00115752">
      <w:pPr>
        <w:pStyle w:val="TOC1"/>
        <w:tabs>
          <w:tab w:val="left" w:pos="660"/>
        </w:tabs>
        <w:spacing w:before="0"/>
      </w:pPr>
      <w:r w:rsidRPr="00FE282E">
        <w:rPr>
          <w:rStyle w:val="Hyperlink"/>
        </w:rPr>
        <w:fldChar w:fldCharType="end"/>
      </w:r>
      <w:r w:rsidR="00D0170D" w:rsidRPr="00FE282E">
        <w:br w:type="page"/>
      </w:r>
    </w:p>
    <w:p w14:paraId="23B0B43B" w14:textId="77777777" w:rsidR="001C1C88" w:rsidRPr="00FE282E" w:rsidRDefault="00B237CE" w:rsidP="000A2349">
      <w:pPr>
        <w:pStyle w:val="Heading1"/>
      </w:pPr>
      <w:bookmarkStart w:id="19" w:name="_Toc335492207"/>
      <w:bookmarkStart w:id="20" w:name="_Toc339446650"/>
      <w:r w:rsidRPr="00FE282E">
        <w:lastRenderedPageBreak/>
        <w:t>I</w:t>
      </w:r>
      <w:r w:rsidR="00803B02">
        <w:t>ntroduction</w:t>
      </w:r>
      <w:bookmarkEnd w:id="19"/>
      <w:bookmarkEnd w:id="20"/>
    </w:p>
    <w:p w14:paraId="23B0B43C" w14:textId="77777777" w:rsidR="0077520A" w:rsidRPr="00FE282E" w:rsidRDefault="0077520A" w:rsidP="0077520A">
      <w:r w:rsidRPr="00FE282E">
        <w:t xml:space="preserve">This Software Requirements Specification (SRS) collects, organizes and describes requirements </w:t>
      </w:r>
      <w:r w:rsidR="00D579BE">
        <w:t>for</w:t>
      </w:r>
      <w:r w:rsidR="00D579BE" w:rsidRPr="00FE282E">
        <w:t xml:space="preserve"> </w:t>
      </w:r>
      <w:r w:rsidRPr="00FE282E">
        <w:t xml:space="preserve">the </w:t>
      </w:r>
      <w:r>
        <w:t>NGDS</w:t>
      </w:r>
      <w:r w:rsidRPr="00FE282E">
        <w:t xml:space="preserve"> software system captured </w:t>
      </w:r>
      <w:r w:rsidR="00D579BE">
        <w:t>through</w:t>
      </w:r>
      <w:r w:rsidRPr="00FE282E">
        <w:t xml:space="preserve"> use-case model</w:t>
      </w:r>
      <w:r w:rsidR="00D579BE">
        <w:t>s</w:t>
      </w:r>
      <w:r w:rsidRPr="00FE282E">
        <w:t xml:space="preserve">, and </w:t>
      </w:r>
      <w:r w:rsidR="00D579BE">
        <w:t>from</w:t>
      </w:r>
      <w:r w:rsidR="00D579BE" w:rsidRPr="00FE282E">
        <w:t xml:space="preserve"> </w:t>
      </w:r>
      <w:r w:rsidRPr="00FE282E">
        <w:t>natural language requirements</w:t>
      </w:r>
      <w:r w:rsidR="00D579BE">
        <w:t xml:space="preserve"> statements from a sample of system users</w:t>
      </w:r>
      <w:r w:rsidRPr="00FE282E">
        <w:t xml:space="preserve">. These include functional requirements, non-functional requirements (NFR), design constraints, and other factors needed to provide a comprehensive picture of the software’s </w:t>
      </w:r>
      <w:r w:rsidR="00327802">
        <w:t>operation</w:t>
      </w:r>
      <w:r w:rsidRPr="00FE282E">
        <w:t>.</w:t>
      </w:r>
    </w:p>
    <w:p w14:paraId="23B0B43D" w14:textId="77777777" w:rsidR="0077520A" w:rsidRPr="00FE282E" w:rsidRDefault="0077520A" w:rsidP="0077520A">
      <w:commentRangeStart w:id="21"/>
      <w:r w:rsidRPr="00FE282E">
        <w:t>Expected readers of this document are:</w:t>
      </w:r>
    </w:p>
    <w:p w14:paraId="23B0B43E" w14:textId="77777777" w:rsidR="0077520A" w:rsidRPr="00AD44F3" w:rsidRDefault="0077520A" w:rsidP="00377EE0">
      <w:pPr>
        <w:pStyle w:val="BodyText"/>
        <w:numPr>
          <w:ilvl w:val="0"/>
          <w:numId w:val="8"/>
        </w:numPr>
        <w:spacing w:after="0"/>
        <w:rPr>
          <w:rStyle w:val="SubtleEmphasis"/>
          <w:rFonts w:cs="Arial"/>
          <w:color w:val="auto"/>
        </w:rPr>
      </w:pPr>
      <w:r w:rsidRPr="00AD44F3">
        <w:rPr>
          <w:rStyle w:val="SubtleEmphasis"/>
          <w:rFonts w:cs="Arial"/>
          <w:color w:val="auto"/>
        </w:rPr>
        <w:t>Project management</w:t>
      </w:r>
    </w:p>
    <w:p w14:paraId="23B0B43F" w14:textId="77777777" w:rsidR="0077520A" w:rsidRPr="00AD44F3" w:rsidRDefault="0077520A" w:rsidP="00377EE0">
      <w:pPr>
        <w:pStyle w:val="BodyText"/>
        <w:numPr>
          <w:ilvl w:val="0"/>
          <w:numId w:val="8"/>
        </w:numPr>
        <w:spacing w:after="0"/>
        <w:rPr>
          <w:rStyle w:val="SubtleEmphasis"/>
          <w:rFonts w:cs="Arial"/>
          <w:color w:val="auto"/>
        </w:rPr>
      </w:pPr>
      <w:r w:rsidRPr="00AD44F3">
        <w:rPr>
          <w:rStyle w:val="SubtleEmphasis"/>
          <w:rFonts w:cs="Arial"/>
          <w:color w:val="auto"/>
        </w:rPr>
        <w:t>Project partners</w:t>
      </w:r>
    </w:p>
    <w:p w14:paraId="23B0B440" w14:textId="77777777" w:rsidR="0077520A" w:rsidRPr="00AD44F3" w:rsidRDefault="0077520A" w:rsidP="00377EE0">
      <w:pPr>
        <w:pStyle w:val="BodyText"/>
        <w:numPr>
          <w:ilvl w:val="0"/>
          <w:numId w:val="8"/>
        </w:numPr>
        <w:spacing w:after="0"/>
        <w:rPr>
          <w:rStyle w:val="SubtleEmphasis"/>
          <w:rFonts w:cs="Arial"/>
          <w:color w:val="auto"/>
        </w:rPr>
      </w:pPr>
      <w:r w:rsidRPr="00AD44F3">
        <w:rPr>
          <w:rStyle w:val="SubtleEmphasis"/>
          <w:rFonts w:cs="Arial"/>
          <w:color w:val="auto"/>
        </w:rPr>
        <w:t>Software architects and designers</w:t>
      </w:r>
    </w:p>
    <w:p w14:paraId="23B0B441" w14:textId="77777777" w:rsidR="003703E6" w:rsidRPr="00AD44F3" w:rsidRDefault="003703E6" w:rsidP="00377EE0">
      <w:pPr>
        <w:pStyle w:val="BodyText"/>
        <w:numPr>
          <w:ilvl w:val="0"/>
          <w:numId w:val="8"/>
        </w:numPr>
        <w:spacing w:after="0"/>
        <w:rPr>
          <w:rStyle w:val="SubtleEmphasis"/>
          <w:rFonts w:cs="Arial"/>
          <w:color w:val="auto"/>
        </w:rPr>
      </w:pPr>
      <w:r w:rsidRPr="00AD44F3">
        <w:rPr>
          <w:rStyle w:val="SubtleEmphasis"/>
          <w:rFonts w:cs="Arial" w:hint="eastAsia"/>
          <w:color w:val="auto"/>
        </w:rPr>
        <w:t>User interface designers</w:t>
      </w:r>
    </w:p>
    <w:p w14:paraId="23B0B442" w14:textId="77777777" w:rsidR="0077520A" w:rsidRPr="00AD44F3" w:rsidRDefault="0077520A" w:rsidP="00377EE0">
      <w:pPr>
        <w:pStyle w:val="BodyText"/>
        <w:numPr>
          <w:ilvl w:val="0"/>
          <w:numId w:val="8"/>
        </w:numPr>
        <w:spacing w:after="0"/>
        <w:rPr>
          <w:rStyle w:val="SubtleEmphasis"/>
          <w:rFonts w:cs="Arial"/>
          <w:color w:val="auto"/>
        </w:rPr>
      </w:pPr>
      <w:r w:rsidRPr="00AD44F3">
        <w:rPr>
          <w:rStyle w:val="SubtleEmphasis"/>
          <w:rFonts w:cs="Arial"/>
          <w:color w:val="auto"/>
        </w:rPr>
        <w:t>Software developers</w:t>
      </w:r>
    </w:p>
    <w:p w14:paraId="23B0B443" w14:textId="77777777" w:rsidR="0077520A" w:rsidRPr="005132D5" w:rsidRDefault="0077520A" w:rsidP="00377EE0">
      <w:pPr>
        <w:pStyle w:val="BodyText"/>
        <w:numPr>
          <w:ilvl w:val="0"/>
          <w:numId w:val="8"/>
        </w:numPr>
        <w:spacing w:after="0"/>
        <w:rPr>
          <w:rFonts w:cs="Arial"/>
          <w:i/>
          <w:iCs/>
        </w:rPr>
      </w:pPr>
      <w:r w:rsidRPr="00AD44F3">
        <w:rPr>
          <w:rStyle w:val="SubtleEmphasis"/>
          <w:rFonts w:cs="Arial"/>
          <w:color w:val="auto"/>
        </w:rPr>
        <w:t>Software testers</w:t>
      </w:r>
      <w:commentRangeEnd w:id="21"/>
      <w:r w:rsidR="00D76BC6">
        <w:rPr>
          <w:rStyle w:val="CommentReference"/>
        </w:rPr>
        <w:commentReference w:id="21"/>
      </w:r>
    </w:p>
    <w:p w14:paraId="23B0B444" w14:textId="77777777" w:rsidR="008A3C1C" w:rsidRDefault="008A3C1C" w:rsidP="00575D62">
      <w:r w:rsidRPr="00FE282E">
        <w:t xml:space="preserve">This document was prepared by Siemens Corporate Research (SCR) </w:t>
      </w:r>
      <w:r w:rsidR="00DB4F00">
        <w:t xml:space="preserve">to document requirements </w:t>
      </w:r>
      <w:r w:rsidRPr="00FE282E">
        <w:t xml:space="preserve">for the </w:t>
      </w:r>
      <w:r>
        <w:t xml:space="preserve">National Geothermal </w:t>
      </w:r>
      <w:r w:rsidRPr="00FE282E">
        <w:t xml:space="preserve">Data </w:t>
      </w:r>
      <w:r>
        <w:t xml:space="preserve">System </w:t>
      </w:r>
      <w:r w:rsidRPr="00FE282E">
        <w:t>(</w:t>
      </w:r>
      <w:r>
        <w:t>NGDS</w:t>
      </w:r>
      <w:r w:rsidRPr="00FE282E">
        <w:t>)</w:t>
      </w:r>
      <w:r w:rsidR="00D579BE">
        <w:t>.</w:t>
      </w:r>
    </w:p>
    <w:p w14:paraId="23B0B445" w14:textId="77777777" w:rsidR="004C3F8F" w:rsidRPr="00FE282E" w:rsidRDefault="00DE21E7" w:rsidP="000A2349">
      <w:pPr>
        <w:pStyle w:val="Heading2"/>
      </w:pPr>
      <w:bookmarkStart w:id="22" w:name="_Ref339010886"/>
      <w:bookmarkStart w:id="23" w:name="_Toc339446651"/>
      <w:r>
        <w:t>Vision &amp; Goal</w:t>
      </w:r>
      <w:bookmarkEnd w:id="22"/>
      <w:bookmarkEnd w:id="23"/>
    </w:p>
    <w:p w14:paraId="23B0B446" w14:textId="77777777" w:rsidR="00E64F73" w:rsidRPr="00E64F73" w:rsidRDefault="00E64F73" w:rsidP="00E64F73">
      <w:pPr>
        <w:pStyle w:val="BodyText"/>
        <w:rPr>
          <w:rStyle w:val="SubtleEmphasis"/>
          <w:rFonts w:cs="Arial"/>
          <w:i w:val="0"/>
          <w:color w:val="auto"/>
        </w:rPr>
      </w:pPr>
      <w:r w:rsidRPr="00E64F73">
        <w:rPr>
          <w:rStyle w:val="SubtleEmphasis"/>
          <w:rFonts w:cs="Arial"/>
          <w:i w:val="0"/>
          <w:color w:val="auto"/>
        </w:rPr>
        <w:t>The ultimate goal of the National Geothermal Data System (NGDS) is to support the discovery of geothermal sources of energy. The NGDS will provide online access to important geothermal-related data from a network of data providers in order to:</w:t>
      </w:r>
    </w:p>
    <w:p w14:paraId="23B0B447" w14:textId="77777777" w:rsidR="00E64F73" w:rsidRPr="00E64F73" w:rsidRDefault="00E64F73" w:rsidP="00115752">
      <w:pPr>
        <w:pStyle w:val="BodyText"/>
        <w:numPr>
          <w:ilvl w:val="0"/>
          <w:numId w:val="26"/>
        </w:numPr>
        <w:spacing w:after="0"/>
        <w:rPr>
          <w:rStyle w:val="SubtleEmphasis"/>
          <w:rFonts w:cs="Arial"/>
          <w:i w:val="0"/>
          <w:color w:val="auto"/>
        </w:rPr>
      </w:pPr>
      <w:r w:rsidRPr="00E64F73">
        <w:rPr>
          <w:rStyle w:val="SubtleEmphasis"/>
          <w:rFonts w:cs="Arial"/>
          <w:i w:val="0"/>
          <w:color w:val="auto"/>
        </w:rPr>
        <w:t>Increase the efficiency of exploration, development and usage of geothermal energy by providing a basis for financial risk analysis of potential sites</w:t>
      </w:r>
    </w:p>
    <w:p w14:paraId="23B0B448" w14:textId="77777777" w:rsidR="00E64F73" w:rsidRPr="00E64F73" w:rsidRDefault="00E64F73" w:rsidP="00115752">
      <w:pPr>
        <w:pStyle w:val="BodyText"/>
        <w:numPr>
          <w:ilvl w:val="0"/>
          <w:numId w:val="26"/>
        </w:numPr>
        <w:spacing w:after="0"/>
        <w:rPr>
          <w:rStyle w:val="SubtleEmphasis"/>
          <w:rFonts w:cs="Arial"/>
          <w:i w:val="0"/>
          <w:color w:val="auto"/>
        </w:rPr>
      </w:pPr>
      <w:r w:rsidRPr="00E64F73">
        <w:rPr>
          <w:rStyle w:val="SubtleEmphasis"/>
          <w:rFonts w:cs="Arial"/>
          <w:i w:val="0"/>
          <w:color w:val="auto"/>
        </w:rPr>
        <w:t xml:space="preserve">Assist state and federal agencies in making land and resource management assessments </w:t>
      </w:r>
    </w:p>
    <w:p w14:paraId="23B0B449" w14:textId="77777777" w:rsidR="00E64F73" w:rsidRPr="00E64F73" w:rsidRDefault="00E64F73" w:rsidP="00115752">
      <w:pPr>
        <w:pStyle w:val="BodyText"/>
        <w:numPr>
          <w:ilvl w:val="0"/>
          <w:numId w:val="26"/>
        </w:numPr>
        <w:spacing w:after="0"/>
        <w:rPr>
          <w:rStyle w:val="SubtleEmphasis"/>
          <w:rFonts w:cs="Arial"/>
          <w:i w:val="0"/>
          <w:color w:val="auto"/>
        </w:rPr>
      </w:pPr>
      <w:r w:rsidRPr="00E64F73">
        <w:rPr>
          <w:rStyle w:val="SubtleEmphasis"/>
          <w:rFonts w:cs="Arial"/>
          <w:i w:val="0"/>
          <w:color w:val="auto"/>
        </w:rPr>
        <w:t>Foster the discovery of new geothermal resources by supporting ongoing and future geothermal-related research</w:t>
      </w:r>
    </w:p>
    <w:p w14:paraId="23B0B44A" w14:textId="77777777" w:rsidR="0002759B" w:rsidRPr="00125B5B" w:rsidRDefault="00E64F73" w:rsidP="00115752">
      <w:pPr>
        <w:pStyle w:val="BodyText"/>
        <w:numPr>
          <w:ilvl w:val="0"/>
          <w:numId w:val="26"/>
        </w:numPr>
        <w:spacing w:after="0"/>
        <w:rPr>
          <w:rFonts w:cs="Arial"/>
          <w:iCs/>
        </w:rPr>
      </w:pPr>
      <w:r w:rsidRPr="00E64F73">
        <w:rPr>
          <w:rStyle w:val="SubtleEmphasis"/>
          <w:rFonts w:cs="Arial"/>
          <w:i w:val="0"/>
          <w:color w:val="auto"/>
        </w:rPr>
        <w:t>Increase public awareness of geothermal energy</w:t>
      </w:r>
    </w:p>
    <w:p w14:paraId="23B0B44B" w14:textId="77777777" w:rsidR="00E64F73" w:rsidRPr="00E64F73" w:rsidRDefault="0069360E" w:rsidP="000A2349">
      <w:pPr>
        <w:pStyle w:val="Heading2"/>
      </w:pPr>
      <w:bookmarkStart w:id="24" w:name="_Toc339446652"/>
      <w:r>
        <w:t xml:space="preserve">Landscape of </w:t>
      </w:r>
      <w:r w:rsidR="00B724F0">
        <w:t xml:space="preserve">Geothermal </w:t>
      </w:r>
      <w:r>
        <w:t>Data Tools</w:t>
      </w:r>
      <w:bookmarkEnd w:id="24"/>
    </w:p>
    <w:p w14:paraId="23B0B44C" w14:textId="77777777" w:rsidR="005132D5" w:rsidRDefault="004A676F" w:rsidP="00E64F73">
      <w:pPr>
        <w:rPr>
          <w:iCs/>
        </w:rPr>
      </w:pPr>
      <w:r>
        <w:rPr>
          <w:iCs/>
        </w:rPr>
        <w:t>The NGDS will enable the discovery of</w:t>
      </w:r>
      <w:r w:rsidR="00E64F73" w:rsidRPr="00E64F73">
        <w:rPr>
          <w:iCs/>
        </w:rPr>
        <w:t xml:space="preserve"> </w:t>
      </w:r>
      <w:r w:rsidR="005132D5">
        <w:rPr>
          <w:iCs/>
        </w:rPr>
        <w:t xml:space="preserve">geothermal </w:t>
      </w:r>
      <w:r w:rsidR="00E64F73" w:rsidRPr="00E64F73">
        <w:rPr>
          <w:iCs/>
        </w:rPr>
        <w:t xml:space="preserve">data covering a wide range of topics, from well logs and drilling data to temperature, geochemical, and geophysical measurements. Standardized data access to important datasets will facilitate utilization of these information resources. </w:t>
      </w:r>
    </w:p>
    <w:p w14:paraId="23B0B44D" w14:textId="77777777" w:rsidR="00E64F73" w:rsidRDefault="00E64F73" w:rsidP="00E64F73">
      <w:pPr>
        <w:rPr>
          <w:iCs/>
        </w:rPr>
      </w:pPr>
      <w:r w:rsidRPr="00E64F73">
        <w:rPr>
          <w:iCs/>
        </w:rPr>
        <w:t xml:space="preserve">A key component of the system is the catalog service through which data providers will register the availability of </w:t>
      </w:r>
      <w:commentRangeStart w:id="25"/>
      <w:r w:rsidR="00DB4F00">
        <w:rPr>
          <w:iCs/>
        </w:rPr>
        <w:t>geothermal</w:t>
      </w:r>
      <w:r w:rsidR="00F40192">
        <w:rPr>
          <w:iCs/>
        </w:rPr>
        <w:t xml:space="preserve"> </w:t>
      </w:r>
      <w:ins w:id="26" w:author="David Cuyler" w:date="2012-11-28T08:59:00Z">
        <w:r w:rsidR="00C7735F">
          <w:rPr>
            <w:iCs/>
          </w:rPr>
          <w:t xml:space="preserve">data </w:t>
        </w:r>
      </w:ins>
      <w:r w:rsidRPr="00E64F73">
        <w:rPr>
          <w:iCs/>
        </w:rPr>
        <w:t>resources</w:t>
      </w:r>
      <w:commentRangeEnd w:id="25"/>
      <w:r w:rsidR="00C7735F">
        <w:rPr>
          <w:rStyle w:val="CommentReference"/>
        </w:rPr>
        <w:commentReference w:id="25"/>
      </w:r>
      <w:r w:rsidRPr="00E64F73">
        <w:rPr>
          <w:iCs/>
        </w:rPr>
        <w:t xml:space="preserve">, and through which users will discover, evaluate and access </w:t>
      </w:r>
      <w:r w:rsidR="00F40192">
        <w:rPr>
          <w:iCs/>
        </w:rPr>
        <w:t xml:space="preserve">these </w:t>
      </w:r>
      <w:ins w:id="27" w:author="David Cuyler" w:date="2012-11-28T08:59:00Z">
        <w:r w:rsidR="00C7735F">
          <w:rPr>
            <w:iCs/>
          </w:rPr>
          <w:t xml:space="preserve">data </w:t>
        </w:r>
      </w:ins>
      <w:r w:rsidRPr="00E64F73">
        <w:rPr>
          <w:iCs/>
        </w:rPr>
        <w:t xml:space="preserve">resources. A </w:t>
      </w:r>
      <w:ins w:id="28" w:author="David Cuyler" w:date="2012-11-28T08:59:00Z">
        <w:r w:rsidR="00C7735F">
          <w:rPr>
            <w:iCs/>
          </w:rPr>
          <w:t xml:space="preserve">data </w:t>
        </w:r>
      </w:ins>
      <w:r w:rsidRPr="00E64F73">
        <w:rPr>
          <w:iCs/>
        </w:rPr>
        <w:t xml:space="preserve">resource will be considered part of the system when </w:t>
      </w:r>
      <w:r w:rsidR="004A676F">
        <w:rPr>
          <w:iCs/>
        </w:rPr>
        <w:t>it</w:t>
      </w:r>
      <w:r w:rsidR="00DB4F00">
        <w:rPr>
          <w:iCs/>
        </w:rPr>
        <w:t xml:space="preserve"> i</w:t>
      </w:r>
      <w:r w:rsidR="004A676F">
        <w:rPr>
          <w:iCs/>
        </w:rPr>
        <w:t>s published</w:t>
      </w:r>
      <w:r w:rsidR="00DB4F00">
        <w:rPr>
          <w:iCs/>
        </w:rPr>
        <w:t xml:space="preserve">. </w:t>
      </w:r>
      <w:proofErr w:type="gramStart"/>
      <w:r w:rsidR="00DB4F00">
        <w:rPr>
          <w:iCs/>
        </w:rPr>
        <w:t>i.e</w:t>
      </w:r>
      <w:proofErr w:type="gramEnd"/>
      <w:r w:rsidR="00DB4F00">
        <w:rPr>
          <w:iCs/>
        </w:rPr>
        <w:t>. its</w:t>
      </w:r>
      <w:r w:rsidR="004A676F">
        <w:rPr>
          <w:iCs/>
        </w:rPr>
        <w:t xml:space="preserve"> </w:t>
      </w:r>
      <w:r w:rsidR="00406173">
        <w:rPr>
          <w:iCs/>
        </w:rPr>
        <w:t>metadata</w:t>
      </w:r>
      <w:r w:rsidR="00DB4F00">
        <w:rPr>
          <w:iCs/>
        </w:rPr>
        <w:t xml:space="preserve"> is available in the NGDS catalog, allowing it to be</w:t>
      </w:r>
      <w:r w:rsidR="004A676F">
        <w:rPr>
          <w:iCs/>
        </w:rPr>
        <w:t xml:space="preserve"> discovered</w:t>
      </w:r>
      <w:r w:rsidR="00DB4F00">
        <w:rPr>
          <w:iCs/>
        </w:rPr>
        <w:t>. The</w:t>
      </w:r>
      <w:r w:rsidRPr="00E64F73">
        <w:rPr>
          <w:iCs/>
        </w:rPr>
        <w:t xml:space="preserve"> metadata record </w:t>
      </w:r>
      <w:r w:rsidR="00DB4F00">
        <w:rPr>
          <w:iCs/>
        </w:rPr>
        <w:t xml:space="preserve">shall </w:t>
      </w:r>
      <w:r w:rsidRPr="00E64F73">
        <w:rPr>
          <w:iCs/>
        </w:rPr>
        <w:t>describ</w:t>
      </w:r>
      <w:r w:rsidR="00DB4F00">
        <w:rPr>
          <w:iCs/>
        </w:rPr>
        <w:t xml:space="preserve">e, among other things, the </w:t>
      </w:r>
      <w:commentRangeStart w:id="29"/>
      <w:r w:rsidR="00DB4F00">
        <w:rPr>
          <w:iCs/>
        </w:rPr>
        <w:t xml:space="preserve">geo-location </w:t>
      </w:r>
      <w:commentRangeEnd w:id="29"/>
      <w:r w:rsidR="00C7735F">
        <w:rPr>
          <w:rStyle w:val="CommentReference"/>
        </w:rPr>
        <w:commentReference w:id="29"/>
      </w:r>
      <w:r w:rsidR="00DB4F00">
        <w:rPr>
          <w:iCs/>
        </w:rPr>
        <w:t xml:space="preserve">of the </w:t>
      </w:r>
      <w:ins w:id="30" w:author="David Cuyler" w:date="2012-11-28T08:59:00Z">
        <w:r w:rsidR="00C7735F">
          <w:rPr>
            <w:iCs/>
          </w:rPr>
          <w:t xml:space="preserve">data </w:t>
        </w:r>
      </w:ins>
      <w:r w:rsidR="00DB4F00">
        <w:rPr>
          <w:iCs/>
        </w:rPr>
        <w:t>resource and</w:t>
      </w:r>
      <w:r w:rsidRPr="00E64F73">
        <w:rPr>
          <w:iCs/>
        </w:rPr>
        <w:t xml:space="preserve"> how the </w:t>
      </w:r>
      <w:ins w:id="31" w:author="David Cuyler" w:date="2012-11-28T08:59:00Z">
        <w:r w:rsidR="00C7735F">
          <w:rPr>
            <w:iCs/>
          </w:rPr>
          <w:t xml:space="preserve">data </w:t>
        </w:r>
      </w:ins>
      <w:r w:rsidRPr="00E64F73">
        <w:rPr>
          <w:iCs/>
        </w:rPr>
        <w:t xml:space="preserve">resource can be accessed. Data providers will maintain nodes in the network, connected through the use of </w:t>
      </w:r>
      <w:r w:rsidR="00272050">
        <w:rPr>
          <w:iCs/>
        </w:rPr>
        <w:t>predetermined</w:t>
      </w:r>
      <w:r w:rsidRPr="00E64F73">
        <w:rPr>
          <w:iCs/>
        </w:rPr>
        <w:t xml:space="preserve"> web-service protocols </w:t>
      </w:r>
      <w:r w:rsidR="00C50346">
        <w:rPr>
          <w:iCs/>
        </w:rPr>
        <w:t xml:space="preserve">and standardized data and </w:t>
      </w:r>
      <w:r w:rsidR="00406173">
        <w:rPr>
          <w:iCs/>
        </w:rPr>
        <w:lastRenderedPageBreak/>
        <w:t>metadata</w:t>
      </w:r>
      <w:r w:rsidR="00C50346">
        <w:rPr>
          <w:iCs/>
        </w:rPr>
        <w:t xml:space="preserve"> representations for</w:t>
      </w:r>
      <w:r w:rsidRPr="00E64F73">
        <w:rPr>
          <w:iCs/>
        </w:rPr>
        <w:t xml:space="preserve"> exchanging information. These standards will be developed in conjunction with the US Geoscience Information Network (USGIN), thereby providing interoperability with a wider range of geo</w:t>
      </w:r>
      <w:r w:rsidR="004A676F">
        <w:rPr>
          <w:iCs/>
        </w:rPr>
        <w:t>-</w:t>
      </w:r>
      <w:r w:rsidRPr="00E64F73">
        <w:rPr>
          <w:iCs/>
        </w:rPr>
        <w:t xml:space="preserve">scientific information. </w:t>
      </w:r>
    </w:p>
    <w:p w14:paraId="23B0B44E" w14:textId="77777777" w:rsidR="0015364A" w:rsidRDefault="00FD5DCB" w:rsidP="00C06563">
      <w:pPr>
        <w:rPr>
          <w:iCs/>
        </w:rPr>
      </w:pPr>
      <w:r>
        <w:fldChar w:fldCharType="begin"/>
      </w:r>
      <w:r>
        <w:instrText xml:space="preserve"> REF _Ref337733717 \h  \* MERGEFORMAT </w:instrText>
      </w:r>
      <w:r>
        <w:fldChar w:fldCharType="separate"/>
      </w:r>
      <w:r w:rsidR="00575885" w:rsidRPr="004A676F">
        <w:t xml:space="preserve">Figure </w:t>
      </w:r>
      <w:r w:rsidR="00575885">
        <w:t>1</w:t>
      </w:r>
      <w:r>
        <w:fldChar w:fldCharType="end"/>
      </w:r>
      <w:r w:rsidR="00C06563" w:rsidRPr="004A676F">
        <w:rPr>
          <w:iCs/>
        </w:rPr>
        <w:t xml:space="preserve"> </w:t>
      </w:r>
      <w:r w:rsidR="00272050">
        <w:rPr>
          <w:iCs/>
        </w:rPr>
        <w:t xml:space="preserve">illustrates the overarching </w:t>
      </w:r>
      <w:r w:rsidR="007B6E0E">
        <w:rPr>
          <w:iCs/>
        </w:rPr>
        <w:t xml:space="preserve">NGDS </w:t>
      </w:r>
      <w:r w:rsidR="00272050">
        <w:rPr>
          <w:iCs/>
        </w:rPr>
        <w:t>vision, showing its role in the landscape of</w:t>
      </w:r>
      <w:r w:rsidR="007B6E0E">
        <w:rPr>
          <w:iCs/>
        </w:rPr>
        <w:t xml:space="preserve"> Geothermal Tools and Data Repositories:</w:t>
      </w:r>
      <w:r w:rsidR="00C06563">
        <w:rPr>
          <w:iCs/>
        </w:rPr>
        <w:t xml:space="preserve"> NGDS will facilitate the integration of geothermal applications (front-ends) with a diverse set of data repositories (“back ends”). </w:t>
      </w:r>
      <w:commentRangeStart w:id="32"/>
      <w:r w:rsidR="00272050">
        <w:rPr>
          <w:iCs/>
        </w:rPr>
        <w:t>A</w:t>
      </w:r>
      <w:r w:rsidR="007B6E0E">
        <w:rPr>
          <w:iCs/>
        </w:rPr>
        <w:t xml:space="preserve"> core feature </w:t>
      </w:r>
      <w:r w:rsidR="00272050">
        <w:rPr>
          <w:iCs/>
        </w:rPr>
        <w:t>of</w:t>
      </w:r>
      <w:r w:rsidR="007B6E0E">
        <w:rPr>
          <w:iCs/>
        </w:rPr>
        <w:t xml:space="preserve"> NGDS is a</w:t>
      </w:r>
      <w:r w:rsidR="00C06563">
        <w:rPr>
          <w:iCs/>
        </w:rPr>
        <w:t xml:space="preserve"> </w:t>
      </w:r>
      <w:r w:rsidR="00C06563" w:rsidRPr="0015364A">
        <w:rPr>
          <w:b/>
          <w:iCs/>
        </w:rPr>
        <w:t>catalog service</w:t>
      </w:r>
      <w:r w:rsidR="00C06563">
        <w:rPr>
          <w:iCs/>
        </w:rPr>
        <w:t xml:space="preserve"> </w:t>
      </w:r>
      <w:r w:rsidR="00272050">
        <w:rPr>
          <w:iCs/>
        </w:rPr>
        <w:t>that</w:t>
      </w:r>
      <w:r w:rsidR="007B6E0E">
        <w:rPr>
          <w:iCs/>
        </w:rPr>
        <w:t xml:space="preserve"> allow</w:t>
      </w:r>
      <w:r w:rsidR="00272050">
        <w:rPr>
          <w:iCs/>
        </w:rPr>
        <w:t>s</w:t>
      </w:r>
      <w:r w:rsidR="007B6E0E">
        <w:rPr>
          <w:iCs/>
        </w:rPr>
        <w:t xml:space="preserve"> users to</w:t>
      </w:r>
      <w:r w:rsidR="00C06563">
        <w:rPr>
          <w:iCs/>
        </w:rPr>
        <w:t xml:space="preserve"> locate data repositories </w:t>
      </w:r>
      <w:r w:rsidR="00C50346">
        <w:rPr>
          <w:iCs/>
        </w:rPr>
        <w:t xml:space="preserve">based on their </w:t>
      </w:r>
      <w:r w:rsidR="00406173">
        <w:rPr>
          <w:iCs/>
        </w:rPr>
        <w:t>metadata</w:t>
      </w:r>
      <w:r w:rsidR="00C06563">
        <w:rPr>
          <w:iCs/>
        </w:rPr>
        <w:t xml:space="preserve"> information</w:t>
      </w:r>
      <w:r w:rsidR="007B6E0E">
        <w:rPr>
          <w:iCs/>
        </w:rPr>
        <w:t xml:space="preserve"> (</w:t>
      </w:r>
      <w:r w:rsidR="00272050">
        <w:rPr>
          <w:iCs/>
        </w:rPr>
        <w:t>the catalog</w:t>
      </w:r>
      <w:r w:rsidR="00F40192">
        <w:rPr>
          <w:iCs/>
        </w:rPr>
        <w:t xml:space="preserve"> </w:t>
      </w:r>
      <w:r w:rsidR="007B6E0E">
        <w:rPr>
          <w:iCs/>
        </w:rPr>
        <w:t xml:space="preserve">will </w:t>
      </w:r>
      <w:r w:rsidR="00F40192">
        <w:rPr>
          <w:iCs/>
        </w:rPr>
        <w:t xml:space="preserve">include </w:t>
      </w:r>
      <w:r w:rsidR="007B6E0E">
        <w:rPr>
          <w:iCs/>
        </w:rPr>
        <w:t>geographic locat</w:t>
      </w:r>
      <w:r w:rsidR="005132D5">
        <w:rPr>
          <w:iCs/>
        </w:rPr>
        <w:t>ion information thus allowing the</w:t>
      </w:r>
      <w:r w:rsidR="007B6E0E">
        <w:rPr>
          <w:iCs/>
        </w:rPr>
        <w:t xml:space="preserve"> represent</w:t>
      </w:r>
      <w:r w:rsidR="005132D5">
        <w:rPr>
          <w:iCs/>
        </w:rPr>
        <w:t>ation</w:t>
      </w:r>
      <w:r w:rsidR="007B6E0E">
        <w:rPr>
          <w:iCs/>
        </w:rPr>
        <w:t xml:space="preserve"> </w:t>
      </w:r>
      <w:r w:rsidR="005132D5">
        <w:rPr>
          <w:iCs/>
        </w:rPr>
        <w:t xml:space="preserve">of </w:t>
      </w:r>
      <w:r w:rsidR="00EE07E2">
        <w:rPr>
          <w:iCs/>
        </w:rPr>
        <w:t>data on a map)</w:t>
      </w:r>
      <w:r w:rsidR="00C06563">
        <w:rPr>
          <w:iCs/>
        </w:rPr>
        <w:t>.</w:t>
      </w:r>
      <w:commentRangeEnd w:id="32"/>
      <w:r w:rsidR="00C7735F">
        <w:rPr>
          <w:rStyle w:val="CommentReference"/>
        </w:rPr>
        <w:commentReference w:id="32"/>
      </w:r>
      <w:r w:rsidR="00C06563">
        <w:rPr>
          <w:iCs/>
        </w:rPr>
        <w:t xml:space="preserve"> </w:t>
      </w:r>
      <w:r w:rsidR="00F40192">
        <w:rPr>
          <w:iCs/>
        </w:rPr>
        <w:t xml:space="preserve">Once the data is located, using the catalog services, </w:t>
      </w:r>
      <w:r w:rsidR="00C06563">
        <w:rPr>
          <w:iCs/>
        </w:rPr>
        <w:t xml:space="preserve">user applications can </w:t>
      </w:r>
      <w:r w:rsidR="00C50346">
        <w:rPr>
          <w:iCs/>
        </w:rPr>
        <w:t xml:space="preserve">directly </w:t>
      </w:r>
      <w:r w:rsidR="00C06563">
        <w:rPr>
          <w:iCs/>
        </w:rPr>
        <w:t xml:space="preserve">access and import </w:t>
      </w:r>
      <w:r w:rsidR="00F40192">
        <w:rPr>
          <w:iCs/>
        </w:rPr>
        <w:t xml:space="preserve">that </w:t>
      </w:r>
      <w:r w:rsidR="00C06563">
        <w:rPr>
          <w:iCs/>
        </w:rPr>
        <w:t>data</w:t>
      </w:r>
      <w:r w:rsidR="00F40192">
        <w:rPr>
          <w:iCs/>
        </w:rPr>
        <w:t xml:space="preserve"> from a registered NGDS or third party repository, through the use of standard protocols</w:t>
      </w:r>
      <w:r w:rsidR="00F40192">
        <w:rPr>
          <w:rFonts w:hint="eastAsia"/>
          <w:iCs/>
          <w:lang w:eastAsia="zh-CN"/>
        </w:rPr>
        <w:t xml:space="preserve"> (such as WCS and WFS)</w:t>
      </w:r>
      <w:r w:rsidR="00C06563">
        <w:rPr>
          <w:iCs/>
        </w:rPr>
        <w:t>.</w:t>
      </w:r>
      <w:r w:rsidR="0015364A">
        <w:rPr>
          <w:iCs/>
        </w:rPr>
        <w:t xml:space="preserve"> </w:t>
      </w:r>
    </w:p>
    <w:p w14:paraId="23B0B44F" w14:textId="77777777" w:rsidR="00C06563" w:rsidRDefault="0015364A" w:rsidP="00C06563">
      <w:pPr>
        <w:rPr>
          <w:iCs/>
        </w:rPr>
      </w:pPr>
      <w:r>
        <w:rPr>
          <w:iCs/>
        </w:rPr>
        <w:t xml:space="preserve">Note that NGDS is not only going to provide the NGDS catalog service. It is in addition going to provide the </w:t>
      </w:r>
      <w:r w:rsidRPr="0015364A">
        <w:rPr>
          <w:b/>
          <w:iCs/>
        </w:rPr>
        <w:t>NGDS repository</w:t>
      </w:r>
      <w:r>
        <w:rPr>
          <w:iCs/>
        </w:rPr>
        <w:t xml:space="preserve"> </w:t>
      </w:r>
      <w:r w:rsidR="00BC4405">
        <w:rPr>
          <w:iCs/>
        </w:rPr>
        <w:t>that will</w:t>
      </w:r>
      <w:r>
        <w:rPr>
          <w:iCs/>
        </w:rPr>
        <w:t xml:space="preserve"> provide simple-to-use means for data providers for uploading, </w:t>
      </w:r>
      <w:r w:rsidR="00E535CF">
        <w:rPr>
          <w:iCs/>
        </w:rPr>
        <w:t>validating and publishing their data</w:t>
      </w:r>
      <w:r w:rsidR="00BC4405">
        <w:rPr>
          <w:iCs/>
        </w:rPr>
        <w:t xml:space="preserve"> to NGDS</w:t>
      </w:r>
      <w:r w:rsidR="00E535CF">
        <w:rPr>
          <w:iCs/>
        </w:rPr>
        <w:t xml:space="preserve">. </w:t>
      </w:r>
    </w:p>
    <w:p w14:paraId="23B0B450" w14:textId="77777777" w:rsidR="00F26B0E" w:rsidRDefault="0015364A" w:rsidP="00C06563">
      <w:pPr>
        <w:rPr>
          <w:iCs/>
        </w:rPr>
      </w:pPr>
      <w:r>
        <w:rPr>
          <w:iCs/>
        </w:rPr>
        <w:t xml:space="preserve">Note also that NGDS is going to provide a user application called </w:t>
      </w:r>
      <w:r w:rsidRPr="002617A3">
        <w:rPr>
          <w:b/>
          <w:iCs/>
        </w:rPr>
        <w:t xml:space="preserve">NGDS </w:t>
      </w:r>
      <w:proofErr w:type="spellStart"/>
      <w:r w:rsidR="00221C2B">
        <w:rPr>
          <w:b/>
          <w:iCs/>
        </w:rPr>
        <w:t>WebApp</w:t>
      </w:r>
      <w:proofErr w:type="spellEnd"/>
      <w:r>
        <w:rPr>
          <w:iCs/>
        </w:rPr>
        <w:t xml:space="preserve">. This Web-based frontend shall serve as a user interface for end users who are </w:t>
      </w:r>
      <w:r w:rsidR="00BC4405">
        <w:rPr>
          <w:iCs/>
        </w:rPr>
        <w:t>consumers of</w:t>
      </w:r>
      <w:r>
        <w:rPr>
          <w:iCs/>
        </w:rPr>
        <w:t xml:space="preserve"> geothermal</w:t>
      </w:r>
      <w:r w:rsidR="00E535CF">
        <w:rPr>
          <w:iCs/>
        </w:rPr>
        <w:t xml:space="preserve"> data. The </w:t>
      </w:r>
      <w:proofErr w:type="spellStart"/>
      <w:r w:rsidR="00221C2B">
        <w:rPr>
          <w:iCs/>
        </w:rPr>
        <w:t>WebApp</w:t>
      </w:r>
      <w:proofErr w:type="spellEnd"/>
      <w:r w:rsidR="00E535CF">
        <w:rPr>
          <w:iCs/>
        </w:rPr>
        <w:t xml:space="preserve"> shall allow for efficient search mechanisms, powerful means to represent discovered data, validate and access it. The </w:t>
      </w:r>
      <w:proofErr w:type="spellStart"/>
      <w:r w:rsidR="00221C2B">
        <w:rPr>
          <w:iCs/>
        </w:rPr>
        <w:t>WebApp</w:t>
      </w:r>
      <w:proofErr w:type="spellEnd"/>
      <w:r w:rsidR="00E535CF">
        <w:rPr>
          <w:iCs/>
        </w:rPr>
        <w:t xml:space="preserve"> shall also include simple mechanisms for analyzing the </w:t>
      </w:r>
      <w:proofErr w:type="gramStart"/>
      <w:r w:rsidR="00E535CF">
        <w:rPr>
          <w:iCs/>
        </w:rPr>
        <w:t>data,</w:t>
      </w:r>
      <w:proofErr w:type="gramEnd"/>
      <w:r w:rsidR="00E535CF">
        <w:rPr>
          <w:iCs/>
        </w:rPr>
        <w:t xml:space="preserve"> however its focus Is placed on searching and representing on a map-centric user interface. </w:t>
      </w:r>
      <w:r w:rsidR="00F26B0E">
        <w:rPr>
          <w:iCs/>
        </w:rPr>
        <w:t xml:space="preserve">Specifically the </w:t>
      </w:r>
      <w:proofErr w:type="spellStart"/>
      <w:r w:rsidR="00221C2B">
        <w:rPr>
          <w:iCs/>
        </w:rPr>
        <w:t>WebApp</w:t>
      </w:r>
      <w:proofErr w:type="spellEnd"/>
      <w:r w:rsidR="00F26B0E">
        <w:rPr>
          <w:iCs/>
        </w:rPr>
        <w:t xml:space="preserve"> shall be able to overlay various datasets on a map thus allowing for locating regions that are of potential interest for the end user (e.g. regions that have a high potential to be used for geothermal power exploitation.</w:t>
      </w:r>
    </w:p>
    <w:p w14:paraId="23B0B451" w14:textId="77777777" w:rsidR="00C06563" w:rsidRDefault="00F26B0E" w:rsidP="00C06563">
      <w:pPr>
        <w:rPr>
          <w:iCs/>
        </w:rPr>
      </w:pPr>
      <w:r>
        <w:rPr>
          <w:iCs/>
        </w:rPr>
        <w:t>F</w:t>
      </w:r>
      <w:r w:rsidR="00E535CF">
        <w:rPr>
          <w:iCs/>
        </w:rPr>
        <w:t xml:space="preserve">or </w:t>
      </w:r>
      <w:r>
        <w:rPr>
          <w:iCs/>
        </w:rPr>
        <w:t xml:space="preserve">a </w:t>
      </w:r>
      <w:r w:rsidR="00E535CF">
        <w:rPr>
          <w:iCs/>
        </w:rPr>
        <w:t xml:space="preserve">deeper </w:t>
      </w:r>
      <w:r>
        <w:rPr>
          <w:iCs/>
        </w:rPr>
        <w:t xml:space="preserve">statistical </w:t>
      </w:r>
      <w:r w:rsidR="00E535CF">
        <w:rPr>
          <w:iCs/>
        </w:rPr>
        <w:t xml:space="preserve">analysis </w:t>
      </w:r>
      <w:r>
        <w:rPr>
          <w:iCs/>
        </w:rPr>
        <w:t xml:space="preserve">of individual datasets </w:t>
      </w:r>
      <w:r w:rsidR="00E535CF">
        <w:rPr>
          <w:iCs/>
        </w:rPr>
        <w:t>the user shall be enabled to download the data from the originating data repository.</w:t>
      </w:r>
    </w:p>
    <w:p w14:paraId="23B0B452" w14:textId="77777777" w:rsidR="00BC4405" w:rsidRDefault="00BC4405" w:rsidP="00C06563">
      <w:pPr>
        <w:rPr>
          <w:iCs/>
        </w:rPr>
      </w:pPr>
      <w:r>
        <w:rPr>
          <w:iCs/>
        </w:rPr>
        <w:t xml:space="preserve">The combination of the </w:t>
      </w:r>
      <w:proofErr w:type="spellStart"/>
      <w:r>
        <w:rPr>
          <w:iCs/>
        </w:rPr>
        <w:t>Web</w:t>
      </w:r>
      <w:r w:rsidR="00700577">
        <w:rPr>
          <w:iCs/>
        </w:rPr>
        <w:t>App</w:t>
      </w:r>
      <w:proofErr w:type="spellEnd"/>
      <w:r>
        <w:rPr>
          <w:iCs/>
        </w:rPr>
        <w:t>, with the NGDS repository, and a local node of NGDS catalog represent a node-in-a-box distribution, an application that, once installed, will allow users to participate in the NGDS network.</w:t>
      </w:r>
      <w:r w:rsidR="00700577">
        <w:rPr>
          <w:iCs/>
        </w:rPr>
        <w:t xml:space="preserve"> Hence, </w:t>
      </w:r>
      <w:r w:rsidR="00700577" w:rsidRPr="00700577">
        <w:rPr>
          <w:iCs/>
        </w:rPr>
        <w:t>the</w:t>
      </w:r>
      <w:r w:rsidR="00700577">
        <w:rPr>
          <w:iCs/>
        </w:rPr>
        <w:t>re</w:t>
      </w:r>
      <w:r w:rsidR="00700577" w:rsidRPr="00700577">
        <w:rPr>
          <w:iCs/>
        </w:rPr>
        <w:t xml:space="preserve"> </w:t>
      </w:r>
      <w:r w:rsidR="00700577">
        <w:rPr>
          <w:iCs/>
        </w:rPr>
        <w:t>may be many</w:t>
      </w:r>
      <w:r w:rsidR="00700577" w:rsidRPr="00700577">
        <w:rPr>
          <w:iCs/>
        </w:rPr>
        <w:t xml:space="preserve"> instances of node-in-a-box</w:t>
      </w:r>
      <w:r w:rsidR="00700577">
        <w:rPr>
          <w:iCs/>
        </w:rPr>
        <w:t xml:space="preserve"> components</w:t>
      </w:r>
      <w:r w:rsidR="00700577" w:rsidRPr="00700577">
        <w:rPr>
          <w:iCs/>
        </w:rPr>
        <w:t>.</w:t>
      </w:r>
      <w:r w:rsidR="00700577">
        <w:rPr>
          <w:iCs/>
        </w:rPr>
        <w:t xml:space="preserve"> </w:t>
      </w:r>
      <w:proofErr w:type="gramStart"/>
      <w:r w:rsidR="00700577">
        <w:rPr>
          <w:iCs/>
        </w:rPr>
        <w:t>i.e</w:t>
      </w:r>
      <w:proofErr w:type="gramEnd"/>
      <w:r w:rsidR="00700577">
        <w:rPr>
          <w:iCs/>
        </w:rPr>
        <w:t>.</w:t>
      </w:r>
      <w:r w:rsidR="00700577" w:rsidRPr="00700577">
        <w:rPr>
          <w:iCs/>
        </w:rPr>
        <w:t xml:space="preserve"> </w:t>
      </w:r>
      <w:r w:rsidR="00700577">
        <w:rPr>
          <w:iCs/>
        </w:rPr>
        <w:t>t</w:t>
      </w:r>
      <w:r w:rsidR="00700577" w:rsidRPr="00700577">
        <w:rPr>
          <w:iCs/>
        </w:rPr>
        <w:t xml:space="preserve">here may be many NGDS repositories, many NGDS </w:t>
      </w:r>
      <w:proofErr w:type="spellStart"/>
      <w:r w:rsidR="00700577">
        <w:rPr>
          <w:iCs/>
        </w:rPr>
        <w:t>WebApps</w:t>
      </w:r>
      <w:proofErr w:type="spellEnd"/>
      <w:r w:rsidR="00700577" w:rsidRPr="00700577">
        <w:rPr>
          <w:iCs/>
        </w:rPr>
        <w:t xml:space="preserve"> and many NGDS catalogs (</w:t>
      </w:r>
      <w:r w:rsidR="00700577">
        <w:rPr>
          <w:iCs/>
        </w:rPr>
        <w:t>that are federated into a distributed catalog services layer).</w:t>
      </w:r>
    </w:p>
    <w:p w14:paraId="23B0B453" w14:textId="77777777" w:rsidR="00865182" w:rsidRDefault="00865182" w:rsidP="00C06563">
      <w:pPr>
        <w:rPr>
          <w:iCs/>
        </w:rPr>
      </w:pPr>
    </w:p>
    <w:p w14:paraId="23B0B454" w14:textId="77777777" w:rsidR="00C06563" w:rsidRPr="004A676F" w:rsidRDefault="00C06563" w:rsidP="00C06563">
      <w:pPr>
        <w:keepNext/>
        <w:jc w:val="center"/>
      </w:pPr>
      <w:r w:rsidRPr="004A676F">
        <w:object w:dxaOrig="15182" w:dyaOrig="11035" w14:anchorId="23B0C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9.25pt" o:ole="">
            <v:imagedata r:id="rId19" o:title=""/>
          </v:shape>
          <o:OLEObject Type="Embed" ProgID="Visio.Drawing.11" ShapeID="_x0000_i1025" DrawAspect="Content" ObjectID="_1452581780" r:id="rId20"/>
        </w:object>
      </w:r>
    </w:p>
    <w:p w14:paraId="23B0B455" w14:textId="77777777" w:rsidR="00BA7F8E" w:rsidRDefault="00C06563" w:rsidP="002617A3">
      <w:pPr>
        <w:pStyle w:val="Caption"/>
      </w:pPr>
      <w:bookmarkStart w:id="33" w:name="_Ref337733717"/>
      <w:bookmarkStart w:id="34" w:name="_Toc339282979"/>
      <w:r w:rsidRPr="004A676F">
        <w:t xml:space="preserve">Figure </w:t>
      </w:r>
      <w:r w:rsidR="00941F93" w:rsidRPr="004A676F">
        <w:fldChar w:fldCharType="begin"/>
      </w:r>
      <w:r w:rsidRPr="004A676F">
        <w:instrText xml:space="preserve"> SEQ Figure \* ARABIC </w:instrText>
      </w:r>
      <w:r w:rsidR="00941F93" w:rsidRPr="004A676F">
        <w:fldChar w:fldCharType="separate"/>
      </w:r>
      <w:r w:rsidR="00575885">
        <w:rPr>
          <w:noProof/>
        </w:rPr>
        <w:t>1</w:t>
      </w:r>
      <w:r w:rsidR="00941F93" w:rsidRPr="004A676F">
        <w:fldChar w:fldCharType="end"/>
      </w:r>
      <w:bookmarkEnd w:id="33"/>
      <w:r w:rsidRPr="004A676F">
        <w:t xml:space="preserve"> </w:t>
      </w:r>
      <w:r w:rsidR="0015364A">
        <w:t>Geothermal Landscape of Tools and Data Repositories</w:t>
      </w:r>
      <w:r w:rsidR="00EB64E3">
        <w:t xml:space="preserve"> of NGDS</w:t>
      </w:r>
      <w:r w:rsidR="0015364A">
        <w:t xml:space="preserve">. </w:t>
      </w:r>
      <w:r w:rsidR="00A27329">
        <w:br/>
      </w:r>
      <w:r w:rsidR="00700577">
        <w:t>Note that r</w:t>
      </w:r>
      <w:r w:rsidR="0015364A">
        <w:t xml:space="preserve">ed-framed elements </w:t>
      </w:r>
      <w:r w:rsidR="00A27329">
        <w:t>represent sub-components of NGDS node-in-a-box</w:t>
      </w:r>
      <w:r w:rsidR="0015364A">
        <w:t>.</w:t>
      </w:r>
      <w:bookmarkEnd w:id="34"/>
    </w:p>
    <w:p w14:paraId="23B0B456" w14:textId="77777777" w:rsidR="00DD317E" w:rsidRDefault="00F26B0E" w:rsidP="000A2349">
      <w:pPr>
        <w:pStyle w:val="Heading2"/>
      </w:pPr>
      <w:bookmarkStart w:id="35" w:name="_Toc339446653"/>
      <w:r>
        <w:t>End User Survey Results</w:t>
      </w:r>
      <w:bookmarkEnd w:id="35"/>
      <w:r w:rsidR="00DD317E">
        <w:t xml:space="preserve"> </w:t>
      </w:r>
    </w:p>
    <w:p w14:paraId="23B0B457" w14:textId="77777777" w:rsidR="00133B38" w:rsidRDefault="00FE2B3B" w:rsidP="003B4698">
      <w:r>
        <w:t>Anthro-tech</w:t>
      </w:r>
      <w:r w:rsidR="00850C64">
        <w:t xml:space="preserve"> (</w:t>
      </w:r>
      <w:hyperlink r:id="rId21" w:history="1">
        <w:r w:rsidR="00850C64" w:rsidRPr="003B1F5F">
          <w:rPr>
            <w:rStyle w:val="Hyperlink"/>
          </w:rPr>
          <w:t>http://www.anthro-tech.com/</w:t>
        </w:r>
      </w:hyperlink>
      <w:r w:rsidR="00850C64">
        <w:t xml:space="preserve"> )</w:t>
      </w:r>
      <w:r>
        <w:t xml:space="preserve"> has executed a survey in order to collect information about end expectations to NGDS</w:t>
      </w:r>
      <w:r w:rsidR="00A27329">
        <w:t xml:space="preserve"> (</w:t>
      </w:r>
      <w:r w:rsidR="00A27329" w:rsidRPr="00A27329">
        <w:rPr>
          <w:b/>
        </w:rPr>
        <w:t>se</w:t>
      </w:r>
      <w:r w:rsidR="00A27329">
        <w:rPr>
          <w:b/>
        </w:rPr>
        <w:t>e</w:t>
      </w:r>
      <w:r w:rsidR="00A27329" w:rsidRPr="00A27329">
        <w:rPr>
          <w:b/>
        </w:rPr>
        <w:t xml:space="preserve"> /P05 document in References section</w:t>
      </w:r>
      <w:r w:rsidR="00A27329">
        <w:t>)</w:t>
      </w:r>
      <w:r>
        <w:t>. Among other information Anthro-tech collected data about the type</w:t>
      </w:r>
      <w:r w:rsidR="00700577">
        <w:t>s</w:t>
      </w:r>
      <w:r>
        <w:t xml:space="preserve"> of data end users are interested in</w:t>
      </w:r>
      <w:r w:rsidR="00700577">
        <w:t xml:space="preserve"> comparing to geothermal data stored in NGDS</w:t>
      </w:r>
      <w:r>
        <w:t xml:space="preserve">. This survey made it clear that users are not only interested in strictly geo-thermal data. They also need access to data that is </w:t>
      </w:r>
      <w:r w:rsidR="00700577">
        <w:t>in</w:t>
      </w:r>
      <w:r>
        <w:t xml:space="preserve">directly related to the geothermal research field, such as </w:t>
      </w:r>
      <w:r w:rsidR="006D7384">
        <w:t xml:space="preserve">location and type of power lines, roads, or locations of national preserves. </w:t>
      </w:r>
      <w:r w:rsidR="00941F93">
        <w:fldChar w:fldCharType="begin"/>
      </w:r>
      <w:r w:rsidR="00BB1032">
        <w:instrText xml:space="preserve"> REF _Ref339271254 \h </w:instrText>
      </w:r>
      <w:r w:rsidR="00941F93">
        <w:fldChar w:fldCharType="separate"/>
      </w:r>
      <w:r w:rsidR="00575885">
        <w:t xml:space="preserve">Table </w:t>
      </w:r>
      <w:r w:rsidR="00575885">
        <w:rPr>
          <w:noProof/>
        </w:rPr>
        <w:t>I</w:t>
      </w:r>
      <w:r w:rsidR="00941F93">
        <w:fldChar w:fldCharType="end"/>
      </w:r>
      <w:r w:rsidR="00BB1032">
        <w:t xml:space="preserve"> </w:t>
      </w:r>
      <w:r w:rsidR="006D7384">
        <w:t xml:space="preserve">lists the results </w:t>
      </w:r>
      <w:r w:rsidR="00700577">
        <w:t>some of these terms from</w:t>
      </w:r>
      <w:r w:rsidR="006D7384">
        <w:t xml:space="preserve"> the survey:</w:t>
      </w:r>
    </w:p>
    <w:p w14:paraId="23B0B458" w14:textId="77777777" w:rsidR="00133B38" w:rsidRDefault="00133B38" w:rsidP="003B4698"/>
    <w:p w14:paraId="23B0B459" w14:textId="77777777" w:rsidR="005F4B66" w:rsidRDefault="005F4B66" w:rsidP="005F4B66">
      <w:pPr>
        <w:pStyle w:val="Caption"/>
        <w:keepNext/>
      </w:pPr>
      <w:bookmarkStart w:id="36" w:name="_Ref339271254"/>
      <w:bookmarkStart w:id="37" w:name="_Toc339282992"/>
      <w:r>
        <w:t xml:space="preserve">Table </w:t>
      </w:r>
      <w:fldSimple w:instr=" SEQ Table \* ROMAN ">
        <w:r w:rsidR="00575885">
          <w:rPr>
            <w:noProof/>
          </w:rPr>
          <w:t>I</w:t>
        </w:r>
      </w:fldSimple>
      <w:bookmarkEnd w:id="36"/>
      <w:r w:rsidR="00BB1032">
        <w:t xml:space="preserve"> types of data users are interested in </w:t>
      </w:r>
      <w:r w:rsidR="00700577">
        <w:t>comparing to</w:t>
      </w:r>
      <w:bookmarkEnd w:id="37"/>
      <w:r w:rsidR="00700577">
        <w:t xml:space="preserve"> geothermal data</w:t>
      </w:r>
    </w:p>
    <w:tbl>
      <w:tblPr>
        <w:tblStyle w:val="TableGrid"/>
        <w:tblW w:w="0" w:type="auto"/>
        <w:tblLook w:val="04A0" w:firstRow="1" w:lastRow="0" w:firstColumn="1" w:lastColumn="0" w:noHBand="0" w:noVBand="1"/>
      </w:tblPr>
      <w:tblGrid>
        <w:gridCol w:w="4788"/>
        <w:gridCol w:w="4788"/>
      </w:tblGrid>
      <w:tr w:rsidR="00DD317E" w14:paraId="23B0B4A3" w14:textId="77777777" w:rsidTr="00DD317E">
        <w:tc>
          <w:tcPr>
            <w:tcW w:w="4788" w:type="dxa"/>
          </w:tcPr>
          <w:p w14:paraId="23B0B45A" w14:textId="77777777" w:rsidR="00DD317E" w:rsidRDefault="00DD317E" w:rsidP="00D41963">
            <w:pPr>
              <w:spacing w:before="0"/>
              <w:jc w:val="left"/>
            </w:pPr>
            <w:r>
              <w:t xml:space="preserve">Active faults </w:t>
            </w:r>
          </w:p>
          <w:p w14:paraId="23B0B45B" w14:textId="77777777" w:rsidR="00DD317E" w:rsidRDefault="00DD317E" w:rsidP="00D41963">
            <w:pPr>
              <w:spacing w:before="0"/>
              <w:jc w:val="left"/>
            </w:pPr>
            <w:r>
              <w:t xml:space="preserve">BLM boundaries </w:t>
            </w:r>
          </w:p>
          <w:p w14:paraId="23B0B45C" w14:textId="77777777" w:rsidR="00DD317E" w:rsidRDefault="00DD317E" w:rsidP="00D41963">
            <w:pPr>
              <w:spacing w:before="0"/>
              <w:jc w:val="left"/>
            </w:pPr>
            <w:r>
              <w:t xml:space="preserve">Brown fields </w:t>
            </w:r>
          </w:p>
          <w:p w14:paraId="23B0B45D" w14:textId="77777777" w:rsidR="00DD317E" w:rsidRDefault="00DD317E" w:rsidP="00D41963">
            <w:pPr>
              <w:spacing w:before="0"/>
              <w:jc w:val="left"/>
            </w:pPr>
            <w:r>
              <w:t xml:space="preserve">Case studies </w:t>
            </w:r>
          </w:p>
          <w:p w14:paraId="23B0B45E" w14:textId="77777777" w:rsidR="00DD317E" w:rsidRDefault="00DD317E" w:rsidP="00D41963">
            <w:pPr>
              <w:spacing w:before="0"/>
              <w:jc w:val="left"/>
            </w:pPr>
            <w:r>
              <w:t xml:space="preserve">Commercial volume </w:t>
            </w:r>
          </w:p>
          <w:p w14:paraId="23B0B45F" w14:textId="77777777" w:rsidR="00DD317E" w:rsidRDefault="00DD317E" w:rsidP="00D41963">
            <w:pPr>
              <w:spacing w:before="0"/>
              <w:jc w:val="left"/>
            </w:pPr>
            <w:r>
              <w:t xml:space="preserve">County borders </w:t>
            </w:r>
          </w:p>
          <w:p w14:paraId="23B0B460" w14:textId="77777777" w:rsidR="00DD317E" w:rsidRDefault="00DD317E" w:rsidP="00D41963">
            <w:pPr>
              <w:spacing w:before="0"/>
              <w:jc w:val="left"/>
            </w:pPr>
            <w:r>
              <w:lastRenderedPageBreak/>
              <w:t xml:space="preserve">Drill hole temperature </w:t>
            </w:r>
          </w:p>
          <w:p w14:paraId="23B0B461" w14:textId="77777777" w:rsidR="00DD317E" w:rsidRDefault="00DD317E" w:rsidP="00D41963">
            <w:pPr>
              <w:spacing w:before="0"/>
              <w:jc w:val="left"/>
            </w:pPr>
            <w:r>
              <w:t xml:space="preserve">Electrical resistivity </w:t>
            </w:r>
          </w:p>
          <w:p w14:paraId="23B0B462" w14:textId="77777777" w:rsidR="00DD317E" w:rsidRDefault="00DD317E" w:rsidP="00D41963">
            <w:pPr>
              <w:spacing w:before="0"/>
              <w:jc w:val="left"/>
            </w:pPr>
            <w:r>
              <w:t xml:space="preserve">Enhanced geothermal systems </w:t>
            </w:r>
          </w:p>
          <w:p w14:paraId="23B0B463" w14:textId="77777777" w:rsidR="00DD317E" w:rsidRDefault="00DD317E" w:rsidP="00D41963">
            <w:pPr>
              <w:spacing w:before="0"/>
              <w:jc w:val="left"/>
            </w:pPr>
            <w:r>
              <w:t xml:space="preserve">Financial investments in geothermal exploration </w:t>
            </w:r>
          </w:p>
          <w:p w14:paraId="23B0B464" w14:textId="77777777" w:rsidR="00DD317E" w:rsidRDefault="00DD317E" w:rsidP="00D41963">
            <w:pPr>
              <w:spacing w:before="0"/>
              <w:jc w:val="left"/>
            </w:pPr>
            <w:r>
              <w:t xml:space="preserve">Fluid composition of spring </w:t>
            </w:r>
          </w:p>
          <w:p w14:paraId="23B0B465" w14:textId="77777777" w:rsidR="00DD317E" w:rsidRDefault="00DD317E" w:rsidP="00D41963">
            <w:pPr>
              <w:spacing w:before="0"/>
              <w:jc w:val="left"/>
            </w:pPr>
            <w:r>
              <w:t xml:space="preserve">Fluid composition of well water </w:t>
            </w:r>
          </w:p>
          <w:p w14:paraId="23B0B466" w14:textId="77777777" w:rsidR="00DD317E" w:rsidRDefault="00DD317E" w:rsidP="00D41963">
            <w:pPr>
              <w:spacing w:before="0"/>
              <w:jc w:val="left"/>
            </w:pPr>
            <w:r>
              <w:t xml:space="preserve">Fluid inclusion data </w:t>
            </w:r>
          </w:p>
          <w:p w14:paraId="23B0B467" w14:textId="77777777" w:rsidR="00DD317E" w:rsidRDefault="00DD317E" w:rsidP="00D41963">
            <w:pPr>
              <w:spacing w:before="0"/>
              <w:jc w:val="left"/>
            </w:pPr>
            <w:r>
              <w:t xml:space="preserve">Fractures </w:t>
            </w:r>
          </w:p>
          <w:p w14:paraId="23B0B468" w14:textId="77777777" w:rsidR="00DD317E" w:rsidRDefault="00DD317E" w:rsidP="00D41963">
            <w:pPr>
              <w:spacing w:before="0"/>
              <w:jc w:val="left"/>
            </w:pPr>
            <w:r>
              <w:t xml:space="preserve">Fumeroles </w:t>
            </w:r>
          </w:p>
          <w:p w14:paraId="23B0B469" w14:textId="77777777" w:rsidR="00DD317E" w:rsidRDefault="00DD317E" w:rsidP="00D41963">
            <w:pPr>
              <w:spacing w:before="0"/>
              <w:jc w:val="left"/>
            </w:pPr>
            <w:r>
              <w:t xml:space="preserve">Gamma ray </w:t>
            </w:r>
          </w:p>
          <w:p w14:paraId="23B0B46A" w14:textId="77777777" w:rsidR="00DD317E" w:rsidRDefault="00DD317E" w:rsidP="00D41963">
            <w:pPr>
              <w:spacing w:before="0"/>
              <w:jc w:val="left"/>
            </w:pPr>
            <w:r>
              <w:t xml:space="preserve">Gas sample </w:t>
            </w:r>
          </w:p>
          <w:p w14:paraId="23B0B46B" w14:textId="77777777" w:rsidR="00DD317E" w:rsidRDefault="00DD317E" w:rsidP="00D41963">
            <w:pPr>
              <w:spacing w:before="0"/>
              <w:jc w:val="left"/>
            </w:pPr>
            <w:r>
              <w:t xml:space="preserve">Geothermal permit data </w:t>
            </w:r>
          </w:p>
          <w:p w14:paraId="23B0B46C" w14:textId="77777777" w:rsidR="00DD317E" w:rsidRDefault="00DD317E" w:rsidP="00D41963">
            <w:pPr>
              <w:spacing w:before="0"/>
              <w:jc w:val="left"/>
            </w:pPr>
            <w:r>
              <w:t xml:space="preserve">Geothermometers </w:t>
            </w:r>
          </w:p>
          <w:p w14:paraId="23B0B46D" w14:textId="77777777" w:rsidR="00DD317E" w:rsidRDefault="00DD317E" w:rsidP="00D41963">
            <w:pPr>
              <w:spacing w:before="0"/>
              <w:jc w:val="left"/>
            </w:pPr>
            <w:r>
              <w:t xml:space="preserve">Gravity </w:t>
            </w:r>
          </w:p>
          <w:p w14:paraId="23B0B46E" w14:textId="77777777" w:rsidR="00DD317E" w:rsidRDefault="00DD317E" w:rsidP="00D41963">
            <w:pPr>
              <w:spacing w:before="0"/>
              <w:jc w:val="left"/>
            </w:pPr>
            <w:r>
              <w:t xml:space="preserve">Heat capacity of rock </w:t>
            </w:r>
          </w:p>
          <w:p w14:paraId="23B0B46F" w14:textId="77777777" w:rsidR="00DD317E" w:rsidRDefault="00DD317E" w:rsidP="00D41963">
            <w:pPr>
              <w:spacing w:before="0"/>
              <w:jc w:val="left"/>
            </w:pPr>
            <w:r>
              <w:t xml:space="preserve">Heat flow </w:t>
            </w:r>
          </w:p>
          <w:p w14:paraId="23B0B470" w14:textId="77777777" w:rsidR="00DD317E" w:rsidRDefault="00DD317E" w:rsidP="00D41963">
            <w:pPr>
              <w:spacing w:before="0"/>
              <w:jc w:val="left"/>
            </w:pPr>
            <w:r>
              <w:t xml:space="preserve">Hot spring locations </w:t>
            </w:r>
          </w:p>
          <w:p w14:paraId="23B0B471" w14:textId="77777777" w:rsidR="00DD317E" w:rsidRDefault="00DD317E" w:rsidP="00D41963">
            <w:pPr>
              <w:spacing w:before="0"/>
              <w:jc w:val="left"/>
            </w:pPr>
            <w:r>
              <w:t xml:space="preserve">Hydrothermal alteration </w:t>
            </w:r>
          </w:p>
          <w:p w14:paraId="23B0B472" w14:textId="77777777" w:rsidR="00DD317E" w:rsidRDefault="00DD317E" w:rsidP="00D41963">
            <w:pPr>
              <w:spacing w:before="0"/>
              <w:jc w:val="left"/>
            </w:pPr>
            <w:r>
              <w:t xml:space="preserve">Hydrothermal eruptions </w:t>
            </w:r>
          </w:p>
          <w:p w14:paraId="23B0B473" w14:textId="77777777" w:rsidR="00DD317E" w:rsidRDefault="00DD317E" w:rsidP="00D41963">
            <w:pPr>
              <w:spacing w:before="0"/>
              <w:jc w:val="left"/>
            </w:pPr>
            <w:r>
              <w:t xml:space="preserve">Leases </w:t>
            </w:r>
          </w:p>
          <w:p w14:paraId="23B0B474" w14:textId="77777777" w:rsidR="00DD317E" w:rsidRDefault="00DD317E" w:rsidP="00D41963">
            <w:pPr>
              <w:spacing w:before="0"/>
              <w:jc w:val="left"/>
            </w:pPr>
            <w:r>
              <w:t xml:space="preserve">Magnetic survey </w:t>
            </w:r>
          </w:p>
          <w:p w14:paraId="23B0B475" w14:textId="77777777" w:rsidR="00DD317E" w:rsidRDefault="00DD317E" w:rsidP="00D41963">
            <w:pPr>
              <w:spacing w:before="0"/>
              <w:jc w:val="left"/>
            </w:pPr>
            <w:r>
              <w:t xml:space="preserve">Micro earthquakes/ seismicity </w:t>
            </w:r>
          </w:p>
          <w:p w14:paraId="23B0B476" w14:textId="77777777" w:rsidR="00DD317E" w:rsidRDefault="00DD317E" w:rsidP="00D41963">
            <w:pPr>
              <w:spacing w:before="0"/>
              <w:jc w:val="left"/>
            </w:pPr>
            <w:r>
              <w:t xml:space="preserve">Mineral exploration wells </w:t>
            </w:r>
          </w:p>
          <w:p w14:paraId="23B0B477" w14:textId="77777777" w:rsidR="00DD317E" w:rsidRDefault="00DD317E" w:rsidP="00D41963">
            <w:pPr>
              <w:spacing w:before="0"/>
              <w:jc w:val="left"/>
            </w:pPr>
            <w:r>
              <w:t xml:space="preserve">Mineral rights </w:t>
            </w:r>
          </w:p>
          <w:p w14:paraId="23B0B478" w14:textId="77777777" w:rsidR="00DD317E" w:rsidRDefault="00DD317E" w:rsidP="00D41963">
            <w:pPr>
              <w:spacing w:before="0"/>
              <w:jc w:val="left"/>
            </w:pPr>
            <w:r>
              <w:t xml:space="preserve">MT surveys </w:t>
            </w:r>
          </w:p>
          <w:p w14:paraId="23B0B479" w14:textId="77777777" w:rsidR="00DD317E" w:rsidRDefault="00DD317E" w:rsidP="00D41963">
            <w:pPr>
              <w:spacing w:before="0"/>
              <w:jc w:val="left"/>
            </w:pPr>
            <w:r>
              <w:t xml:space="preserve">Mud pots </w:t>
            </w:r>
          </w:p>
          <w:p w14:paraId="23B0B47A" w14:textId="77777777" w:rsidR="00DD317E" w:rsidRDefault="00DD317E" w:rsidP="00D41963">
            <w:pPr>
              <w:spacing w:before="0"/>
              <w:jc w:val="left"/>
            </w:pPr>
            <w:r>
              <w:t xml:space="preserve">National parks </w:t>
            </w:r>
          </w:p>
          <w:p w14:paraId="23B0B47B" w14:textId="77777777" w:rsidR="00DD317E" w:rsidRDefault="00DD317E" w:rsidP="00D41963">
            <w:pPr>
              <w:spacing w:before="0"/>
              <w:jc w:val="left"/>
            </w:pPr>
            <w:r>
              <w:t xml:space="preserve">Permits issued </w:t>
            </w:r>
          </w:p>
          <w:p w14:paraId="23B0B47C" w14:textId="77777777" w:rsidR="00DD317E" w:rsidRDefault="00DD317E" w:rsidP="00D41963">
            <w:pPr>
              <w:spacing w:before="0"/>
              <w:jc w:val="left"/>
            </w:pPr>
            <w:r>
              <w:t xml:space="preserve">Permits requested </w:t>
            </w:r>
          </w:p>
          <w:p w14:paraId="23B0B47D" w14:textId="77777777" w:rsidR="00DD317E" w:rsidRDefault="00DD317E" w:rsidP="00D41963">
            <w:pPr>
              <w:spacing w:before="0"/>
              <w:jc w:val="left"/>
            </w:pPr>
            <w:r>
              <w:t xml:space="preserve">Power plants </w:t>
            </w:r>
          </w:p>
        </w:tc>
        <w:tc>
          <w:tcPr>
            <w:tcW w:w="4788" w:type="dxa"/>
          </w:tcPr>
          <w:p w14:paraId="23B0B47E" w14:textId="77777777" w:rsidR="00D41963" w:rsidRDefault="00D41963" w:rsidP="00D41963">
            <w:pPr>
              <w:spacing w:before="0"/>
            </w:pPr>
            <w:r>
              <w:lastRenderedPageBreak/>
              <w:t xml:space="preserve">Powerlines </w:t>
            </w:r>
          </w:p>
          <w:p w14:paraId="23B0B47F" w14:textId="77777777" w:rsidR="00D41963" w:rsidRDefault="00D41963" w:rsidP="00D41963">
            <w:pPr>
              <w:spacing w:before="0"/>
            </w:pPr>
            <w:r>
              <w:t xml:space="preserve">Production data </w:t>
            </w:r>
          </w:p>
          <w:p w14:paraId="23B0B480" w14:textId="77777777" w:rsidR="00D41963" w:rsidRDefault="00D41963" w:rsidP="00D41963">
            <w:pPr>
              <w:spacing w:before="0"/>
            </w:pPr>
            <w:r>
              <w:t xml:space="preserve">Proppants </w:t>
            </w:r>
          </w:p>
          <w:p w14:paraId="23B0B481" w14:textId="77777777" w:rsidR="00D41963" w:rsidRDefault="00D41963" w:rsidP="00D41963">
            <w:pPr>
              <w:spacing w:before="0"/>
            </w:pPr>
            <w:r>
              <w:t xml:space="preserve">Proximity to transmission lines </w:t>
            </w:r>
          </w:p>
          <w:p w14:paraId="23B0B482" w14:textId="77777777" w:rsidR="00D41963" w:rsidRDefault="00D41963" w:rsidP="00D41963">
            <w:pPr>
              <w:spacing w:before="0"/>
            </w:pPr>
            <w:r>
              <w:t xml:space="preserve">Radioactivity </w:t>
            </w:r>
          </w:p>
          <w:p w14:paraId="23B0B483" w14:textId="77777777" w:rsidR="00D41963" w:rsidRDefault="00D41963" w:rsidP="00D41963">
            <w:pPr>
              <w:spacing w:before="0"/>
            </w:pPr>
            <w:r>
              <w:t xml:space="preserve">Remote sensing data of soil chemistry </w:t>
            </w:r>
          </w:p>
          <w:p w14:paraId="23B0B484" w14:textId="77777777" w:rsidR="00D41963" w:rsidRDefault="00D41963" w:rsidP="00D41963">
            <w:pPr>
              <w:spacing w:before="0"/>
            </w:pPr>
            <w:r>
              <w:lastRenderedPageBreak/>
              <w:t xml:space="preserve">Roads </w:t>
            </w:r>
          </w:p>
          <w:p w14:paraId="23B0B485" w14:textId="77777777" w:rsidR="00D41963" w:rsidRDefault="00D41963" w:rsidP="00D41963">
            <w:pPr>
              <w:spacing w:before="0"/>
            </w:pPr>
            <w:r>
              <w:t xml:space="preserve">Rock density </w:t>
            </w:r>
          </w:p>
          <w:p w14:paraId="23B0B486" w14:textId="77777777" w:rsidR="00D41963" w:rsidRDefault="00D41963" w:rsidP="00D41963">
            <w:pPr>
              <w:spacing w:before="0"/>
            </w:pPr>
            <w:r>
              <w:t xml:space="preserve">Rock type </w:t>
            </w:r>
          </w:p>
          <w:p w14:paraId="23B0B487" w14:textId="77777777" w:rsidR="00D41963" w:rsidRDefault="00D41963" w:rsidP="00D41963">
            <w:pPr>
              <w:spacing w:before="0"/>
            </w:pPr>
            <w:r>
              <w:t xml:space="preserve">Sage grouse habitat </w:t>
            </w:r>
          </w:p>
          <w:p w14:paraId="23B0B488" w14:textId="77777777" w:rsidR="00D41963" w:rsidRDefault="00D41963" w:rsidP="00D41963">
            <w:pPr>
              <w:spacing w:before="0"/>
            </w:pPr>
            <w:r>
              <w:t xml:space="preserve">Satellite images </w:t>
            </w:r>
          </w:p>
          <w:p w14:paraId="23B0B489" w14:textId="77777777" w:rsidR="00D41963" w:rsidRDefault="00D41963" w:rsidP="00D41963">
            <w:pPr>
              <w:spacing w:before="0"/>
            </w:pPr>
            <w:r>
              <w:t xml:space="preserve">Scaling </w:t>
            </w:r>
          </w:p>
          <w:p w14:paraId="23B0B48A" w14:textId="77777777" w:rsidR="00D41963" w:rsidRDefault="00D41963" w:rsidP="00D41963">
            <w:pPr>
              <w:spacing w:before="0"/>
            </w:pPr>
            <w:r>
              <w:t xml:space="preserve">Seismic activity </w:t>
            </w:r>
          </w:p>
          <w:p w14:paraId="23B0B48B" w14:textId="77777777" w:rsidR="00D41963" w:rsidRDefault="00D41963" w:rsidP="00D41963">
            <w:pPr>
              <w:spacing w:before="0"/>
            </w:pPr>
            <w:r>
              <w:t xml:space="preserve">Seismogenic folds </w:t>
            </w:r>
          </w:p>
          <w:p w14:paraId="23B0B48C" w14:textId="77777777" w:rsidR="00D41963" w:rsidRDefault="00D41963" w:rsidP="00D41963">
            <w:pPr>
              <w:spacing w:before="0"/>
            </w:pPr>
            <w:r>
              <w:t xml:space="preserve">Soil gas chemistry </w:t>
            </w:r>
          </w:p>
          <w:p w14:paraId="23B0B48D" w14:textId="77777777" w:rsidR="00D41963" w:rsidRDefault="00D41963" w:rsidP="00D41963">
            <w:pPr>
              <w:spacing w:before="0"/>
            </w:pPr>
            <w:r>
              <w:t xml:space="preserve">Soil samples </w:t>
            </w:r>
          </w:p>
          <w:p w14:paraId="23B0B48E" w14:textId="77777777" w:rsidR="00D41963" w:rsidRDefault="00D41963" w:rsidP="00D41963">
            <w:pPr>
              <w:spacing w:before="0"/>
            </w:pPr>
            <w:r>
              <w:t xml:space="preserve">State borders </w:t>
            </w:r>
          </w:p>
          <w:p w14:paraId="23B0B48F" w14:textId="77777777" w:rsidR="00D41963" w:rsidRPr="00C17790" w:rsidRDefault="00D41963" w:rsidP="00D41963">
            <w:pPr>
              <w:spacing w:before="0"/>
              <w:rPr>
                <w:lang w:val="fr-FR"/>
              </w:rPr>
            </w:pPr>
            <w:r w:rsidRPr="00C17790">
              <w:rPr>
                <w:lang w:val="fr-FR"/>
              </w:rPr>
              <w:t xml:space="preserve">Surface expressions </w:t>
            </w:r>
          </w:p>
          <w:p w14:paraId="23B0B490" w14:textId="77777777" w:rsidR="00D41963" w:rsidRPr="00C17790" w:rsidRDefault="00D41963" w:rsidP="00D41963">
            <w:pPr>
              <w:spacing w:before="0"/>
              <w:rPr>
                <w:lang w:val="fr-FR"/>
              </w:rPr>
            </w:pPr>
            <w:r w:rsidRPr="00C17790">
              <w:rPr>
                <w:lang w:val="fr-FR"/>
              </w:rPr>
              <w:t xml:space="preserve">Surface geological map </w:t>
            </w:r>
          </w:p>
          <w:p w14:paraId="23B0B491" w14:textId="77777777" w:rsidR="00D41963" w:rsidRPr="00C17790" w:rsidRDefault="00D41963" w:rsidP="00D41963">
            <w:pPr>
              <w:spacing w:before="0"/>
              <w:rPr>
                <w:lang w:val="fr-FR"/>
              </w:rPr>
            </w:pPr>
            <w:r w:rsidRPr="00C17790">
              <w:rPr>
                <w:lang w:val="fr-FR"/>
              </w:rPr>
              <w:t xml:space="preserve">Surface manifestations </w:t>
            </w:r>
          </w:p>
          <w:p w14:paraId="23B0B492" w14:textId="77777777" w:rsidR="00D41963" w:rsidRDefault="00D41963" w:rsidP="00D41963">
            <w:pPr>
              <w:spacing w:before="0"/>
            </w:pPr>
            <w:r>
              <w:t xml:space="preserve">Temperatue of surface manifestation </w:t>
            </w:r>
          </w:p>
          <w:p w14:paraId="23B0B493" w14:textId="77777777" w:rsidR="00D41963" w:rsidRDefault="00D41963" w:rsidP="00D41963">
            <w:pPr>
              <w:spacing w:before="0"/>
            </w:pPr>
            <w:r>
              <w:t xml:space="preserve">Temperature gradient map </w:t>
            </w:r>
          </w:p>
          <w:p w14:paraId="23B0B494" w14:textId="77777777" w:rsidR="00D41963" w:rsidRDefault="00D41963" w:rsidP="00D41963">
            <w:pPr>
              <w:spacing w:before="0"/>
            </w:pPr>
            <w:r>
              <w:t xml:space="preserve">Thin-section analyses </w:t>
            </w:r>
          </w:p>
          <w:p w14:paraId="23B0B495" w14:textId="77777777" w:rsidR="00D41963" w:rsidRDefault="00D41963" w:rsidP="00D41963">
            <w:pPr>
              <w:spacing w:before="0"/>
            </w:pPr>
            <w:r>
              <w:t xml:space="preserve">Tracers </w:t>
            </w:r>
          </w:p>
          <w:p w14:paraId="23B0B496" w14:textId="77777777" w:rsidR="00D41963" w:rsidRDefault="00D41963" w:rsidP="00D41963">
            <w:pPr>
              <w:spacing w:before="0"/>
            </w:pPr>
            <w:r>
              <w:t xml:space="preserve">Transmission lines </w:t>
            </w:r>
          </w:p>
          <w:p w14:paraId="23B0B497" w14:textId="77777777" w:rsidR="00D41963" w:rsidRDefault="00D41963" w:rsidP="00D41963">
            <w:pPr>
              <w:spacing w:before="0"/>
            </w:pPr>
            <w:r>
              <w:t xml:space="preserve">Vegetation </w:t>
            </w:r>
          </w:p>
          <w:p w14:paraId="23B0B498" w14:textId="77777777" w:rsidR="00D41963" w:rsidRDefault="00D41963" w:rsidP="00D41963">
            <w:pPr>
              <w:spacing w:before="0"/>
            </w:pPr>
            <w:r>
              <w:t xml:space="preserve">Volcanic activity </w:t>
            </w:r>
          </w:p>
          <w:p w14:paraId="23B0B499" w14:textId="77777777" w:rsidR="00D41963" w:rsidRDefault="00D41963" w:rsidP="00D41963">
            <w:pPr>
              <w:spacing w:before="0"/>
            </w:pPr>
            <w:r>
              <w:t xml:space="preserve">Volcanoes </w:t>
            </w:r>
          </w:p>
          <w:p w14:paraId="23B0B49A" w14:textId="77777777" w:rsidR="00D41963" w:rsidRDefault="00D41963" w:rsidP="00D41963">
            <w:pPr>
              <w:spacing w:before="0"/>
            </w:pPr>
            <w:r>
              <w:t xml:space="preserve">Water availability </w:t>
            </w:r>
          </w:p>
          <w:p w14:paraId="23B0B49B" w14:textId="77777777" w:rsidR="00D41963" w:rsidRDefault="00D41963" w:rsidP="00D41963">
            <w:pPr>
              <w:spacing w:before="0"/>
            </w:pPr>
            <w:r>
              <w:t xml:space="preserve">Water rights </w:t>
            </w:r>
          </w:p>
          <w:p w14:paraId="23B0B49C" w14:textId="77777777" w:rsidR="00D41963" w:rsidRDefault="00D41963" w:rsidP="00D41963">
            <w:pPr>
              <w:spacing w:before="0"/>
            </w:pPr>
            <w:r>
              <w:t xml:space="preserve">Water wells </w:t>
            </w:r>
          </w:p>
          <w:p w14:paraId="23B0B49D" w14:textId="77777777" w:rsidR="00D41963" w:rsidRDefault="00D41963" w:rsidP="00D41963">
            <w:pPr>
              <w:spacing w:before="0"/>
            </w:pPr>
            <w:r>
              <w:t xml:space="preserve">Well casing </w:t>
            </w:r>
          </w:p>
          <w:p w14:paraId="23B0B49E" w14:textId="77777777" w:rsidR="00D41963" w:rsidRDefault="00D41963" w:rsidP="00D41963">
            <w:pPr>
              <w:spacing w:before="0"/>
            </w:pPr>
            <w:r>
              <w:t xml:space="preserve">Well logs </w:t>
            </w:r>
          </w:p>
          <w:p w14:paraId="23B0B49F" w14:textId="77777777" w:rsidR="00D41963" w:rsidRDefault="00D41963" w:rsidP="00D41963">
            <w:pPr>
              <w:spacing w:before="0"/>
            </w:pPr>
            <w:r>
              <w:t xml:space="preserve">Who owns the land </w:t>
            </w:r>
          </w:p>
          <w:p w14:paraId="23B0B4A0" w14:textId="77777777" w:rsidR="00D41963" w:rsidRDefault="00D41963" w:rsidP="00D41963">
            <w:pPr>
              <w:spacing w:before="0"/>
            </w:pPr>
            <w:r>
              <w:t xml:space="preserve">Wilderness area </w:t>
            </w:r>
          </w:p>
          <w:p w14:paraId="23B0B4A1" w14:textId="77777777" w:rsidR="00D41963" w:rsidRDefault="00D41963" w:rsidP="00D41963">
            <w:pPr>
              <w:spacing w:before="0"/>
            </w:pPr>
            <w:r>
              <w:t xml:space="preserve">Zoning information </w:t>
            </w:r>
          </w:p>
          <w:p w14:paraId="23B0B4A2" w14:textId="77777777" w:rsidR="00DD317E" w:rsidRDefault="00DD317E" w:rsidP="005F4B66"/>
        </w:tc>
      </w:tr>
    </w:tbl>
    <w:p w14:paraId="23B0B4A4" w14:textId="77777777" w:rsidR="00DD317E" w:rsidRDefault="00DD317E" w:rsidP="003B4698"/>
    <w:p w14:paraId="23B0B4A5" w14:textId="77777777" w:rsidR="00F26B0E" w:rsidRDefault="00F26B0E" w:rsidP="003B4698">
      <w:r>
        <w:t xml:space="preserve">The survey made it also clear that “Overlaying” is a crucial feature for the NGDS user interface: It must be possible to overlay datasets on top of a geographic map thus allowing the end user to “triangulate” regions that are of specific interest. In the following we list data that the NGDS </w:t>
      </w:r>
      <w:r w:rsidR="00221C2B">
        <w:t>WebApp</w:t>
      </w:r>
      <w:r>
        <w:t xml:space="preserve"> must be able to overlay</w:t>
      </w:r>
      <w:r w:rsidR="00DB1F9A">
        <w:t xml:space="preserve"> during map-based searches</w:t>
      </w:r>
      <w:r>
        <w:t>:</w:t>
      </w:r>
    </w:p>
    <w:p w14:paraId="23B0B4A6" w14:textId="77777777" w:rsidR="003D1A3A" w:rsidRPr="00505632" w:rsidRDefault="003D1A3A" w:rsidP="00377EE0">
      <w:pPr>
        <w:numPr>
          <w:ilvl w:val="0"/>
          <w:numId w:val="16"/>
        </w:numPr>
      </w:pPr>
      <w:r w:rsidRPr="00505632">
        <w:rPr>
          <w:b/>
          <w:bCs/>
        </w:rPr>
        <w:t xml:space="preserve">Geographical – </w:t>
      </w:r>
      <w:r w:rsidRPr="00505632">
        <w:t>coordinates for the area.</w:t>
      </w:r>
    </w:p>
    <w:p w14:paraId="23B0B4A7" w14:textId="77777777" w:rsidR="003D1A3A" w:rsidRPr="00505632" w:rsidRDefault="003D1A3A" w:rsidP="00377EE0">
      <w:pPr>
        <w:numPr>
          <w:ilvl w:val="0"/>
          <w:numId w:val="16"/>
        </w:numPr>
      </w:pPr>
      <w:r w:rsidRPr="00505632">
        <w:rPr>
          <w:b/>
          <w:bCs/>
        </w:rPr>
        <w:t>Geologica</w:t>
      </w:r>
      <w:r w:rsidRPr="00505632">
        <w:t xml:space="preserve">l – rock type, mineral, seismic activity, surface expressions, heat capacity of rock, rock density </w:t>
      </w:r>
    </w:p>
    <w:p w14:paraId="23B0B4A8" w14:textId="77777777" w:rsidR="003D1A3A" w:rsidRPr="00505632" w:rsidRDefault="003D1A3A" w:rsidP="00377EE0">
      <w:pPr>
        <w:numPr>
          <w:ilvl w:val="0"/>
          <w:numId w:val="16"/>
        </w:numPr>
      </w:pPr>
      <w:r w:rsidRPr="00505632">
        <w:rPr>
          <w:b/>
          <w:bCs/>
        </w:rPr>
        <w:t>Geochemical</w:t>
      </w:r>
      <w:r w:rsidRPr="00505632">
        <w:t xml:space="preserve"> – soil samples, </w:t>
      </w:r>
    </w:p>
    <w:p w14:paraId="23B0B4A9" w14:textId="77777777" w:rsidR="003D1A3A" w:rsidRPr="00505632" w:rsidRDefault="003D1A3A" w:rsidP="00377EE0">
      <w:pPr>
        <w:numPr>
          <w:ilvl w:val="0"/>
          <w:numId w:val="16"/>
        </w:numPr>
      </w:pPr>
      <w:r w:rsidRPr="00505632">
        <w:rPr>
          <w:b/>
          <w:bCs/>
        </w:rPr>
        <w:t>Geophysical</w:t>
      </w:r>
      <w:r w:rsidRPr="00505632">
        <w:t xml:space="preserve"> – gravity, mineral mapping, electrical resistivity, geophysical surveys.</w:t>
      </w:r>
    </w:p>
    <w:p w14:paraId="23B0B4AA" w14:textId="77777777" w:rsidR="003D1A3A" w:rsidRPr="00505632" w:rsidRDefault="003D1A3A" w:rsidP="00377EE0">
      <w:pPr>
        <w:numPr>
          <w:ilvl w:val="0"/>
          <w:numId w:val="16"/>
        </w:numPr>
      </w:pPr>
      <w:r w:rsidRPr="00505632">
        <w:rPr>
          <w:b/>
          <w:bCs/>
        </w:rPr>
        <w:t xml:space="preserve">Well / Drilling data </w:t>
      </w:r>
      <w:r w:rsidRPr="00505632">
        <w:t xml:space="preserve">– wells, well log temperature, lithology, resistivity, radio activity,  gamma ray, who drilled, when, how deep, results, current status, logs, samples, related documents, publications </w:t>
      </w:r>
    </w:p>
    <w:p w14:paraId="23B0B4AB" w14:textId="77777777" w:rsidR="00505632" w:rsidRDefault="003D1A3A" w:rsidP="00377EE0">
      <w:pPr>
        <w:numPr>
          <w:ilvl w:val="0"/>
          <w:numId w:val="16"/>
        </w:numPr>
      </w:pPr>
      <w:r w:rsidRPr="00505632">
        <w:rPr>
          <w:b/>
          <w:bCs/>
        </w:rPr>
        <w:lastRenderedPageBreak/>
        <w:t xml:space="preserve">Land status </w:t>
      </w:r>
      <w:r w:rsidRPr="00505632">
        <w:t>– who owns the land, zoning, mineral and water rights, permitting, near transmission line</w:t>
      </w:r>
      <w:r w:rsidR="007D7EE3">
        <w:t>s proximity, water availability</w:t>
      </w:r>
    </w:p>
    <w:p w14:paraId="23B0B4AC" w14:textId="77777777" w:rsidR="00BD5298" w:rsidRDefault="00C17790" w:rsidP="000A2349">
      <w:pPr>
        <w:pStyle w:val="Heading1"/>
      </w:pPr>
      <w:bookmarkStart w:id="38" w:name="_Toc339446654"/>
      <w:r>
        <w:t>User Communities and Roles</w:t>
      </w:r>
      <w:bookmarkEnd w:id="38"/>
    </w:p>
    <w:p w14:paraId="23B0B4AD" w14:textId="77777777" w:rsidR="00BB1032" w:rsidRDefault="00BD5298" w:rsidP="00BD5298">
      <w:pPr>
        <w:rPr>
          <w:lang w:eastAsia="zh-CN"/>
        </w:rPr>
      </w:pPr>
      <w:r>
        <w:rPr>
          <w:rFonts w:hint="eastAsia"/>
          <w:lang w:eastAsia="zh-CN"/>
        </w:rPr>
        <w:t xml:space="preserve">A variety of user groups can potentially interact and use the NGDS system. In addition to the three main target user groups </w:t>
      </w:r>
      <w:r>
        <w:rPr>
          <w:lang w:eastAsia="zh-CN"/>
        </w:rPr>
        <w:t>(</w:t>
      </w:r>
      <w:r>
        <w:rPr>
          <w:rFonts w:hint="eastAsia"/>
          <w:lang w:eastAsia="zh-CN"/>
        </w:rPr>
        <w:t>defined in the System Vision</w:t>
      </w:r>
      <w:r>
        <w:rPr>
          <w:lang w:eastAsia="zh-CN"/>
        </w:rPr>
        <w:t xml:space="preserve"> </w:t>
      </w:r>
      <w:r>
        <w:rPr>
          <w:rFonts w:hint="eastAsia"/>
          <w:lang w:eastAsia="zh-CN"/>
        </w:rPr>
        <w:t>document</w:t>
      </w:r>
      <w:r>
        <w:rPr>
          <w:lang w:eastAsia="zh-CN"/>
        </w:rPr>
        <w:t>, see /P01/)</w:t>
      </w:r>
      <w:r>
        <w:rPr>
          <w:rFonts w:hint="eastAsia"/>
          <w:lang w:eastAsia="zh-CN"/>
        </w:rPr>
        <w:t>, we also include Administrator</w:t>
      </w:r>
      <w:r w:rsidR="002A0AA4">
        <w:rPr>
          <w:lang w:eastAsia="zh-CN"/>
        </w:rPr>
        <w:t>s</w:t>
      </w:r>
      <w:r>
        <w:rPr>
          <w:rFonts w:hint="eastAsia"/>
          <w:lang w:eastAsia="zh-CN"/>
        </w:rPr>
        <w:t xml:space="preserve"> </w:t>
      </w:r>
      <w:r>
        <w:t xml:space="preserve">who </w:t>
      </w:r>
      <w:r w:rsidR="002A0AA4">
        <w:t>are</w:t>
      </w:r>
      <w:r>
        <w:t xml:space="preserve"> responsible for maintenance of the searchable catalog and entry-point web-application, as well coordinating management of system-wide standards and protocols. </w:t>
      </w:r>
      <w:r>
        <w:rPr>
          <w:rFonts w:hint="eastAsia"/>
          <w:lang w:eastAsia="zh-CN"/>
        </w:rPr>
        <w:t>Various user groups or roles and their relationships are illustrated in</w:t>
      </w:r>
      <w:r w:rsidRPr="005166EB">
        <w:rPr>
          <w:rFonts w:hint="eastAsia"/>
          <w:lang w:eastAsia="zh-CN"/>
        </w:rPr>
        <w:t xml:space="preserve"> </w:t>
      </w:r>
      <w:r w:rsidR="00941F93">
        <w:rPr>
          <w:lang w:eastAsia="zh-CN"/>
        </w:rPr>
        <w:fldChar w:fldCharType="begin"/>
      </w:r>
      <w:r w:rsidR="00BB1032">
        <w:rPr>
          <w:lang w:eastAsia="zh-CN"/>
        </w:rPr>
        <w:instrText xml:space="preserve"> </w:instrText>
      </w:r>
      <w:r w:rsidR="00BB1032">
        <w:rPr>
          <w:rFonts w:hint="eastAsia"/>
          <w:lang w:eastAsia="zh-CN"/>
        </w:rPr>
        <w:instrText>REF _Ref339271306 \h</w:instrText>
      </w:r>
      <w:r w:rsidR="00BB1032">
        <w:rPr>
          <w:lang w:eastAsia="zh-CN"/>
        </w:rPr>
        <w:instrText xml:space="preserve"> </w:instrText>
      </w:r>
      <w:r w:rsidR="00941F93">
        <w:rPr>
          <w:lang w:eastAsia="zh-CN"/>
        </w:rPr>
      </w:r>
      <w:r w:rsidR="00941F93">
        <w:rPr>
          <w:lang w:eastAsia="zh-CN"/>
        </w:rPr>
        <w:fldChar w:fldCharType="separate"/>
      </w:r>
      <w:r w:rsidR="00575885" w:rsidRPr="0022581C">
        <w:t xml:space="preserve">Figure </w:t>
      </w:r>
      <w:r w:rsidR="00575885">
        <w:rPr>
          <w:noProof/>
        </w:rPr>
        <w:t>2</w:t>
      </w:r>
      <w:r w:rsidR="00941F93">
        <w:rPr>
          <w:lang w:eastAsia="zh-CN"/>
        </w:rPr>
        <w:fldChar w:fldCharType="end"/>
      </w:r>
      <w:r w:rsidR="00BB1032">
        <w:rPr>
          <w:lang w:eastAsia="zh-CN"/>
        </w:rPr>
        <w:t>.</w:t>
      </w:r>
    </w:p>
    <w:p w14:paraId="23B0B4AE" w14:textId="77777777" w:rsidR="00BD5298" w:rsidRPr="009A0AD1" w:rsidRDefault="00BD5298" w:rsidP="00BD5298">
      <w:r>
        <w:t xml:space="preserve">In </w:t>
      </w:r>
      <w:r w:rsidR="00941F93">
        <w:rPr>
          <w:lang w:eastAsia="zh-CN"/>
        </w:rPr>
        <w:fldChar w:fldCharType="begin"/>
      </w:r>
      <w:r w:rsidR="002A0AA4">
        <w:rPr>
          <w:lang w:eastAsia="zh-CN"/>
        </w:rPr>
        <w:instrText xml:space="preserve"> </w:instrText>
      </w:r>
      <w:r w:rsidR="002A0AA4">
        <w:rPr>
          <w:rFonts w:hint="eastAsia"/>
          <w:lang w:eastAsia="zh-CN"/>
        </w:rPr>
        <w:instrText>REF _Ref339271306 \h</w:instrText>
      </w:r>
      <w:r w:rsidR="002A0AA4">
        <w:rPr>
          <w:lang w:eastAsia="zh-CN"/>
        </w:rPr>
        <w:instrText xml:space="preserve"> </w:instrText>
      </w:r>
      <w:r w:rsidR="00941F93">
        <w:rPr>
          <w:lang w:eastAsia="zh-CN"/>
        </w:rPr>
      </w:r>
      <w:r w:rsidR="00941F93">
        <w:rPr>
          <w:lang w:eastAsia="zh-CN"/>
        </w:rPr>
        <w:fldChar w:fldCharType="separate"/>
      </w:r>
      <w:r w:rsidR="002A0AA4" w:rsidRPr="0022581C">
        <w:t xml:space="preserve">Figure </w:t>
      </w:r>
      <w:r w:rsidR="002A0AA4">
        <w:rPr>
          <w:noProof/>
        </w:rPr>
        <w:t>2</w:t>
      </w:r>
      <w:r w:rsidR="00941F93">
        <w:rPr>
          <w:lang w:eastAsia="zh-CN"/>
        </w:rPr>
        <w:fldChar w:fldCharType="end"/>
      </w:r>
      <w:r w:rsidR="002A0AA4">
        <w:rPr>
          <w:lang w:eastAsia="zh-CN"/>
        </w:rPr>
        <w:t xml:space="preserve"> </w:t>
      </w:r>
      <w:r>
        <w:t xml:space="preserve">we </w:t>
      </w:r>
      <w:r w:rsidR="002A0AA4">
        <w:t xml:space="preserve">also </w:t>
      </w:r>
      <w:r>
        <w:t xml:space="preserve">outline the three main target user communities </w:t>
      </w:r>
      <w:r>
        <w:rPr>
          <w:lang w:eastAsia="zh-CN"/>
        </w:rPr>
        <w:t>– Data Provider, Software Developer, and End User</w:t>
      </w:r>
      <w:r w:rsidR="002A0AA4">
        <w:rPr>
          <w:lang w:eastAsia="zh-CN"/>
        </w:rPr>
        <w:t>.</w:t>
      </w:r>
      <w:r>
        <w:rPr>
          <w:lang w:eastAsia="zh-CN"/>
        </w:rPr>
        <w:t xml:space="preserve"> </w:t>
      </w:r>
      <w:r>
        <w:t>These communities are discussed in general terms, with more detailed descriptions of their respective use cases outlined in the next section.</w:t>
      </w:r>
    </w:p>
    <w:p w14:paraId="23B0B4AF" w14:textId="77777777" w:rsidR="00BD5298" w:rsidRDefault="00BD5298" w:rsidP="00BD5298">
      <w:pPr>
        <w:rPr>
          <w:lang w:eastAsia="zh-CN"/>
        </w:rPr>
      </w:pPr>
    </w:p>
    <w:p w14:paraId="23B0B4B0" w14:textId="77777777" w:rsidR="00BD5298" w:rsidRPr="0022581C" w:rsidRDefault="00221C2B" w:rsidP="00BB1032">
      <w:pPr>
        <w:keepNext/>
        <w:jc w:val="center"/>
      </w:pPr>
      <w:r>
        <w:rPr>
          <w:noProof/>
        </w:rPr>
        <w:drawing>
          <wp:inline distT="0" distB="0" distL="0" distR="0" wp14:anchorId="23B0C828" wp14:editId="23B0C829">
            <wp:extent cx="5943600" cy="3536813"/>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943600" cy="3536813"/>
                    </a:xfrm>
                    <a:prstGeom prst="rect">
                      <a:avLst/>
                    </a:prstGeom>
                    <a:noFill/>
                    <a:ln w="9525">
                      <a:noFill/>
                      <a:miter lim="800000"/>
                      <a:headEnd/>
                      <a:tailEnd/>
                    </a:ln>
                  </pic:spPr>
                </pic:pic>
              </a:graphicData>
            </a:graphic>
          </wp:inline>
        </w:drawing>
      </w:r>
    </w:p>
    <w:p w14:paraId="23B0B4B1" w14:textId="77777777" w:rsidR="00BD5298" w:rsidRDefault="00BD5298" w:rsidP="00BB1032">
      <w:pPr>
        <w:pStyle w:val="Caption"/>
        <w:outlineLvl w:val="0"/>
        <w:rPr>
          <w:lang w:eastAsia="zh-CN"/>
        </w:rPr>
      </w:pPr>
      <w:bookmarkStart w:id="39" w:name="_Ref339271306"/>
      <w:bookmarkStart w:id="40" w:name="_Toc339282980"/>
      <w:bookmarkStart w:id="41" w:name="_Toc339446655"/>
      <w:r w:rsidRPr="0022581C">
        <w:t xml:space="preserve">Figure </w:t>
      </w:r>
      <w:fldSimple w:instr=" SEQ Figure \* ARABIC ">
        <w:r w:rsidR="00575885">
          <w:rPr>
            <w:noProof/>
          </w:rPr>
          <w:t>2</w:t>
        </w:r>
      </w:fldSimple>
      <w:bookmarkEnd w:id="39"/>
      <w:r w:rsidRPr="0022581C">
        <w:t xml:space="preserve"> Main user roles and their relationships</w:t>
      </w:r>
      <w:bookmarkEnd w:id="40"/>
      <w:bookmarkEnd w:id="41"/>
    </w:p>
    <w:p w14:paraId="23B0B4B2" w14:textId="77777777" w:rsidR="00125B5B" w:rsidRPr="00E64F73" w:rsidRDefault="00125B5B" w:rsidP="00034B82">
      <w:r w:rsidRPr="00E64F73">
        <w:t xml:space="preserve">The National Geothermal Data System will be a network consisting of </w:t>
      </w:r>
      <w:r w:rsidR="002A0AA4">
        <w:t>four</w:t>
      </w:r>
      <w:r w:rsidRPr="00E64F73">
        <w:t xml:space="preserve"> linked communities: </w:t>
      </w:r>
    </w:p>
    <w:p w14:paraId="23B0B4B3" w14:textId="77777777" w:rsidR="00125B5B" w:rsidRPr="00E64F73" w:rsidRDefault="00125B5B" w:rsidP="00377EE0">
      <w:pPr>
        <w:pStyle w:val="ListParagraph"/>
        <w:numPr>
          <w:ilvl w:val="0"/>
          <w:numId w:val="12"/>
        </w:numPr>
        <w:rPr>
          <w:rFonts w:cs="Arial"/>
          <w:iCs/>
        </w:rPr>
      </w:pPr>
      <w:r w:rsidRPr="00E64F73">
        <w:rPr>
          <w:rFonts w:cs="Arial"/>
          <w:b/>
          <w:iCs/>
        </w:rPr>
        <w:t>Data providers</w:t>
      </w:r>
      <w:r w:rsidRPr="00E64F73">
        <w:rPr>
          <w:rFonts w:cs="Arial"/>
          <w:iCs/>
        </w:rPr>
        <w:t xml:space="preserve"> who will expose information to the system through standardized, internet-accessible interfaces and interchange formats</w:t>
      </w:r>
      <w:r w:rsidRPr="00E64F73">
        <w:rPr>
          <w:rFonts w:cs="Arial"/>
          <w:b/>
          <w:iCs/>
        </w:rPr>
        <w:t xml:space="preserve"> </w:t>
      </w:r>
    </w:p>
    <w:p w14:paraId="23B0B4B4" w14:textId="77777777" w:rsidR="00125B5B" w:rsidRDefault="00125B5B" w:rsidP="00377EE0">
      <w:pPr>
        <w:pStyle w:val="ListParagraph"/>
        <w:numPr>
          <w:ilvl w:val="0"/>
          <w:numId w:val="12"/>
        </w:numPr>
        <w:rPr>
          <w:rFonts w:cs="Arial"/>
          <w:iCs/>
        </w:rPr>
      </w:pPr>
      <w:commentRangeStart w:id="42"/>
      <w:del w:id="43" w:author="David Cuyler" w:date="2012-11-28T09:41:00Z">
        <w:r w:rsidRPr="00E64F73" w:rsidDel="009C3616">
          <w:rPr>
            <w:rFonts w:cs="Arial"/>
            <w:b/>
            <w:iCs/>
          </w:rPr>
          <w:delText>End-users</w:delText>
        </w:r>
        <w:commentRangeEnd w:id="42"/>
        <w:r w:rsidR="00BA56F7" w:rsidDel="009C3616">
          <w:rPr>
            <w:rStyle w:val="CommentReference"/>
          </w:rPr>
          <w:commentReference w:id="42"/>
        </w:r>
        <w:r w:rsidDel="009C3616">
          <w:rPr>
            <w:rFonts w:cs="Arial" w:hint="eastAsia"/>
            <w:b/>
            <w:iCs/>
            <w:lang w:eastAsia="zh-CN"/>
          </w:rPr>
          <w:delText>/</w:delText>
        </w:r>
      </w:del>
      <w:r>
        <w:rPr>
          <w:rFonts w:cs="Arial" w:hint="eastAsia"/>
          <w:b/>
          <w:iCs/>
          <w:lang w:eastAsia="zh-CN"/>
        </w:rPr>
        <w:t>Data consumers</w:t>
      </w:r>
      <w:r w:rsidRPr="00E64F73">
        <w:rPr>
          <w:rFonts w:cs="Arial"/>
          <w:iCs/>
        </w:rPr>
        <w:t xml:space="preserve"> who will utilize the software and information provided by the system in order to understand and develop geothermal resources. </w:t>
      </w:r>
    </w:p>
    <w:p w14:paraId="23B0B4B5" w14:textId="77777777" w:rsidR="00125B5B" w:rsidRPr="00125B5B" w:rsidRDefault="00125B5B" w:rsidP="00377EE0">
      <w:pPr>
        <w:pStyle w:val="ListParagraph"/>
        <w:numPr>
          <w:ilvl w:val="0"/>
          <w:numId w:val="12"/>
        </w:numPr>
        <w:rPr>
          <w:rFonts w:cs="Arial"/>
          <w:iCs/>
        </w:rPr>
      </w:pPr>
      <w:r w:rsidRPr="003A4999">
        <w:rPr>
          <w:rFonts w:cs="Arial"/>
          <w:b/>
          <w:iCs/>
        </w:rPr>
        <w:t>Administrators</w:t>
      </w:r>
      <w:r>
        <w:rPr>
          <w:rFonts w:cs="Arial"/>
          <w:iCs/>
        </w:rPr>
        <w:t xml:space="preserve"> who are responsible for administratin</w:t>
      </w:r>
      <w:r w:rsidR="00592C9E">
        <w:rPr>
          <w:rFonts w:cs="Arial"/>
          <w:iCs/>
        </w:rPr>
        <w:t xml:space="preserve">g and monitoring the system. Typical tasks are </w:t>
      </w:r>
      <w:r w:rsidR="003A4999">
        <w:rPr>
          <w:rFonts w:cs="Arial"/>
          <w:iCs/>
        </w:rPr>
        <w:t xml:space="preserve">installation and configuration, </w:t>
      </w:r>
      <w:r w:rsidR="00592C9E">
        <w:rPr>
          <w:rFonts w:cs="Arial"/>
          <w:iCs/>
        </w:rPr>
        <w:t xml:space="preserve">user management, node monitoring, or </w:t>
      </w:r>
      <w:r w:rsidR="003A4999">
        <w:rPr>
          <w:rFonts w:cs="Arial"/>
          <w:iCs/>
        </w:rPr>
        <w:t xml:space="preserve">system </w:t>
      </w:r>
      <w:r w:rsidR="00592C9E">
        <w:rPr>
          <w:rFonts w:cs="Arial"/>
          <w:iCs/>
        </w:rPr>
        <w:t>backup.</w:t>
      </w:r>
    </w:p>
    <w:p w14:paraId="23B0B4B6" w14:textId="77777777" w:rsidR="00125B5B" w:rsidRPr="009A0AD1" w:rsidRDefault="00125B5B" w:rsidP="00377EE0">
      <w:pPr>
        <w:pStyle w:val="ListParagraph"/>
        <w:numPr>
          <w:ilvl w:val="0"/>
          <w:numId w:val="12"/>
        </w:numPr>
        <w:rPr>
          <w:rFonts w:cs="Arial"/>
          <w:iCs/>
        </w:rPr>
      </w:pPr>
      <w:r w:rsidRPr="00E64F73">
        <w:rPr>
          <w:rFonts w:cs="Arial"/>
          <w:b/>
          <w:iCs/>
        </w:rPr>
        <w:lastRenderedPageBreak/>
        <w:t>Software developers</w:t>
      </w:r>
      <w:r w:rsidRPr="00E64F73">
        <w:rPr>
          <w:rFonts w:cs="Arial"/>
          <w:iCs/>
        </w:rPr>
        <w:t xml:space="preserve"> who will build applications that utilize the data in the system, and make it easier for end-users to interact with the system.</w:t>
      </w:r>
    </w:p>
    <w:p w14:paraId="23B0B4B7" w14:textId="77777777" w:rsidR="00C17790" w:rsidRDefault="00C17790" w:rsidP="000A2349">
      <w:pPr>
        <w:pStyle w:val="Heading2"/>
      </w:pPr>
      <w:bookmarkStart w:id="44" w:name="_Toc339446656"/>
      <w:r>
        <w:t>Data Provider Community</w:t>
      </w:r>
      <w:bookmarkEnd w:id="44"/>
    </w:p>
    <w:p w14:paraId="23B0B4B8" w14:textId="77777777" w:rsidR="006A10E5" w:rsidRDefault="003A4999" w:rsidP="00034B82">
      <w:r>
        <w:t>Data providers represent the collection of user</w:t>
      </w:r>
      <w:r w:rsidR="006A10E5">
        <w:t>s</w:t>
      </w:r>
      <w:r>
        <w:t xml:space="preserve"> who will work together to </w:t>
      </w:r>
      <w:r w:rsidR="006A10E5">
        <w:t>publicize</w:t>
      </w:r>
      <w:r>
        <w:t xml:space="preserve"> information to </w:t>
      </w:r>
      <w:r w:rsidR="006A10E5">
        <w:t>NGDS</w:t>
      </w:r>
      <w:r>
        <w:t xml:space="preserve"> through standardized, internet-accessible interfaces using one of the supported interchange formats. </w:t>
      </w:r>
      <w:r w:rsidR="006A10E5">
        <w:t>The publication consists on making data available through a NGDS compatible repository, possibly the NGDS repository from the node-in-the-box distribution, and the publication of the metadata in the NGDS catalog, either via a WebApp component, or programmatically, using NGDS protocols.</w:t>
      </w:r>
    </w:p>
    <w:p w14:paraId="23B0B4B9" w14:textId="77777777" w:rsidR="003A4999" w:rsidRDefault="003A4999" w:rsidP="00034B82">
      <w:r>
        <w:t>The data provider community will generally consist of groups of individuals, often representing a single organization, who work together to maintain a repository of geothermal data that is accessible to NGDS</w:t>
      </w:r>
      <w:r w:rsidR="006A10E5">
        <w:t xml:space="preserve"> users</w:t>
      </w:r>
      <w:r>
        <w:t>. This community of users can be further broken down into three distinct roles.</w:t>
      </w:r>
    </w:p>
    <w:p w14:paraId="23B0B4BA" w14:textId="77777777" w:rsidR="003A4999" w:rsidRPr="00034B82" w:rsidRDefault="003A4999" w:rsidP="00377EE0">
      <w:pPr>
        <w:pStyle w:val="ListParagraph"/>
        <w:numPr>
          <w:ilvl w:val="0"/>
          <w:numId w:val="20"/>
        </w:numPr>
        <w:rPr>
          <w:position w:val="-2"/>
        </w:rPr>
      </w:pPr>
      <w:r w:rsidRPr="00034B82">
        <w:rPr>
          <w:b/>
        </w:rPr>
        <w:t>Data Submitter</w:t>
      </w:r>
      <w:r>
        <w:t xml:space="preserve">: </w:t>
      </w:r>
      <w:commentRangeStart w:id="45"/>
      <w:r>
        <w:t xml:space="preserve">the user who uses the </w:t>
      </w:r>
      <w:r w:rsidR="006A10E5">
        <w:t>NGDS protocols and services</w:t>
      </w:r>
      <w:r>
        <w:t xml:space="preserve"> to publish a piece of data</w:t>
      </w:r>
      <w:commentRangeEnd w:id="45"/>
      <w:r w:rsidR="00940885">
        <w:rPr>
          <w:rStyle w:val="CommentReference"/>
        </w:rPr>
        <w:commentReference w:id="45"/>
      </w:r>
    </w:p>
    <w:p w14:paraId="23B0B4BB" w14:textId="77777777" w:rsidR="003A4999" w:rsidRPr="00034B82" w:rsidRDefault="003A4999" w:rsidP="00377EE0">
      <w:pPr>
        <w:pStyle w:val="ListParagraph"/>
        <w:numPr>
          <w:ilvl w:val="0"/>
          <w:numId w:val="20"/>
        </w:numPr>
        <w:rPr>
          <w:position w:val="-2"/>
        </w:rPr>
      </w:pPr>
      <w:r w:rsidRPr="00034B82">
        <w:rPr>
          <w:b/>
        </w:rPr>
        <w:t>Data Steward</w:t>
      </w:r>
      <w:r>
        <w:t>: the user who maintains the quality of a piece of published data</w:t>
      </w:r>
    </w:p>
    <w:p w14:paraId="23B0B4BC" w14:textId="77777777" w:rsidR="003A4999" w:rsidRDefault="003A4999" w:rsidP="00377EE0">
      <w:pPr>
        <w:pStyle w:val="ListParagraph"/>
        <w:numPr>
          <w:ilvl w:val="0"/>
          <w:numId w:val="20"/>
        </w:numPr>
      </w:pPr>
      <w:r w:rsidRPr="00BB1032">
        <w:rPr>
          <w:b/>
        </w:rPr>
        <w:t xml:space="preserve">Data Originator: </w:t>
      </w:r>
      <w:r w:rsidRPr="00BB1032">
        <w:t xml:space="preserve">the person that created a piece of data, e.g. </w:t>
      </w:r>
      <w:r w:rsidR="00BB1032">
        <w:t>a publication. The data originator is n</w:t>
      </w:r>
      <w:r w:rsidRPr="00BB1032">
        <w:t xml:space="preserve">ot </w:t>
      </w:r>
      <w:r w:rsidR="00BB1032">
        <w:t>an active</w:t>
      </w:r>
      <w:r w:rsidRPr="00BB1032">
        <w:t xml:space="preserve"> actor in any of the use cases involved in the NGDS: as soon as the originator wishes to contribute to NGDS, they take on the role of Data Submitter</w:t>
      </w:r>
    </w:p>
    <w:p w14:paraId="23B0B4BD" w14:textId="77777777" w:rsidR="008A0BB2" w:rsidRPr="00BB1032" w:rsidRDefault="00221C2B" w:rsidP="008A0BB2">
      <w:pPr>
        <w:pStyle w:val="ListParagraph"/>
        <w:numPr>
          <w:ilvl w:val="0"/>
          <w:numId w:val="20"/>
        </w:numPr>
        <w:rPr>
          <w:position w:val="-2"/>
        </w:rPr>
      </w:pPr>
      <w:r>
        <w:rPr>
          <w:b/>
        </w:rPr>
        <w:t>Node-in-a-Box (or simply Node)</w:t>
      </w:r>
      <w:r w:rsidR="008A0BB2" w:rsidRPr="00034B82">
        <w:rPr>
          <w:b/>
        </w:rPr>
        <w:t xml:space="preserve"> Administrator</w:t>
      </w:r>
      <w:r w:rsidR="008A0BB2">
        <w:t xml:space="preserve">: the user who is responsible for operating and maintaining an organization’s data repository and insures that the data is provided according to </w:t>
      </w:r>
      <w:r w:rsidR="006A10E5">
        <w:t>NGDS</w:t>
      </w:r>
      <w:r w:rsidR="008A0BB2">
        <w:t xml:space="preserve"> standards and protocols</w:t>
      </w:r>
    </w:p>
    <w:p w14:paraId="23B0B4BE" w14:textId="77777777" w:rsidR="008A0BB2" w:rsidRPr="00BB1032" w:rsidRDefault="008A0BB2" w:rsidP="008A0BB2">
      <w:pPr>
        <w:pStyle w:val="ListParagraph"/>
      </w:pPr>
    </w:p>
    <w:p w14:paraId="23B0B4BF" w14:textId="77777777" w:rsidR="003A4999" w:rsidRPr="003A4999" w:rsidRDefault="003A4999" w:rsidP="00034B82">
      <w:r>
        <w:t>In fact, data providers play a fundamental role in the success of the NGDS because only when a critical mass of information has been published into the system will it become a useful tool for end-users</w:t>
      </w:r>
      <w:r w:rsidR="006A10E5">
        <w:t xml:space="preserve"> / data consumers</w:t>
      </w:r>
      <w:r>
        <w:t xml:space="preserve">. </w:t>
      </w:r>
    </w:p>
    <w:p w14:paraId="23B0B4C0" w14:textId="77777777" w:rsidR="00C17790" w:rsidRDefault="00C17790" w:rsidP="000A2349">
      <w:pPr>
        <w:pStyle w:val="Heading3"/>
      </w:pPr>
      <w:bookmarkStart w:id="46" w:name="_Toc339446657"/>
      <w:r>
        <w:t>Data Submitter Role</w:t>
      </w:r>
      <w:bookmarkEnd w:id="46"/>
    </w:p>
    <w:p w14:paraId="23B0B4C1" w14:textId="77777777" w:rsidR="003A4999" w:rsidRDefault="003A4999" w:rsidP="00034B82">
      <w:r>
        <w:t>Data submitters will publish geothermal related data</w:t>
      </w:r>
      <w:r w:rsidR="006A10E5">
        <w:t xml:space="preserve"> to NGDS</w:t>
      </w:r>
      <w:r>
        <w:t xml:space="preserve"> through one of several methods described below.</w:t>
      </w:r>
    </w:p>
    <w:p w14:paraId="23B0B4C2" w14:textId="77777777" w:rsidR="003A4999" w:rsidRPr="00034B82" w:rsidRDefault="00C43DCA" w:rsidP="00377EE0">
      <w:pPr>
        <w:pStyle w:val="ListParagraph"/>
        <w:numPr>
          <w:ilvl w:val="0"/>
          <w:numId w:val="21"/>
        </w:numPr>
        <w:rPr>
          <w:position w:val="-2"/>
        </w:rPr>
      </w:pPr>
      <w:r>
        <w:t xml:space="preserve">Providing metadata to individual resource hosted in an existing repository, e.g. a URL to a file in a website, and registering it to the NGDS catalog service (through one of the federated NGDS catalog components). </w:t>
      </w:r>
    </w:p>
    <w:p w14:paraId="23B0B4C3" w14:textId="77777777" w:rsidR="003A4999" w:rsidRPr="00034B82" w:rsidRDefault="00C43DCA" w:rsidP="00377EE0">
      <w:pPr>
        <w:pStyle w:val="ListParagraph"/>
        <w:numPr>
          <w:ilvl w:val="0"/>
          <w:numId w:val="21"/>
        </w:numPr>
        <w:rPr>
          <w:position w:val="-2"/>
        </w:rPr>
      </w:pPr>
      <w:r>
        <w:t>Performing a b</w:t>
      </w:r>
      <w:r w:rsidR="003A4999">
        <w:t xml:space="preserve">ulk registration of a collection of resources that are </w:t>
      </w:r>
      <w:r>
        <w:t>hosted in a Web repository. This is performed</w:t>
      </w:r>
      <w:r w:rsidR="003A4999" w:rsidDel="00BE4EC4">
        <w:t xml:space="preserve"> </w:t>
      </w:r>
      <w:r w:rsidR="003A4999">
        <w:t xml:space="preserve">by uploading metadata in a template table in which each record describes a </w:t>
      </w:r>
      <w:r>
        <w:t xml:space="preserve">single </w:t>
      </w:r>
      <w:r w:rsidR="003A4999">
        <w:t>resource</w:t>
      </w:r>
      <w:r>
        <w:t xml:space="preserve"> (e.g. a URL to a file or spreadsheet) to the NGDS catalog service (again, using one of the federated nodes of the catalog). </w:t>
      </w:r>
    </w:p>
    <w:p w14:paraId="23B0B4C4" w14:textId="77777777" w:rsidR="003A4999" w:rsidRPr="00034B82" w:rsidRDefault="003A4999" w:rsidP="00377EE0">
      <w:pPr>
        <w:pStyle w:val="ListParagraph"/>
        <w:numPr>
          <w:ilvl w:val="0"/>
          <w:numId w:val="21"/>
        </w:numPr>
        <w:rPr>
          <w:position w:val="-2"/>
        </w:rPr>
      </w:pPr>
      <w:r>
        <w:t xml:space="preserve">Registering a harvesting endpoint with the NGDS catalog that supports system protocols </w:t>
      </w:r>
      <w:r w:rsidR="00C43DCA">
        <w:t xml:space="preserve">(CSW, WFS) </w:t>
      </w:r>
      <w:r>
        <w:t xml:space="preserve">for sharing metadata according to </w:t>
      </w:r>
      <w:r w:rsidRPr="00C43DCA">
        <w:rPr>
          <w:b/>
        </w:rPr>
        <w:t>NGDS standards</w:t>
      </w:r>
    </w:p>
    <w:p w14:paraId="23B0B4C5" w14:textId="77777777" w:rsidR="003A4999" w:rsidRPr="00034B82" w:rsidRDefault="003A4999" w:rsidP="00377EE0">
      <w:pPr>
        <w:pStyle w:val="ListParagraph"/>
        <w:numPr>
          <w:ilvl w:val="0"/>
          <w:numId w:val="21"/>
        </w:numPr>
        <w:rPr>
          <w:position w:val="-2"/>
        </w:rPr>
      </w:pPr>
      <w:r>
        <w:t xml:space="preserve">Uploading and processing data files in </w:t>
      </w:r>
      <w:r w:rsidRPr="00C43DCA">
        <w:rPr>
          <w:b/>
        </w:rPr>
        <w:t>supported formats</w:t>
      </w:r>
      <w:r>
        <w:t xml:space="preserve"> </w:t>
      </w:r>
      <w:r w:rsidR="009243CD">
        <w:t xml:space="preserve">to a NGDS repository component, </w:t>
      </w:r>
      <w:r>
        <w:t>in order to deploy data services according to system protocols and interchange formats</w:t>
      </w:r>
      <w:r w:rsidR="00C43DCA">
        <w:t xml:space="preserve"> supported by NGDS</w:t>
      </w:r>
      <w:r w:rsidR="009243CD">
        <w:t>,</w:t>
      </w:r>
      <w:r>
        <w:t xml:space="preserve"> as well as constructing standa</w:t>
      </w:r>
      <w:r w:rsidR="009243CD">
        <w:t>rd metadata for the new data and publishing it to the NGDS catalog service.</w:t>
      </w:r>
    </w:p>
    <w:p w14:paraId="23B0B4C6" w14:textId="77777777" w:rsidR="003A4999" w:rsidRDefault="003A4999" w:rsidP="00CE1DED">
      <w:r>
        <w:lastRenderedPageBreak/>
        <w:t>The data submitter user role will also be able to:</w:t>
      </w:r>
    </w:p>
    <w:p w14:paraId="23B0B4C7" w14:textId="77777777" w:rsidR="003A4999" w:rsidRPr="00034B82" w:rsidRDefault="003A4999" w:rsidP="00377EE0">
      <w:pPr>
        <w:pStyle w:val="ListParagraph"/>
        <w:numPr>
          <w:ilvl w:val="0"/>
          <w:numId w:val="22"/>
        </w:numPr>
        <w:rPr>
          <w:position w:val="-2"/>
        </w:rPr>
      </w:pPr>
      <w:r>
        <w:t>Validate input files to verify that they conform to supported formats for automated service deployment</w:t>
      </w:r>
    </w:p>
    <w:p w14:paraId="23B0B4C8" w14:textId="77777777" w:rsidR="003A4999" w:rsidRPr="00034B82" w:rsidRDefault="003A4999" w:rsidP="00377EE0">
      <w:pPr>
        <w:pStyle w:val="ListParagraph"/>
        <w:numPr>
          <w:ilvl w:val="0"/>
          <w:numId w:val="22"/>
        </w:numPr>
        <w:rPr>
          <w:position w:val="-2"/>
        </w:rPr>
      </w:pPr>
      <w:r>
        <w:t>View and browse services deployed from data files</w:t>
      </w:r>
    </w:p>
    <w:p w14:paraId="23B0B4C9" w14:textId="77777777" w:rsidR="003A4999" w:rsidRPr="00034B82" w:rsidRDefault="003A4999" w:rsidP="00377EE0">
      <w:pPr>
        <w:pStyle w:val="ListParagraph"/>
        <w:numPr>
          <w:ilvl w:val="0"/>
          <w:numId w:val="22"/>
        </w:numPr>
        <w:rPr>
          <w:position w:val="-2"/>
        </w:rPr>
      </w:pPr>
      <w:r>
        <w:t>Validate metadata records</w:t>
      </w:r>
    </w:p>
    <w:p w14:paraId="23B0B4CA" w14:textId="77777777" w:rsidR="003A4999" w:rsidRPr="00034B82" w:rsidRDefault="003A4999" w:rsidP="00377EE0">
      <w:pPr>
        <w:pStyle w:val="ListParagraph"/>
        <w:numPr>
          <w:ilvl w:val="0"/>
          <w:numId w:val="22"/>
        </w:numPr>
        <w:rPr>
          <w:position w:val="-2"/>
        </w:rPr>
      </w:pPr>
      <w:r>
        <w:t>Verify that access information in metadata records successfully locate and retrieve resources</w:t>
      </w:r>
    </w:p>
    <w:p w14:paraId="23B0B4CB" w14:textId="77777777" w:rsidR="003A4999" w:rsidRPr="00034B82" w:rsidRDefault="003A4999" w:rsidP="00377EE0">
      <w:pPr>
        <w:pStyle w:val="ListParagraph"/>
        <w:numPr>
          <w:ilvl w:val="0"/>
          <w:numId w:val="22"/>
        </w:numPr>
        <w:rPr>
          <w:position w:val="-2"/>
        </w:rPr>
      </w:pPr>
      <w:r>
        <w:t>View logs created during data publication, processing and maintenance</w:t>
      </w:r>
    </w:p>
    <w:p w14:paraId="23B0B4CC" w14:textId="77777777" w:rsidR="003A4999" w:rsidRPr="00034B82" w:rsidRDefault="003A4999" w:rsidP="00377EE0">
      <w:pPr>
        <w:pStyle w:val="ListParagraph"/>
        <w:numPr>
          <w:ilvl w:val="0"/>
          <w:numId w:val="22"/>
        </w:numPr>
        <w:rPr>
          <w:position w:val="-2"/>
        </w:rPr>
      </w:pPr>
      <w:r>
        <w:t>Replace existing metadata records or datasets with newer versions.</w:t>
      </w:r>
    </w:p>
    <w:p w14:paraId="23B0B4CD" w14:textId="77777777" w:rsidR="00C17790" w:rsidRDefault="00C17790" w:rsidP="000A2349">
      <w:pPr>
        <w:pStyle w:val="Heading3"/>
      </w:pPr>
      <w:bookmarkStart w:id="47" w:name="_Toc339446658"/>
      <w:r>
        <w:t>Data Steward Role</w:t>
      </w:r>
      <w:bookmarkEnd w:id="47"/>
    </w:p>
    <w:p w14:paraId="23B0B4CE" w14:textId="77777777" w:rsidR="00BB1032" w:rsidRDefault="003A4999" w:rsidP="00BB1032">
      <w:r>
        <w:t xml:space="preserve">The data steward user role will verify and maintain the quality of published data. </w:t>
      </w:r>
      <w:r w:rsidR="00BB1032">
        <w:t xml:space="preserve">The data steward will have write access to data under </w:t>
      </w:r>
      <w:r w:rsidR="00E6060C">
        <w:t xml:space="preserve">his or </w:t>
      </w:r>
      <w:r w:rsidR="00BB1032">
        <w:t>her responsibility.</w:t>
      </w:r>
    </w:p>
    <w:p w14:paraId="23B0B4CF" w14:textId="77777777" w:rsidR="003A4999" w:rsidRDefault="003A4999" w:rsidP="00034B82">
      <w:r>
        <w:t>The data steward will perform quality assurance tasks, such as:</w:t>
      </w:r>
    </w:p>
    <w:p w14:paraId="23B0B4D0" w14:textId="77777777" w:rsidR="003A4999" w:rsidRPr="00034B82" w:rsidRDefault="003A4999" w:rsidP="00377EE0">
      <w:pPr>
        <w:pStyle w:val="ListParagraph"/>
        <w:numPr>
          <w:ilvl w:val="0"/>
          <w:numId w:val="23"/>
        </w:numPr>
        <w:rPr>
          <w:position w:val="-2"/>
        </w:rPr>
      </w:pPr>
      <w:r>
        <w:t>Viewing quality assurance reports</w:t>
      </w:r>
    </w:p>
    <w:p w14:paraId="23B0B4D1" w14:textId="77777777" w:rsidR="003A4999" w:rsidRPr="00034B82" w:rsidRDefault="003A4999" w:rsidP="00377EE0">
      <w:pPr>
        <w:pStyle w:val="ListParagraph"/>
        <w:numPr>
          <w:ilvl w:val="0"/>
          <w:numId w:val="23"/>
        </w:numPr>
        <w:rPr>
          <w:position w:val="-2"/>
        </w:rPr>
      </w:pPr>
      <w:r>
        <w:t>Flagging a piece of data according to its quality, e.g. giving it a 1-5 star rating</w:t>
      </w:r>
    </w:p>
    <w:p w14:paraId="23B0B4D2" w14:textId="77777777" w:rsidR="003A4999" w:rsidRPr="00034B82" w:rsidRDefault="003A4999" w:rsidP="00377EE0">
      <w:pPr>
        <w:pStyle w:val="ListParagraph"/>
        <w:numPr>
          <w:ilvl w:val="0"/>
          <w:numId w:val="23"/>
        </w:numPr>
        <w:rPr>
          <w:position w:val="-2"/>
        </w:rPr>
      </w:pPr>
      <w:r>
        <w:t>Performing error correction and data updates</w:t>
      </w:r>
    </w:p>
    <w:p w14:paraId="23B0B4D3" w14:textId="77777777" w:rsidR="00C17790" w:rsidRDefault="00C17790" w:rsidP="000A2349">
      <w:pPr>
        <w:pStyle w:val="Heading3"/>
      </w:pPr>
      <w:bookmarkStart w:id="48" w:name="_Toc339446659"/>
      <w:r>
        <w:t>Node Administrator Role</w:t>
      </w:r>
      <w:bookmarkEnd w:id="48"/>
    </w:p>
    <w:p w14:paraId="23B0B4D4" w14:textId="77777777" w:rsidR="003A4999" w:rsidRDefault="003A4999" w:rsidP="00034B82">
      <w:r>
        <w:t>The node administrator is responsible for the administration of one of the data repositories, or nodes, in the system. This user will perform maintenance tasks including:</w:t>
      </w:r>
    </w:p>
    <w:p w14:paraId="23B0B4D5" w14:textId="77777777" w:rsidR="003A4999" w:rsidRPr="00034B82" w:rsidRDefault="003A4999" w:rsidP="00377EE0">
      <w:pPr>
        <w:pStyle w:val="ListParagraph"/>
        <w:numPr>
          <w:ilvl w:val="0"/>
          <w:numId w:val="24"/>
        </w:numPr>
        <w:rPr>
          <w:position w:val="-2"/>
        </w:rPr>
      </w:pPr>
      <w:r>
        <w:t>Add and delete users</w:t>
      </w:r>
    </w:p>
    <w:p w14:paraId="23B0B4D6" w14:textId="77777777" w:rsidR="003A4999" w:rsidRPr="00034B82" w:rsidRDefault="003A4999" w:rsidP="00377EE0">
      <w:pPr>
        <w:pStyle w:val="ListParagraph"/>
        <w:numPr>
          <w:ilvl w:val="0"/>
          <w:numId w:val="24"/>
        </w:numPr>
        <w:rPr>
          <w:position w:val="-2"/>
        </w:rPr>
      </w:pPr>
      <w:r>
        <w:t>Assign user roles (data submitter, data steward)</w:t>
      </w:r>
    </w:p>
    <w:p w14:paraId="23B0B4D7" w14:textId="77777777" w:rsidR="003A4999" w:rsidRPr="00034B82" w:rsidRDefault="003A4999" w:rsidP="00377EE0">
      <w:pPr>
        <w:pStyle w:val="ListParagraph"/>
        <w:numPr>
          <w:ilvl w:val="0"/>
          <w:numId w:val="24"/>
        </w:numPr>
        <w:rPr>
          <w:position w:val="-2"/>
        </w:rPr>
      </w:pPr>
      <w:r>
        <w:t>Administer logs</w:t>
      </w:r>
    </w:p>
    <w:p w14:paraId="23B0B4D8" w14:textId="77777777" w:rsidR="003A4999" w:rsidRPr="00034B82" w:rsidRDefault="003A4999" w:rsidP="00377EE0">
      <w:pPr>
        <w:pStyle w:val="ListParagraph"/>
        <w:numPr>
          <w:ilvl w:val="0"/>
          <w:numId w:val="24"/>
        </w:numPr>
        <w:rPr>
          <w:position w:val="-2"/>
        </w:rPr>
      </w:pPr>
      <w:r>
        <w:t xml:space="preserve">Monitor </w:t>
      </w:r>
      <w:r w:rsidR="00BB1032">
        <w:t>system usage</w:t>
      </w:r>
    </w:p>
    <w:p w14:paraId="23B0B4D9" w14:textId="77777777" w:rsidR="003A4999" w:rsidRPr="00034B82" w:rsidRDefault="003A4999" w:rsidP="00377EE0">
      <w:pPr>
        <w:pStyle w:val="ListParagraph"/>
        <w:numPr>
          <w:ilvl w:val="0"/>
          <w:numId w:val="24"/>
        </w:numPr>
        <w:rPr>
          <w:position w:val="-2"/>
        </w:rPr>
      </w:pPr>
      <w:r>
        <w:t>Backing up resources</w:t>
      </w:r>
    </w:p>
    <w:p w14:paraId="23B0B4DA" w14:textId="77777777" w:rsidR="003A4999" w:rsidRPr="003A4999" w:rsidRDefault="00471CB0" w:rsidP="00034B82">
      <w:r>
        <w:t>If the node is implemented in a proprietary fashion, i.e. the node-in-a-box components are not utilized to host the data, t</w:t>
      </w:r>
      <w:r w:rsidR="003A4999">
        <w:t xml:space="preserve">his user is also responsible for insuring that the data in their repository or node is available to the NGDS in </w:t>
      </w:r>
      <w:r w:rsidR="002F138F">
        <w:t>supported</w:t>
      </w:r>
      <w:r w:rsidR="003A4999">
        <w:t xml:space="preserve"> data formats and through appropriate system-wide protocols. </w:t>
      </w:r>
      <w:r>
        <w:t>If, otherwise, the</w:t>
      </w:r>
      <w:r w:rsidR="002F138F">
        <w:t xml:space="preserve"> NGDS node-in-a-box application </w:t>
      </w:r>
      <w:r>
        <w:t xml:space="preserve">is utilized, this will not be a concern since the repository, catalog and web app will comply with NGDS standards. </w:t>
      </w:r>
    </w:p>
    <w:p w14:paraId="23B0B4DB" w14:textId="77777777" w:rsidR="003A4999" w:rsidRDefault="00C17790" w:rsidP="000A2349">
      <w:pPr>
        <w:pStyle w:val="Heading2"/>
      </w:pPr>
      <w:bookmarkStart w:id="49" w:name="_Toc339446660"/>
      <w:del w:id="50" w:author="David Cuyler" w:date="2012-11-28T09:40:00Z">
        <w:r w:rsidRPr="00C17790" w:rsidDel="009C3616">
          <w:delText>End User</w:delText>
        </w:r>
      </w:del>
      <w:ins w:id="51" w:author="David Cuyler" w:date="2012-11-28T09:40:00Z">
        <w:r w:rsidR="009C3616">
          <w:t>Data Consumer</w:t>
        </w:r>
      </w:ins>
      <w:r w:rsidRPr="00C17790">
        <w:t xml:space="preserve"> Community</w:t>
      </w:r>
      <w:bookmarkEnd w:id="49"/>
    </w:p>
    <w:p w14:paraId="23B0B4DC" w14:textId="77777777" w:rsidR="0035782A" w:rsidRDefault="0035782A" w:rsidP="0035782A">
      <w:pPr>
        <w:rPr>
          <w:lang w:eastAsia="zh-CN"/>
        </w:rPr>
      </w:pPr>
      <w:del w:id="52" w:author="David Cuyler" w:date="2012-11-28T09:40:00Z">
        <w:r w:rsidDel="009C3616">
          <w:rPr>
            <w:rFonts w:hint="eastAsia"/>
            <w:lang w:eastAsia="zh-CN"/>
          </w:rPr>
          <w:delText>End user/d</w:delText>
        </w:r>
      </w:del>
      <w:ins w:id="53" w:author="David Cuyler" w:date="2012-11-28T09:40:00Z">
        <w:r w:rsidR="009C3616">
          <w:rPr>
            <w:lang w:eastAsia="zh-CN"/>
          </w:rPr>
          <w:t>D</w:t>
        </w:r>
      </w:ins>
      <w:r>
        <w:rPr>
          <w:rFonts w:hint="eastAsia"/>
          <w:lang w:eastAsia="zh-CN"/>
        </w:rPr>
        <w:t xml:space="preserve">ata consumer will </w:t>
      </w:r>
      <w:r>
        <w:rPr>
          <w:lang w:eastAsia="zh-CN"/>
        </w:rPr>
        <w:t>utilize the software and information provided by the system in order to understand and develop geothermal</w:t>
      </w:r>
      <w:r>
        <w:rPr>
          <w:rFonts w:hint="eastAsia"/>
          <w:lang w:eastAsia="zh-CN"/>
        </w:rPr>
        <w:t xml:space="preserve"> </w:t>
      </w:r>
      <w:r>
        <w:rPr>
          <w:lang w:eastAsia="zh-CN"/>
        </w:rPr>
        <w:t>resources.</w:t>
      </w:r>
      <w:r>
        <w:rPr>
          <w:rFonts w:hint="eastAsia"/>
          <w:lang w:eastAsia="zh-CN"/>
        </w:rPr>
        <w:t xml:space="preserve"> </w:t>
      </w:r>
      <w:del w:id="54" w:author="David Cuyler" w:date="2012-11-28T09:40:00Z">
        <w:r w:rsidDel="009C3616">
          <w:rPr>
            <w:rFonts w:hint="eastAsia"/>
            <w:lang w:eastAsia="zh-CN"/>
          </w:rPr>
          <w:delText xml:space="preserve">We use End-user and Data </w:delText>
        </w:r>
        <w:r w:rsidR="00471CB0" w:rsidDel="009C3616">
          <w:rPr>
            <w:lang w:eastAsia="zh-CN"/>
          </w:rPr>
          <w:delText>C</w:delText>
        </w:r>
        <w:r w:rsidDel="009C3616">
          <w:rPr>
            <w:rFonts w:hint="eastAsia"/>
            <w:lang w:eastAsia="zh-CN"/>
          </w:rPr>
          <w:delText xml:space="preserve">onsumer </w:delText>
        </w:r>
        <w:r w:rsidDel="009C3616">
          <w:rPr>
            <w:lang w:eastAsia="zh-CN"/>
          </w:rPr>
          <w:delText>interchangeably</w:delText>
        </w:r>
        <w:r w:rsidDel="009C3616">
          <w:rPr>
            <w:rFonts w:hint="eastAsia"/>
            <w:lang w:eastAsia="zh-CN"/>
          </w:rPr>
          <w:delText xml:space="preserve"> in this document.</w:delText>
        </w:r>
      </w:del>
    </w:p>
    <w:p w14:paraId="23B0B4DD" w14:textId="77777777" w:rsidR="0035782A" w:rsidRPr="00FE282E" w:rsidRDefault="0035782A" w:rsidP="0035782A">
      <w:pPr>
        <w:pStyle w:val="ListParagraph"/>
        <w:ind w:left="0"/>
        <w:rPr>
          <w:lang w:eastAsia="zh-CN"/>
        </w:rPr>
      </w:pPr>
      <w:r>
        <w:rPr>
          <w:rFonts w:hint="eastAsia"/>
          <w:lang w:eastAsia="zh-CN"/>
        </w:rPr>
        <w:t xml:space="preserve">Specifically, </w:t>
      </w:r>
      <w:del w:id="55" w:author="David Cuyler" w:date="2012-11-28T09:41:00Z">
        <w:r w:rsidR="00471CB0" w:rsidDel="009C3616">
          <w:rPr>
            <w:lang w:eastAsia="zh-CN"/>
          </w:rPr>
          <w:delText>E</w:delText>
        </w:r>
        <w:r w:rsidR="00471CB0" w:rsidDel="009C3616">
          <w:delText>nd Users</w:delText>
        </w:r>
        <w:r w:rsidDel="009C3616">
          <w:rPr>
            <w:rFonts w:hint="eastAsia"/>
            <w:lang w:eastAsia="zh-CN"/>
          </w:rPr>
          <w:delText>/</w:delText>
        </w:r>
      </w:del>
      <w:r w:rsidR="00471CB0">
        <w:rPr>
          <w:lang w:eastAsia="zh-CN"/>
        </w:rPr>
        <w:t>Data Consumer</w:t>
      </w:r>
      <w:ins w:id="56" w:author="David Cuyler" w:date="2012-11-28T09:41:00Z">
        <w:r w:rsidR="009C3616">
          <w:rPr>
            <w:lang w:eastAsia="zh-CN"/>
          </w:rPr>
          <w:t>s</w:t>
        </w:r>
      </w:ins>
      <w:r w:rsidR="00471CB0">
        <w:t xml:space="preserve"> </w:t>
      </w:r>
      <w:r>
        <w:t>will</w:t>
      </w:r>
      <w:r>
        <w:rPr>
          <w:rFonts w:hint="eastAsia"/>
          <w:lang w:eastAsia="zh-CN"/>
        </w:rPr>
        <w:t xml:space="preserve">: </w:t>
      </w:r>
    </w:p>
    <w:p w14:paraId="23B0B4DE" w14:textId="77777777" w:rsidR="0035782A" w:rsidRPr="00FE282E" w:rsidRDefault="0035782A" w:rsidP="0035782A">
      <w:pPr>
        <w:pStyle w:val="ListParagraph"/>
        <w:numPr>
          <w:ilvl w:val="0"/>
          <w:numId w:val="4"/>
        </w:numPr>
      </w:pPr>
      <w:r w:rsidRPr="00FE282E">
        <w:t xml:space="preserve">Search </w:t>
      </w:r>
      <w:r w:rsidR="00471CB0">
        <w:t xml:space="preserve">for the entire NGDS system utilizing </w:t>
      </w:r>
      <w:r w:rsidRPr="00FE282E">
        <w:t>the</w:t>
      </w:r>
      <w:r>
        <w:t xml:space="preserve"> </w:t>
      </w:r>
      <w:r w:rsidR="00471CB0">
        <w:t xml:space="preserve">federated </w:t>
      </w:r>
      <w:r>
        <w:t>NGDS</w:t>
      </w:r>
      <w:r w:rsidRPr="00FE282E">
        <w:t xml:space="preserve"> </w:t>
      </w:r>
      <w:r>
        <w:t>catalog</w:t>
      </w:r>
      <w:r w:rsidR="00471CB0">
        <w:t xml:space="preserve"> service</w:t>
      </w:r>
      <w:r>
        <w:t xml:space="preserve"> </w:t>
      </w:r>
      <w:r w:rsidR="00471CB0">
        <w:t>either via the</w:t>
      </w:r>
      <w:r>
        <w:t xml:space="preserve"> NGDS </w:t>
      </w:r>
      <w:r w:rsidR="00221C2B">
        <w:rPr>
          <w:rFonts w:hint="eastAsia"/>
          <w:lang w:eastAsia="zh-CN"/>
        </w:rPr>
        <w:t>WebApp</w:t>
      </w:r>
      <w:r>
        <w:rPr>
          <w:rFonts w:hint="eastAsia"/>
          <w:lang w:eastAsia="zh-CN"/>
        </w:rPr>
        <w:t xml:space="preserve"> application</w:t>
      </w:r>
      <w:r>
        <w:rPr>
          <w:lang w:eastAsia="zh-CN"/>
        </w:rPr>
        <w:t xml:space="preserve">, </w:t>
      </w:r>
      <w:r w:rsidR="00471CB0">
        <w:rPr>
          <w:lang w:eastAsia="zh-CN"/>
        </w:rPr>
        <w:t xml:space="preserve">or </w:t>
      </w:r>
      <w:r>
        <w:rPr>
          <w:lang w:eastAsia="zh-CN"/>
        </w:rPr>
        <w:t>potentially</w:t>
      </w:r>
      <w:r>
        <w:t xml:space="preserve"> any other catalog search application that operates with NGDS search protocols and metadata interchange formats.</w:t>
      </w:r>
    </w:p>
    <w:p w14:paraId="23B0B4DF" w14:textId="77777777" w:rsidR="0035782A" w:rsidRPr="00FE282E" w:rsidRDefault="0035782A" w:rsidP="0035782A">
      <w:pPr>
        <w:pStyle w:val="ListParagraph"/>
        <w:numPr>
          <w:ilvl w:val="0"/>
          <w:numId w:val="4"/>
        </w:numPr>
      </w:pPr>
      <w:r w:rsidRPr="00FE282E">
        <w:t>V</w:t>
      </w:r>
      <w:r>
        <w:t xml:space="preserve">isualize and explore data in map, text, or other graphic presentations (as prioritized by user </w:t>
      </w:r>
      <w:r>
        <w:rPr>
          <w:rFonts w:hint="eastAsia"/>
          <w:lang w:eastAsia="zh-CN"/>
        </w:rPr>
        <w:t>research findings</w:t>
      </w:r>
      <w:r>
        <w:t>).</w:t>
      </w:r>
    </w:p>
    <w:p w14:paraId="23B0B4E0" w14:textId="77777777" w:rsidR="0035782A" w:rsidRPr="00FE282E" w:rsidRDefault="0035782A" w:rsidP="0035782A">
      <w:pPr>
        <w:pStyle w:val="ListParagraph"/>
        <w:numPr>
          <w:ilvl w:val="0"/>
          <w:numId w:val="4"/>
        </w:numPr>
      </w:pPr>
      <w:r>
        <w:t xml:space="preserve">Select and acquire </w:t>
      </w:r>
      <w:r w:rsidRPr="00FE282E">
        <w:t>data</w:t>
      </w:r>
      <w:r>
        <w:t xml:space="preserve"> via service interfaces using NGDS interchange formats</w:t>
      </w:r>
    </w:p>
    <w:p w14:paraId="23B0B4E1" w14:textId="77777777" w:rsidR="0035782A" w:rsidRDefault="0035782A" w:rsidP="0035782A">
      <w:pPr>
        <w:pStyle w:val="ListParagraph"/>
        <w:numPr>
          <w:ilvl w:val="0"/>
          <w:numId w:val="4"/>
        </w:numPr>
      </w:pPr>
      <w:r>
        <w:lastRenderedPageBreak/>
        <w:t>Access</w:t>
      </w:r>
      <w:r w:rsidRPr="00FE282E">
        <w:t xml:space="preserve"> files</w:t>
      </w:r>
      <w:r>
        <w:t xml:space="preserve"> in NGDS data repositories</w:t>
      </w:r>
    </w:p>
    <w:p w14:paraId="23B0B4E2" w14:textId="77777777" w:rsidR="00471CB0" w:rsidRDefault="0035782A" w:rsidP="0035782A">
      <w:pPr>
        <w:pStyle w:val="ListParagraph"/>
        <w:numPr>
          <w:ilvl w:val="0"/>
          <w:numId w:val="4"/>
        </w:numPr>
      </w:pPr>
      <w:r>
        <w:t xml:space="preserve">Save and </w:t>
      </w:r>
      <w:r w:rsidR="00471CB0">
        <w:t>re-</w:t>
      </w:r>
      <w:r>
        <w:t>load search queries</w:t>
      </w:r>
    </w:p>
    <w:p w14:paraId="23B0B4E3" w14:textId="77777777" w:rsidR="00471CB0" w:rsidRDefault="00471CB0" w:rsidP="0035782A">
      <w:pPr>
        <w:pStyle w:val="ListParagraph"/>
        <w:numPr>
          <w:ilvl w:val="0"/>
          <w:numId w:val="4"/>
        </w:numPr>
      </w:pPr>
      <w:r w:rsidRPr="00471CB0">
        <w:t>Set filters to be notified as new data of interest is available via the system</w:t>
      </w:r>
    </w:p>
    <w:p w14:paraId="23B0B4E4" w14:textId="77777777" w:rsidR="002F138F" w:rsidRDefault="0035782A" w:rsidP="0035782A">
      <w:r>
        <w:t xml:space="preserve">In general </w:t>
      </w:r>
      <w:del w:id="57" w:author="David Cuyler" w:date="2012-11-28T09:41:00Z">
        <w:r w:rsidR="00471CB0" w:rsidDel="009C3616">
          <w:delText xml:space="preserve">End Users / </w:delText>
        </w:r>
      </w:del>
      <w:r w:rsidR="00471CB0">
        <w:t xml:space="preserve">Data Consumers </w:t>
      </w:r>
      <w:r>
        <w:t>can access the NGDS data without authentication (</w:t>
      </w:r>
      <w:r w:rsidR="00A27329">
        <w:t xml:space="preserve">i.e. </w:t>
      </w:r>
      <w:r>
        <w:t xml:space="preserve">anonymously). Any metadata in the catalog is freely available. </w:t>
      </w:r>
      <w:r w:rsidR="002F138F">
        <w:t xml:space="preserve">Authenticated </w:t>
      </w:r>
      <w:del w:id="58" w:author="David Cuyler" w:date="2012-11-28T09:41:00Z">
        <w:r w:rsidR="00471CB0" w:rsidDel="009C3616">
          <w:delText xml:space="preserve">End Users / </w:delText>
        </w:r>
      </w:del>
      <w:r w:rsidR="00471CB0">
        <w:t>Data Consumers, however,</w:t>
      </w:r>
      <w:r w:rsidR="002F138F">
        <w:t xml:space="preserve"> gain the right to provide ratings for the datasets they are accessing, </w:t>
      </w:r>
      <w:r w:rsidR="001C236E">
        <w:t xml:space="preserve">saving and re-loading searches, and posting subscriptions to new data. They, however, </w:t>
      </w:r>
      <w:r w:rsidR="002F138F">
        <w:t xml:space="preserve">do not have the right to modify the data itself. Only </w:t>
      </w:r>
      <w:r w:rsidR="00471CB0">
        <w:t xml:space="preserve">Data Stewards </w:t>
      </w:r>
      <w:r w:rsidR="002F138F">
        <w:t xml:space="preserve">and </w:t>
      </w:r>
      <w:r w:rsidR="00471CB0">
        <w:t xml:space="preserve">Data Providers </w:t>
      </w:r>
      <w:r w:rsidR="002F138F">
        <w:t xml:space="preserve">can modify </w:t>
      </w:r>
      <w:r w:rsidR="00471CB0">
        <w:t>data they are directly responsible for</w:t>
      </w:r>
      <w:r w:rsidR="002F138F">
        <w:t>.</w:t>
      </w:r>
    </w:p>
    <w:p w14:paraId="23B0B4E5" w14:textId="77777777" w:rsidR="00C17790" w:rsidRDefault="00C17790" w:rsidP="000A2349">
      <w:pPr>
        <w:pStyle w:val="Heading2"/>
      </w:pPr>
      <w:bookmarkStart w:id="59" w:name="_Toc339446661"/>
      <w:r>
        <w:t>System Administrato</w:t>
      </w:r>
      <w:r w:rsidR="008A0BB2">
        <w:t>rs</w:t>
      </w:r>
      <w:bookmarkEnd w:id="59"/>
    </w:p>
    <w:p w14:paraId="23B0B4E6" w14:textId="77777777" w:rsidR="00113A14" w:rsidRDefault="00113A14" w:rsidP="00113A14">
      <w:r>
        <w:t xml:space="preserve">The system administrator is responsible for the administration of </w:t>
      </w:r>
      <w:r w:rsidR="001C236E">
        <w:t>system components. Node-in-a-box administrators are responsible for their own node (repository, WebApp and catalog), while the NGDS administrator is responsible for the whole NGDS set of nodes, and the federated catalog service. Administrator can perform different tasks</w:t>
      </w:r>
      <w:r>
        <w:t xml:space="preserve"> including monitoring and registering nodes in the system as well as maintenance of the NGDS catalog and entry-point web-application. This role includes tasks such as:</w:t>
      </w:r>
    </w:p>
    <w:p w14:paraId="23B0B4E7" w14:textId="77777777" w:rsidR="00113A14" w:rsidRPr="002941AB" w:rsidRDefault="00113A14" w:rsidP="00377EE0">
      <w:pPr>
        <w:pStyle w:val="ListParagraph"/>
        <w:numPr>
          <w:ilvl w:val="0"/>
          <w:numId w:val="25"/>
        </w:numPr>
        <w:rPr>
          <w:position w:val="-2"/>
        </w:rPr>
      </w:pPr>
      <w:r>
        <w:t xml:space="preserve">Supervise the addition and deletion of nodes </w:t>
      </w:r>
      <w:r w:rsidR="001C236E">
        <w:t>to NGDS system</w:t>
      </w:r>
    </w:p>
    <w:p w14:paraId="23B0B4E8" w14:textId="77777777" w:rsidR="00113A14" w:rsidRPr="002941AB" w:rsidRDefault="00113A14" w:rsidP="00377EE0">
      <w:pPr>
        <w:pStyle w:val="ListParagraph"/>
        <w:numPr>
          <w:ilvl w:val="0"/>
          <w:numId w:val="25"/>
        </w:numPr>
        <w:rPr>
          <w:position w:val="-2"/>
        </w:rPr>
      </w:pPr>
      <w:r>
        <w:t>Monitor usage and system performance</w:t>
      </w:r>
    </w:p>
    <w:p w14:paraId="23B0B4E9" w14:textId="77777777" w:rsidR="00113A14" w:rsidRPr="002941AB" w:rsidRDefault="00113A14" w:rsidP="00377EE0">
      <w:pPr>
        <w:pStyle w:val="ListParagraph"/>
        <w:numPr>
          <w:ilvl w:val="0"/>
          <w:numId w:val="25"/>
        </w:numPr>
        <w:rPr>
          <w:position w:val="-2"/>
        </w:rPr>
      </w:pPr>
      <w:r>
        <w:t>Respond to inquiries from end-users, active and potential data-providers</w:t>
      </w:r>
    </w:p>
    <w:p w14:paraId="23B0B4EA" w14:textId="77777777" w:rsidR="00113A14" w:rsidRPr="001C236E" w:rsidRDefault="00113A14" w:rsidP="00377EE0">
      <w:pPr>
        <w:pStyle w:val="ListParagraph"/>
        <w:numPr>
          <w:ilvl w:val="0"/>
          <w:numId w:val="25"/>
        </w:numPr>
        <w:rPr>
          <w:position w:val="-2"/>
        </w:rPr>
      </w:pPr>
      <w:r>
        <w:t>Manage user accounts related to the entry-point web-application</w:t>
      </w:r>
    </w:p>
    <w:p w14:paraId="23B0B4EB" w14:textId="77777777" w:rsidR="001C236E" w:rsidRPr="002941AB" w:rsidRDefault="001C236E" w:rsidP="00377EE0">
      <w:pPr>
        <w:pStyle w:val="ListParagraph"/>
        <w:numPr>
          <w:ilvl w:val="0"/>
          <w:numId w:val="25"/>
        </w:numPr>
        <w:rPr>
          <w:position w:val="-2"/>
        </w:rPr>
      </w:pPr>
      <w:r>
        <w:t>Security audits, system backup, setting policies, etc.</w:t>
      </w:r>
    </w:p>
    <w:p w14:paraId="23B0B4EC" w14:textId="77777777" w:rsidR="00113A14" w:rsidRDefault="00113A14" w:rsidP="002941AB">
      <w:r>
        <w:t>The system administrator is also responsible for coordinating review and adoption of system protocols and interchange formats and for the registration of new interchange formats and associated schema.</w:t>
      </w:r>
    </w:p>
    <w:p w14:paraId="23B0B4ED" w14:textId="77777777" w:rsidR="00C17790" w:rsidRDefault="00C17790" w:rsidP="000A2349">
      <w:pPr>
        <w:pStyle w:val="Heading2"/>
      </w:pPr>
      <w:bookmarkStart w:id="60" w:name="_Toc339446662"/>
      <w:r>
        <w:t>Software Developer Community</w:t>
      </w:r>
      <w:bookmarkEnd w:id="60"/>
    </w:p>
    <w:p w14:paraId="23B0B4EE" w14:textId="77777777" w:rsidR="004719C8" w:rsidRDefault="003A4999" w:rsidP="004719C8">
      <w:r>
        <w:t xml:space="preserve">Software developers </w:t>
      </w:r>
      <w:r w:rsidR="001C236E">
        <w:t>may</w:t>
      </w:r>
      <w:r>
        <w:t xml:space="preserve"> build applications that access NGDS resources using the protocols and standards outlined as part of the system architecture. These applications may serve a variety of purposes, from assisting in search and discovery of data available in the system, to visualization of datasets, through more complex analysis of the data. By utilizing existing, community-driven web-service protocols, the NGDS sets itself up to function using a number of already existing pieces of software, such as Data.gov, Geothermal Prospector, ArcGIS, OpenLayers and many others.</w:t>
      </w:r>
      <w:bookmarkStart w:id="61" w:name="_Toc267919325"/>
      <w:bookmarkStart w:id="62" w:name="_Ref267994752"/>
    </w:p>
    <w:p w14:paraId="23B0B4EF" w14:textId="77777777" w:rsidR="00B237CE" w:rsidRDefault="00C25471" w:rsidP="000A2349">
      <w:pPr>
        <w:pStyle w:val="Heading1"/>
      </w:pPr>
      <w:bookmarkStart w:id="63" w:name="_Toc339446663"/>
      <w:bookmarkStart w:id="64" w:name="_Toc335492217"/>
      <w:bookmarkEnd w:id="61"/>
      <w:bookmarkEnd w:id="62"/>
      <w:r>
        <w:t>Use Case Models</w:t>
      </w:r>
      <w:bookmarkEnd w:id="63"/>
      <w:r w:rsidR="00B237CE" w:rsidRPr="00FE282E">
        <w:t xml:space="preserve"> </w:t>
      </w:r>
      <w:bookmarkEnd w:id="64"/>
    </w:p>
    <w:p w14:paraId="23B0B4F0" w14:textId="77777777" w:rsidR="00076ECB" w:rsidRDefault="00955D16" w:rsidP="001B56BE">
      <w:r>
        <w:t xml:space="preserve">This section provides an overview of use case models representing interaction with the system by various user groups as defined above. These use case models are used to identify system requirements related to user interaction. Each of the use case models is represented by a use case table, which in turn delineates concrete </w:t>
      </w:r>
      <w:r w:rsidR="00076ECB">
        <w:t xml:space="preserve">functional </w:t>
      </w:r>
      <w:r>
        <w:t xml:space="preserve">requirements </w:t>
      </w:r>
      <w:r w:rsidR="00076ECB">
        <w:t>of the system</w:t>
      </w:r>
      <w:r>
        <w:t xml:space="preserve">. Use Case tables are identified by blue headers and UC_XXX identifiers, while </w:t>
      </w:r>
      <w:r w:rsidR="00076ECB">
        <w:t xml:space="preserve">functional </w:t>
      </w:r>
      <w:r>
        <w:t>requirements</w:t>
      </w:r>
      <w:r w:rsidR="00076ECB">
        <w:t xml:space="preserve"> are listed as bullet points in the functions row of the table. Whenever applicable, we also present derived non-functional requirements (or quality attributes)</w:t>
      </w:r>
      <w:r>
        <w:t xml:space="preserve"> </w:t>
      </w:r>
      <w:r w:rsidR="00076ECB">
        <w:t xml:space="preserve">that are </w:t>
      </w:r>
      <w:r>
        <w:t xml:space="preserve">labeled with SRSXXX identifiers. </w:t>
      </w:r>
    </w:p>
    <w:p w14:paraId="23B0B4F1" w14:textId="77777777" w:rsidR="003248B5" w:rsidRDefault="00955D16" w:rsidP="001B56BE">
      <w:r>
        <w:lastRenderedPageBreak/>
        <w:t>The use cases will later be linked to system components, explicitly verifying that the system design satisfies all requirements.</w:t>
      </w:r>
      <w:r w:rsidR="003248B5">
        <w:t xml:space="preserve"> S</w:t>
      </w:r>
      <w:r w:rsidR="003248B5" w:rsidRPr="00FE282E">
        <w:t xml:space="preserve">ee the </w:t>
      </w:r>
      <w:r w:rsidR="003248B5" w:rsidRPr="00BA36FE">
        <w:rPr>
          <w:b/>
        </w:rPr>
        <w:t>Software Design Description (SDD)</w:t>
      </w:r>
      <w:r w:rsidR="003248B5" w:rsidRPr="00FE282E">
        <w:t xml:space="preserve"> </w:t>
      </w:r>
      <w:hyperlink w:anchor="P04_GTDA_Software_Design_Description" w:history="1">
        <w:r w:rsidR="003248B5" w:rsidRPr="00FE282E">
          <w:rPr>
            <w:rStyle w:val="Hyperlink"/>
            <w:b/>
            <w:u w:val="none"/>
          </w:rPr>
          <w:t>/P0</w:t>
        </w:r>
        <w:r w:rsidR="003248B5">
          <w:rPr>
            <w:rStyle w:val="Hyperlink"/>
            <w:b/>
            <w:u w:val="none"/>
          </w:rPr>
          <w:t>4</w:t>
        </w:r>
        <w:r w:rsidR="003248B5" w:rsidRPr="00FE282E">
          <w:rPr>
            <w:rStyle w:val="Hyperlink"/>
            <w:b/>
            <w:u w:val="none"/>
          </w:rPr>
          <w:t>/</w:t>
        </w:r>
      </w:hyperlink>
      <w:r w:rsidR="003248B5" w:rsidRPr="00FE282E">
        <w:t xml:space="preserve">, for </w:t>
      </w:r>
      <w:r w:rsidR="003248B5">
        <w:t xml:space="preserve">system design </w:t>
      </w:r>
      <w:r w:rsidR="003248B5" w:rsidRPr="00FE282E">
        <w:t xml:space="preserve">details and the </w:t>
      </w:r>
      <w:r w:rsidR="003248B5">
        <w:t xml:space="preserve">linkage between </w:t>
      </w:r>
      <w:r w:rsidR="003248B5" w:rsidRPr="00FE282E">
        <w:t xml:space="preserve">components </w:t>
      </w:r>
      <w:r w:rsidR="003248B5">
        <w:t>and</w:t>
      </w:r>
      <w:r w:rsidR="003248B5" w:rsidRPr="00FE282E">
        <w:t xml:space="preserve"> requirements.</w:t>
      </w:r>
      <w:r w:rsidR="003248B5">
        <w:t xml:space="preserve"> The following sections describe</w:t>
      </w:r>
      <w:r w:rsidR="003248B5" w:rsidRPr="00FE282E">
        <w:t xml:space="preserve"> use-case views of the System</w:t>
      </w:r>
      <w:r w:rsidR="003248B5">
        <w:t xml:space="preserve"> with </w:t>
      </w:r>
      <w:r w:rsidR="003248B5" w:rsidRPr="00FE282E">
        <w:t>a brief description of each use case.</w:t>
      </w:r>
    </w:p>
    <w:p w14:paraId="23B0B4F2" w14:textId="77777777" w:rsidR="00FF5529" w:rsidRPr="00FE282E" w:rsidRDefault="00FF5529" w:rsidP="000A2349">
      <w:pPr>
        <w:pStyle w:val="Heading2"/>
      </w:pPr>
      <w:bookmarkStart w:id="65" w:name="_Toc335492218"/>
      <w:bookmarkStart w:id="66" w:name="_Toc339446664"/>
      <w:r w:rsidRPr="00FE282E">
        <w:t xml:space="preserve">High-level </w:t>
      </w:r>
      <w:r w:rsidR="00076ECB">
        <w:t xml:space="preserve">Use Cases </w:t>
      </w:r>
      <w:r w:rsidRPr="00FE282E">
        <w:t>View</w:t>
      </w:r>
      <w:bookmarkEnd w:id="65"/>
      <w:bookmarkEnd w:id="66"/>
    </w:p>
    <w:p w14:paraId="23B0B4F3" w14:textId="77777777" w:rsidR="00233570" w:rsidRDefault="00941F93" w:rsidP="00BA7F8E">
      <w:pPr>
        <w:rPr>
          <w:lang w:eastAsia="zh-CN"/>
        </w:rPr>
      </w:pPr>
      <w:r>
        <w:fldChar w:fldCharType="begin"/>
      </w:r>
      <w:r w:rsidR="003248B5">
        <w:instrText xml:space="preserve"> REF _Ref339015034 \h </w:instrText>
      </w:r>
      <w:r>
        <w:fldChar w:fldCharType="separate"/>
      </w:r>
      <w:r w:rsidR="00575885" w:rsidRPr="0022581C">
        <w:t xml:space="preserve">Figure </w:t>
      </w:r>
      <w:r w:rsidR="00575885">
        <w:rPr>
          <w:noProof/>
        </w:rPr>
        <w:t>3</w:t>
      </w:r>
      <w:r>
        <w:fldChar w:fldCharType="end"/>
      </w:r>
      <w:r w:rsidR="003248B5">
        <w:t xml:space="preserve"> </w:t>
      </w:r>
      <w:r w:rsidR="00BA7F8E" w:rsidRPr="00FE282E">
        <w:t xml:space="preserve">shows a view of the </w:t>
      </w:r>
      <w:r w:rsidR="00786807">
        <w:t>NGDS</w:t>
      </w:r>
      <w:r w:rsidR="00BA7F8E" w:rsidRPr="00FE282E">
        <w:t xml:space="preserve"> </w:t>
      </w:r>
      <w:r w:rsidR="00907EEB">
        <w:t>system</w:t>
      </w:r>
      <w:r w:rsidR="000E4016">
        <w:t xml:space="preserve"> </w:t>
      </w:r>
      <w:r w:rsidR="00BA7F8E" w:rsidRPr="00FE282E">
        <w:t>from the users’ perspective</w:t>
      </w:r>
      <w:r w:rsidR="00233570">
        <w:rPr>
          <w:rFonts w:hint="eastAsia"/>
          <w:lang w:eastAsia="zh-CN"/>
        </w:rPr>
        <w:t xml:space="preserve">, illustrating different types of users </w:t>
      </w:r>
      <w:r w:rsidR="00076ECB">
        <w:rPr>
          <w:lang w:eastAsia="zh-CN"/>
        </w:rPr>
        <w:t>that</w:t>
      </w:r>
      <w:r w:rsidR="00233570">
        <w:rPr>
          <w:rFonts w:hint="eastAsia"/>
          <w:lang w:eastAsia="zh-CN"/>
        </w:rPr>
        <w:t xml:space="preserve"> </w:t>
      </w:r>
      <w:r w:rsidR="00076ECB">
        <w:rPr>
          <w:lang w:eastAsia="zh-CN"/>
        </w:rPr>
        <w:t>may interact</w:t>
      </w:r>
      <w:r w:rsidR="00233570">
        <w:rPr>
          <w:rFonts w:hint="eastAsia"/>
          <w:lang w:eastAsia="zh-CN"/>
        </w:rPr>
        <w:t xml:space="preserve"> with the NGDS system by performing different tasks. For instance, end-user/data consumers are using NGDS to </w:t>
      </w:r>
      <w:r w:rsidR="00D95590">
        <w:rPr>
          <w:lang w:eastAsia="zh-CN"/>
        </w:rPr>
        <w:t>g</w:t>
      </w:r>
      <w:r w:rsidR="00233570">
        <w:rPr>
          <w:rFonts w:hint="eastAsia"/>
          <w:lang w:eastAsia="zh-CN"/>
        </w:rPr>
        <w:t xml:space="preserve">ather data, </w:t>
      </w:r>
      <w:r w:rsidR="00E95A95">
        <w:rPr>
          <w:lang w:eastAsia="zh-CN"/>
        </w:rPr>
        <w:t>v</w:t>
      </w:r>
      <w:r w:rsidR="00E95A95">
        <w:rPr>
          <w:rFonts w:hint="eastAsia"/>
          <w:lang w:eastAsia="zh-CN"/>
        </w:rPr>
        <w:t xml:space="preserve">alidate data, </w:t>
      </w:r>
      <w:r w:rsidR="00A27329">
        <w:rPr>
          <w:lang w:eastAsia="zh-CN"/>
        </w:rPr>
        <w:t>and analyze the data after exporting it</w:t>
      </w:r>
      <w:r w:rsidR="00233570">
        <w:rPr>
          <w:rFonts w:hint="eastAsia"/>
          <w:lang w:eastAsia="zh-CN"/>
        </w:rPr>
        <w:t xml:space="preserve">. </w:t>
      </w:r>
      <w:r w:rsidR="00A27329">
        <w:rPr>
          <w:lang w:eastAsia="zh-CN"/>
        </w:rPr>
        <w:t xml:space="preserve">Data submitters are as important as data consumers. </w:t>
      </w:r>
      <w:r w:rsidR="003454D8">
        <w:rPr>
          <w:rFonts w:hint="eastAsia"/>
          <w:lang w:eastAsia="zh-CN"/>
        </w:rPr>
        <w:t xml:space="preserve">The two major use cases for </w:t>
      </w:r>
      <w:r w:rsidR="00233570">
        <w:rPr>
          <w:rFonts w:hint="eastAsia"/>
          <w:lang w:eastAsia="zh-CN"/>
        </w:rPr>
        <w:t xml:space="preserve">Data submitter </w:t>
      </w:r>
      <w:r w:rsidR="003454D8">
        <w:rPr>
          <w:rFonts w:hint="eastAsia"/>
          <w:lang w:eastAsia="zh-CN"/>
        </w:rPr>
        <w:t xml:space="preserve">are Batch Import of Dataset Files, and Create Metadata Record </w:t>
      </w:r>
      <w:r w:rsidR="00761DAC">
        <w:rPr>
          <w:lang w:eastAsia="zh-CN"/>
        </w:rPr>
        <w:t>t</w:t>
      </w:r>
      <w:r w:rsidR="003454D8">
        <w:rPr>
          <w:rFonts w:hint="eastAsia"/>
          <w:lang w:eastAsia="zh-CN"/>
        </w:rPr>
        <w:t>hrough a Form.</w:t>
      </w:r>
    </w:p>
    <w:p w14:paraId="23B0B4F4" w14:textId="77777777" w:rsidR="00233570" w:rsidRDefault="00233570" w:rsidP="00BA7F8E">
      <w:pPr>
        <w:rPr>
          <w:lang w:eastAsia="zh-CN"/>
        </w:rPr>
      </w:pPr>
    </w:p>
    <w:p w14:paraId="23B0B4F5" w14:textId="77777777" w:rsidR="00BA7F8E" w:rsidRPr="0022581C" w:rsidRDefault="00476ED4" w:rsidP="00BA7F8E">
      <w:r>
        <w:rPr>
          <w:noProof/>
        </w:rPr>
        <w:drawing>
          <wp:inline distT="0" distB="0" distL="0" distR="0" wp14:anchorId="23B0C82A" wp14:editId="23B0C82B">
            <wp:extent cx="5943600" cy="39396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43600" cy="3939681"/>
                    </a:xfrm>
                    <a:prstGeom prst="rect">
                      <a:avLst/>
                    </a:prstGeom>
                    <a:noFill/>
                    <a:ln w="9525">
                      <a:noFill/>
                      <a:miter lim="800000"/>
                      <a:headEnd/>
                      <a:tailEnd/>
                    </a:ln>
                  </pic:spPr>
                </pic:pic>
              </a:graphicData>
            </a:graphic>
          </wp:inline>
        </w:drawing>
      </w:r>
    </w:p>
    <w:p w14:paraId="23B0B4F6" w14:textId="77777777" w:rsidR="00B640CE" w:rsidRPr="0022581C" w:rsidRDefault="00B640CE" w:rsidP="000A2349">
      <w:pPr>
        <w:pStyle w:val="Caption"/>
        <w:outlineLvl w:val="0"/>
        <w:rPr>
          <w:noProof/>
        </w:rPr>
      </w:pPr>
      <w:bookmarkStart w:id="67" w:name="_Ref339015034"/>
      <w:bookmarkStart w:id="68" w:name="_Toc267921206"/>
      <w:bookmarkStart w:id="69" w:name="_Toc267921244"/>
      <w:bookmarkStart w:id="70" w:name="_Ref268004656"/>
      <w:bookmarkStart w:id="71" w:name="_Ref268092359"/>
      <w:bookmarkStart w:id="72" w:name="_Toc335492256"/>
      <w:bookmarkStart w:id="73" w:name="_Toc339282981"/>
      <w:bookmarkStart w:id="74" w:name="_Toc339446665"/>
      <w:r w:rsidRPr="0022581C">
        <w:t xml:space="preserve">Figure </w:t>
      </w:r>
      <w:r w:rsidR="00941F93" w:rsidRPr="0022581C">
        <w:fldChar w:fldCharType="begin"/>
      </w:r>
      <w:r w:rsidRPr="0022581C">
        <w:instrText xml:space="preserve"> SEQ Figure \* ARABIC </w:instrText>
      </w:r>
      <w:r w:rsidR="00941F93" w:rsidRPr="0022581C">
        <w:fldChar w:fldCharType="separate"/>
      </w:r>
      <w:r w:rsidR="00575885">
        <w:rPr>
          <w:noProof/>
        </w:rPr>
        <w:t>3</w:t>
      </w:r>
      <w:r w:rsidR="00941F93" w:rsidRPr="0022581C">
        <w:fldChar w:fldCharType="end"/>
      </w:r>
      <w:bookmarkEnd w:id="67"/>
      <w:r w:rsidRPr="0022581C">
        <w:rPr>
          <w:noProof/>
        </w:rPr>
        <w:t xml:space="preserve">: High-level </w:t>
      </w:r>
      <w:r w:rsidR="00900BA3" w:rsidRPr="0022581C">
        <w:rPr>
          <w:noProof/>
        </w:rPr>
        <w:t xml:space="preserve">Use Case </w:t>
      </w:r>
      <w:r w:rsidRPr="0022581C">
        <w:rPr>
          <w:noProof/>
        </w:rPr>
        <w:t>View</w:t>
      </w:r>
      <w:bookmarkEnd w:id="68"/>
      <w:bookmarkEnd w:id="69"/>
      <w:bookmarkEnd w:id="70"/>
      <w:bookmarkEnd w:id="71"/>
      <w:bookmarkEnd w:id="72"/>
      <w:bookmarkEnd w:id="73"/>
      <w:bookmarkEnd w:id="74"/>
      <w:r w:rsidR="007C317F" w:rsidRPr="0022581C">
        <w:rPr>
          <w:noProof/>
        </w:rPr>
        <w:t xml:space="preserve"> </w:t>
      </w:r>
    </w:p>
    <w:p w14:paraId="23B0B4F7" w14:textId="77777777" w:rsidR="003454D8" w:rsidRDefault="003454D8" w:rsidP="005E2D7F">
      <w:pPr>
        <w:rPr>
          <w:lang w:eastAsia="zh-CN"/>
        </w:rPr>
      </w:pPr>
    </w:p>
    <w:p w14:paraId="23B0B4F8" w14:textId="77777777" w:rsidR="003454D8" w:rsidRPr="00FE282E" w:rsidRDefault="003454D8" w:rsidP="000A2349">
      <w:pPr>
        <w:pStyle w:val="Heading2"/>
      </w:pPr>
      <w:bookmarkStart w:id="75" w:name="_Toc339446666"/>
      <w:r>
        <w:t xml:space="preserve">Data </w:t>
      </w:r>
      <w:r w:rsidR="00AA16F2">
        <w:t>P</w:t>
      </w:r>
      <w:r>
        <w:t xml:space="preserve">rovider </w:t>
      </w:r>
      <w:r w:rsidR="00AA16F2">
        <w:t>U</w:t>
      </w:r>
      <w:r>
        <w:t xml:space="preserve">se </w:t>
      </w:r>
      <w:r w:rsidR="00AA16F2">
        <w:t>C</w:t>
      </w:r>
      <w:r>
        <w:t>ases</w:t>
      </w:r>
      <w:bookmarkEnd w:id="75"/>
    </w:p>
    <w:p w14:paraId="23B0B4F9" w14:textId="77777777" w:rsidR="00A25F18" w:rsidRDefault="009C78EC" w:rsidP="001B56BE">
      <w:r>
        <w:t>D</w:t>
      </w:r>
      <w:r w:rsidR="00A25F18">
        <w:t xml:space="preserve">ata provider community’s use cases are inherently correlated to the data repository in use by that subsection of the community. As such, these use cases and requirements are scoped to individual nodes or data repositories that make up the NGDS. The focus of these use cases is </w:t>
      </w:r>
      <w:r w:rsidR="00A25F18">
        <w:lastRenderedPageBreak/>
        <w:t>to create and publish a “resource”, which is defined here as a single, coherent dataset which may exist in a number of different representations (e.g. uploaded .xls or .csv files, as well as scanned images, web-services or other content already online and hosted elsewhere). Each resource has a corresponding metadata record that describes the work as a whole, and clearly indicates the access mechanisms available to view that work in any of its available representations.</w:t>
      </w:r>
    </w:p>
    <w:p w14:paraId="23B0B4FA" w14:textId="77777777" w:rsidR="003454D8" w:rsidRDefault="00A25F18" w:rsidP="005D6BC6">
      <w:r>
        <w:t xml:space="preserve">Use Cases here are primarily broken down into categories according the user role responsible for performing them. However, data submitters, stewards and administrators will have to first log into their node to perform data publishing and administration tasks. </w:t>
      </w:r>
    </w:p>
    <w:p w14:paraId="23B0B4FB" w14:textId="77777777" w:rsidR="003454D8" w:rsidRDefault="003454D8" w:rsidP="00377EE0">
      <w:pPr>
        <w:numPr>
          <w:ilvl w:val="0"/>
          <w:numId w:val="7"/>
        </w:numPr>
      </w:pPr>
      <w:r w:rsidRPr="0066083C">
        <w:rPr>
          <w:b/>
        </w:rPr>
        <w:t>Tier1: Unstructured data</w:t>
      </w:r>
      <w:r>
        <w:t xml:space="preserve"> - Manually creating database records through a forms interface, uploading files to a local file repository if they are not already online.</w:t>
      </w:r>
    </w:p>
    <w:p w14:paraId="23B0B4FC" w14:textId="77777777" w:rsidR="003454D8" w:rsidRDefault="003454D8" w:rsidP="00377EE0">
      <w:pPr>
        <w:numPr>
          <w:ilvl w:val="0"/>
          <w:numId w:val="7"/>
        </w:numPr>
      </w:pPr>
      <w:r w:rsidRPr="0066083C">
        <w:rPr>
          <w:b/>
        </w:rPr>
        <w:t xml:space="preserve">Tier2: </w:t>
      </w:r>
      <w:r w:rsidR="0066083C">
        <w:rPr>
          <w:b/>
        </w:rPr>
        <w:t>structured, but not standardized</w:t>
      </w:r>
      <w:r w:rsidRPr="0066083C">
        <w:rPr>
          <w:b/>
        </w:rPr>
        <w:t xml:space="preserve"> data</w:t>
      </w:r>
      <w:r>
        <w:t xml:space="preserve"> - Bulk loading metadata to the catalog from a metadata input </w:t>
      </w:r>
      <w:r w:rsidR="00F568BC">
        <w:t xml:space="preserve">CSV </w:t>
      </w:r>
      <w:r>
        <w:t>text file for resources that are already accessible online</w:t>
      </w:r>
      <w:r w:rsidR="00DA7F5C">
        <w:t>.</w:t>
      </w:r>
    </w:p>
    <w:p w14:paraId="23B0B4FD" w14:textId="77777777" w:rsidR="003454D8" w:rsidRPr="00FE282E" w:rsidRDefault="003454D8" w:rsidP="00377EE0">
      <w:pPr>
        <w:numPr>
          <w:ilvl w:val="0"/>
          <w:numId w:val="7"/>
        </w:numPr>
      </w:pPr>
      <w:r w:rsidRPr="0066083C">
        <w:rPr>
          <w:b/>
        </w:rPr>
        <w:t xml:space="preserve">Tier3: Structured </w:t>
      </w:r>
      <w:r w:rsidR="0066083C" w:rsidRPr="0066083C">
        <w:rPr>
          <w:b/>
        </w:rPr>
        <w:t>standardized</w:t>
      </w:r>
      <w:r w:rsidR="0066083C">
        <w:t xml:space="preserve"> </w:t>
      </w:r>
      <w:r>
        <w:t>data supported natively by NGDS</w:t>
      </w:r>
      <w:r w:rsidR="00DA7F5C">
        <w:t>.</w:t>
      </w:r>
    </w:p>
    <w:p w14:paraId="23B0B4FE" w14:textId="77777777" w:rsidR="003454D8" w:rsidRDefault="003454D8" w:rsidP="003454D8">
      <w:r>
        <w:t xml:space="preserve">In cases 1 and 3, </w:t>
      </w:r>
      <w:r w:rsidR="00953986">
        <w:t xml:space="preserve">if NGDS node-in-a-box repository is used to host the data resource, </w:t>
      </w:r>
      <w:r>
        <w:t xml:space="preserve">a metadata record will need to be created using a form interface in the </w:t>
      </w:r>
      <w:r w:rsidR="00E418CC">
        <w:t xml:space="preserve">NGDS </w:t>
      </w:r>
      <w:r w:rsidR="00221C2B">
        <w:t>WebApp</w:t>
      </w:r>
      <w:r w:rsidR="00E418CC">
        <w:t xml:space="preserve"> UI</w:t>
      </w:r>
      <w:r>
        <w:t xml:space="preserve">. In Case 3, the </w:t>
      </w:r>
      <w:r w:rsidR="00E418CC">
        <w:t xml:space="preserve">NGDS </w:t>
      </w:r>
      <w:r w:rsidR="00221C2B">
        <w:t>WebApp</w:t>
      </w:r>
      <w:r w:rsidR="00DA7F5C">
        <w:t xml:space="preserve"> </w:t>
      </w:r>
      <w:r w:rsidR="00E418CC">
        <w:t>UI quality control application</w:t>
      </w:r>
      <w:r>
        <w:t xml:space="preserve"> will parse uploaded files</w:t>
      </w:r>
      <w:r w:rsidR="00E418CC">
        <w:t>, according to NGDS supported format,</w:t>
      </w:r>
      <w:r>
        <w:t xml:space="preserve"> to determine if they conform to a known</w:t>
      </w:r>
      <w:r w:rsidRPr="00FE282E">
        <w:t xml:space="preserve"> </w:t>
      </w:r>
      <w:r>
        <w:t>Content Model Template</w:t>
      </w:r>
      <w:r w:rsidRPr="00FE282E">
        <w:t xml:space="preserve">. </w:t>
      </w:r>
      <w:r w:rsidR="00E418CC">
        <w:t xml:space="preserve">After that, the data will be </w:t>
      </w:r>
      <w:r w:rsidR="00BD5547">
        <w:t>imported</w:t>
      </w:r>
      <w:r w:rsidR="00E418CC">
        <w:t xml:space="preserve"> into the NGDS Data repository, having its </w:t>
      </w:r>
      <w:r w:rsidR="00406173">
        <w:t>metadata</w:t>
      </w:r>
      <w:r w:rsidR="00E418CC">
        <w:t xml:space="preserve"> publicized to the NGDS catalog.</w:t>
      </w:r>
    </w:p>
    <w:p w14:paraId="23B0B4FF" w14:textId="77777777" w:rsidR="00B53773" w:rsidRPr="00FE282E" w:rsidRDefault="00B53773" w:rsidP="003454D8">
      <w:r>
        <w:t>Alternatively, data providers can utilize command-line scripts and programs to automatically import data into the system. In those situations, no UI is provided</w:t>
      </w:r>
      <w:r w:rsidR="00953986">
        <w:t>, but users will still have to publicize the metadata to the NGDS catalog service utilizing NGDS protocols</w:t>
      </w:r>
      <w:r>
        <w:t>.</w:t>
      </w:r>
    </w:p>
    <w:p w14:paraId="23B0B500" w14:textId="77777777" w:rsidR="003454D8" w:rsidRPr="00FE282E" w:rsidRDefault="00DA7F5C" w:rsidP="003454D8">
      <w:r>
        <w:t xml:space="preserve">In Cases 1 and 3, </w:t>
      </w:r>
      <w:r w:rsidRPr="00FE282E">
        <w:t xml:space="preserve">uploaded files will be stored in </w:t>
      </w:r>
      <w:r>
        <w:t>a file repository (either the ones provided by NGDS nodes-in-boxes, or in a third-party repository supporting NGDS protocols, as previously discussed)</w:t>
      </w:r>
      <w:r w:rsidRPr="00FE282E">
        <w:t xml:space="preserve">. The files </w:t>
      </w:r>
      <w:r w:rsidR="00BE170F">
        <w:t>are public, however, they can only be modified by their</w:t>
      </w:r>
      <w:r w:rsidRPr="00FE282E">
        <w:t xml:space="preserve"> </w:t>
      </w:r>
      <w:r w:rsidR="00BE170F">
        <w:t>data stewards, submitters and administrators</w:t>
      </w:r>
      <w:r w:rsidRPr="00FE282E">
        <w:t xml:space="preserve">. </w:t>
      </w:r>
      <w:r>
        <w:t xml:space="preserve">Creation of metadata will be assisted by node-in-a-box components that parse and </w:t>
      </w:r>
      <w:r w:rsidRPr="00FE282E">
        <w:t xml:space="preserve">extract category and attribute information from </w:t>
      </w:r>
      <w:r>
        <w:t xml:space="preserve">uploaded </w:t>
      </w:r>
      <w:r w:rsidRPr="00FE282E">
        <w:t>files</w:t>
      </w:r>
      <w:r>
        <w:t xml:space="preserve"> when possible (based on file type and content). Third-party repositories that utilize alternative software are also required to provide standard NGDS metadata including such category and attribute information.</w:t>
      </w:r>
    </w:p>
    <w:p w14:paraId="23B0B501" w14:textId="77777777" w:rsidR="003454D8" w:rsidRDefault="003454D8" w:rsidP="003454D8">
      <w:r>
        <w:t xml:space="preserve">For Tier 3 access, data will be mapped into prioritized content models determined by </w:t>
      </w:r>
      <w:r w:rsidR="00953986">
        <w:t xml:space="preserve">AZGS (Arizona State University) </w:t>
      </w:r>
      <w:r>
        <w:t>and encoded in the adopted interchange formats for publication via NGDS services</w:t>
      </w:r>
      <w:r w:rsidRPr="00FE282E">
        <w:t xml:space="preserve">. </w:t>
      </w:r>
      <w:r w:rsidR="00E418CC">
        <w:t xml:space="preserve">Tier 2 </w:t>
      </w:r>
      <w:r w:rsidR="00BD5547">
        <w:t xml:space="preserve">data is incompatible with NGDS </w:t>
      </w:r>
      <w:r w:rsidR="00953986">
        <w:t xml:space="preserve">data model </w:t>
      </w:r>
      <w:r w:rsidR="00BD5547">
        <w:t xml:space="preserve">and cannot be </w:t>
      </w:r>
      <w:r w:rsidR="00953986">
        <w:t>automatically indexed by</w:t>
      </w:r>
      <w:r w:rsidR="00BD5547">
        <w:t xml:space="preserve"> </w:t>
      </w:r>
      <w:r w:rsidR="00953986">
        <w:t>NGDS catalog</w:t>
      </w:r>
      <w:r w:rsidR="00BD5547">
        <w:t>, however, they can be handled as Tier1 data</w:t>
      </w:r>
      <w:r w:rsidR="00E418CC">
        <w:t>. Tier 1 data</w:t>
      </w:r>
      <w:r w:rsidR="00BD5547">
        <w:t xml:space="preserve"> (an image or PDF file for example)</w:t>
      </w:r>
      <w:r w:rsidR="00E418CC">
        <w:t xml:space="preserve"> will </w:t>
      </w:r>
      <w:r w:rsidR="00953986">
        <w:t>be referenced by a</w:t>
      </w:r>
      <w:r w:rsidR="009950BC">
        <w:t xml:space="preserve"> URI pointing to its data</w:t>
      </w:r>
      <w:r w:rsidR="00BD5547">
        <w:t xml:space="preserve"> location</w:t>
      </w:r>
      <w:r w:rsidR="00953986">
        <w:t xml:space="preserve">, </w:t>
      </w:r>
      <w:r w:rsidR="009E1B39">
        <w:t xml:space="preserve">will have a geo-location tag, </w:t>
      </w:r>
      <w:r w:rsidR="00953986">
        <w:t>and will be indexed based on metadata (manually) provided by the publisher</w:t>
      </w:r>
      <w:r w:rsidR="009950BC">
        <w:t xml:space="preserve">. </w:t>
      </w:r>
      <w:r w:rsidRPr="00FD5CA5">
        <w:rPr>
          <w:b/>
        </w:rPr>
        <w:t>See content model documentation</w:t>
      </w:r>
      <w:r w:rsidR="009E1B39">
        <w:rPr>
          <w:b/>
        </w:rPr>
        <w:t xml:space="preserve"> /P02/</w:t>
      </w:r>
      <w:r w:rsidRPr="00FE282E">
        <w:t xml:space="preserve">, for details of these categories. The </w:t>
      </w:r>
      <w:r>
        <w:t>standard content models will be used to structure a b</w:t>
      </w:r>
      <w:r w:rsidRPr="00FE282E">
        <w:t>rowse</w:t>
      </w:r>
      <w:r>
        <w:t xml:space="preserve"> tree interface and data browsing capabilities with filtering and display functions</w:t>
      </w:r>
      <w:r w:rsidR="00F568BC">
        <w:t>. These will be posted</w:t>
      </w:r>
      <w:r>
        <w:t xml:space="preserve"> in the NGDS </w:t>
      </w:r>
      <w:r w:rsidR="00F568BC">
        <w:t>Website</w:t>
      </w:r>
      <w:r>
        <w:t>.</w:t>
      </w:r>
      <w:r w:rsidRPr="00FE282E">
        <w:t xml:space="preserve"> </w:t>
      </w:r>
    </w:p>
    <w:p w14:paraId="23B0B502" w14:textId="77777777" w:rsidR="00B53773" w:rsidRDefault="003454D8" w:rsidP="003454D8">
      <w:r w:rsidRPr="00FE282E">
        <w:t xml:space="preserve">Once the catalog entries have been made, it will be possible to modify them manually, by adding data </w:t>
      </w:r>
      <w:r>
        <w:t>items</w:t>
      </w:r>
      <w:r w:rsidRPr="00FE282E">
        <w:t xml:space="preserve"> as necessary. This will enable the update and addition of </w:t>
      </w:r>
      <w:r w:rsidR="00406173">
        <w:t>metadata</w:t>
      </w:r>
      <w:r w:rsidRPr="00FE282E">
        <w:t xml:space="preserve"> to the catalog entries</w:t>
      </w:r>
      <w:r w:rsidR="0022581C">
        <w:t xml:space="preserve">, and will support third party data repositories to publish </w:t>
      </w:r>
      <w:r w:rsidR="00406173">
        <w:t>metadata</w:t>
      </w:r>
      <w:r w:rsidR="0022581C">
        <w:t xml:space="preserve"> about their site</w:t>
      </w:r>
      <w:r w:rsidRPr="00FE282E">
        <w:t>.</w:t>
      </w:r>
      <w:r w:rsidR="00B53773">
        <w:t xml:space="preserve"> </w:t>
      </w:r>
    </w:p>
    <w:p w14:paraId="23B0B503" w14:textId="77777777" w:rsidR="003454D8" w:rsidRPr="00FE282E" w:rsidRDefault="00B53773" w:rsidP="003454D8">
      <w:r>
        <w:lastRenderedPageBreak/>
        <w:t>Additionally</w:t>
      </w:r>
      <w:r w:rsidR="00BE170F">
        <w:t>, end users can annotate metadat</w:t>
      </w:r>
      <w:r>
        <w:t>a records with comments, and can provide star ratings (from 1 to 5). These ratings and comments will potentially help other users in the classification discovery, filtering and gathering of data.</w:t>
      </w:r>
    </w:p>
    <w:p w14:paraId="23B0B504" w14:textId="77777777" w:rsidR="003454D8" w:rsidRDefault="003454D8" w:rsidP="003454D8">
      <w:r>
        <w:t xml:space="preserve">Only Data </w:t>
      </w:r>
      <w:r w:rsidR="009950BC">
        <w:t xml:space="preserve">Submitters, </w:t>
      </w:r>
      <w:r>
        <w:t xml:space="preserve">Stewards and System Administrators will have Read/Write access to the </w:t>
      </w:r>
      <w:r w:rsidR="00406173">
        <w:t>metadata</w:t>
      </w:r>
      <w:r>
        <w:t xml:space="preserve"> posted in the catalog. All Data Consumers (Geothermal Analysts/End User) will have Read </w:t>
      </w:r>
      <w:r w:rsidR="0022581C">
        <w:t xml:space="preserve">only </w:t>
      </w:r>
      <w:r>
        <w:t>access to the data. T</w:t>
      </w:r>
      <w:r w:rsidRPr="00FE282E">
        <w:t xml:space="preserve">he </w:t>
      </w:r>
      <w:r w:rsidR="0043712A">
        <w:t>NGDS repository</w:t>
      </w:r>
      <w:r w:rsidRPr="00FE282E">
        <w:t xml:space="preserve"> will keep a record of all import operations performed. This will be </w:t>
      </w:r>
      <w:r>
        <w:t xml:space="preserve">provided as </w:t>
      </w:r>
      <w:r w:rsidRPr="00FE282E">
        <w:t>an import log</w:t>
      </w:r>
      <w:r>
        <w:t xml:space="preserve"> when requested</w:t>
      </w:r>
      <w:r w:rsidR="009950BC">
        <w:t xml:space="preserve"> by Administrators, Submitters and Stewards</w:t>
      </w:r>
      <w:r w:rsidRPr="00FE282E">
        <w:t>.</w:t>
      </w:r>
    </w:p>
    <w:p w14:paraId="23B0B505" w14:textId="77777777" w:rsidR="003454D8" w:rsidRDefault="003454D8" w:rsidP="003454D8"/>
    <w:p w14:paraId="23B0B506" w14:textId="77777777" w:rsidR="003454D8" w:rsidRPr="0022581C" w:rsidRDefault="00BC6117" w:rsidP="005F4B66">
      <w:pPr>
        <w:jc w:val="center"/>
      </w:pPr>
      <w:r>
        <w:rPr>
          <w:noProof/>
        </w:rPr>
        <w:drawing>
          <wp:inline distT="0" distB="0" distL="0" distR="0" wp14:anchorId="23B0C82C" wp14:editId="23B0C82D">
            <wp:extent cx="5050384" cy="5207372"/>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051032" cy="5208040"/>
                    </a:xfrm>
                    <a:prstGeom prst="rect">
                      <a:avLst/>
                    </a:prstGeom>
                    <a:noFill/>
                    <a:ln w="9525">
                      <a:noFill/>
                      <a:miter lim="800000"/>
                      <a:headEnd/>
                      <a:tailEnd/>
                    </a:ln>
                  </pic:spPr>
                </pic:pic>
              </a:graphicData>
            </a:graphic>
          </wp:inline>
        </w:drawing>
      </w:r>
    </w:p>
    <w:p w14:paraId="23B0B507" w14:textId="77777777" w:rsidR="003454D8" w:rsidRPr="0022581C" w:rsidRDefault="009C57C4" w:rsidP="005F4B66">
      <w:pPr>
        <w:pStyle w:val="Caption"/>
        <w:outlineLvl w:val="0"/>
        <w:rPr>
          <w:noProof/>
        </w:rPr>
      </w:pPr>
      <w:bookmarkStart w:id="76" w:name="_Ref338234600"/>
      <w:bookmarkStart w:id="77" w:name="_Toc339282982"/>
      <w:bookmarkStart w:id="78" w:name="_Toc339446667"/>
      <w:r w:rsidRPr="0022581C">
        <w:rPr>
          <w:noProof/>
        </w:rPr>
        <w:t xml:space="preserve">Figure </w:t>
      </w:r>
      <w:r w:rsidR="00941F93" w:rsidRPr="0022581C">
        <w:rPr>
          <w:noProof/>
        </w:rPr>
        <w:fldChar w:fldCharType="begin"/>
      </w:r>
      <w:r w:rsidRPr="0022581C">
        <w:rPr>
          <w:noProof/>
        </w:rPr>
        <w:instrText xml:space="preserve"> SEQ Figure \* ARABIC </w:instrText>
      </w:r>
      <w:r w:rsidR="00941F93" w:rsidRPr="0022581C">
        <w:rPr>
          <w:noProof/>
        </w:rPr>
        <w:fldChar w:fldCharType="separate"/>
      </w:r>
      <w:r w:rsidR="00575885">
        <w:rPr>
          <w:noProof/>
        </w:rPr>
        <w:t>4</w:t>
      </w:r>
      <w:r w:rsidR="00941F93" w:rsidRPr="0022581C">
        <w:rPr>
          <w:noProof/>
        </w:rPr>
        <w:fldChar w:fldCharType="end"/>
      </w:r>
      <w:bookmarkEnd w:id="76"/>
      <w:r w:rsidR="003454D8" w:rsidRPr="0022581C">
        <w:rPr>
          <w:noProof/>
        </w:rPr>
        <w:t xml:space="preserve"> : Data Entry and Submission Use Case View</w:t>
      </w:r>
      <w:bookmarkEnd w:id="77"/>
      <w:bookmarkEnd w:id="78"/>
    </w:p>
    <w:p w14:paraId="23B0B508" w14:textId="77777777" w:rsidR="0022581C" w:rsidRDefault="00FD5DCB" w:rsidP="003454D8">
      <w:r>
        <w:fldChar w:fldCharType="begin"/>
      </w:r>
      <w:r>
        <w:instrText xml:space="preserve"> REF _Ref338234600 \h  \* MERGEFORMAT </w:instrText>
      </w:r>
      <w:r>
        <w:fldChar w:fldCharType="separate"/>
      </w:r>
      <w:r w:rsidR="00575885" w:rsidRPr="0022581C">
        <w:rPr>
          <w:noProof/>
        </w:rPr>
        <w:t xml:space="preserve">Figure </w:t>
      </w:r>
      <w:r w:rsidR="00575885">
        <w:rPr>
          <w:noProof/>
        </w:rPr>
        <w:t>4</w:t>
      </w:r>
      <w:r>
        <w:fldChar w:fldCharType="end"/>
      </w:r>
      <w:r w:rsidR="00DD0ED1">
        <w:t xml:space="preserve"> </w:t>
      </w:r>
      <w:r w:rsidR="005D6BC6">
        <w:t xml:space="preserve">above </w:t>
      </w:r>
      <w:r w:rsidR="003F1EA1" w:rsidRPr="00FE282E">
        <w:t>illustrates</w:t>
      </w:r>
      <w:r w:rsidR="003454D8" w:rsidRPr="00FE282E">
        <w:t xml:space="preserve"> the functionality of the </w:t>
      </w:r>
      <w:r w:rsidR="003454D8">
        <w:t>data provider node application</w:t>
      </w:r>
      <w:r w:rsidR="003454D8" w:rsidRPr="00FE282E">
        <w:t xml:space="preserve"> that facilitates the submission of data to the NGDS. Once </w:t>
      </w:r>
      <w:r w:rsidR="0057151A">
        <w:t xml:space="preserve">a piece of data is imported into the repository by </w:t>
      </w:r>
      <w:r w:rsidR="003454D8" w:rsidRPr="00FE282E">
        <w:t xml:space="preserve">the </w:t>
      </w:r>
      <w:r w:rsidR="003454D8">
        <w:t>Data Submitter</w:t>
      </w:r>
      <w:r w:rsidR="0057151A">
        <w:t xml:space="preserve">, it is handed over to the Data Steward who reviews it. If the Data Steward </w:t>
      </w:r>
      <w:r w:rsidR="003454D8">
        <w:t>is</w:t>
      </w:r>
      <w:r w:rsidR="003454D8" w:rsidRPr="00FE282E">
        <w:t xml:space="preserve"> </w:t>
      </w:r>
      <w:r w:rsidR="003454D8" w:rsidRPr="00FE282E">
        <w:lastRenderedPageBreak/>
        <w:t xml:space="preserve">satisfied with the content and quality of </w:t>
      </w:r>
      <w:r w:rsidR="003454D8">
        <w:t>a dataset</w:t>
      </w:r>
      <w:r w:rsidR="0057151A">
        <w:t xml:space="preserve"> and its metadata</w:t>
      </w:r>
      <w:r w:rsidR="003454D8" w:rsidRPr="00FE282E">
        <w:t xml:space="preserve">, </w:t>
      </w:r>
      <w:r w:rsidR="0057151A">
        <w:t>he or she</w:t>
      </w:r>
      <w:r w:rsidR="003454D8" w:rsidRPr="00FE282E">
        <w:t xml:space="preserve"> can publish the data</w:t>
      </w:r>
      <w:r w:rsidR="0057151A">
        <w:t xml:space="preserve">, making it available throughout the NGDS network </w:t>
      </w:r>
      <w:r w:rsidR="003454D8">
        <w:t>by</w:t>
      </w:r>
      <w:r w:rsidR="003454D8" w:rsidRPr="00FE282E">
        <w:t xml:space="preserve"> </w:t>
      </w:r>
      <w:r w:rsidR="0057151A">
        <w:t>publishing its metadata</w:t>
      </w:r>
      <w:r w:rsidR="003454D8">
        <w:t xml:space="preserve"> to the </w:t>
      </w:r>
      <w:r w:rsidR="0057151A">
        <w:t xml:space="preserve">NGDS </w:t>
      </w:r>
      <w:r w:rsidR="003454D8">
        <w:t xml:space="preserve">catalog.  </w:t>
      </w:r>
    </w:p>
    <w:p w14:paraId="23B0B509" w14:textId="77777777" w:rsidR="003454D8" w:rsidRDefault="003454D8" w:rsidP="003454D8">
      <w:r>
        <w:t>If the</w:t>
      </w:r>
      <w:r w:rsidR="0022581C">
        <w:t xml:space="preserve"> published data conforms to</w:t>
      </w:r>
      <w:r>
        <w:t xml:space="preserve"> NGDS content model, the </w:t>
      </w:r>
      <w:r w:rsidR="0022581C">
        <w:t>NGDS node-in-a-box provides</w:t>
      </w:r>
      <w:r>
        <w:t xml:space="preserve"> functionality to upload a template file and deploy NGDS services based on the file</w:t>
      </w:r>
      <w:r w:rsidRPr="00FE282E">
        <w:t xml:space="preserve">. </w:t>
      </w:r>
    </w:p>
    <w:p w14:paraId="23B0B50A" w14:textId="77777777" w:rsidR="003454D8" w:rsidRPr="003359AC" w:rsidRDefault="003454D8" w:rsidP="003454D8">
      <w:r>
        <w:t>Note that</w:t>
      </w:r>
      <w:r w:rsidR="00F568BC">
        <w:t xml:space="preserve">, from the point of view of </w:t>
      </w:r>
      <w:r w:rsidR="0057151A">
        <w:t xml:space="preserve">End Users </w:t>
      </w:r>
      <w:r w:rsidR="00F568BC">
        <w:t>/</w:t>
      </w:r>
      <w:r w:rsidR="0057151A">
        <w:t xml:space="preserve"> Data Consumers</w:t>
      </w:r>
      <w:r w:rsidR="00F568BC">
        <w:t>,</w:t>
      </w:r>
      <w:r>
        <w:t xml:space="preserve"> all data and </w:t>
      </w:r>
      <w:r w:rsidR="00406173">
        <w:t>metadata</w:t>
      </w:r>
      <w:r>
        <w:t xml:space="preserve"> publicized through NGDS </w:t>
      </w:r>
      <w:r w:rsidR="0022581C">
        <w:t>catalog &amp; NGDS data repository</w:t>
      </w:r>
      <w:r>
        <w:t xml:space="preserve"> </w:t>
      </w:r>
      <w:r w:rsidR="0022581C">
        <w:t>will be</w:t>
      </w:r>
      <w:r>
        <w:t xml:space="preserve"> freely available</w:t>
      </w:r>
      <w:r w:rsidR="00F568BC">
        <w:t>, with read only access</w:t>
      </w:r>
      <w:r>
        <w:t xml:space="preserve">. </w:t>
      </w:r>
      <w:r w:rsidR="00F568BC">
        <w:t>Data submitters</w:t>
      </w:r>
      <w:r w:rsidR="0057151A">
        <w:t xml:space="preserve">, Administrators </w:t>
      </w:r>
      <w:r w:rsidR="00F568BC">
        <w:t xml:space="preserve">and </w:t>
      </w:r>
      <w:r w:rsidR="0057151A">
        <w:t xml:space="preserve">Data Stewards </w:t>
      </w:r>
      <w:r w:rsidR="00F568BC">
        <w:t xml:space="preserve">will have write access to the data </w:t>
      </w:r>
      <w:r w:rsidR="0057151A">
        <w:t xml:space="preserve">and metadata </w:t>
      </w:r>
      <w:r w:rsidR="00F568BC">
        <w:t>they are responsible for.</w:t>
      </w:r>
    </w:p>
    <w:p w14:paraId="23B0B50B" w14:textId="77777777" w:rsidR="00C25471" w:rsidRDefault="003454D8" w:rsidP="00C25471">
      <w:pPr>
        <w:rPr>
          <w:noProof/>
        </w:rPr>
      </w:pPr>
      <w:r w:rsidRPr="00FE282E">
        <w:rPr>
          <w:noProof/>
        </w:rPr>
        <w:t xml:space="preserve">Here follows a </w:t>
      </w:r>
      <w:r w:rsidR="008028DE">
        <w:rPr>
          <w:noProof/>
        </w:rPr>
        <w:t xml:space="preserve">task-based </w:t>
      </w:r>
      <w:r w:rsidRPr="00FE282E">
        <w:rPr>
          <w:noProof/>
        </w:rPr>
        <w:t xml:space="preserve">description of each of the use-cases. </w:t>
      </w:r>
    </w:p>
    <w:p w14:paraId="23B0B50C" w14:textId="77777777" w:rsidR="00C25471" w:rsidRDefault="00C25471" w:rsidP="00C25471">
      <w:r>
        <w:t>As one of NGDS’s main purpose is to support the location of publicly available data, End Users/Data Consumers may freely access public catalog information and data. In these situations, they will be automatically assigned ‘guest’ access permissions. Data Submitters, data stewards and Administrators, however, will have to first log into the system to perform data publishing and administration tasks. It is assumed that Login and Logout use cases are included in each of the functional areas that follow.</w:t>
      </w:r>
    </w:p>
    <w:p w14:paraId="23B0B50D" w14:textId="77777777" w:rsidR="00C25471" w:rsidRPr="008E64D1" w:rsidRDefault="00C25471" w:rsidP="00C25471">
      <w:pPr>
        <w:rPr>
          <w:lang w:eastAsia="zh-CN"/>
        </w:rPr>
      </w:pPr>
      <w:r>
        <w:rPr>
          <w:rFonts w:hint="eastAsia"/>
          <w:lang w:eastAsia="zh-CN"/>
        </w:rPr>
        <w:t xml:space="preserve">In </w:t>
      </w:r>
      <w:r>
        <w:rPr>
          <w:lang w:eastAsia="zh-CN"/>
        </w:rPr>
        <w:t>general</w:t>
      </w:r>
      <w:r>
        <w:rPr>
          <w:rFonts w:hint="eastAsia"/>
          <w:lang w:eastAsia="zh-CN"/>
        </w:rPr>
        <w:t>, t</w:t>
      </w:r>
      <w:r w:rsidRPr="00FE282E">
        <w:t xml:space="preserve">he </w:t>
      </w:r>
      <w:r>
        <w:rPr>
          <w:rFonts w:hint="eastAsia"/>
          <w:lang w:eastAsia="zh-CN"/>
        </w:rPr>
        <w:t xml:space="preserve">use cases for </w:t>
      </w:r>
      <w:r>
        <w:t xml:space="preserve">NGDS </w:t>
      </w:r>
      <w:r>
        <w:rPr>
          <w:rFonts w:hint="eastAsia"/>
          <w:lang w:eastAsia="zh-CN"/>
        </w:rPr>
        <w:t xml:space="preserve">system are organized by user </w:t>
      </w:r>
      <w:r>
        <w:rPr>
          <w:lang w:eastAsia="zh-CN"/>
        </w:rPr>
        <w:t>categor</w:t>
      </w:r>
      <w:r w:rsidR="0045318A">
        <w:rPr>
          <w:lang w:eastAsia="zh-CN"/>
        </w:rPr>
        <w:t>y</w:t>
      </w:r>
      <w:r>
        <w:rPr>
          <w:rFonts w:hint="eastAsia"/>
          <w:lang w:eastAsia="zh-CN"/>
        </w:rPr>
        <w:t xml:space="preserve"> as follow</w:t>
      </w:r>
      <w:r w:rsidR="0045318A">
        <w:rPr>
          <w:lang w:eastAsia="zh-CN"/>
        </w:rPr>
        <w:t>s</w:t>
      </w:r>
      <w:r>
        <w:rPr>
          <w:rFonts w:hint="eastAsia"/>
          <w:lang w:eastAsia="zh-CN"/>
        </w:rPr>
        <w:t>.</w:t>
      </w:r>
    </w:p>
    <w:p w14:paraId="23B0B50E" w14:textId="77777777" w:rsidR="00C25471" w:rsidRDefault="00C25471" w:rsidP="00377EE0">
      <w:pPr>
        <w:pStyle w:val="ListParagraph"/>
        <w:numPr>
          <w:ilvl w:val="0"/>
          <w:numId w:val="11"/>
        </w:numPr>
      </w:pPr>
      <w:r>
        <w:rPr>
          <w:rFonts w:hint="eastAsia"/>
          <w:lang w:eastAsia="zh-CN"/>
        </w:rPr>
        <w:t xml:space="preserve">Data Provider Use Cases </w:t>
      </w:r>
    </w:p>
    <w:p w14:paraId="23B0B50F" w14:textId="77777777" w:rsidR="00C25471" w:rsidRDefault="00C25471" w:rsidP="00377EE0">
      <w:pPr>
        <w:pStyle w:val="ListParagraph"/>
        <w:numPr>
          <w:ilvl w:val="0"/>
          <w:numId w:val="11"/>
        </w:numPr>
        <w:rPr>
          <w:lang w:eastAsia="zh-CN"/>
        </w:rPr>
      </w:pPr>
      <w:r>
        <w:rPr>
          <w:rFonts w:hint="eastAsia"/>
          <w:lang w:eastAsia="zh-CN"/>
        </w:rPr>
        <w:t>End-user/Data Consumer Use cases</w:t>
      </w:r>
    </w:p>
    <w:p w14:paraId="23B0B510" w14:textId="77777777" w:rsidR="00C25471" w:rsidRDefault="00C25471" w:rsidP="00377EE0">
      <w:pPr>
        <w:pStyle w:val="ListParagraph"/>
        <w:numPr>
          <w:ilvl w:val="0"/>
          <w:numId w:val="11"/>
        </w:numPr>
      </w:pPr>
      <w:r w:rsidRPr="00FE282E">
        <w:rPr>
          <w:lang w:eastAsia="zh-CN"/>
        </w:rPr>
        <w:t>System admi</w:t>
      </w:r>
      <w:r w:rsidRPr="00FE282E">
        <w:t>nistration</w:t>
      </w:r>
      <w:r>
        <w:rPr>
          <w:rFonts w:hint="eastAsia"/>
          <w:lang w:eastAsia="zh-CN"/>
        </w:rPr>
        <w:t xml:space="preserve"> Use Cases</w:t>
      </w:r>
    </w:p>
    <w:p w14:paraId="23B0B511" w14:textId="77777777" w:rsidR="00C25471" w:rsidRDefault="00C25471" w:rsidP="00377EE0">
      <w:pPr>
        <w:pStyle w:val="ListParagraph"/>
        <w:numPr>
          <w:ilvl w:val="0"/>
          <w:numId w:val="11"/>
        </w:numPr>
        <w:rPr>
          <w:lang w:eastAsia="zh-CN"/>
        </w:rPr>
      </w:pPr>
      <w:r>
        <w:rPr>
          <w:rFonts w:hint="eastAsia"/>
          <w:lang w:eastAsia="zh-CN"/>
        </w:rPr>
        <w:t xml:space="preserve">Software Developer Use Cases </w:t>
      </w:r>
    </w:p>
    <w:p w14:paraId="23B0B512" w14:textId="77777777" w:rsidR="00C25471" w:rsidRDefault="00C25471" w:rsidP="003454D8">
      <w:pPr>
        <w:rPr>
          <w:lang w:eastAsia="zh-CN"/>
        </w:rPr>
      </w:pPr>
      <w:r>
        <w:rPr>
          <w:rFonts w:hint="eastAsia"/>
          <w:lang w:eastAsia="zh-CN"/>
        </w:rPr>
        <w:t xml:space="preserve">When certain tasks or workflows require </w:t>
      </w:r>
      <w:r>
        <w:rPr>
          <w:lang w:eastAsia="zh-CN"/>
        </w:rPr>
        <w:t>multiple</w:t>
      </w:r>
      <w:r>
        <w:rPr>
          <w:rFonts w:hint="eastAsia"/>
          <w:lang w:eastAsia="zh-CN"/>
        </w:rPr>
        <w:t xml:space="preserve"> users </w:t>
      </w:r>
      <w:r>
        <w:rPr>
          <w:lang w:eastAsia="zh-CN"/>
        </w:rPr>
        <w:t xml:space="preserve">to </w:t>
      </w:r>
      <w:r>
        <w:rPr>
          <w:rFonts w:hint="eastAsia"/>
          <w:lang w:eastAsia="zh-CN"/>
        </w:rPr>
        <w:t xml:space="preserve">collaborate, </w:t>
      </w:r>
      <w:r>
        <w:rPr>
          <w:lang w:eastAsia="zh-CN"/>
        </w:rPr>
        <w:t>they</w:t>
      </w:r>
      <w:r>
        <w:rPr>
          <w:rFonts w:hint="eastAsia"/>
          <w:lang w:eastAsia="zh-CN"/>
        </w:rPr>
        <w:t xml:space="preserve"> will be </w:t>
      </w:r>
      <w:r>
        <w:rPr>
          <w:lang w:eastAsia="zh-CN"/>
        </w:rPr>
        <w:t>represented</w:t>
      </w:r>
      <w:r>
        <w:rPr>
          <w:rFonts w:hint="eastAsia"/>
          <w:lang w:eastAsia="zh-CN"/>
        </w:rPr>
        <w:t xml:space="preserve"> as workflow use cases, such as Quality Assurance Workflow. </w:t>
      </w:r>
    </w:p>
    <w:p w14:paraId="23B0B513" w14:textId="77777777" w:rsidR="008E64D1" w:rsidRDefault="008E64D1" w:rsidP="000A2349">
      <w:pPr>
        <w:pStyle w:val="Heading3"/>
      </w:pPr>
      <w:bookmarkStart w:id="79" w:name="_Toc339446668"/>
      <w:r>
        <w:t>Data Submitter</w:t>
      </w:r>
      <w:bookmarkEnd w:id="79"/>
    </w:p>
    <w:p w14:paraId="23B0B514" w14:textId="77777777" w:rsidR="008E64D1" w:rsidRDefault="008E64D1" w:rsidP="00CE1DED">
      <w:r>
        <w:t xml:space="preserve">Data submitters publish geothermal data </w:t>
      </w:r>
      <w:r w:rsidR="00B07741">
        <w:t>at their local</w:t>
      </w:r>
      <w:r>
        <w:t xml:space="preserve"> node</w:t>
      </w:r>
      <w:r w:rsidR="00B07741">
        <w:t xml:space="preserve"> repository</w:t>
      </w:r>
      <w:r>
        <w:t>. Their primary objectives are to make files available online, set up data-services where appropriate, and to generate metadata describing a resource.</w:t>
      </w:r>
    </w:p>
    <w:p w14:paraId="23B0B515" w14:textId="77777777" w:rsidR="008E64D1" w:rsidRDefault="008E64D1" w:rsidP="000A2349">
      <w:pPr>
        <w:pStyle w:val="Heading4"/>
      </w:pPr>
      <w:bookmarkStart w:id="80" w:name="_TOC17387"/>
      <w:bookmarkEnd w:id="80"/>
      <w:r>
        <w:t>File Uploads</w:t>
      </w:r>
    </w:p>
    <w:p w14:paraId="23B0B516" w14:textId="77777777" w:rsidR="00B8488F" w:rsidRDefault="00B07741" w:rsidP="00CE1DED">
      <w:r>
        <w:t>The first step in making a data resource available in the NGDS network is to store it in a web repository. This process is captured by the file upload use case.</w:t>
      </w:r>
      <w:r w:rsidR="008E64D1">
        <w:t xml:space="preserve"> The data submitter should also be able to upload multiple files in one operation, if those multiple files pertain to a single resource. Generally such files are not expected to exceed 2GB in size.</w:t>
      </w:r>
    </w:p>
    <w:p w14:paraId="23B0B517" w14:textId="77777777" w:rsidR="004606B6" w:rsidRDefault="004606B6" w:rsidP="004606B6">
      <w:pPr>
        <w:pStyle w:val="Aufzhlung"/>
        <w:keepNext/>
        <w:numPr>
          <w:ilvl w:val="0"/>
          <w:numId w:val="0"/>
        </w:numPr>
        <w:adjustRightInd/>
        <w:spacing w:before="0" w:after="0"/>
        <w:ind w:left="284" w:hanging="284"/>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4606B6" w:rsidRPr="0052295E" w14:paraId="23B0B51A" w14:textId="77777777" w:rsidTr="009E6F00">
        <w:trPr>
          <w:trHeight w:val="360"/>
        </w:trPr>
        <w:tc>
          <w:tcPr>
            <w:tcW w:w="2520" w:type="dxa"/>
            <w:gridSpan w:val="2"/>
            <w:shd w:val="clear" w:color="auto" w:fill="8DB3E2"/>
            <w:vAlign w:val="center"/>
          </w:tcPr>
          <w:p w14:paraId="23B0B518" w14:textId="77777777" w:rsidR="004606B6" w:rsidRPr="0052295E" w:rsidRDefault="004606B6" w:rsidP="009E6F00">
            <w:pPr>
              <w:pStyle w:val="UseCaseHeader"/>
              <w:keepNext/>
              <w:keepLines/>
              <w:rPr>
                <w:rFonts w:eastAsia="SimSun"/>
              </w:rPr>
            </w:pPr>
            <w:r>
              <w:rPr>
                <w:rFonts w:eastAsia="SimSun"/>
              </w:rPr>
              <w:t>Use Case ID</w:t>
            </w:r>
          </w:p>
        </w:tc>
        <w:tc>
          <w:tcPr>
            <w:tcW w:w="6720" w:type="dxa"/>
            <w:shd w:val="clear" w:color="auto" w:fill="8DB3E2"/>
            <w:vAlign w:val="center"/>
          </w:tcPr>
          <w:p w14:paraId="23B0B519" w14:textId="77777777" w:rsidR="004606B6" w:rsidRPr="00B36A79" w:rsidRDefault="004606B6" w:rsidP="00633606">
            <w:pPr>
              <w:pStyle w:val="UseCaseText"/>
              <w:rPr>
                <w:rFonts w:eastAsia="Times"/>
                <w:b/>
              </w:rPr>
            </w:pPr>
            <w:r>
              <w:rPr>
                <w:rFonts w:eastAsia="Times"/>
                <w:b/>
              </w:rPr>
              <w:t>UC_0</w:t>
            </w:r>
            <w:r w:rsidR="00633606">
              <w:rPr>
                <w:rFonts w:eastAsia="Times"/>
                <w:b/>
              </w:rPr>
              <w:t>01a</w:t>
            </w:r>
          </w:p>
        </w:tc>
      </w:tr>
      <w:tr w:rsidR="004606B6" w:rsidRPr="0052295E" w14:paraId="23B0B51D" w14:textId="77777777" w:rsidTr="009E6F00">
        <w:trPr>
          <w:trHeight w:val="360"/>
        </w:trPr>
        <w:tc>
          <w:tcPr>
            <w:tcW w:w="2520" w:type="dxa"/>
            <w:gridSpan w:val="2"/>
            <w:shd w:val="clear" w:color="auto" w:fill="8DB3E2"/>
            <w:vAlign w:val="center"/>
          </w:tcPr>
          <w:p w14:paraId="23B0B51B" w14:textId="77777777" w:rsidR="004606B6" w:rsidRDefault="004606B6" w:rsidP="009E6F00">
            <w:pPr>
              <w:pStyle w:val="UseCaseHeader"/>
              <w:keepNext/>
              <w:keepLines/>
              <w:rPr>
                <w:rFonts w:eastAsia="SimSun"/>
              </w:rPr>
            </w:pPr>
            <w:r>
              <w:rPr>
                <w:rFonts w:eastAsia="SimSun"/>
              </w:rPr>
              <w:t>Use Case Name</w:t>
            </w:r>
          </w:p>
        </w:tc>
        <w:tc>
          <w:tcPr>
            <w:tcW w:w="6720" w:type="dxa"/>
            <w:shd w:val="clear" w:color="auto" w:fill="8DB3E2"/>
            <w:vAlign w:val="center"/>
          </w:tcPr>
          <w:p w14:paraId="23B0B51C" w14:textId="77777777" w:rsidR="004606B6" w:rsidRPr="00C27791" w:rsidRDefault="004606B6" w:rsidP="009E6F00">
            <w:pPr>
              <w:pStyle w:val="UseCaseText"/>
              <w:rPr>
                <w:rFonts w:eastAsia="Times"/>
                <w:b/>
              </w:rPr>
            </w:pPr>
            <w:r>
              <w:rPr>
                <w:rFonts w:eastAsia="Times"/>
                <w:b/>
              </w:rPr>
              <w:t>Upload new files</w:t>
            </w:r>
          </w:p>
        </w:tc>
      </w:tr>
      <w:tr w:rsidR="004606B6" w:rsidRPr="0052295E" w14:paraId="23B0B521" w14:textId="77777777" w:rsidTr="009E6F00">
        <w:trPr>
          <w:trHeight w:val="360"/>
        </w:trPr>
        <w:tc>
          <w:tcPr>
            <w:tcW w:w="2520" w:type="dxa"/>
            <w:gridSpan w:val="2"/>
            <w:vAlign w:val="center"/>
          </w:tcPr>
          <w:p w14:paraId="23B0B51E" w14:textId="77777777" w:rsidR="004606B6" w:rsidRPr="00560318" w:rsidRDefault="004606B6" w:rsidP="009E6F00">
            <w:pPr>
              <w:pStyle w:val="UseCaseText"/>
              <w:rPr>
                <w:rFonts w:eastAsia="SimSun"/>
                <w:b/>
              </w:rPr>
            </w:pPr>
            <w:r w:rsidRPr="00560318">
              <w:rPr>
                <w:rFonts w:eastAsia="SimSun"/>
                <w:b/>
              </w:rPr>
              <w:t>Short Description</w:t>
            </w:r>
          </w:p>
        </w:tc>
        <w:tc>
          <w:tcPr>
            <w:tcW w:w="6720" w:type="dxa"/>
            <w:vAlign w:val="center"/>
          </w:tcPr>
          <w:p w14:paraId="23B0B51F" w14:textId="77777777" w:rsidR="004606B6" w:rsidRDefault="004606B6" w:rsidP="009E6F00">
            <w:pPr>
              <w:pStyle w:val="UseCaseText"/>
              <w:rPr>
                <w:rFonts w:eastAsia="SimSun"/>
              </w:rPr>
            </w:pPr>
            <w:r>
              <w:rPr>
                <w:rFonts w:eastAsia="SimSun"/>
              </w:rPr>
              <w:t>The goal of this use case is to</w:t>
            </w:r>
            <w:r w:rsidRPr="001A771D">
              <w:rPr>
                <w:rFonts w:eastAsia="SimSun"/>
              </w:rPr>
              <w:t xml:space="preserve"> allow data submitter</w:t>
            </w:r>
            <w:r>
              <w:rPr>
                <w:rFonts w:eastAsia="SimSun"/>
              </w:rPr>
              <w:t>s</w:t>
            </w:r>
            <w:r w:rsidRPr="001A771D">
              <w:rPr>
                <w:rFonts w:eastAsia="SimSun"/>
              </w:rPr>
              <w:t xml:space="preserve"> to </w:t>
            </w:r>
            <w:r>
              <w:rPr>
                <w:rFonts w:eastAsia="SimSun"/>
              </w:rPr>
              <w:t>upload one or more files to be stored in the NGDS data repository</w:t>
            </w:r>
            <w:r w:rsidRPr="001A771D">
              <w:rPr>
                <w:rFonts w:eastAsia="SimSun"/>
              </w:rPr>
              <w:t xml:space="preserve">. </w:t>
            </w:r>
            <w:r>
              <w:rPr>
                <w:rFonts w:eastAsia="SimSun"/>
              </w:rPr>
              <w:t>After the upload, the submitter will also update the metadata record of that file, thus allowing it to be cataloged</w:t>
            </w:r>
            <w:r w:rsidR="00500FA1">
              <w:rPr>
                <w:rFonts w:eastAsia="SimSun"/>
              </w:rPr>
              <w:t>.</w:t>
            </w:r>
          </w:p>
          <w:p w14:paraId="23B0B520" w14:textId="77777777" w:rsidR="00500FA1" w:rsidRPr="00857069" w:rsidRDefault="00500FA1" w:rsidP="009E6F00">
            <w:pPr>
              <w:pStyle w:val="UseCaseText"/>
              <w:rPr>
                <w:rFonts w:eastAsia="SimSun"/>
              </w:rPr>
            </w:pPr>
            <w:r>
              <w:rPr>
                <w:rFonts w:eastAsia="SimSun"/>
              </w:rPr>
              <w:t>We assume the file is opaque, i.e. stored as is, with no further content parsing.</w:t>
            </w:r>
          </w:p>
        </w:tc>
      </w:tr>
      <w:tr w:rsidR="004606B6" w:rsidRPr="0052295E" w14:paraId="23B0B524" w14:textId="77777777" w:rsidTr="009E6F00">
        <w:trPr>
          <w:trHeight w:val="360"/>
        </w:trPr>
        <w:tc>
          <w:tcPr>
            <w:tcW w:w="2520" w:type="dxa"/>
            <w:gridSpan w:val="2"/>
            <w:vAlign w:val="center"/>
          </w:tcPr>
          <w:p w14:paraId="23B0B522" w14:textId="77777777" w:rsidR="004606B6" w:rsidRPr="00560318" w:rsidRDefault="004606B6" w:rsidP="009E6F00">
            <w:pPr>
              <w:pStyle w:val="UseCaseText"/>
              <w:rPr>
                <w:rFonts w:eastAsia="SimSun"/>
                <w:b/>
              </w:rPr>
            </w:pPr>
            <w:r w:rsidRPr="00560318">
              <w:rPr>
                <w:rFonts w:eastAsia="SimSun"/>
                <w:b/>
              </w:rPr>
              <w:t>Actors</w:t>
            </w:r>
          </w:p>
        </w:tc>
        <w:tc>
          <w:tcPr>
            <w:tcW w:w="6720" w:type="dxa"/>
            <w:vAlign w:val="center"/>
          </w:tcPr>
          <w:p w14:paraId="23B0B523" w14:textId="77777777" w:rsidR="004606B6" w:rsidRPr="0052295E" w:rsidRDefault="004606B6" w:rsidP="009E6F00">
            <w:pPr>
              <w:pStyle w:val="UseCaseText"/>
              <w:rPr>
                <w:rFonts w:eastAsia="SimSun"/>
              </w:rPr>
            </w:pPr>
            <w:r w:rsidRPr="001A771D">
              <w:rPr>
                <w:rFonts w:eastAsia="SimSun"/>
              </w:rPr>
              <w:t>Data submitter</w:t>
            </w:r>
          </w:p>
        </w:tc>
      </w:tr>
      <w:tr w:rsidR="004606B6" w:rsidRPr="0052295E" w14:paraId="23B0B527" w14:textId="77777777" w:rsidTr="009E6F00">
        <w:trPr>
          <w:trHeight w:val="360"/>
        </w:trPr>
        <w:tc>
          <w:tcPr>
            <w:tcW w:w="2520" w:type="dxa"/>
            <w:gridSpan w:val="2"/>
            <w:vAlign w:val="center"/>
          </w:tcPr>
          <w:p w14:paraId="23B0B525" w14:textId="77777777" w:rsidR="004606B6" w:rsidRPr="0052295E" w:rsidRDefault="004606B6" w:rsidP="009E6F00">
            <w:pPr>
              <w:pStyle w:val="UseCaseHeader"/>
              <w:rPr>
                <w:rFonts w:eastAsia="SimSun"/>
              </w:rPr>
            </w:pPr>
            <w:r w:rsidRPr="0052295E">
              <w:rPr>
                <w:rFonts w:eastAsia="SimSun"/>
              </w:rPr>
              <w:lastRenderedPageBreak/>
              <w:t>Pre-Conditions</w:t>
            </w:r>
          </w:p>
        </w:tc>
        <w:tc>
          <w:tcPr>
            <w:tcW w:w="6720" w:type="dxa"/>
            <w:vAlign w:val="center"/>
          </w:tcPr>
          <w:p w14:paraId="23B0B526" w14:textId="77777777" w:rsidR="004606B6" w:rsidRPr="0052295E" w:rsidRDefault="004606B6" w:rsidP="009E6F00">
            <w:pPr>
              <w:pStyle w:val="UseCaseText"/>
              <w:rPr>
                <w:rFonts w:eastAsia="SimSun"/>
              </w:rPr>
            </w:pPr>
            <w:r>
              <w:rPr>
                <w:rFonts w:eastAsia="SimSun"/>
              </w:rPr>
              <w:t xml:space="preserve">Data submitter is properly authenticated; </w:t>
            </w:r>
          </w:p>
        </w:tc>
      </w:tr>
      <w:tr w:rsidR="004606B6" w:rsidRPr="0052295E" w14:paraId="23B0B52C" w14:textId="77777777" w:rsidTr="009E6F00">
        <w:trPr>
          <w:trHeight w:val="360"/>
        </w:trPr>
        <w:tc>
          <w:tcPr>
            <w:tcW w:w="2520" w:type="dxa"/>
            <w:gridSpan w:val="2"/>
            <w:vAlign w:val="center"/>
          </w:tcPr>
          <w:p w14:paraId="23B0B528" w14:textId="77777777" w:rsidR="004606B6" w:rsidRPr="0052295E" w:rsidRDefault="004606B6" w:rsidP="009E6F00">
            <w:pPr>
              <w:pStyle w:val="UseCaseHeader"/>
              <w:rPr>
                <w:rFonts w:eastAsia="SimSun"/>
              </w:rPr>
            </w:pPr>
            <w:r w:rsidRPr="0052295E">
              <w:rPr>
                <w:rFonts w:eastAsia="SimSun"/>
              </w:rPr>
              <w:t>Success End Conditions</w:t>
            </w:r>
          </w:p>
        </w:tc>
        <w:tc>
          <w:tcPr>
            <w:tcW w:w="6720" w:type="dxa"/>
            <w:vAlign w:val="center"/>
          </w:tcPr>
          <w:p w14:paraId="23B0B529" w14:textId="77777777" w:rsidR="004606B6" w:rsidRDefault="004606B6" w:rsidP="009E6F00">
            <w:pPr>
              <w:pStyle w:val="UseCaseText"/>
              <w:rPr>
                <w:rFonts w:eastAsia="SimSun"/>
              </w:rPr>
            </w:pPr>
            <w:r>
              <w:rPr>
                <w:rFonts w:eastAsia="SimSun"/>
              </w:rPr>
              <w:t>The files are successfully uploaded and stored in the NGDS repository</w:t>
            </w:r>
          </w:p>
          <w:p w14:paraId="23B0B52A" w14:textId="77777777" w:rsidR="004606B6" w:rsidRDefault="004606B6" w:rsidP="009E6F00">
            <w:pPr>
              <w:pStyle w:val="UseCaseText"/>
              <w:rPr>
                <w:rFonts w:eastAsia="SimSun"/>
              </w:rPr>
            </w:pPr>
            <w:r>
              <w:rPr>
                <w:rFonts w:eastAsia="SimSun"/>
              </w:rPr>
              <w:t>The metadata record for the provided file is successfully created</w:t>
            </w:r>
          </w:p>
          <w:p w14:paraId="23B0B52B" w14:textId="77777777" w:rsidR="004606B6" w:rsidRPr="0052295E" w:rsidRDefault="004606B6" w:rsidP="009E6F00">
            <w:pPr>
              <w:pStyle w:val="UseCaseText"/>
              <w:rPr>
                <w:rFonts w:eastAsia="SimSun"/>
              </w:rPr>
            </w:pPr>
            <w:r>
              <w:rPr>
                <w:rFonts w:eastAsia="SimSun"/>
              </w:rPr>
              <w:t>The metadata remains “private”, waiting to be made public by a data steward</w:t>
            </w:r>
          </w:p>
        </w:tc>
      </w:tr>
      <w:tr w:rsidR="004606B6" w:rsidRPr="0052295E" w14:paraId="23B0B531" w14:textId="77777777" w:rsidTr="009E6F00">
        <w:trPr>
          <w:trHeight w:val="360"/>
        </w:trPr>
        <w:tc>
          <w:tcPr>
            <w:tcW w:w="2520" w:type="dxa"/>
            <w:gridSpan w:val="2"/>
            <w:vAlign w:val="center"/>
          </w:tcPr>
          <w:p w14:paraId="23B0B52D" w14:textId="77777777" w:rsidR="004606B6" w:rsidRPr="0052295E" w:rsidRDefault="004606B6" w:rsidP="009E6F00">
            <w:pPr>
              <w:pStyle w:val="UseCaseHeader"/>
              <w:rPr>
                <w:rFonts w:eastAsia="SimSun"/>
              </w:rPr>
            </w:pPr>
            <w:r>
              <w:rPr>
                <w:rFonts w:eastAsia="SimSun"/>
              </w:rPr>
              <w:t>Data</w:t>
            </w:r>
          </w:p>
        </w:tc>
        <w:tc>
          <w:tcPr>
            <w:tcW w:w="6720" w:type="dxa"/>
            <w:vAlign w:val="center"/>
          </w:tcPr>
          <w:p w14:paraId="23B0B52E" w14:textId="77777777" w:rsidR="004606B6" w:rsidRDefault="004606B6" w:rsidP="009E6F00">
            <w:pPr>
              <w:pStyle w:val="UseCaseText"/>
              <w:rPr>
                <w:rFonts w:eastAsia="SimSun"/>
              </w:rPr>
            </w:pPr>
            <w:r w:rsidRPr="00560318">
              <w:rPr>
                <w:rFonts w:eastAsia="SimSun"/>
              </w:rPr>
              <w:t>Metadata attributes for the specific data type</w:t>
            </w:r>
            <w:r>
              <w:rPr>
                <w:rFonts w:eastAsia="SimSun"/>
              </w:rPr>
              <w:t xml:space="preserve"> as input to the form</w:t>
            </w:r>
          </w:p>
          <w:p w14:paraId="23B0B52F" w14:textId="77777777" w:rsidR="004606B6" w:rsidRDefault="004606B6" w:rsidP="009E6F00">
            <w:pPr>
              <w:pStyle w:val="UseCaseText"/>
              <w:rPr>
                <w:rFonts w:eastAsia="SimSun"/>
              </w:rPr>
            </w:pPr>
            <w:r>
              <w:rPr>
                <w:rFonts w:eastAsia="SimSun"/>
              </w:rPr>
              <w:t>Files to be uploaded</w:t>
            </w:r>
          </w:p>
          <w:p w14:paraId="23B0B530" w14:textId="77777777" w:rsidR="004606B6" w:rsidRDefault="004606B6" w:rsidP="009E6F00">
            <w:pPr>
              <w:pStyle w:val="UseCaseText"/>
              <w:rPr>
                <w:rFonts w:eastAsia="SimSun"/>
              </w:rPr>
            </w:pPr>
            <w:r>
              <w:rPr>
                <w:rFonts w:eastAsia="SimSun"/>
              </w:rPr>
              <w:t>Geographical location of files</w:t>
            </w:r>
          </w:p>
        </w:tc>
      </w:tr>
      <w:tr w:rsidR="004606B6" w:rsidRPr="0052295E" w14:paraId="23B0B53C" w14:textId="77777777" w:rsidTr="009E6F00">
        <w:trPr>
          <w:trHeight w:val="360"/>
        </w:trPr>
        <w:tc>
          <w:tcPr>
            <w:tcW w:w="2520" w:type="dxa"/>
            <w:gridSpan w:val="2"/>
            <w:vAlign w:val="center"/>
          </w:tcPr>
          <w:p w14:paraId="23B0B532" w14:textId="77777777" w:rsidR="004606B6" w:rsidRPr="0052295E" w:rsidRDefault="004606B6" w:rsidP="009E6F00">
            <w:pPr>
              <w:pStyle w:val="UseCaseHeader"/>
              <w:rPr>
                <w:rFonts w:eastAsia="SimSun"/>
              </w:rPr>
            </w:pPr>
            <w:r>
              <w:rPr>
                <w:rFonts w:eastAsia="SimSun"/>
              </w:rPr>
              <w:t>Functions</w:t>
            </w:r>
          </w:p>
        </w:tc>
        <w:tc>
          <w:tcPr>
            <w:tcW w:w="6720" w:type="dxa"/>
            <w:vAlign w:val="center"/>
          </w:tcPr>
          <w:p w14:paraId="23B0B533" w14:textId="77777777" w:rsidR="004606B6" w:rsidRDefault="004606B6" w:rsidP="00377EE0">
            <w:pPr>
              <w:pStyle w:val="UseCaseText"/>
              <w:keepNext/>
              <w:keepLines/>
              <w:numPr>
                <w:ilvl w:val="0"/>
                <w:numId w:val="15"/>
              </w:numPr>
              <w:rPr>
                <w:rFonts w:eastAsia="SimSun"/>
              </w:rPr>
            </w:pPr>
            <w:r>
              <w:rPr>
                <w:rFonts w:eastAsia="SimSun"/>
              </w:rPr>
              <w:t>Upload files</w:t>
            </w:r>
          </w:p>
          <w:p w14:paraId="23B0B534" w14:textId="77777777" w:rsidR="004606B6" w:rsidRPr="00560318" w:rsidRDefault="004606B6" w:rsidP="00377EE0">
            <w:pPr>
              <w:pStyle w:val="UseCaseText"/>
              <w:keepNext/>
              <w:keepLines/>
              <w:numPr>
                <w:ilvl w:val="0"/>
                <w:numId w:val="15"/>
              </w:numPr>
              <w:rPr>
                <w:rFonts w:eastAsia="SimSun"/>
              </w:rPr>
            </w:pPr>
            <w:r w:rsidRPr="00560318">
              <w:rPr>
                <w:rFonts w:eastAsia="SimSun"/>
              </w:rPr>
              <w:t>Form-based metadata input for specific data type</w:t>
            </w:r>
          </w:p>
          <w:p w14:paraId="23B0B535" w14:textId="77777777" w:rsidR="004606B6" w:rsidRDefault="004606B6" w:rsidP="00377EE0">
            <w:pPr>
              <w:pStyle w:val="UseCaseText"/>
              <w:keepNext/>
              <w:keepLines/>
              <w:numPr>
                <w:ilvl w:val="0"/>
                <w:numId w:val="15"/>
              </w:numPr>
              <w:rPr>
                <w:rFonts w:eastAsia="SimSun"/>
              </w:rPr>
            </w:pPr>
            <w:r w:rsidRPr="00560318">
              <w:rPr>
                <w:rFonts w:eastAsia="SimSun"/>
              </w:rPr>
              <w:t>Auto-complete</w:t>
            </w:r>
            <w:r>
              <w:rPr>
                <w:rFonts w:eastAsia="SimSun"/>
              </w:rPr>
              <w:t xml:space="preserve"> of user contact information</w:t>
            </w:r>
          </w:p>
          <w:p w14:paraId="23B0B536" w14:textId="77777777" w:rsidR="004606B6" w:rsidRDefault="004606B6" w:rsidP="00377EE0">
            <w:pPr>
              <w:pStyle w:val="UseCaseText"/>
              <w:keepNext/>
              <w:keepLines/>
              <w:numPr>
                <w:ilvl w:val="0"/>
                <w:numId w:val="15"/>
              </w:numPr>
              <w:rPr>
                <w:rFonts w:eastAsia="SimSun"/>
              </w:rPr>
            </w:pPr>
            <w:r>
              <w:rPr>
                <w:rFonts w:eastAsia="SimSun"/>
              </w:rPr>
              <w:t>metadata validation</w:t>
            </w:r>
          </w:p>
          <w:p w14:paraId="23B0B537" w14:textId="77777777" w:rsidR="004606B6" w:rsidRDefault="004606B6" w:rsidP="00377EE0">
            <w:pPr>
              <w:pStyle w:val="UseCaseText"/>
              <w:keepNext/>
              <w:keepLines/>
              <w:numPr>
                <w:ilvl w:val="0"/>
                <w:numId w:val="15"/>
              </w:numPr>
              <w:rPr>
                <w:rFonts w:eastAsia="SimSun"/>
              </w:rPr>
            </w:pPr>
            <w:r>
              <w:rPr>
                <w:rFonts w:eastAsia="SimSun"/>
              </w:rPr>
              <w:t>URI creation</w:t>
            </w:r>
          </w:p>
          <w:p w14:paraId="23B0B538" w14:textId="77777777" w:rsidR="004606B6" w:rsidRDefault="004606B6" w:rsidP="00377EE0">
            <w:pPr>
              <w:pStyle w:val="UseCaseText"/>
              <w:keepNext/>
              <w:keepLines/>
              <w:numPr>
                <w:ilvl w:val="0"/>
                <w:numId w:val="15"/>
              </w:numPr>
              <w:rPr>
                <w:rFonts w:eastAsia="SimSun"/>
              </w:rPr>
            </w:pPr>
            <w:r>
              <w:rPr>
                <w:rFonts w:eastAsia="SimSun"/>
              </w:rPr>
              <w:t>Metadata duplicate detection</w:t>
            </w:r>
          </w:p>
          <w:p w14:paraId="23B0B539" w14:textId="77777777" w:rsidR="004606B6" w:rsidRDefault="004606B6" w:rsidP="00377EE0">
            <w:pPr>
              <w:pStyle w:val="UseCaseText"/>
              <w:keepNext/>
              <w:keepLines/>
              <w:numPr>
                <w:ilvl w:val="0"/>
                <w:numId w:val="15"/>
              </w:numPr>
              <w:rPr>
                <w:rFonts w:eastAsia="SimSun"/>
              </w:rPr>
            </w:pPr>
            <w:r>
              <w:rPr>
                <w:rFonts w:eastAsia="SimSun"/>
              </w:rPr>
              <w:t>Tagging of metadata with geographical information</w:t>
            </w:r>
          </w:p>
          <w:p w14:paraId="23B0B53A" w14:textId="77777777" w:rsidR="004606B6" w:rsidRDefault="004606B6" w:rsidP="00377EE0">
            <w:pPr>
              <w:pStyle w:val="UseCaseText"/>
              <w:keepNext/>
              <w:keepLines/>
              <w:numPr>
                <w:ilvl w:val="0"/>
                <w:numId w:val="15"/>
              </w:numPr>
              <w:rPr>
                <w:rFonts w:eastAsia="SimSun"/>
              </w:rPr>
            </w:pPr>
            <w:r>
              <w:rPr>
                <w:rFonts w:eastAsia="SimSun"/>
              </w:rPr>
              <w:t>Converting non-standard location coordinates into latitude/longitude and shapes.</w:t>
            </w:r>
          </w:p>
          <w:p w14:paraId="23B0B53B" w14:textId="77777777" w:rsidR="004606B6" w:rsidRDefault="004606B6" w:rsidP="00377EE0">
            <w:pPr>
              <w:pStyle w:val="UseCaseText"/>
              <w:keepNext/>
              <w:keepLines/>
              <w:numPr>
                <w:ilvl w:val="0"/>
                <w:numId w:val="15"/>
              </w:numPr>
              <w:rPr>
                <w:rFonts w:eastAsia="SimSun"/>
              </w:rPr>
            </w:pPr>
            <w:r>
              <w:rPr>
                <w:rFonts w:eastAsia="SimSun"/>
              </w:rPr>
              <w:t>Log changes to metadata log file</w:t>
            </w:r>
          </w:p>
        </w:tc>
      </w:tr>
      <w:tr w:rsidR="004606B6" w:rsidRPr="0052295E" w14:paraId="23B0B53E" w14:textId="77777777" w:rsidTr="009E6F00">
        <w:trPr>
          <w:trHeight w:val="278"/>
        </w:trPr>
        <w:tc>
          <w:tcPr>
            <w:tcW w:w="9240" w:type="dxa"/>
            <w:gridSpan w:val="3"/>
            <w:shd w:val="clear" w:color="auto" w:fill="CCFFFF"/>
            <w:vAlign w:val="center"/>
          </w:tcPr>
          <w:p w14:paraId="23B0B53D" w14:textId="77777777" w:rsidR="004606B6" w:rsidRPr="0052295E" w:rsidRDefault="004606B6" w:rsidP="009E6F00">
            <w:pPr>
              <w:pStyle w:val="UseCaseSection"/>
              <w:keepNext/>
              <w:keepLines/>
              <w:rPr>
                <w:rFonts w:eastAsia="SimSun"/>
              </w:rPr>
            </w:pPr>
            <w:r w:rsidRPr="0052295E">
              <w:rPr>
                <w:rFonts w:eastAsia="SimSun"/>
              </w:rPr>
              <w:t>Main Sequence</w:t>
            </w:r>
          </w:p>
        </w:tc>
      </w:tr>
      <w:tr w:rsidR="004606B6" w:rsidRPr="0052295E" w14:paraId="23B0B542" w14:textId="77777777" w:rsidTr="009E6F00">
        <w:trPr>
          <w:trHeight w:val="203"/>
        </w:trPr>
        <w:tc>
          <w:tcPr>
            <w:tcW w:w="630" w:type="dxa"/>
          </w:tcPr>
          <w:p w14:paraId="23B0B53F" w14:textId="77777777" w:rsidR="004606B6" w:rsidRPr="0052295E" w:rsidRDefault="004606B6" w:rsidP="009E6F00">
            <w:pPr>
              <w:pStyle w:val="UseCaseHeader"/>
              <w:keepNext/>
              <w:keepLines/>
              <w:rPr>
                <w:rFonts w:eastAsia="SimSun"/>
              </w:rPr>
            </w:pPr>
            <w:r w:rsidRPr="0052295E">
              <w:rPr>
                <w:rFonts w:eastAsia="SimSun"/>
              </w:rPr>
              <w:t>Step</w:t>
            </w:r>
          </w:p>
        </w:tc>
        <w:tc>
          <w:tcPr>
            <w:tcW w:w="1890" w:type="dxa"/>
          </w:tcPr>
          <w:p w14:paraId="23B0B540" w14:textId="77777777" w:rsidR="004606B6" w:rsidRPr="0052295E" w:rsidRDefault="004606B6" w:rsidP="009E6F00">
            <w:pPr>
              <w:pStyle w:val="UseCaseHeader"/>
              <w:keepNext/>
              <w:keepLines/>
              <w:rPr>
                <w:rFonts w:eastAsia="SimSun"/>
              </w:rPr>
            </w:pPr>
            <w:r w:rsidRPr="0052295E">
              <w:rPr>
                <w:rFonts w:eastAsia="SimSun"/>
              </w:rPr>
              <w:t>Actor</w:t>
            </w:r>
          </w:p>
        </w:tc>
        <w:tc>
          <w:tcPr>
            <w:tcW w:w="6720" w:type="dxa"/>
          </w:tcPr>
          <w:p w14:paraId="23B0B541" w14:textId="77777777" w:rsidR="004606B6" w:rsidRPr="0052295E" w:rsidRDefault="004606B6" w:rsidP="009E6F00">
            <w:pPr>
              <w:pStyle w:val="UseCaseHeader"/>
              <w:keepNext/>
              <w:keepLines/>
              <w:rPr>
                <w:rFonts w:eastAsia="SimSun"/>
              </w:rPr>
            </w:pPr>
            <w:r w:rsidRPr="0052295E">
              <w:rPr>
                <w:rFonts w:eastAsia="SimSun"/>
              </w:rPr>
              <w:t>Description</w:t>
            </w:r>
          </w:p>
        </w:tc>
      </w:tr>
      <w:tr w:rsidR="004606B6" w:rsidRPr="0052295E" w14:paraId="23B0B546" w14:textId="77777777" w:rsidTr="009E6F00">
        <w:trPr>
          <w:trHeight w:val="320"/>
        </w:trPr>
        <w:tc>
          <w:tcPr>
            <w:tcW w:w="630" w:type="dxa"/>
            <w:vAlign w:val="center"/>
          </w:tcPr>
          <w:p w14:paraId="23B0B543" w14:textId="77777777" w:rsidR="004606B6" w:rsidRPr="0052295E" w:rsidRDefault="004606B6" w:rsidP="009E6F00">
            <w:pPr>
              <w:pStyle w:val="UseCaseText"/>
              <w:keepNext/>
              <w:keepLines/>
              <w:rPr>
                <w:rFonts w:eastAsia="SimSun"/>
              </w:rPr>
            </w:pPr>
            <w:r w:rsidRPr="0052295E">
              <w:rPr>
                <w:rFonts w:eastAsia="SimSun"/>
              </w:rPr>
              <w:t>1</w:t>
            </w:r>
          </w:p>
        </w:tc>
        <w:tc>
          <w:tcPr>
            <w:tcW w:w="1890" w:type="dxa"/>
            <w:vAlign w:val="center"/>
          </w:tcPr>
          <w:p w14:paraId="23B0B544" w14:textId="77777777" w:rsidR="004606B6" w:rsidRPr="0052295E" w:rsidRDefault="004606B6" w:rsidP="009E6F00">
            <w:pPr>
              <w:pStyle w:val="UseCaseText"/>
              <w:rPr>
                <w:rFonts w:eastAsia="SimSun"/>
              </w:rPr>
            </w:pPr>
            <w:r>
              <w:rPr>
                <w:rFonts w:eastAsia="SimSun"/>
              </w:rPr>
              <w:t>Data Submitter</w:t>
            </w:r>
          </w:p>
        </w:tc>
        <w:tc>
          <w:tcPr>
            <w:tcW w:w="6720" w:type="dxa"/>
            <w:vAlign w:val="center"/>
          </w:tcPr>
          <w:p w14:paraId="23B0B545" w14:textId="77777777" w:rsidR="004606B6" w:rsidRPr="0052295E" w:rsidRDefault="004606B6" w:rsidP="009E6F00">
            <w:pPr>
              <w:pStyle w:val="UseCaseText"/>
              <w:keepNext/>
              <w:keepLines/>
              <w:rPr>
                <w:rFonts w:eastAsia="SimSun"/>
              </w:rPr>
            </w:pPr>
            <w:r>
              <w:rPr>
                <w:rFonts w:eastAsia="SimSun"/>
              </w:rPr>
              <w:t>Navigates to the files upload screen from NGDS System</w:t>
            </w:r>
          </w:p>
        </w:tc>
      </w:tr>
      <w:tr w:rsidR="004606B6" w:rsidRPr="0052295E" w14:paraId="23B0B54A" w14:textId="77777777" w:rsidTr="009E6F00">
        <w:trPr>
          <w:trHeight w:val="320"/>
        </w:trPr>
        <w:tc>
          <w:tcPr>
            <w:tcW w:w="630" w:type="dxa"/>
            <w:vAlign w:val="center"/>
          </w:tcPr>
          <w:p w14:paraId="23B0B547" w14:textId="77777777" w:rsidR="004606B6" w:rsidRPr="0052295E" w:rsidRDefault="004606B6" w:rsidP="009E6F00">
            <w:pPr>
              <w:pStyle w:val="UseCaseText"/>
              <w:rPr>
                <w:rFonts w:eastAsia="SimSun"/>
              </w:rPr>
            </w:pPr>
            <w:r>
              <w:rPr>
                <w:rFonts w:eastAsia="SimSun"/>
              </w:rPr>
              <w:t>2</w:t>
            </w:r>
          </w:p>
        </w:tc>
        <w:tc>
          <w:tcPr>
            <w:tcW w:w="1890" w:type="dxa"/>
            <w:vAlign w:val="center"/>
          </w:tcPr>
          <w:p w14:paraId="23B0B548" w14:textId="77777777" w:rsidR="004606B6" w:rsidRDefault="004606B6" w:rsidP="009E6F00">
            <w:pPr>
              <w:pStyle w:val="UseCaseText"/>
              <w:rPr>
                <w:rFonts w:eastAsia="SimSun"/>
              </w:rPr>
            </w:pPr>
            <w:r>
              <w:rPr>
                <w:rFonts w:eastAsia="SimSun"/>
              </w:rPr>
              <w:t>NGDS System</w:t>
            </w:r>
          </w:p>
        </w:tc>
        <w:tc>
          <w:tcPr>
            <w:tcW w:w="6720" w:type="dxa"/>
            <w:vAlign w:val="center"/>
          </w:tcPr>
          <w:p w14:paraId="23B0B549" w14:textId="77777777" w:rsidR="004606B6" w:rsidRDefault="004606B6" w:rsidP="009E6F00">
            <w:pPr>
              <w:pStyle w:val="UseCaseText"/>
              <w:rPr>
                <w:rFonts w:eastAsia="SimSun"/>
              </w:rPr>
            </w:pPr>
            <w:r>
              <w:rPr>
                <w:rFonts w:eastAsia="SimSun"/>
              </w:rPr>
              <w:t>Presents upload files screen to Data Submitter</w:t>
            </w:r>
          </w:p>
        </w:tc>
      </w:tr>
      <w:tr w:rsidR="004606B6" w:rsidRPr="0052295E" w14:paraId="23B0B550" w14:textId="77777777" w:rsidTr="009E6F00">
        <w:trPr>
          <w:trHeight w:val="320"/>
        </w:trPr>
        <w:tc>
          <w:tcPr>
            <w:tcW w:w="630" w:type="dxa"/>
            <w:vAlign w:val="center"/>
          </w:tcPr>
          <w:p w14:paraId="23B0B54B" w14:textId="77777777" w:rsidR="004606B6" w:rsidRDefault="004606B6" w:rsidP="009E6F00">
            <w:pPr>
              <w:pStyle w:val="UseCaseText"/>
              <w:rPr>
                <w:rFonts w:eastAsia="SimSun"/>
              </w:rPr>
            </w:pPr>
            <w:r>
              <w:rPr>
                <w:rFonts w:eastAsia="SimSun"/>
              </w:rPr>
              <w:t>3</w:t>
            </w:r>
          </w:p>
        </w:tc>
        <w:tc>
          <w:tcPr>
            <w:tcW w:w="1890" w:type="dxa"/>
            <w:vAlign w:val="center"/>
          </w:tcPr>
          <w:p w14:paraId="23B0B54C" w14:textId="77777777" w:rsidR="004606B6" w:rsidRDefault="004606B6" w:rsidP="009E6F00">
            <w:pPr>
              <w:pStyle w:val="UseCaseText"/>
              <w:rPr>
                <w:rFonts w:eastAsia="SimSun"/>
              </w:rPr>
            </w:pPr>
            <w:r>
              <w:rPr>
                <w:rFonts w:eastAsia="SimSun"/>
              </w:rPr>
              <w:t>Data Submitter</w:t>
            </w:r>
          </w:p>
        </w:tc>
        <w:tc>
          <w:tcPr>
            <w:tcW w:w="6720" w:type="dxa"/>
            <w:vAlign w:val="center"/>
          </w:tcPr>
          <w:p w14:paraId="23B0B54D" w14:textId="77777777" w:rsidR="004606B6" w:rsidRDefault="004606B6" w:rsidP="009E6F00">
            <w:pPr>
              <w:pStyle w:val="UseCaseText"/>
              <w:rPr>
                <w:rFonts w:eastAsia="SimSun"/>
              </w:rPr>
            </w:pPr>
            <w:r>
              <w:rPr>
                <w:rFonts w:eastAsia="SimSun"/>
              </w:rPr>
              <w:t>Selects the list of files to be uploaded</w:t>
            </w:r>
          </w:p>
          <w:p w14:paraId="23B0B54E" w14:textId="77777777" w:rsidR="004606B6" w:rsidRDefault="004606B6" w:rsidP="009E6F00">
            <w:pPr>
              <w:pStyle w:val="UseCaseText"/>
              <w:rPr>
                <w:rFonts w:eastAsia="SimSun"/>
              </w:rPr>
            </w:pPr>
            <w:r>
              <w:rPr>
                <w:rFonts w:eastAsia="SimSun"/>
              </w:rPr>
              <w:t>Selects the metadata record type to be created for the files</w:t>
            </w:r>
          </w:p>
          <w:p w14:paraId="23B0B54F" w14:textId="77777777" w:rsidR="004606B6" w:rsidRDefault="004606B6" w:rsidP="009E6F00">
            <w:pPr>
              <w:pStyle w:val="UseCaseText"/>
              <w:rPr>
                <w:rFonts w:eastAsia="SimSun"/>
              </w:rPr>
            </w:pPr>
            <w:r>
              <w:rPr>
                <w:rFonts w:eastAsia="SimSun"/>
              </w:rPr>
              <w:t>Inputs geographical location</w:t>
            </w:r>
          </w:p>
        </w:tc>
      </w:tr>
      <w:tr w:rsidR="004606B6" w:rsidRPr="0052295E" w14:paraId="23B0B555" w14:textId="77777777" w:rsidTr="009E6F00">
        <w:trPr>
          <w:trHeight w:val="320"/>
        </w:trPr>
        <w:tc>
          <w:tcPr>
            <w:tcW w:w="630" w:type="dxa"/>
            <w:vAlign w:val="center"/>
          </w:tcPr>
          <w:p w14:paraId="23B0B551" w14:textId="77777777" w:rsidR="004606B6" w:rsidRDefault="004606B6" w:rsidP="009E6F00">
            <w:pPr>
              <w:pStyle w:val="UseCaseText"/>
              <w:rPr>
                <w:rFonts w:eastAsia="SimSun"/>
              </w:rPr>
            </w:pPr>
            <w:r>
              <w:rPr>
                <w:rFonts w:eastAsia="SimSun"/>
              </w:rPr>
              <w:t>4</w:t>
            </w:r>
          </w:p>
        </w:tc>
        <w:tc>
          <w:tcPr>
            <w:tcW w:w="1890" w:type="dxa"/>
            <w:vAlign w:val="center"/>
          </w:tcPr>
          <w:p w14:paraId="23B0B552" w14:textId="77777777" w:rsidR="004606B6" w:rsidRDefault="004606B6" w:rsidP="009E6F00">
            <w:pPr>
              <w:pStyle w:val="UseCaseText"/>
              <w:rPr>
                <w:rFonts w:eastAsia="SimSun"/>
              </w:rPr>
            </w:pPr>
            <w:r>
              <w:rPr>
                <w:rFonts w:eastAsia="SimSun"/>
              </w:rPr>
              <w:t>NGDS System</w:t>
            </w:r>
          </w:p>
        </w:tc>
        <w:tc>
          <w:tcPr>
            <w:tcW w:w="6720" w:type="dxa"/>
            <w:vAlign w:val="center"/>
          </w:tcPr>
          <w:p w14:paraId="23B0B553" w14:textId="77777777" w:rsidR="004606B6" w:rsidRDefault="004606B6" w:rsidP="009E6F00">
            <w:pPr>
              <w:pStyle w:val="UseCaseText"/>
              <w:rPr>
                <w:rFonts w:eastAsia="SimSun"/>
              </w:rPr>
            </w:pPr>
            <w:r>
              <w:rPr>
                <w:rFonts w:eastAsia="SimSun"/>
              </w:rPr>
              <w:t>Presents the appropriate metadata import form to the metadata type the data submitter selected.</w:t>
            </w:r>
          </w:p>
          <w:p w14:paraId="23B0B554" w14:textId="77777777" w:rsidR="004606B6" w:rsidRDefault="004606B6" w:rsidP="009E6F00">
            <w:pPr>
              <w:pStyle w:val="UseCaseText"/>
              <w:rPr>
                <w:rFonts w:eastAsia="SimSun"/>
              </w:rPr>
            </w:pPr>
            <w:r>
              <w:rPr>
                <w:rFonts w:eastAsia="SimSun"/>
              </w:rPr>
              <w:t>Presents a form for selecting and uploading files</w:t>
            </w:r>
          </w:p>
        </w:tc>
      </w:tr>
      <w:tr w:rsidR="004606B6" w:rsidRPr="0052295E" w14:paraId="23B0B55A" w14:textId="77777777" w:rsidTr="009E6F00">
        <w:trPr>
          <w:trHeight w:val="320"/>
        </w:trPr>
        <w:tc>
          <w:tcPr>
            <w:tcW w:w="630" w:type="dxa"/>
            <w:vAlign w:val="center"/>
          </w:tcPr>
          <w:p w14:paraId="23B0B556" w14:textId="77777777" w:rsidR="004606B6" w:rsidRDefault="004606B6" w:rsidP="009E6F00">
            <w:pPr>
              <w:pStyle w:val="UseCaseText"/>
              <w:rPr>
                <w:rFonts w:eastAsia="SimSun"/>
              </w:rPr>
            </w:pPr>
            <w:r>
              <w:rPr>
                <w:rFonts w:eastAsia="SimSun"/>
              </w:rPr>
              <w:t>5</w:t>
            </w:r>
          </w:p>
        </w:tc>
        <w:tc>
          <w:tcPr>
            <w:tcW w:w="1890" w:type="dxa"/>
            <w:vAlign w:val="center"/>
          </w:tcPr>
          <w:p w14:paraId="23B0B557" w14:textId="77777777" w:rsidR="004606B6" w:rsidRDefault="004606B6" w:rsidP="009E6F00">
            <w:pPr>
              <w:pStyle w:val="UseCaseText"/>
              <w:rPr>
                <w:rFonts w:eastAsia="SimSun"/>
              </w:rPr>
            </w:pPr>
            <w:r>
              <w:rPr>
                <w:rFonts w:eastAsia="SimSun"/>
              </w:rPr>
              <w:t>NGDS System</w:t>
            </w:r>
          </w:p>
        </w:tc>
        <w:tc>
          <w:tcPr>
            <w:tcW w:w="6720" w:type="dxa"/>
            <w:vAlign w:val="center"/>
          </w:tcPr>
          <w:p w14:paraId="23B0B558" w14:textId="77777777" w:rsidR="004606B6" w:rsidRDefault="004606B6" w:rsidP="009E6F00">
            <w:pPr>
              <w:pStyle w:val="UseCaseText"/>
              <w:rPr>
                <w:rFonts w:eastAsia="SimSun"/>
              </w:rPr>
            </w:pPr>
            <w:r>
              <w:rPr>
                <w:rFonts w:eastAsia="SimSun"/>
              </w:rPr>
              <w:t>Uploads selected files</w:t>
            </w:r>
          </w:p>
          <w:p w14:paraId="23B0B559" w14:textId="77777777" w:rsidR="00633606" w:rsidRDefault="00633606" w:rsidP="009E6F00">
            <w:pPr>
              <w:pStyle w:val="UseCaseText"/>
              <w:rPr>
                <w:rFonts w:eastAsia="SimSun"/>
              </w:rPr>
            </w:pPr>
            <w:r>
              <w:rPr>
                <w:rFonts w:eastAsia="SimSun"/>
              </w:rPr>
              <w:t>Associates uploaded files to the data submitter account</w:t>
            </w:r>
          </w:p>
        </w:tc>
      </w:tr>
      <w:tr w:rsidR="004606B6" w:rsidRPr="0052295E" w14:paraId="23B0B55E" w14:textId="77777777" w:rsidTr="009E6F00">
        <w:trPr>
          <w:trHeight w:val="320"/>
        </w:trPr>
        <w:tc>
          <w:tcPr>
            <w:tcW w:w="630" w:type="dxa"/>
            <w:vAlign w:val="center"/>
          </w:tcPr>
          <w:p w14:paraId="23B0B55B" w14:textId="77777777" w:rsidR="004606B6" w:rsidRDefault="004606B6" w:rsidP="009E6F00">
            <w:pPr>
              <w:pStyle w:val="UseCaseText"/>
              <w:rPr>
                <w:rFonts w:eastAsia="SimSun"/>
              </w:rPr>
            </w:pPr>
            <w:r>
              <w:rPr>
                <w:rFonts w:eastAsia="SimSun"/>
              </w:rPr>
              <w:t>6</w:t>
            </w:r>
          </w:p>
        </w:tc>
        <w:tc>
          <w:tcPr>
            <w:tcW w:w="1890" w:type="dxa"/>
            <w:vAlign w:val="center"/>
          </w:tcPr>
          <w:p w14:paraId="23B0B55C" w14:textId="77777777" w:rsidR="004606B6" w:rsidRDefault="004606B6" w:rsidP="009E6F00">
            <w:pPr>
              <w:pStyle w:val="UseCaseText"/>
              <w:rPr>
                <w:rFonts w:eastAsia="SimSun"/>
              </w:rPr>
            </w:pPr>
            <w:r>
              <w:rPr>
                <w:rFonts w:eastAsia="SimSun"/>
              </w:rPr>
              <w:t>Data Submitter</w:t>
            </w:r>
          </w:p>
        </w:tc>
        <w:tc>
          <w:tcPr>
            <w:tcW w:w="6720" w:type="dxa"/>
            <w:vAlign w:val="center"/>
          </w:tcPr>
          <w:p w14:paraId="23B0B55D" w14:textId="77777777" w:rsidR="004606B6" w:rsidRDefault="004606B6" w:rsidP="009E6F00">
            <w:pPr>
              <w:pStyle w:val="UseCaseText"/>
              <w:rPr>
                <w:rFonts w:eastAsia="SimSun"/>
              </w:rPr>
            </w:pPr>
            <w:r>
              <w:rPr>
                <w:rFonts w:eastAsia="SimSun"/>
              </w:rPr>
              <w:t>Fills out the form with metadata and finalized data input</w:t>
            </w:r>
          </w:p>
        </w:tc>
      </w:tr>
      <w:tr w:rsidR="004606B6" w:rsidRPr="0052295E" w14:paraId="23B0B567" w14:textId="77777777" w:rsidTr="009E6F00">
        <w:trPr>
          <w:trHeight w:val="320"/>
        </w:trPr>
        <w:tc>
          <w:tcPr>
            <w:tcW w:w="630" w:type="dxa"/>
            <w:vAlign w:val="center"/>
          </w:tcPr>
          <w:p w14:paraId="23B0B55F" w14:textId="77777777" w:rsidR="004606B6" w:rsidRDefault="004606B6" w:rsidP="009E6F00">
            <w:pPr>
              <w:pStyle w:val="UseCaseText"/>
              <w:rPr>
                <w:rFonts w:eastAsia="SimSun"/>
              </w:rPr>
            </w:pPr>
            <w:r>
              <w:rPr>
                <w:rFonts w:eastAsia="SimSun"/>
              </w:rPr>
              <w:t>7a</w:t>
            </w:r>
          </w:p>
        </w:tc>
        <w:tc>
          <w:tcPr>
            <w:tcW w:w="1890" w:type="dxa"/>
            <w:vAlign w:val="center"/>
          </w:tcPr>
          <w:p w14:paraId="23B0B560" w14:textId="77777777" w:rsidR="004606B6" w:rsidRDefault="004606B6" w:rsidP="009E6F00">
            <w:pPr>
              <w:pStyle w:val="UseCaseText"/>
              <w:rPr>
                <w:rFonts w:eastAsia="SimSun"/>
              </w:rPr>
            </w:pPr>
            <w:r>
              <w:rPr>
                <w:rFonts w:eastAsia="SimSun"/>
              </w:rPr>
              <w:t>NGDS System</w:t>
            </w:r>
          </w:p>
        </w:tc>
        <w:tc>
          <w:tcPr>
            <w:tcW w:w="6720" w:type="dxa"/>
            <w:vAlign w:val="center"/>
          </w:tcPr>
          <w:p w14:paraId="23B0B561" w14:textId="77777777" w:rsidR="004606B6" w:rsidRDefault="004606B6" w:rsidP="009E6F00">
            <w:pPr>
              <w:pStyle w:val="UseCaseText"/>
              <w:rPr>
                <w:rFonts w:eastAsia="SimSun"/>
              </w:rPr>
            </w:pPr>
            <w:r>
              <w:rPr>
                <w:rFonts w:eastAsia="SimSun"/>
              </w:rPr>
              <w:t>Performs validation of metadata form based on content completeness</w:t>
            </w:r>
          </w:p>
          <w:p w14:paraId="23B0B562" w14:textId="77777777" w:rsidR="004606B6" w:rsidRDefault="004606B6" w:rsidP="009E6F00">
            <w:pPr>
              <w:pStyle w:val="UseCaseText"/>
              <w:rPr>
                <w:rFonts w:eastAsia="SimSun"/>
              </w:rPr>
            </w:pPr>
            <w:r>
              <w:rPr>
                <w:rFonts w:eastAsia="SimSun"/>
              </w:rPr>
              <w:t>Creates a data location URI and updates metadata form</w:t>
            </w:r>
          </w:p>
          <w:p w14:paraId="23B0B563" w14:textId="77777777" w:rsidR="00633606" w:rsidRDefault="004606B6" w:rsidP="00633606">
            <w:pPr>
              <w:pStyle w:val="UseCaseText"/>
              <w:rPr>
                <w:rFonts w:eastAsia="SimSun"/>
              </w:rPr>
            </w:pPr>
            <w:r>
              <w:rPr>
                <w:rFonts w:eastAsia="SimSun"/>
              </w:rPr>
              <w:t>Performs duplicate detection</w:t>
            </w:r>
          </w:p>
          <w:p w14:paraId="23B0B564" w14:textId="77777777" w:rsidR="004606B6" w:rsidRDefault="004606B6" w:rsidP="00633606">
            <w:pPr>
              <w:pStyle w:val="UseCaseText"/>
              <w:rPr>
                <w:rFonts w:eastAsia="SimSun"/>
              </w:rPr>
            </w:pPr>
            <w:r>
              <w:rPr>
                <w:rFonts w:eastAsia="SimSun"/>
              </w:rPr>
              <w:t>Validates, normalizes, converts geo-location attached to the data</w:t>
            </w:r>
          </w:p>
          <w:p w14:paraId="23B0B565" w14:textId="77777777" w:rsidR="00633606" w:rsidRDefault="004606B6" w:rsidP="00633606">
            <w:pPr>
              <w:pStyle w:val="UseCaseText"/>
              <w:rPr>
                <w:rFonts w:eastAsia="SimSun"/>
              </w:rPr>
            </w:pPr>
            <w:r>
              <w:rPr>
                <w:rFonts w:eastAsia="SimSun"/>
              </w:rPr>
              <w:t>Log changes to metadata log file</w:t>
            </w:r>
          </w:p>
          <w:p w14:paraId="23B0B566" w14:textId="77777777" w:rsidR="00633606" w:rsidRDefault="00633606" w:rsidP="00633606">
            <w:pPr>
              <w:pStyle w:val="UseCaseText"/>
              <w:rPr>
                <w:rFonts w:eastAsia="SimSun"/>
              </w:rPr>
            </w:pPr>
            <w:r>
              <w:rPr>
                <w:rFonts w:eastAsia="SimSun"/>
              </w:rPr>
              <w:t>Provides a file upload success message.</w:t>
            </w:r>
          </w:p>
        </w:tc>
      </w:tr>
      <w:tr w:rsidR="004606B6" w:rsidRPr="0052295E" w14:paraId="23B0B56B" w14:textId="77777777" w:rsidTr="009E6F00">
        <w:trPr>
          <w:trHeight w:val="320"/>
        </w:trPr>
        <w:tc>
          <w:tcPr>
            <w:tcW w:w="630" w:type="dxa"/>
            <w:vAlign w:val="center"/>
          </w:tcPr>
          <w:p w14:paraId="23B0B568" w14:textId="77777777" w:rsidR="004606B6" w:rsidRDefault="004606B6" w:rsidP="009E6F00">
            <w:pPr>
              <w:pStyle w:val="UseCaseText"/>
              <w:rPr>
                <w:rFonts w:eastAsia="SimSun"/>
              </w:rPr>
            </w:pPr>
            <w:r>
              <w:rPr>
                <w:rFonts w:eastAsia="SimSun"/>
              </w:rPr>
              <w:t>8</w:t>
            </w:r>
          </w:p>
        </w:tc>
        <w:tc>
          <w:tcPr>
            <w:tcW w:w="1890" w:type="dxa"/>
            <w:vAlign w:val="center"/>
          </w:tcPr>
          <w:p w14:paraId="23B0B569" w14:textId="77777777" w:rsidR="004606B6" w:rsidRDefault="004606B6" w:rsidP="009E6F00">
            <w:pPr>
              <w:pStyle w:val="UseCaseText"/>
              <w:rPr>
                <w:rFonts w:eastAsia="SimSun"/>
              </w:rPr>
            </w:pPr>
            <w:r>
              <w:rPr>
                <w:rFonts w:eastAsia="SimSun"/>
              </w:rPr>
              <w:t>Data Submitter</w:t>
            </w:r>
          </w:p>
        </w:tc>
        <w:tc>
          <w:tcPr>
            <w:tcW w:w="6720" w:type="dxa"/>
            <w:vAlign w:val="center"/>
          </w:tcPr>
          <w:p w14:paraId="23B0B56A" w14:textId="77777777" w:rsidR="004606B6" w:rsidRDefault="004606B6" w:rsidP="009E6F00">
            <w:pPr>
              <w:pStyle w:val="UseCaseText"/>
              <w:rPr>
                <w:rFonts w:eastAsia="SimSun"/>
              </w:rPr>
            </w:pPr>
            <w:r>
              <w:rPr>
                <w:rFonts w:eastAsia="SimSun"/>
              </w:rPr>
              <w:t>Acknowledges the success/failure completion of the operation</w:t>
            </w:r>
          </w:p>
        </w:tc>
      </w:tr>
      <w:tr w:rsidR="004606B6" w:rsidRPr="0052295E" w14:paraId="23B0B574" w14:textId="77777777" w:rsidTr="009E6F00">
        <w:trPr>
          <w:trHeight w:val="320"/>
        </w:trPr>
        <w:tc>
          <w:tcPr>
            <w:tcW w:w="630" w:type="dxa"/>
            <w:vAlign w:val="center"/>
          </w:tcPr>
          <w:p w14:paraId="23B0B56C" w14:textId="77777777" w:rsidR="004606B6" w:rsidRDefault="004606B6" w:rsidP="009E6F00">
            <w:pPr>
              <w:pStyle w:val="UseCaseText"/>
              <w:rPr>
                <w:rFonts w:eastAsia="SimSun"/>
              </w:rPr>
            </w:pPr>
            <w:r>
              <w:rPr>
                <w:rFonts w:eastAsia="SimSun"/>
              </w:rPr>
              <w:t>9</w:t>
            </w:r>
          </w:p>
        </w:tc>
        <w:tc>
          <w:tcPr>
            <w:tcW w:w="1890" w:type="dxa"/>
            <w:vAlign w:val="center"/>
          </w:tcPr>
          <w:p w14:paraId="23B0B56D" w14:textId="77777777" w:rsidR="004606B6" w:rsidRDefault="004606B6" w:rsidP="009E6F00">
            <w:pPr>
              <w:pStyle w:val="UseCaseText"/>
              <w:rPr>
                <w:rFonts w:eastAsia="SimSun"/>
              </w:rPr>
            </w:pPr>
            <w:r>
              <w:rPr>
                <w:rFonts w:eastAsia="SimSun"/>
              </w:rPr>
              <w:t>NGDS System</w:t>
            </w:r>
          </w:p>
        </w:tc>
        <w:tc>
          <w:tcPr>
            <w:tcW w:w="6720" w:type="dxa"/>
            <w:vAlign w:val="center"/>
          </w:tcPr>
          <w:p w14:paraId="23B0B56E" w14:textId="77777777" w:rsidR="006D4FA6" w:rsidRDefault="004606B6" w:rsidP="009E6F00">
            <w:pPr>
              <w:pStyle w:val="UseCaseText"/>
              <w:rPr>
                <w:rFonts w:eastAsia="SimSun"/>
              </w:rPr>
            </w:pPr>
            <w:r>
              <w:rPr>
                <w:rFonts w:eastAsia="SimSun"/>
              </w:rPr>
              <w:t>Makes metadata “private” for discovery, waiting to be made public by a Data Steward</w:t>
            </w:r>
            <w:r w:rsidR="00B01DE5">
              <w:rPr>
                <w:rFonts w:eastAsia="SimSun"/>
              </w:rPr>
              <w:t xml:space="preserve"> </w:t>
            </w:r>
          </w:p>
          <w:p w14:paraId="23B0B56F" w14:textId="77777777" w:rsidR="006D4FA6" w:rsidRDefault="006D4FA6" w:rsidP="009E6F00">
            <w:pPr>
              <w:pStyle w:val="UseCaseText"/>
              <w:rPr>
                <w:rFonts w:eastAsia="SimSun"/>
              </w:rPr>
            </w:pPr>
            <w:r>
              <w:rPr>
                <w:rFonts w:eastAsia="SimSun"/>
              </w:rPr>
              <w:t>Send data steward an e-mail notification about the new data</w:t>
            </w:r>
          </w:p>
          <w:p w14:paraId="23B0B570" w14:textId="77777777" w:rsidR="006D4FA6" w:rsidRDefault="006D4FA6" w:rsidP="009E6F00">
            <w:pPr>
              <w:pStyle w:val="UseCaseText"/>
              <w:rPr>
                <w:rFonts w:eastAsia="SimSun"/>
              </w:rPr>
            </w:pPr>
          </w:p>
          <w:p w14:paraId="23B0B571" w14:textId="77777777" w:rsidR="004606B6" w:rsidRDefault="00B01DE5" w:rsidP="009E6F00">
            <w:pPr>
              <w:pStyle w:val="UseCaseText"/>
              <w:rPr>
                <w:rFonts w:eastAsia="SimSun"/>
              </w:rPr>
            </w:pPr>
            <w:r>
              <w:rPr>
                <w:rFonts w:eastAsia="SimSun"/>
              </w:rPr>
              <w:t>or</w:t>
            </w:r>
          </w:p>
          <w:p w14:paraId="23B0B572" w14:textId="77777777" w:rsidR="006D4FA6" w:rsidRDefault="006D4FA6" w:rsidP="009E6F00">
            <w:pPr>
              <w:pStyle w:val="UseCaseText"/>
              <w:rPr>
                <w:rFonts w:eastAsia="SimSun"/>
              </w:rPr>
            </w:pPr>
          </w:p>
          <w:p w14:paraId="23B0B573" w14:textId="77777777" w:rsidR="00B01DE5" w:rsidRDefault="00B01DE5" w:rsidP="009E6F00">
            <w:pPr>
              <w:pStyle w:val="UseCaseText"/>
              <w:rPr>
                <w:rFonts w:eastAsia="SimSun"/>
              </w:rPr>
            </w:pPr>
            <w:r>
              <w:rPr>
                <w:rFonts w:eastAsia="SimSun"/>
              </w:rPr>
              <w:t>If the user is both a Data Submitter and a Data Steward, makes the data “public”, notifying the user of the successful operation.</w:t>
            </w:r>
          </w:p>
        </w:tc>
      </w:tr>
      <w:tr w:rsidR="004606B6" w:rsidRPr="0052295E" w14:paraId="23B0B576" w14:textId="77777777" w:rsidTr="009E6F00">
        <w:trPr>
          <w:trHeight w:val="287"/>
        </w:trPr>
        <w:tc>
          <w:tcPr>
            <w:tcW w:w="9240" w:type="dxa"/>
            <w:gridSpan w:val="3"/>
            <w:shd w:val="clear" w:color="auto" w:fill="FFFFCC"/>
            <w:vAlign w:val="center"/>
          </w:tcPr>
          <w:p w14:paraId="23B0B575" w14:textId="77777777" w:rsidR="004606B6" w:rsidRPr="0052295E" w:rsidRDefault="004606B6" w:rsidP="009E6F00">
            <w:pPr>
              <w:pStyle w:val="UseCaseSection"/>
              <w:keepNext/>
              <w:keepLines/>
              <w:rPr>
                <w:rFonts w:eastAsia="SimSun"/>
              </w:rPr>
            </w:pPr>
            <w:r w:rsidRPr="0052295E">
              <w:rPr>
                <w:rFonts w:eastAsia="SimSun"/>
              </w:rPr>
              <w:lastRenderedPageBreak/>
              <w:t>Variants</w:t>
            </w:r>
          </w:p>
        </w:tc>
      </w:tr>
      <w:tr w:rsidR="004606B6" w:rsidRPr="0052295E" w14:paraId="23B0B57A" w14:textId="77777777" w:rsidTr="009E6F00">
        <w:trPr>
          <w:trHeight w:val="261"/>
        </w:trPr>
        <w:tc>
          <w:tcPr>
            <w:tcW w:w="630" w:type="dxa"/>
            <w:vAlign w:val="center"/>
          </w:tcPr>
          <w:p w14:paraId="23B0B577" w14:textId="77777777" w:rsidR="004606B6" w:rsidRPr="0052295E" w:rsidRDefault="004606B6" w:rsidP="009E6F00">
            <w:pPr>
              <w:pStyle w:val="UseCaseHeader"/>
              <w:keepNext/>
              <w:keepLines/>
              <w:rPr>
                <w:rFonts w:eastAsia="SimSun"/>
              </w:rPr>
            </w:pPr>
            <w:r w:rsidRPr="0052295E">
              <w:rPr>
                <w:rFonts w:eastAsia="SimSun"/>
              </w:rPr>
              <w:t>Step</w:t>
            </w:r>
          </w:p>
        </w:tc>
        <w:tc>
          <w:tcPr>
            <w:tcW w:w="1890" w:type="dxa"/>
            <w:vAlign w:val="center"/>
          </w:tcPr>
          <w:p w14:paraId="23B0B578" w14:textId="77777777" w:rsidR="004606B6" w:rsidRPr="0052295E" w:rsidRDefault="004606B6" w:rsidP="009E6F00">
            <w:pPr>
              <w:pStyle w:val="UseCaseHeader"/>
              <w:keepNext/>
              <w:keepLines/>
              <w:rPr>
                <w:rFonts w:eastAsia="SimSun"/>
              </w:rPr>
            </w:pPr>
            <w:r w:rsidRPr="0052295E">
              <w:rPr>
                <w:rFonts w:eastAsia="SimSun"/>
              </w:rPr>
              <w:t>Actor</w:t>
            </w:r>
          </w:p>
        </w:tc>
        <w:tc>
          <w:tcPr>
            <w:tcW w:w="6720" w:type="dxa"/>
            <w:vAlign w:val="center"/>
          </w:tcPr>
          <w:p w14:paraId="23B0B579" w14:textId="77777777" w:rsidR="004606B6" w:rsidRPr="0052295E" w:rsidRDefault="004606B6" w:rsidP="009E6F00">
            <w:pPr>
              <w:pStyle w:val="UseCaseHeader"/>
              <w:keepNext/>
              <w:keepLines/>
              <w:rPr>
                <w:rFonts w:eastAsia="SimSun"/>
              </w:rPr>
            </w:pPr>
            <w:r w:rsidRPr="0052295E">
              <w:rPr>
                <w:rFonts w:eastAsia="SimSun"/>
              </w:rPr>
              <w:t>Description</w:t>
            </w:r>
          </w:p>
        </w:tc>
      </w:tr>
      <w:tr w:rsidR="004606B6" w:rsidRPr="0052295E" w14:paraId="23B0B57F" w14:textId="77777777" w:rsidTr="009E6F00">
        <w:trPr>
          <w:trHeight w:val="575"/>
        </w:trPr>
        <w:tc>
          <w:tcPr>
            <w:tcW w:w="630" w:type="dxa"/>
            <w:tcBorders>
              <w:bottom w:val="single" w:sz="4" w:space="0" w:color="auto"/>
            </w:tcBorders>
            <w:vAlign w:val="center"/>
          </w:tcPr>
          <w:p w14:paraId="23B0B57B" w14:textId="77777777" w:rsidR="004606B6" w:rsidRPr="0052295E" w:rsidRDefault="004606B6" w:rsidP="009E6F00">
            <w:pPr>
              <w:pStyle w:val="UseCaseText"/>
              <w:keepNext/>
              <w:keepLines/>
              <w:rPr>
                <w:rFonts w:eastAsia="SimSun"/>
              </w:rPr>
            </w:pPr>
            <w:r>
              <w:rPr>
                <w:rFonts w:eastAsia="SimSun"/>
              </w:rPr>
              <w:t>7b</w:t>
            </w:r>
          </w:p>
        </w:tc>
        <w:tc>
          <w:tcPr>
            <w:tcW w:w="1890" w:type="dxa"/>
            <w:tcBorders>
              <w:bottom w:val="single" w:sz="4" w:space="0" w:color="auto"/>
            </w:tcBorders>
            <w:vAlign w:val="center"/>
          </w:tcPr>
          <w:p w14:paraId="23B0B57C" w14:textId="77777777" w:rsidR="004606B6" w:rsidRDefault="004606B6" w:rsidP="009E6F00">
            <w:pPr>
              <w:pStyle w:val="UseCaseText"/>
              <w:rPr>
                <w:rFonts w:eastAsia="SimSun"/>
              </w:rPr>
            </w:pPr>
            <w:r>
              <w:rPr>
                <w:rFonts w:eastAsia="SimSun"/>
              </w:rPr>
              <w:t>NGDS System</w:t>
            </w:r>
          </w:p>
        </w:tc>
        <w:tc>
          <w:tcPr>
            <w:tcW w:w="6720" w:type="dxa"/>
            <w:tcBorders>
              <w:bottom w:val="single" w:sz="4" w:space="0" w:color="auto"/>
            </w:tcBorders>
            <w:vAlign w:val="center"/>
          </w:tcPr>
          <w:p w14:paraId="23B0B57D" w14:textId="77777777" w:rsidR="004606B6" w:rsidRDefault="004606B6" w:rsidP="009E6F00">
            <w:pPr>
              <w:pStyle w:val="UseCaseText"/>
              <w:keepNext/>
              <w:keepLines/>
              <w:rPr>
                <w:rFonts w:eastAsia="SimSun"/>
              </w:rPr>
            </w:pPr>
            <w:r>
              <w:rPr>
                <w:rFonts w:eastAsia="SimSun"/>
              </w:rPr>
              <w:t>In case of duplicates, or incomplete information in the form, the system will provide a failure notification message, indicating the type of error.</w:t>
            </w:r>
          </w:p>
          <w:p w14:paraId="23B0B57E" w14:textId="77777777" w:rsidR="004606B6" w:rsidRPr="0052295E" w:rsidRDefault="004606B6" w:rsidP="009E6F00">
            <w:pPr>
              <w:pStyle w:val="UseCaseText"/>
              <w:keepNext/>
              <w:keepLines/>
              <w:rPr>
                <w:rFonts w:eastAsia="SimSun"/>
              </w:rPr>
            </w:pPr>
            <w:r>
              <w:rPr>
                <w:rFonts w:eastAsia="SimSun"/>
              </w:rPr>
              <w:t>The user-provided metadata form will be presented to the Data Submitter for correction</w:t>
            </w:r>
          </w:p>
        </w:tc>
      </w:tr>
      <w:tr w:rsidR="004606B6" w:rsidRPr="0052295E" w14:paraId="23B0B583" w14:textId="77777777" w:rsidTr="009E6F00">
        <w:trPr>
          <w:trHeight w:val="261"/>
        </w:trPr>
        <w:tc>
          <w:tcPr>
            <w:tcW w:w="630" w:type="dxa"/>
            <w:tcBorders>
              <w:bottom w:val="single" w:sz="4" w:space="0" w:color="auto"/>
            </w:tcBorders>
            <w:vAlign w:val="center"/>
          </w:tcPr>
          <w:p w14:paraId="23B0B580" w14:textId="77777777" w:rsidR="004606B6" w:rsidRDefault="004606B6" w:rsidP="009E6F00">
            <w:pPr>
              <w:pStyle w:val="UseCaseText"/>
              <w:rPr>
                <w:rFonts w:eastAsia="SimSun"/>
              </w:rPr>
            </w:pPr>
            <w:r>
              <w:rPr>
                <w:rFonts w:eastAsia="SimSun"/>
              </w:rPr>
              <w:t>7c</w:t>
            </w:r>
          </w:p>
        </w:tc>
        <w:tc>
          <w:tcPr>
            <w:tcW w:w="1890" w:type="dxa"/>
            <w:tcBorders>
              <w:bottom w:val="single" w:sz="4" w:space="0" w:color="auto"/>
            </w:tcBorders>
            <w:vAlign w:val="center"/>
          </w:tcPr>
          <w:p w14:paraId="23B0B581" w14:textId="77777777" w:rsidR="004606B6" w:rsidRDefault="004606B6" w:rsidP="009E6F00">
            <w:pPr>
              <w:pStyle w:val="UseCaseText"/>
              <w:rPr>
                <w:rFonts w:eastAsia="SimSun"/>
              </w:rPr>
            </w:pPr>
            <w:r>
              <w:rPr>
                <w:rFonts w:eastAsia="SimSun"/>
              </w:rPr>
              <w:t>Data Submitter</w:t>
            </w:r>
          </w:p>
        </w:tc>
        <w:tc>
          <w:tcPr>
            <w:tcW w:w="6720" w:type="dxa"/>
            <w:tcBorders>
              <w:bottom w:val="single" w:sz="4" w:space="0" w:color="auto"/>
            </w:tcBorders>
            <w:vAlign w:val="center"/>
          </w:tcPr>
          <w:p w14:paraId="23B0B582" w14:textId="77777777" w:rsidR="004606B6" w:rsidRDefault="004606B6" w:rsidP="009E6F00">
            <w:pPr>
              <w:pStyle w:val="UseCaseText"/>
              <w:rPr>
                <w:rFonts w:eastAsia="SimSun"/>
              </w:rPr>
            </w:pPr>
            <w:r>
              <w:rPr>
                <w:rFonts w:eastAsia="SimSun"/>
              </w:rPr>
              <w:t>Will correct the form data and resubmit for validation or will quit the import procedure.</w:t>
            </w:r>
          </w:p>
        </w:tc>
      </w:tr>
      <w:tr w:rsidR="004606B6" w:rsidRPr="00FB0E17" w14:paraId="23B0B585" w14:textId="77777777" w:rsidTr="009E6F00">
        <w:trPr>
          <w:trHeight w:val="261"/>
        </w:trPr>
        <w:tc>
          <w:tcPr>
            <w:tcW w:w="9240" w:type="dxa"/>
            <w:gridSpan w:val="3"/>
            <w:tcBorders>
              <w:bottom w:val="single" w:sz="4" w:space="0" w:color="auto"/>
            </w:tcBorders>
            <w:shd w:val="clear" w:color="auto" w:fill="FDBBC0"/>
            <w:vAlign w:val="center"/>
          </w:tcPr>
          <w:p w14:paraId="23B0B584" w14:textId="77777777" w:rsidR="004606B6" w:rsidRPr="0052295E" w:rsidRDefault="004606B6" w:rsidP="009E6F00">
            <w:pPr>
              <w:pStyle w:val="UseCaseSection"/>
              <w:keepNext/>
              <w:keepLines/>
              <w:rPr>
                <w:rFonts w:eastAsia="SimSun"/>
              </w:rPr>
            </w:pPr>
            <w:r>
              <w:rPr>
                <w:rFonts w:eastAsia="SimSun"/>
              </w:rPr>
              <w:t>Exception</w:t>
            </w:r>
            <w:r w:rsidRPr="0052295E">
              <w:rPr>
                <w:rFonts w:eastAsia="SimSun"/>
              </w:rPr>
              <w:t>s</w:t>
            </w:r>
          </w:p>
        </w:tc>
      </w:tr>
      <w:tr w:rsidR="004606B6" w:rsidRPr="0052295E" w14:paraId="23B0B589" w14:textId="77777777" w:rsidTr="009E6F00">
        <w:trPr>
          <w:trHeight w:val="261"/>
        </w:trPr>
        <w:tc>
          <w:tcPr>
            <w:tcW w:w="630" w:type="dxa"/>
            <w:tcBorders>
              <w:bottom w:val="single" w:sz="4" w:space="0" w:color="auto"/>
            </w:tcBorders>
            <w:vAlign w:val="center"/>
          </w:tcPr>
          <w:p w14:paraId="23B0B586" w14:textId="77777777" w:rsidR="004606B6" w:rsidRPr="0052295E" w:rsidRDefault="004606B6"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587" w14:textId="77777777" w:rsidR="004606B6" w:rsidRPr="0052295E" w:rsidRDefault="004606B6"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588" w14:textId="77777777" w:rsidR="004606B6" w:rsidRPr="0052295E" w:rsidRDefault="004606B6" w:rsidP="009E6F00">
            <w:pPr>
              <w:pStyle w:val="UseCaseHeader"/>
              <w:keepNext/>
              <w:keepLines/>
              <w:rPr>
                <w:rFonts w:eastAsia="SimSun"/>
              </w:rPr>
            </w:pPr>
            <w:r w:rsidRPr="0052295E">
              <w:rPr>
                <w:rFonts w:eastAsia="SimSun"/>
              </w:rPr>
              <w:t>Description</w:t>
            </w:r>
          </w:p>
        </w:tc>
      </w:tr>
      <w:tr w:rsidR="004606B6" w:rsidRPr="0052295E" w14:paraId="23B0B58D" w14:textId="77777777" w:rsidTr="009E6F00">
        <w:trPr>
          <w:trHeight w:val="261"/>
        </w:trPr>
        <w:tc>
          <w:tcPr>
            <w:tcW w:w="630" w:type="dxa"/>
            <w:tcBorders>
              <w:bottom w:val="single" w:sz="4" w:space="0" w:color="auto"/>
            </w:tcBorders>
            <w:vAlign w:val="center"/>
          </w:tcPr>
          <w:p w14:paraId="23B0B58A" w14:textId="77777777" w:rsidR="004606B6" w:rsidRPr="0052295E" w:rsidRDefault="004606B6" w:rsidP="009E6F00">
            <w:pPr>
              <w:pStyle w:val="UseCaseText"/>
              <w:keepNext/>
              <w:keepLines/>
              <w:rPr>
                <w:rFonts w:eastAsia="SimSun"/>
              </w:rPr>
            </w:pPr>
          </w:p>
        </w:tc>
        <w:tc>
          <w:tcPr>
            <w:tcW w:w="1890" w:type="dxa"/>
            <w:tcBorders>
              <w:bottom w:val="single" w:sz="4" w:space="0" w:color="auto"/>
            </w:tcBorders>
            <w:vAlign w:val="center"/>
          </w:tcPr>
          <w:p w14:paraId="23B0B58B" w14:textId="77777777" w:rsidR="004606B6" w:rsidRPr="0052295E" w:rsidRDefault="004606B6" w:rsidP="009E6F00">
            <w:pPr>
              <w:pStyle w:val="UseCaseText"/>
              <w:keepNext/>
              <w:keepLines/>
              <w:rPr>
                <w:rFonts w:eastAsia="SimSun"/>
              </w:rPr>
            </w:pPr>
            <w:r>
              <w:rPr>
                <w:rFonts w:eastAsia="SimSun"/>
              </w:rPr>
              <w:t>NGDS System</w:t>
            </w:r>
          </w:p>
        </w:tc>
        <w:tc>
          <w:tcPr>
            <w:tcW w:w="6720" w:type="dxa"/>
            <w:tcBorders>
              <w:bottom w:val="single" w:sz="4" w:space="0" w:color="auto"/>
            </w:tcBorders>
            <w:vAlign w:val="center"/>
          </w:tcPr>
          <w:p w14:paraId="23B0B58C" w14:textId="77777777" w:rsidR="004606B6" w:rsidRPr="0052295E" w:rsidRDefault="004606B6" w:rsidP="00B07741">
            <w:pPr>
              <w:pStyle w:val="UseCaseText"/>
              <w:keepNext/>
              <w:keepLines/>
              <w:rPr>
                <w:rFonts w:eastAsia="SimSun"/>
              </w:rPr>
            </w:pPr>
            <w:r>
              <w:rPr>
                <w:rFonts w:eastAsia="SimSun"/>
              </w:rPr>
              <w:t xml:space="preserve">In case of internal file upload/metadata record </w:t>
            </w:r>
            <w:r w:rsidR="00633606">
              <w:rPr>
                <w:rFonts w:eastAsia="SimSun"/>
              </w:rPr>
              <w:t>creation</w:t>
            </w:r>
            <w:r>
              <w:rPr>
                <w:rFonts w:eastAsia="SimSun"/>
              </w:rPr>
              <w:t xml:space="preserve"> failure, the system will roll back all existing transactions, returning </w:t>
            </w:r>
            <w:r w:rsidR="00B07741">
              <w:rPr>
                <w:rFonts w:eastAsia="SimSun"/>
              </w:rPr>
              <w:t>to its previous</w:t>
            </w:r>
            <w:r>
              <w:rPr>
                <w:rFonts w:eastAsia="SimSun"/>
              </w:rPr>
              <w:t xml:space="preserve"> state.</w:t>
            </w:r>
          </w:p>
        </w:tc>
      </w:tr>
      <w:tr w:rsidR="004606B6" w:rsidRPr="0052295E" w14:paraId="23B0B58F" w14:textId="77777777" w:rsidTr="009E6F00">
        <w:trPr>
          <w:trHeight w:val="242"/>
        </w:trPr>
        <w:tc>
          <w:tcPr>
            <w:tcW w:w="9240" w:type="dxa"/>
            <w:gridSpan w:val="3"/>
            <w:shd w:val="clear" w:color="auto" w:fill="FFCC99"/>
            <w:vAlign w:val="center"/>
          </w:tcPr>
          <w:p w14:paraId="23B0B58E" w14:textId="77777777" w:rsidR="004606B6" w:rsidRPr="0052295E" w:rsidRDefault="004606B6" w:rsidP="009E6F0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4606B6" w:rsidRPr="0052295E" w14:paraId="23B0B592" w14:textId="77777777" w:rsidTr="009E6F00">
        <w:trPr>
          <w:trHeight w:val="206"/>
        </w:trPr>
        <w:tc>
          <w:tcPr>
            <w:tcW w:w="630" w:type="dxa"/>
            <w:vAlign w:val="center"/>
          </w:tcPr>
          <w:p w14:paraId="23B0B590" w14:textId="77777777" w:rsidR="004606B6" w:rsidRPr="0052295E" w:rsidRDefault="004606B6" w:rsidP="009E6F00">
            <w:pPr>
              <w:pStyle w:val="UseCaseHeader"/>
              <w:keepNext/>
              <w:keepLines/>
              <w:rPr>
                <w:rFonts w:eastAsia="SimSun"/>
              </w:rPr>
            </w:pPr>
            <w:r w:rsidRPr="0052295E">
              <w:rPr>
                <w:rFonts w:eastAsia="SimSun"/>
              </w:rPr>
              <w:t>ID</w:t>
            </w:r>
          </w:p>
        </w:tc>
        <w:tc>
          <w:tcPr>
            <w:tcW w:w="8610" w:type="dxa"/>
            <w:gridSpan w:val="2"/>
            <w:vAlign w:val="center"/>
          </w:tcPr>
          <w:p w14:paraId="23B0B591" w14:textId="77777777" w:rsidR="004606B6" w:rsidRPr="0052295E" w:rsidRDefault="004606B6" w:rsidP="009E6F00">
            <w:pPr>
              <w:pStyle w:val="UseCaseHeader"/>
              <w:keepNext/>
              <w:keepLines/>
              <w:rPr>
                <w:rFonts w:eastAsia="SimSun"/>
              </w:rPr>
            </w:pPr>
            <w:r w:rsidRPr="0052295E">
              <w:rPr>
                <w:rFonts w:eastAsia="SimSun"/>
              </w:rPr>
              <w:t>Issue Description</w:t>
            </w:r>
          </w:p>
        </w:tc>
      </w:tr>
      <w:tr w:rsidR="004606B6" w:rsidRPr="0052295E" w14:paraId="23B0B595" w14:textId="77777777" w:rsidTr="009E6F00">
        <w:trPr>
          <w:trHeight w:val="206"/>
        </w:trPr>
        <w:tc>
          <w:tcPr>
            <w:tcW w:w="630" w:type="dxa"/>
            <w:vAlign w:val="center"/>
          </w:tcPr>
          <w:p w14:paraId="23B0B593" w14:textId="77777777" w:rsidR="004606B6" w:rsidRPr="0052295E" w:rsidRDefault="004606B6" w:rsidP="009E6F00">
            <w:pPr>
              <w:pStyle w:val="UseCaseText"/>
              <w:keepNext/>
              <w:keepLines/>
              <w:rPr>
                <w:rFonts w:eastAsia="SimSun"/>
              </w:rPr>
            </w:pPr>
            <w:r>
              <w:rPr>
                <w:rFonts w:eastAsia="SimSun"/>
              </w:rPr>
              <w:t>1</w:t>
            </w:r>
          </w:p>
        </w:tc>
        <w:tc>
          <w:tcPr>
            <w:tcW w:w="8610" w:type="dxa"/>
            <w:gridSpan w:val="2"/>
            <w:vAlign w:val="center"/>
          </w:tcPr>
          <w:p w14:paraId="23B0B594" w14:textId="77777777" w:rsidR="004606B6" w:rsidRPr="0052295E" w:rsidRDefault="00B01DE5" w:rsidP="00B01DE5">
            <w:pPr>
              <w:pStyle w:val="UseCaseText"/>
              <w:keepNext/>
              <w:keepLines/>
              <w:rPr>
                <w:rFonts w:eastAsia="SimSun"/>
              </w:rPr>
            </w:pPr>
            <w:r w:rsidRPr="00B01DE5">
              <w:rPr>
                <w:rFonts w:eastAsia="SimSun"/>
              </w:rPr>
              <w:t>Can't it be assumed that the submitter is working in cahoots with the data steward?  Can the approval step be short circuited by assigning both submitter and steward roles to an individual?</w:t>
            </w:r>
            <w:r>
              <w:rPr>
                <w:rFonts w:eastAsia="SimSun"/>
              </w:rPr>
              <w:t xml:space="preserve"> Yes, it is possible.</w:t>
            </w:r>
          </w:p>
        </w:tc>
      </w:tr>
      <w:tr w:rsidR="00B07741" w:rsidRPr="0052295E" w14:paraId="23B0B598" w14:textId="77777777" w:rsidTr="009E6F00">
        <w:trPr>
          <w:trHeight w:val="206"/>
        </w:trPr>
        <w:tc>
          <w:tcPr>
            <w:tcW w:w="630" w:type="dxa"/>
            <w:vAlign w:val="center"/>
          </w:tcPr>
          <w:p w14:paraId="23B0B596" w14:textId="77777777" w:rsidR="00B07741" w:rsidRDefault="00B07741" w:rsidP="009E6F00">
            <w:pPr>
              <w:pStyle w:val="UseCaseText"/>
              <w:keepNext/>
              <w:keepLines/>
              <w:rPr>
                <w:rFonts w:eastAsia="SimSun"/>
              </w:rPr>
            </w:pPr>
            <w:r>
              <w:rPr>
                <w:rFonts w:eastAsia="SimSun"/>
              </w:rPr>
              <w:t>2</w:t>
            </w:r>
          </w:p>
        </w:tc>
        <w:tc>
          <w:tcPr>
            <w:tcW w:w="8610" w:type="dxa"/>
            <w:gridSpan w:val="2"/>
            <w:vAlign w:val="center"/>
          </w:tcPr>
          <w:p w14:paraId="23B0B597" w14:textId="77777777" w:rsidR="00B07741" w:rsidRPr="00B01DE5" w:rsidRDefault="00B07741" w:rsidP="00B01DE5">
            <w:pPr>
              <w:pStyle w:val="UseCaseText"/>
              <w:keepNext/>
              <w:keepLines/>
              <w:rPr>
                <w:rFonts w:eastAsia="SimSun"/>
              </w:rPr>
            </w:pPr>
            <w:r>
              <w:rPr>
                <w:rFonts w:eastAsia="SimSun"/>
              </w:rPr>
              <w:t>IN step  9, perhaps the data steward should be notified that there is a new record to be approved?  This could be done by the NGDS system once the data submitter confirms the upload is completed?</w:t>
            </w:r>
          </w:p>
        </w:tc>
      </w:tr>
    </w:tbl>
    <w:p w14:paraId="23B0B599" w14:textId="77777777" w:rsidR="004606B6" w:rsidRDefault="004606B6" w:rsidP="004606B6">
      <w:pPr>
        <w:rPr>
          <w:rFonts w:eastAsia="SimSun" w:cs="Arial"/>
        </w:rPr>
      </w:pPr>
    </w:p>
    <w:p w14:paraId="23B0B59A" w14:textId="77777777" w:rsidR="004606B6" w:rsidRDefault="004606B6" w:rsidP="004606B6">
      <w:pPr>
        <w:pStyle w:val="Aufzhlung"/>
        <w:keepNext/>
        <w:numPr>
          <w:ilvl w:val="0"/>
          <w:numId w:val="0"/>
        </w:numPr>
        <w:adjustRightInd/>
        <w:spacing w:before="0" w:after="0"/>
        <w:ind w:left="284" w:hanging="284"/>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4606B6" w:rsidRPr="0052295E" w14:paraId="23B0B59D" w14:textId="77777777" w:rsidTr="009E6F00">
        <w:trPr>
          <w:trHeight w:val="360"/>
        </w:trPr>
        <w:tc>
          <w:tcPr>
            <w:tcW w:w="2520" w:type="dxa"/>
            <w:gridSpan w:val="2"/>
            <w:shd w:val="clear" w:color="auto" w:fill="8DB3E2"/>
            <w:vAlign w:val="center"/>
          </w:tcPr>
          <w:p w14:paraId="23B0B59B" w14:textId="77777777" w:rsidR="004606B6" w:rsidRPr="0052295E" w:rsidRDefault="004606B6" w:rsidP="009E6F00">
            <w:pPr>
              <w:pStyle w:val="UseCaseHeader"/>
              <w:keepNext/>
              <w:keepLines/>
              <w:rPr>
                <w:rFonts w:eastAsia="SimSun"/>
              </w:rPr>
            </w:pPr>
            <w:r>
              <w:rPr>
                <w:rFonts w:eastAsia="SimSun"/>
              </w:rPr>
              <w:t>Use Case ID</w:t>
            </w:r>
          </w:p>
        </w:tc>
        <w:tc>
          <w:tcPr>
            <w:tcW w:w="6720" w:type="dxa"/>
            <w:shd w:val="clear" w:color="auto" w:fill="8DB3E2"/>
            <w:vAlign w:val="center"/>
          </w:tcPr>
          <w:p w14:paraId="23B0B59C" w14:textId="77777777" w:rsidR="004606B6" w:rsidRPr="00B36A79" w:rsidRDefault="004606B6" w:rsidP="009E6F00">
            <w:pPr>
              <w:pStyle w:val="UseCaseText"/>
              <w:rPr>
                <w:rFonts w:eastAsia="Times"/>
                <w:b/>
              </w:rPr>
            </w:pPr>
            <w:r>
              <w:rPr>
                <w:rFonts w:eastAsia="Times"/>
                <w:b/>
              </w:rPr>
              <w:t>UC_0</w:t>
            </w:r>
            <w:r w:rsidR="00633606">
              <w:rPr>
                <w:rFonts w:eastAsia="Times"/>
                <w:b/>
              </w:rPr>
              <w:t>01b</w:t>
            </w:r>
          </w:p>
        </w:tc>
      </w:tr>
      <w:tr w:rsidR="004606B6" w:rsidRPr="0052295E" w14:paraId="23B0B5A0" w14:textId="77777777" w:rsidTr="009E6F00">
        <w:trPr>
          <w:trHeight w:val="360"/>
        </w:trPr>
        <w:tc>
          <w:tcPr>
            <w:tcW w:w="2520" w:type="dxa"/>
            <w:gridSpan w:val="2"/>
            <w:shd w:val="clear" w:color="auto" w:fill="8DB3E2"/>
            <w:vAlign w:val="center"/>
          </w:tcPr>
          <w:p w14:paraId="23B0B59E" w14:textId="77777777" w:rsidR="004606B6" w:rsidRDefault="004606B6" w:rsidP="009E6F00">
            <w:pPr>
              <w:pStyle w:val="UseCaseHeader"/>
              <w:keepNext/>
              <w:keepLines/>
              <w:rPr>
                <w:rFonts w:eastAsia="SimSun"/>
              </w:rPr>
            </w:pPr>
            <w:r>
              <w:rPr>
                <w:rFonts w:eastAsia="SimSun"/>
              </w:rPr>
              <w:t>Use Case Name</w:t>
            </w:r>
          </w:p>
        </w:tc>
        <w:tc>
          <w:tcPr>
            <w:tcW w:w="6720" w:type="dxa"/>
            <w:shd w:val="clear" w:color="auto" w:fill="8DB3E2"/>
            <w:vAlign w:val="center"/>
          </w:tcPr>
          <w:p w14:paraId="23B0B59F" w14:textId="77777777" w:rsidR="004606B6" w:rsidRPr="00C27791" w:rsidRDefault="004606B6" w:rsidP="009E6F00">
            <w:pPr>
              <w:pStyle w:val="UseCaseText"/>
              <w:rPr>
                <w:rFonts w:eastAsia="Times"/>
                <w:b/>
              </w:rPr>
            </w:pPr>
            <w:r>
              <w:rPr>
                <w:rFonts w:eastAsia="Times"/>
                <w:b/>
              </w:rPr>
              <w:t>Update uploaded file</w:t>
            </w:r>
          </w:p>
        </w:tc>
      </w:tr>
      <w:tr w:rsidR="004606B6" w:rsidRPr="0052295E" w14:paraId="23B0B5A4" w14:textId="77777777" w:rsidTr="009E6F00">
        <w:trPr>
          <w:trHeight w:val="360"/>
        </w:trPr>
        <w:tc>
          <w:tcPr>
            <w:tcW w:w="2520" w:type="dxa"/>
            <w:gridSpan w:val="2"/>
            <w:vAlign w:val="center"/>
          </w:tcPr>
          <w:p w14:paraId="23B0B5A1" w14:textId="77777777" w:rsidR="004606B6" w:rsidRPr="00560318" w:rsidRDefault="004606B6" w:rsidP="009E6F00">
            <w:pPr>
              <w:pStyle w:val="UseCaseText"/>
              <w:rPr>
                <w:rFonts w:eastAsia="SimSun"/>
                <w:b/>
              </w:rPr>
            </w:pPr>
            <w:r w:rsidRPr="00560318">
              <w:rPr>
                <w:rFonts w:eastAsia="SimSun"/>
                <w:b/>
              </w:rPr>
              <w:t>Short Description</w:t>
            </w:r>
          </w:p>
        </w:tc>
        <w:tc>
          <w:tcPr>
            <w:tcW w:w="6720" w:type="dxa"/>
            <w:vAlign w:val="center"/>
          </w:tcPr>
          <w:p w14:paraId="23B0B5A2" w14:textId="77777777" w:rsidR="004606B6" w:rsidRDefault="004606B6" w:rsidP="009E6F00">
            <w:pPr>
              <w:pStyle w:val="UseCaseText"/>
              <w:rPr>
                <w:rFonts w:eastAsia="SimSun"/>
              </w:rPr>
            </w:pPr>
            <w:r>
              <w:rPr>
                <w:rFonts w:eastAsia="SimSun"/>
              </w:rPr>
              <w:t>The goal of this use case is to</w:t>
            </w:r>
            <w:r w:rsidRPr="001A771D">
              <w:rPr>
                <w:rFonts w:eastAsia="SimSun"/>
              </w:rPr>
              <w:t xml:space="preserve"> allow data submitter</w:t>
            </w:r>
            <w:r>
              <w:rPr>
                <w:rFonts w:eastAsia="SimSun"/>
              </w:rPr>
              <w:t>s</w:t>
            </w:r>
            <w:r w:rsidRPr="001A771D">
              <w:rPr>
                <w:rFonts w:eastAsia="SimSun"/>
              </w:rPr>
              <w:t xml:space="preserve"> to </w:t>
            </w:r>
            <w:r>
              <w:rPr>
                <w:rFonts w:eastAsia="SimSun"/>
              </w:rPr>
              <w:t>update a file that has been uploaded. This process includes the update of the metadata record of the file.</w:t>
            </w:r>
          </w:p>
          <w:p w14:paraId="23B0B5A3" w14:textId="77777777" w:rsidR="00500FA1" w:rsidRPr="00857069" w:rsidRDefault="00500FA1" w:rsidP="009E6F00">
            <w:pPr>
              <w:pStyle w:val="UseCaseText"/>
              <w:rPr>
                <w:rFonts w:eastAsia="SimSun"/>
              </w:rPr>
            </w:pPr>
            <w:r>
              <w:rPr>
                <w:rFonts w:eastAsia="SimSun"/>
              </w:rPr>
              <w:t>We assume the file is opaque, i.e. stored as is, with no further content parsing.</w:t>
            </w:r>
          </w:p>
        </w:tc>
      </w:tr>
      <w:tr w:rsidR="004606B6" w:rsidRPr="0052295E" w14:paraId="23B0B5A7" w14:textId="77777777" w:rsidTr="009E6F00">
        <w:trPr>
          <w:trHeight w:val="360"/>
        </w:trPr>
        <w:tc>
          <w:tcPr>
            <w:tcW w:w="2520" w:type="dxa"/>
            <w:gridSpan w:val="2"/>
            <w:vAlign w:val="center"/>
          </w:tcPr>
          <w:p w14:paraId="23B0B5A5" w14:textId="77777777" w:rsidR="004606B6" w:rsidRPr="00560318" w:rsidRDefault="004606B6" w:rsidP="009E6F00">
            <w:pPr>
              <w:pStyle w:val="UseCaseText"/>
              <w:rPr>
                <w:rFonts w:eastAsia="SimSun"/>
                <w:b/>
              </w:rPr>
            </w:pPr>
            <w:r w:rsidRPr="00560318">
              <w:rPr>
                <w:rFonts w:eastAsia="SimSun"/>
                <w:b/>
              </w:rPr>
              <w:t>Actors</w:t>
            </w:r>
          </w:p>
        </w:tc>
        <w:tc>
          <w:tcPr>
            <w:tcW w:w="6720" w:type="dxa"/>
            <w:vAlign w:val="center"/>
          </w:tcPr>
          <w:p w14:paraId="23B0B5A6" w14:textId="77777777" w:rsidR="004606B6" w:rsidRPr="0052295E" w:rsidRDefault="004606B6" w:rsidP="009E6F00">
            <w:pPr>
              <w:pStyle w:val="UseCaseText"/>
              <w:rPr>
                <w:rFonts w:eastAsia="SimSun"/>
              </w:rPr>
            </w:pPr>
            <w:r w:rsidRPr="001A771D">
              <w:rPr>
                <w:rFonts w:eastAsia="SimSun"/>
              </w:rPr>
              <w:t>Data submitter</w:t>
            </w:r>
          </w:p>
        </w:tc>
      </w:tr>
      <w:tr w:rsidR="004606B6" w:rsidRPr="0052295E" w14:paraId="23B0B5AA" w14:textId="77777777" w:rsidTr="009E6F00">
        <w:trPr>
          <w:trHeight w:val="360"/>
        </w:trPr>
        <w:tc>
          <w:tcPr>
            <w:tcW w:w="2520" w:type="dxa"/>
            <w:gridSpan w:val="2"/>
            <w:vAlign w:val="center"/>
          </w:tcPr>
          <w:p w14:paraId="23B0B5A8" w14:textId="77777777" w:rsidR="004606B6" w:rsidRPr="0052295E" w:rsidRDefault="004606B6" w:rsidP="009E6F00">
            <w:pPr>
              <w:pStyle w:val="UseCaseHeader"/>
              <w:rPr>
                <w:rFonts w:eastAsia="SimSun"/>
              </w:rPr>
            </w:pPr>
            <w:r w:rsidRPr="0052295E">
              <w:rPr>
                <w:rFonts w:eastAsia="SimSun"/>
              </w:rPr>
              <w:t>Pre-Conditions</w:t>
            </w:r>
          </w:p>
        </w:tc>
        <w:tc>
          <w:tcPr>
            <w:tcW w:w="6720" w:type="dxa"/>
            <w:vAlign w:val="center"/>
          </w:tcPr>
          <w:p w14:paraId="23B0B5A9" w14:textId="77777777" w:rsidR="004606B6" w:rsidRPr="0052295E" w:rsidRDefault="004606B6" w:rsidP="009E6F00">
            <w:pPr>
              <w:pStyle w:val="UseCaseText"/>
              <w:rPr>
                <w:rFonts w:eastAsia="SimSun"/>
              </w:rPr>
            </w:pPr>
            <w:r>
              <w:rPr>
                <w:rFonts w:eastAsia="SimSun"/>
              </w:rPr>
              <w:t xml:space="preserve">Data submitter is properly authenticated; </w:t>
            </w:r>
          </w:p>
        </w:tc>
      </w:tr>
      <w:tr w:rsidR="004606B6" w:rsidRPr="0052295E" w14:paraId="23B0B5AF" w14:textId="77777777" w:rsidTr="009E6F00">
        <w:trPr>
          <w:trHeight w:val="360"/>
        </w:trPr>
        <w:tc>
          <w:tcPr>
            <w:tcW w:w="2520" w:type="dxa"/>
            <w:gridSpan w:val="2"/>
            <w:vAlign w:val="center"/>
          </w:tcPr>
          <w:p w14:paraId="23B0B5AB" w14:textId="77777777" w:rsidR="004606B6" w:rsidRPr="0052295E" w:rsidRDefault="004606B6" w:rsidP="009E6F00">
            <w:pPr>
              <w:pStyle w:val="UseCaseHeader"/>
              <w:rPr>
                <w:rFonts w:eastAsia="SimSun"/>
              </w:rPr>
            </w:pPr>
            <w:r w:rsidRPr="0052295E">
              <w:rPr>
                <w:rFonts w:eastAsia="SimSun"/>
              </w:rPr>
              <w:t>Success End Conditions</w:t>
            </w:r>
          </w:p>
        </w:tc>
        <w:tc>
          <w:tcPr>
            <w:tcW w:w="6720" w:type="dxa"/>
            <w:vAlign w:val="center"/>
          </w:tcPr>
          <w:p w14:paraId="23B0B5AC" w14:textId="77777777" w:rsidR="004606B6" w:rsidRDefault="004606B6" w:rsidP="009E6F00">
            <w:pPr>
              <w:pStyle w:val="UseCaseText"/>
              <w:rPr>
                <w:rFonts w:eastAsia="SimSun"/>
              </w:rPr>
            </w:pPr>
            <w:r>
              <w:rPr>
                <w:rFonts w:eastAsia="SimSun"/>
              </w:rPr>
              <w:t>The file is successfully updated and new content stored in the NGDS repository</w:t>
            </w:r>
          </w:p>
          <w:p w14:paraId="23B0B5AD" w14:textId="77777777" w:rsidR="004606B6" w:rsidRDefault="004606B6" w:rsidP="009E6F00">
            <w:pPr>
              <w:pStyle w:val="UseCaseText"/>
              <w:rPr>
                <w:rFonts w:eastAsia="SimSun"/>
              </w:rPr>
            </w:pPr>
            <w:r>
              <w:rPr>
                <w:rFonts w:eastAsia="SimSun"/>
              </w:rPr>
              <w:t>The metadata record for the provided file is successfully updated</w:t>
            </w:r>
          </w:p>
          <w:p w14:paraId="23B0B5AE" w14:textId="77777777" w:rsidR="004606B6" w:rsidRPr="0052295E" w:rsidRDefault="004606B6" w:rsidP="009E6F00">
            <w:pPr>
              <w:pStyle w:val="UseCaseText"/>
              <w:rPr>
                <w:rFonts w:eastAsia="SimSun"/>
              </w:rPr>
            </w:pPr>
            <w:r>
              <w:rPr>
                <w:rFonts w:eastAsia="SimSun"/>
              </w:rPr>
              <w:t>The entry for the new file is also propagated &amp; updated in the NGDS catalog.</w:t>
            </w:r>
          </w:p>
        </w:tc>
      </w:tr>
      <w:tr w:rsidR="004606B6" w:rsidRPr="0052295E" w14:paraId="23B0B5B3" w14:textId="77777777" w:rsidTr="009E6F00">
        <w:trPr>
          <w:trHeight w:val="360"/>
        </w:trPr>
        <w:tc>
          <w:tcPr>
            <w:tcW w:w="2520" w:type="dxa"/>
            <w:gridSpan w:val="2"/>
            <w:vAlign w:val="center"/>
          </w:tcPr>
          <w:p w14:paraId="23B0B5B0" w14:textId="77777777" w:rsidR="004606B6" w:rsidRPr="0052295E" w:rsidRDefault="004606B6" w:rsidP="009E6F00">
            <w:pPr>
              <w:pStyle w:val="UseCaseHeader"/>
              <w:rPr>
                <w:rFonts w:eastAsia="SimSun"/>
              </w:rPr>
            </w:pPr>
            <w:r>
              <w:rPr>
                <w:rFonts w:eastAsia="SimSun"/>
              </w:rPr>
              <w:t>Data</w:t>
            </w:r>
          </w:p>
        </w:tc>
        <w:tc>
          <w:tcPr>
            <w:tcW w:w="6720" w:type="dxa"/>
            <w:vAlign w:val="center"/>
          </w:tcPr>
          <w:p w14:paraId="23B0B5B1" w14:textId="77777777" w:rsidR="004606B6" w:rsidRDefault="004606B6" w:rsidP="009E6F00">
            <w:pPr>
              <w:pStyle w:val="UseCaseText"/>
              <w:rPr>
                <w:rFonts w:eastAsia="SimSun"/>
              </w:rPr>
            </w:pPr>
            <w:r>
              <w:rPr>
                <w:rFonts w:eastAsia="SimSun"/>
              </w:rPr>
              <w:t>Possible new metadata record changes</w:t>
            </w:r>
          </w:p>
          <w:p w14:paraId="23B0B5B2" w14:textId="77777777" w:rsidR="004606B6" w:rsidRDefault="004606B6" w:rsidP="009E6F00">
            <w:pPr>
              <w:pStyle w:val="UseCaseText"/>
              <w:rPr>
                <w:rFonts w:eastAsia="SimSun"/>
              </w:rPr>
            </w:pPr>
            <w:r>
              <w:rPr>
                <w:rFonts w:eastAsia="SimSun"/>
              </w:rPr>
              <w:t>Files to be uploaded</w:t>
            </w:r>
          </w:p>
        </w:tc>
      </w:tr>
      <w:tr w:rsidR="004606B6" w:rsidRPr="0052295E" w14:paraId="23B0B5BC" w14:textId="77777777" w:rsidTr="009E6F00">
        <w:trPr>
          <w:trHeight w:val="360"/>
        </w:trPr>
        <w:tc>
          <w:tcPr>
            <w:tcW w:w="2520" w:type="dxa"/>
            <w:gridSpan w:val="2"/>
            <w:vAlign w:val="center"/>
          </w:tcPr>
          <w:p w14:paraId="23B0B5B4" w14:textId="77777777" w:rsidR="004606B6" w:rsidRPr="0052295E" w:rsidRDefault="004606B6" w:rsidP="009E6F00">
            <w:pPr>
              <w:pStyle w:val="UseCaseHeader"/>
              <w:rPr>
                <w:rFonts w:eastAsia="SimSun"/>
              </w:rPr>
            </w:pPr>
            <w:r>
              <w:rPr>
                <w:rFonts w:eastAsia="SimSun"/>
              </w:rPr>
              <w:t>Functions</w:t>
            </w:r>
          </w:p>
        </w:tc>
        <w:tc>
          <w:tcPr>
            <w:tcW w:w="6720" w:type="dxa"/>
            <w:vAlign w:val="center"/>
          </w:tcPr>
          <w:p w14:paraId="23B0B5B5" w14:textId="77777777" w:rsidR="004606B6" w:rsidRDefault="004606B6" w:rsidP="00377EE0">
            <w:pPr>
              <w:pStyle w:val="UseCaseText"/>
              <w:keepNext/>
              <w:keepLines/>
              <w:numPr>
                <w:ilvl w:val="0"/>
                <w:numId w:val="15"/>
              </w:numPr>
              <w:rPr>
                <w:rFonts w:eastAsia="SimSun"/>
              </w:rPr>
            </w:pPr>
            <w:r>
              <w:rPr>
                <w:rFonts w:eastAsia="SimSun"/>
              </w:rPr>
              <w:t>Upload files</w:t>
            </w:r>
          </w:p>
          <w:p w14:paraId="23B0B5B6" w14:textId="77777777" w:rsidR="004606B6" w:rsidRDefault="004606B6" w:rsidP="00377EE0">
            <w:pPr>
              <w:pStyle w:val="UseCaseText"/>
              <w:keepNext/>
              <w:keepLines/>
              <w:numPr>
                <w:ilvl w:val="0"/>
                <w:numId w:val="15"/>
              </w:numPr>
              <w:rPr>
                <w:rFonts w:eastAsia="SimSun"/>
              </w:rPr>
            </w:pPr>
            <w:r w:rsidRPr="00560318">
              <w:rPr>
                <w:rFonts w:eastAsia="SimSun"/>
              </w:rPr>
              <w:t>Auto-complete</w:t>
            </w:r>
            <w:r>
              <w:rPr>
                <w:rFonts w:eastAsia="SimSun"/>
              </w:rPr>
              <w:t xml:space="preserve"> of user contact information</w:t>
            </w:r>
          </w:p>
          <w:p w14:paraId="23B0B5B7" w14:textId="77777777" w:rsidR="004606B6" w:rsidRDefault="004606B6" w:rsidP="00377EE0">
            <w:pPr>
              <w:pStyle w:val="UseCaseText"/>
              <w:keepNext/>
              <w:keepLines/>
              <w:numPr>
                <w:ilvl w:val="0"/>
                <w:numId w:val="15"/>
              </w:numPr>
              <w:rPr>
                <w:rFonts w:eastAsia="SimSun"/>
              </w:rPr>
            </w:pPr>
            <w:r>
              <w:rPr>
                <w:rFonts w:eastAsia="SimSun"/>
              </w:rPr>
              <w:t>metadata validation</w:t>
            </w:r>
          </w:p>
          <w:p w14:paraId="23B0B5B8" w14:textId="77777777" w:rsidR="004606B6" w:rsidRDefault="004606B6" w:rsidP="00377EE0">
            <w:pPr>
              <w:pStyle w:val="UseCaseText"/>
              <w:keepNext/>
              <w:keepLines/>
              <w:numPr>
                <w:ilvl w:val="0"/>
                <w:numId w:val="15"/>
              </w:numPr>
              <w:rPr>
                <w:rFonts w:eastAsia="SimSun"/>
              </w:rPr>
            </w:pPr>
            <w:r>
              <w:rPr>
                <w:rFonts w:eastAsia="SimSun"/>
              </w:rPr>
              <w:t>Metadata duplicate detection</w:t>
            </w:r>
          </w:p>
          <w:p w14:paraId="23B0B5B9" w14:textId="77777777" w:rsidR="004606B6" w:rsidRDefault="004606B6" w:rsidP="00377EE0">
            <w:pPr>
              <w:pStyle w:val="UseCaseText"/>
              <w:keepNext/>
              <w:keepLines/>
              <w:numPr>
                <w:ilvl w:val="0"/>
                <w:numId w:val="15"/>
              </w:numPr>
              <w:rPr>
                <w:rFonts w:eastAsia="SimSun"/>
              </w:rPr>
            </w:pPr>
            <w:r>
              <w:rPr>
                <w:rFonts w:eastAsia="SimSun"/>
              </w:rPr>
              <w:t>Tagging of metadata with geographical information</w:t>
            </w:r>
          </w:p>
          <w:p w14:paraId="23B0B5BA" w14:textId="77777777" w:rsidR="004606B6" w:rsidRDefault="004606B6" w:rsidP="00377EE0">
            <w:pPr>
              <w:pStyle w:val="UseCaseText"/>
              <w:keepNext/>
              <w:keepLines/>
              <w:numPr>
                <w:ilvl w:val="0"/>
                <w:numId w:val="15"/>
              </w:numPr>
              <w:rPr>
                <w:rFonts w:eastAsia="SimSun"/>
              </w:rPr>
            </w:pPr>
            <w:r>
              <w:rPr>
                <w:rFonts w:eastAsia="SimSun"/>
              </w:rPr>
              <w:t>Converting non-standard location coordinates into latitude/longitude and shapes.</w:t>
            </w:r>
          </w:p>
          <w:p w14:paraId="23B0B5BB" w14:textId="77777777" w:rsidR="004606B6" w:rsidRDefault="004606B6" w:rsidP="00377EE0">
            <w:pPr>
              <w:pStyle w:val="UseCaseText"/>
              <w:keepNext/>
              <w:keepLines/>
              <w:numPr>
                <w:ilvl w:val="0"/>
                <w:numId w:val="15"/>
              </w:numPr>
              <w:rPr>
                <w:rFonts w:eastAsia="SimSun"/>
              </w:rPr>
            </w:pPr>
            <w:r>
              <w:rPr>
                <w:rFonts w:eastAsia="SimSun"/>
              </w:rPr>
              <w:t>Log changes to metadata log file</w:t>
            </w:r>
          </w:p>
        </w:tc>
      </w:tr>
      <w:tr w:rsidR="004606B6" w:rsidRPr="0052295E" w14:paraId="23B0B5BE" w14:textId="77777777" w:rsidTr="009E6F00">
        <w:trPr>
          <w:trHeight w:val="278"/>
        </w:trPr>
        <w:tc>
          <w:tcPr>
            <w:tcW w:w="9240" w:type="dxa"/>
            <w:gridSpan w:val="3"/>
            <w:shd w:val="clear" w:color="auto" w:fill="CCFFFF"/>
            <w:vAlign w:val="center"/>
          </w:tcPr>
          <w:p w14:paraId="23B0B5BD" w14:textId="77777777" w:rsidR="004606B6" w:rsidRPr="0052295E" w:rsidRDefault="004606B6" w:rsidP="009E6F00">
            <w:pPr>
              <w:pStyle w:val="UseCaseSection"/>
              <w:keepNext/>
              <w:keepLines/>
              <w:rPr>
                <w:rFonts w:eastAsia="SimSun"/>
              </w:rPr>
            </w:pPr>
            <w:r w:rsidRPr="0052295E">
              <w:rPr>
                <w:rFonts w:eastAsia="SimSun"/>
              </w:rPr>
              <w:t>Main Sequence</w:t>
            </w:r>
          </w:p>
        </w:tc>
      </w:tr>
      <w:tr w:rsidR="004606B6" w:rsidRPr="0052295E" w14:paraId="23B0B5C2" w14:textId="77777777" w:rsidTr="009E6F00">
        <w:trPr>
          <w:trHeight w:val="203"/>
        </w:trPr>
        <w:tc>
          <w:tcPr>
            <w:tcW w:w="630" w:type="dxa"/>
          </w:tcPr>
          <w:p w14:paraId="23B0B5BF" w14:textId="77777777" w:rsidR="004606B6" w:rsidRPr="0052295E" w:rsidRDefault="004606B6" w:rsidP="009E6F00">
            <w:pPr>
              <w:pStyle w:val="UseCaseHeader"/>
              <w:keepNext/>
              <w:keepLines/>
              <w:rPr>
                <w:rFonts w:eastAsia="SimSun"/>
              </w:rPr>
            </w:pPr>
            <w:r w:rsidRPr="0052295E">
              <w:rPr>
                <w:rFonts w:eastAsia="SimSun"/>
              </w:rPr>
              <w:t>Step</w:t>
            </w:r>
          </w:p>
        </w:tc>
        <w:tc>
          <w:tcPr>
            <w:tcW w:w="1890" w:type="dxa"/>
          </w:tcPr>
          <w:p w14:paraId="23B0B5C0" w14:textId="77777777" w:rsidR="004606B6" w:rsidRPr="0052295E" w:rsidRDefault="004606B6" w:rsidP="009E6F00">
            <w:pPr>
              <w:pStyle w:val="UseCaseHeader"/>
              <w:keepNext/>
              <w:keepLines/>
              <w:rPr>
                <w:rFonts w:eastAsia="SimSun"/>
              </w:rPr>
            </w:pPr>
            <w:r w:rsidRPr="0052295E">
              <w:rPr>
                <w:rFonts w:eastAsia="SimSun"/>
              </w:rPr>
              <w:t>Actor</w:t>
            </w:r>
          </w:p>
        </w:tc>
        <w:tc>
          <w:tcPr>
            <w:tcW w:w="6720" w:type="dxa"/>
          </w:tcPr>
          <w:p w14:paraId="23B0B5C1" w14:textId="77777777" w:rsidR="004606B6" w:rsidRPr="0052295E" w:rsidRDefault="004606B6" w:rsidP="009E6F00">
            <w:pPr>
              <w:pStyle w:val="UseCaseHeader"/>
              <w:keepNext/>
              <w:keepLines/>
              <w:rPr>
                <w:rFonts w:eastAsia="SimSun"/>
              </w:rPr>
            </w:pPr>
            <w:r w:rsidRPr="0052295E">
              <w:rPr>
                <w:rFonts w:eastAsia="SimSun"/>
              </w:rPr>
              <w:t>Description</w:t>
            </w:r>
          </w:p>
        </w:tc>
      </w:tr>
      <w:tr w:rsidR="004606B6" w:rsidRPr="0052295E" w14:paraId="23B0B5C7" w14:textId="77777777" w:rsidTr="009E6F00">
        <w:trPr>
          <w:trHeight w:val="320"/>
        </w:trPr>
        <w:tc>
          <w:tcPr>
            <w:tcW w:w="630" w:type="dxa"/>
            <w:vAlign w:val="center"/>
          </w:tcPr>
          <w:p w14:paraId="23B0B5C3" w14:textId="77777777" w:rsidR="004606B6" w:rsidRPr="0052295E" w:rsidRDefault="004606B6" w:rsidP="009E6F00">
            <w:pPr>
              <w:pStyle w:val="UseCaseText"/>
              <w:keepNext/>
              <w:keepLines/>
              <w:rPr>
                <w:rFonts w:eastAsia="SimSun"/>
              </w:rPr>
            </w:pPr>
            <w:r w:rsidRPr="0052295E">
              <w:rPr>
                <w:rFonts w:eastAsia="SimSun"/>
              </w:rPr>
              <w:t>1</w:t>
            </w:r>
          </w:p>
        </w:tc>
        <w:tc>
          <w:tcPr>
            <w:tcW w:w="1890" w:type="dxa"/>
            <w:vAlign w:val="center"/>
          </w:tcPr>
          <w:p w14:paraId="23B0B5C4" w14:textId="77777777" w:rsidR="004606B6" w:rsidRPr="0052295E" w:rsidRDefault="004606B6" w:rsidP="009E6F00">
            <w:pPr>
              <w:pStyle w:val="UseCaseText"/>
              <w:rPr>
                <w:rFonts w:eastAsia="SimSun"/>
              </w:rPr>
            </w:pPr>
            <w:r>
              <w:rPr>
                <w:rFonts w:eastAsia="SimSun"/>
              </w:rPr>
              <w:t>Data Submitter</w:t>
            </w:r>
          </w:p>
        </w:tc>
        <w:tc>
          <w:tcPr>
            <w:tcW w:w="6720" w:type="dxa"/>
            <w:vAlign w:val="center"/>
          </w:tcPr>
          <w:p w14:paraId="23B0B5C5" w14:textId="77777777" w:rsidR="004606B6" w:rsidRDefault="004606B6" w:rsidP="009E6F00">
            <w:pPr>
              <w:pStyle w:val="UseCaseText"/>
              <w:keepNext/>
              <w:keepLines/>
              <w:rPr>
                <w:rFonts w:eastAsia="SimSun"/>
              </w:rPr>
            </w:pPr>
            <w:r>
              <w:rPr>
                <w:rFonts w:eastAsia="SimSun"/>
              </w:rPr>
              <w:t>Searches for a file in the database includes &lt;&lt;gather data&gt;&gt; use cases</w:t>
            </w:r>
          </w:p>
          <w:p w14:paraId="23B0B5C6" w14:textId="77777777" w:rsidR="004606B6" w:rsidRPr="0052295E" w:rsidRDefault="004606B6" w:rsidP="009E6F00">
            <w:pPr>
              <w:pStyle w:val="UseCaseText"/>
              <w:keepNext/>
              <w:keepLines/>
              <w:rPr>
                <w:rFonts w:eastAsia="SimSun"/>
              </w:rPr>
            </w:pPr>
            <w:r>
              <w:rPr>
                <w:rFonts w:eastAsia="SimSun"/>
              </w:rPr>
              <w:t>Selects an option to update file record</w:t>
            </w:r>
          </w:p>
        </w:tc>
      </w:tr>
      <w:tr w:rsidR="004606B6" w:rsidRPr="0052295E" w14:paraId="23B0B5CB" w14:textId="77777777" w:rsidTr="009E6F00">
        <w:trPr>
          <w:trHeight w:val="320"/>
        </w:trPr>
        <w:tc>
          <w:tcPr>
            <w:tcW w:w="630" w:type="dxa"/>
            <w:vAlign w:val="center"/>
          </w:tcPr>
          <w:p w14:paraId="23B0B5C8" w14:textId="77777777" w:rsidR="004606B6" w:rsidRPr="0052295E" w:rsidRDefault="004606B6" w:rsidP="009E6F00">
            <w:pPr>
              <w:pStyle w:val="UseCaseText"/>
              <w:rPr>
                <w:rFonts w:eastAsia="SimSun"/>
              </w:rPr>
            </w:pPr>
            <w:r>
              <w:rPr>
                <w:rFonts w:eastAsia="SimSun"/>
              </w:rPr>
              <w:t>2</w:t>
            </w:r>
          </w:p>
        </w:tc>
        <w:tc>
          <w:tcPr>
            <w:tcW w:w="1890" w:type="dxa"/>
            <w:vAlign w:val="center"/>
          </w:tcPr>
          <w:p w14:paraId="23B0B5C9" w14:textId="77777777" w:rsidR="004606B6" w:rsidRDefault="004606B6" w:rsidP="009E6F00">
            <w:pPr>
              <w:pStyle w:val="UseCaseText"/>
              <w:rPr>
                <w:rFonts w:eastAsia="SimSun"/>
              </w:rPr>
            </w:pPr>
            <w:r>
              <w:rPr>
                <w:rFonts w:eastAsia="SimSun"/>
              </w:rPr>
              <w:t>NGDS System</w:t>
            </w:r>
          </w:p>
        </w:tc>
        <w:tc>
          <w:tcPr>
            <w:tcW w:w="6720" w:type="dxa"/>
            <w:vAlign w:val="center"/>
          </w:tcPr>
          <w:p w14:paraId="23B0B5CA" w14:textId="77777777" w:rsidR="004606B6" w:rsidRDefault="004606B6" w:rsidP="009E6F00">
            <w:pPr>
              <w:pStyle w:val="UseCaseText"/>
              <w:rPr>
                <w:rFonts w:eastAsia="SimSun"/>
              </w:rPr>
            </w:pPr>
            <w:r>
              <w:rPr>
                <w:rFonts w:eastAsia="SimSun"/>
              </w:rPr>
              <w:t>Presents a update file metadata record screen</w:t>
            </w:r>
          </w:p>
        </w:tc>
      </w:tr>
      <w:tr w:rsidR="004606B6" w:rsidRPr="0052295E" w14:paraId="23B0B5D1" w14:textId="77777777" w:rsidTr="009E6F00">
        <w:trPr>
          <w:trHeight w:val="320"/>
        </w:trPr>
        <w:tc>
          <w:tcPr>
            <w:tcW w:w="630" w:type="dxa"/>
            <w:vAlign w:val="center"/>
          </w:tcPr>
          <w:p w14:paraId="23B0B5CC" w14:textId="77777777" w:rsidR="004606B6" w:rsidRDefault="004606B6" w:rsidP="009E6F00">
            <w:pPr>
              <w:pStyle w:val="UseCaseText"/>
              <w:rPr>
                <w:rFonts w:eastAsia="SimSun"/>
              </w:rPr>
            </w:pPr>
            <w:r>
              <w:rPr>
                <w:rFonts w:eastAsia="SimSun"/>
              </w:rPr>
              <w:lastRenderedPageBreak/>
              <w:t>3</w:t>
            </w:r>
          </w:p>
        </w:tc>
        <w:tc>
          <w:tcPr>
            <w:tcW w:w="1890" w:type="dxa"/>
            <w:vAlign w:val="center"/>
          </w:tcPr>
          <w:p w14:paraId="23B0B5CD" w14:textId="77777777" w:rsidR="004606B6" w:rsidRDefault="004606B6" w:rsidP="009E6F00">
            <w:pPr>
              <w:pStyle w:val="UseCaseText"/>
              <w:rPr>
                <w:rFonts w:eastAsia="SimSun"/>
              </w:rPr>
            </w:pPr>
            <w:r>
              <w:rPr>
                <w:rFonts w:eastAsia="SimSun"/>
              </w:rPr>
              <w:t>Data Submitter</w:t>
            </w:r>
          </w:p>
        </w:tc>
        <w:tc>
          <w:tcPr>
            <w:tcW w:w="6720" w:type="dxa"/>
            <w:vAlign w:val="center"/>
          </w:tcPr>
          <w:p w14:paraId="23B0B5CE" w14:textId="77777777" w:rsidR="004606B6" w:rsidRDefault="004606B6" w:rsidP="009E6F00">
            <w:pPr>
              <w:pStyle w:val="UseCaseText"/>
              <w:rPr>
                <w:rFonts w:eastAsia="SimSun"/>
              </w:rPr>
            </w:pPr>
            <w:r>
              <w:rPr>
                <w:rFonts w:eastAsia="SimSun"/>
              </w:rPr>
              <w:t>Selects new file to be uploaded</w:t>
            </w:r>
          </w:p>
          <w:p w14:paraId="23B0B5CF" w14:textId="77777777" w:rsidR="004606B6" w:rsidRDefault="004606B6" w:rsidP="009E6F00">
            <w:pPr>
              <w:pStyle w:val="UseCaseText"/>
              <w:rPr>
                <w:rFonts w:eastAsia="SimSun"/>
              </w:rPr>
            </w:pPr>
            <w:r>
              <w:rPr>
                <w:rFonts w:eastAsia="SimSun"/>
              </w:rPr>
              <w:t>Updates metadata record for the file</w:t>
            </w:r>
          </w:p>
          <w:p w14:paraId="23B0B5D0" w14:textId="77777777" w:rsidR="004606B6" w:rsidRDefault="004606B6" w:rsidP="009E6F00">
            <w:pPr>
              <w:pStyle w:val="UseCaseText"/>
              <w:rPr>
                <w:rFonts w:eastAsia="SimSun"/>
              </w:rPr>
            </w:pPr>
            <w:r>
              <w:rPr>
                <w:rFonts w:eastAsia="SimSun"/>
              </w:rPr>
              <w:t>Selects update command</w:t>
            </w:r>
          </w:p>
        </w:tc>
      </w:tr>
      <w:tr w:rsidR="004606B6" w:rsidRPr="0052295E" w14:paraId="23B0B5DB" w14:textId="77777777" w:rsidTr="009E6F00">
        <w:trPr>
          <w:trHeight w:val="320"/>
        </w:trPr>
        <w:tc>
          <w:tcPr>
            <w:tcW w:w="630" w:type="dxa"/>
            <w:vAlign w:val="center"/>
          </w:tcPr>
          <w:p w14:paraId="23B0B5D2" w14:textId="77777777" w:rsidR="004606B6" w:rsidRDefault="004606B6" w:rsidP="009E6F00">
            <w:pPr>
              <w:pStyle w:val="UseCaseText"/>
              <w:rPr>
                <w:rFonts w:eastAsia="SimSun"/>
              </w:rPr>
            </w:pPr>
            <w:r>
              <w:rPr>
                <w:rFonts w:eastAsia="SimSun"/>
              </w:rPr>
              <w:t>4a</w:t>
            </w:r>
          </w:p>
        </w:tc>
        <w:tc>
          <w:tcPr>
            <w:tcW w:w="1890" w:type="dxa"/>
            <w:vAlign w:val="center"/>
          </w:tcPr>
          <w:p w14:paraId="23B0B5D3" w14:textId="77777777" w:rsidR="004606B6" w:rsidRDefault="004606B6" w:rsidP="009E6F00">
            <w:pPr>
              <w:pStyle w:val="UseCaseText"/>
              <w:rPr>
                <w:rFonts w:eastAsia="SimSun"/>
              </w:rPr>
            </w:pPr>
            <w:r>
              <w:rPr>
                <w:rFonts w:eastAsia="SimSun"/>
              </w:rPr>
              <w:t>NGDS System</w:t>
            </w:r>
          </w:p>
        </w:tc>
        <w:tc>
          <w:tcPr>
            <w:tcW w:w="6720" w:type="dxa"/>
            <w:vAlign w:val="center"/>
          </w:tcPr>
          <w:p w14:paraId="23B0B5D4" w14:textId="77777777" w:rsidR="004606B6" w:rsidRDefault="004606B6" w:rsidP="009E6F00">
            <w:pPr>
              <w:pStyle w:val="UseCaseText"/>
              <w:rPr>
                <w:rFonts w:eastAsia="SimSun"/>
              </w:rPr>
            </w:pPr>
            <w:r>
              <w:rPr>
                <w:rFonts w:eastAsia="SimSun"/>
              </w:rPr>
              <w:t>Updates file and/or updates metadata record</w:t>
            </w:r>
          </w:p>
          <w:p w14:paraId="23B0B5D5" w14:textId="77777777" w:rsidR="004606B6" w:rsidRDefault="004606B6" w:rsidP="009E6F00">
            <w:pPr>
              <w:pStyle w:val="UseCaseText"/>
              <w:rPr>
                <w:rFonts w:eastAsia="SimSun"/>
              </w:rPr>
            </w:pPr>
            <w:r>
              <w:rPr>
                <w:rFonts w:eastAsia="SimSun"/>
              </w:rPr>
              <w:t>Performs validation of metadata form based on content completeness</w:t>
            </w:r>
          </w:p>
          <w:p w14:paraId="23B0B5D6" w14:textId="77777777" w:rsidR="004606B6" w:rsidRDefault="004606B6" w:rsidP="009E6F00">
            <w:pPr>
              <w:pStyle w:val="UseCaseText"/>
              <w:rPr>
                <w:rFonts w:eastAsia="SimSun"/>
              </w:rPr>
            </w:pPr>
            <w:r>
              <w:rPr>
                <w:rFonts w:eastAsia="SimSun"/>
              </w:rPr>
              <w:t>Updates a data location URI and updates metadata form</w:t>
            </w:r>
          </w:p>
          <w:p w14:paraId="23B0B5D7" w14:textId="77777777" w:rsidR="004606B6" w:rsidRDefault="004606B6" w:rsidP="009E6F00">
            <w:pPr>
              <w:pStyle w:val="UseCaseText"/>
              <w:rPr>
                <w:rFonts w:eastAsia="SimSun"/>
              </w:rPr>
            </w:pPr>
            <w:r>
              <w:rPr>
                <w:rFonts w:eastAsia="SimSun"/>
              </w:rPr>
              <w:t>Performs duplicate detection</w:t>
            </w:r>
          </w:p>
          <w:p w14:paraId="23B0B5D8" w14:textId="77777777" w:rsidR="004606B6" w:rsidRDefault="004606B6" w:rsidP="009E6F00">
            <w:pPr>
              <w:pStyle w:val="UseCaseText"/>
              <w:rPr>
                <w:rFonts w:eastAsia="SimSun"/>
              </w:rPr>
            </w:pPr>
            <w:r>
              <w:rPr>
                <w:rFonts w:eastAsia="SimSun"/>
              </w:rPr>
              <w:t>Provides a file upload success message.</w:t>
            </w:r>
          </w:p>
          <w:p w14:paraId="23B0B5D9" w14:textId="77777777" w:rsidR="004606B6" w:rsidRDefault="004606B6" w:rsidP="009E6F00">
            <w:pPr>
              <w:pStyle w:val="UseCaseText"/>
              <w:rPr>
                <w:rFonts w:eastAsia="SimSun"/>
              </w:rPr>
            </w:pPr>
            <w:r>
              <w:rPr>
                <w:rFonts w:eastAsia="SimSun"/>
              </w:rPr>
              <w:t>Validates, normalizes, converts geo-location attached to the data</w:t>
            </w:r>
          </w:p>
          <w:p w14:paraId="23B0B5DA" w14:textId="77777777" w:rsidR="004606B6" w:rsidRDefault="004606B6" w:rsidP="009E6F00">
            <w:pPr>
              <w:pStyle w:val="UseCaseText"/>
              <w:rPr>
                <w:rFonts w:eastAsia="SimSun"/>
              </w:rPr>
            </w:pPr>
            <w:r>
              <w:rPr>
                <w:rFonts w:eastAsia="SimSun"/>
              </w:rPr>
              <w:t>Log changes to metadata log file</w:t>
            </w:r>
          </w:p>
        </w:tc>
      </w:tr>
      <w:tr w:rsidR="004606B6" w:rsidRPr="0052295E" w14:paraId="23B0B5DF" w14:textId="77777777" w:rsidTr="009E6F00">
        <w:trPr>
          <w:trHeight w:val="320"/>
        </w:trPr>
        <w:tc>
          <w:tcPr>
            <w:tcW w:w="630" w:type="dxa"/>
            <w:vAlign w:val="center"/>
          </w:tcPr>
          <w:p w14:paraId="23B0B5DC" w14:textId="77777777" w:rsidR="004606B6" w:rsidRDefault="004606B6" w:rsidP="009E6F00">
            <w:pPr>
              <w:pStyle w:val="UseCaseText"/>
              <w:rPr>
                <w:rFonts w:eastAsia="SimSun"/>
              </w:rPr>
            </w:pPr>
            <w:r>
              <w:rPr>
                <w:rFonts w:eastAsia="SimSun"/>
              </w:rPr>
              <w:t>5</w:t>
            </w:r>
          </w:p>
        </w:tc>
        <w:tc>
          <w:tcPr>
            <w:tcW w:w="1890" w:type="dxa"/>
            <w:vAlign w:val="center"/>
          </w:tcPr>
          <w:p w14:paraId="23B0B5DD" w14:textId="77777777" w:rsidR="004606B6" w:rsidRDefault="004606B6" w:rsidP="009E6F00">
            <w:pPr>
              <w:pStyle w:val="UseCaseText"/>
              <w:rPr>
                <w:rFonts w:eastAsia="SimSun"/>
              </w:rPr>
            </w:pPr>
            <w:r>
              <w:rPr>
                <w:rFonts w:eastAsia="SimSun"/>
              </w:rPr>
              <w:t>Data Submitter</w:t>
            </w:r>
          </w:p>
        </w:tc>
        <w:tc>
          <w:tcPr>
            <w:tcW w:w="6720" w:type="dxa"/>
            <w:vAlign w:val="center"/>
          </w:tcPr>
          <w:p w14:paraId="23B0B5DE" w14:textId="77777777" w:rsidR="004606B6" w:rsidRDefault="004606B6" w:rsidP="009E6F00">
            <w:pPr>
              <w:pStyle w:val="UseCaseText"/>
              <w:rPr>
                <w:rFonts w:eastAsia="SimSun"/>
              </w:rPr>
            </w:pPr>
            <w:r>
              <w:rPr>
                <w:rFonts w:eastAsia="SimSun"/>
              </w:rPr>
              <w:t>Acknowledges the success/failure completion of the operation</w:t>
            </w:r>
          </w:p>
        </w:tc>
      </w:tr>
      <w:tr w:rsidR="004606B6" w:rsidRPr="0052295E" w14:paraId="23B0B5E8" w14:textId="77777777" w:rsidTr="009E6F00">
        <w:trPr>
          <w:trHeight w:val="320"/>
        </w:trPr>
        <w:tc>
          <w:tcPr>
            <w:tcW w:w="630" w:type="dxa"/>
            <w:vAlign w:val="center"/>
          </w:tcPr>
          <w:p w14:paraId="23B0B5E0" w14:textId="77777777" w:rsidR="004606B6" w:rsidRDefault="004606B6" w:rsidP="009E6F00">
            <w:pPr>
              <w:pStyle w:val="UseCaseText"/>
              <w:rPr>
                <w:rFonts w:eastAsia="SimSun"/>
              </w:rPr>
            </w:pPr>
            <w:r>
              <w:rPr>
                <w:rFonts w:eastAsia="SimSun"/>
              </w:rPr>
              <w:t>6</w:t>
            </w:r>
          </w:p>
        </w:tc>
        <w:tc>
          <w:tcPr>
            <w:tcW w:w="1890" w:type="dxa"/>
            <w:vAlign w:val="center"/>
          </w:tcPr>
          <w:p w14:paraId="23B0B5E1" w14:textId="77777777" w:rsidR="004606B6" w:rsidRDefault="004606B6" w:rsidP="009E6F00">
            <w:pPr>
              <w:pStyle w:val="UseCaseText"/>
              <w:rPr>
                <w:rFonts w:eastAsia="SimSun"/>
              </w:rPr>
            </w:pPr>
            <w:r>
              <w:rPr>
                <w:rFonts w:eastAsia="SimSun"/>
              </w:rPr>
              <w:t>NGDS System</w:t>
            </w:r>
          </w:p>
        </w:tc>
        <w:tc>
          <w:tcPr>
            <w:tcW w:w="6720" w:type="dxa"/>
            <w:vAlign w:val="center"/>
          </w:tcPr>
          <w:p w14:paraId="23B0B5E2" w14:textId="77777777" w:rsidR="006D4FA6" w:rsidRDefault="006D4FA6" w:rsidP="006D4FA6">
            <w:pPr>
              <w:pStyle w:val="UseCaseText"/>
              <w:rPr>
                <w:rFonts w:eastAsia="SimSun"/>
              </w:rPr>
            </w:pPr>
            <w:r>
              <w:rPr>
                <w:rFonts w:eastAsia="SimSun"/>
              </w:rPr>
              <w:t xml:space="preserve">Makes metadata “private” for discovery, waiting to be made public by a Data Steward </w:t>
            </w:r>
          </w:p>
          <w:p w14:paraId="23B0B5E3" w14:textId="77777777" w:rsidR="006D4FA6" w:rsidRDefault="006D4FA6" w:rsidP="006D4FA6">
            <w:pPr>
              <w:pStyle w:val="UseCaseText"/>
              <w:rPr>
                <w:rFonts w:eastAsia="SimSun"/>
              </w:rPr>
            </w:pPr>
            <w:r>
              <w:rPr>
                <w:rFonts w:eastAsia="SimSun"/>
              </w:rPr>
              <w:t>Send data steward an e-mail notification about the new data</w:t>
            </w:r>
          </w:p>
          <w:p w14:paraId="23B0B5E4" w14:textId="77777777" w:rsidR="006D4FA6" w:rsidRDefault="006D4FA6" w:rsidP="006D4FA6">
            <w:pPr>
              <w:pStyle w:val="UseCaseText"/>
              <w:rPr>
                <w:rFonts w:eastAsia="SimSun"/>
              </w:rPr>
            </w:pPr>
          </w:p>
          <w:p w14:paraId="23B0B5E5" w14:textId="77777777" w:rsidR="006D4FA6" w:rsidRDefault="006D4FA6" w:rsidP="006D4FA6">
            <w:pPr>
              <w:pStyle w:val="UseCaseText"/>
              <w:rPr>
                <w:rFonts w:eastAsia="SimSun"/>
              </w:rPr>
            </w:pPr>
            <w:r>
              <w:rPr>
                <w:rFonts w:eastAsia="SimSun"/>
              </w:rPr>
              <w:t>or</w:t>
            </w:r>
          </w:p>
          <w:p w14:paraId="23B0B5E6" w14:textId="77777777" w:rsidR="006D4FA6" w:rsidRDefault="006D4FA6" w:rsidP="006D4FA6">
            <w:pPr>
              <w:pStyle w:val="UseCaseText"/>
              <w:rPr>
                <w:rFonts w:eastAsia="SimSun"/>
              </w:rPr>
            </w:pPr>
          </w:p>
          <w:p w14:paraId="23B0B5E7" w14:textId="77777777" w:rsidR="004606B6" w:rsidRDefault="006D4FA6" w:rsidP="006D4FA6">
            <w:pPr>
              <w:pStyle w:val="UseCaseText"/>
              <w:rPr>
                <w:rFonts w:eastAsia="SimSun"/>
              </w:rPr>
            </w:pPr>
            <w:r>
              <w:rPr>
                <w:rFonts w:eastAsia="SimSun"/>
              </w:rPr>
              <w:t>If the user is both a Data Submitter and a Data Steward, makes the data “public”, notifying the user of the successful operation.</w:t>
            </w:r>
          </w:p>
        </w:tc>
      </w:tr>
      <w:tr w:rsidR="004606B6" w:rsidRPr="0052295E" w14:paraId="23B0B5EA" w14:textId="77777777" w:rsidTr="009E6F00">
        <w:trPr>
          <w:trHeight w:val="287"/>
        </w:trPr>
        <w:tc>
          <w:tcPr>
            <w:tcW w:w="9240" w:type="dxa"/>
            <w:gridSpan w:val="3"/>
            <w:shd w:val="clear" w:color="auto" w:fill="FFFFCC"/>
            <w:vAlign w:val="center"/>
          </w:tcPr>
          <w:p w14:paraId="23B0B5E9" w14:textId="77777777" w:rsidR="004606B6" w:rsidRPr="0052295E" w:rsidRDefault="004606B6" w:rsidP="009E6F00">
            <w:pPr>
              <w:pStyle w:val="UseCaseSection"/>
              <w:keepNext/>
              <w:keepLines/>
              <w:rPr>
                <w:rFonts w:eastAsia="SimSun"/>
              </w:rPr>
            </w:pPr>
            <w:r w:rsidRPr="0052295E">
              <w:rPr>
                <w:rFonts w:eastAsia="SimSun"/>
              </w:rPr>
              <w:t>Variants</w:t>
            </w:r>
          </w:p>
        </w:tc>
      </w:tr>
      <w:tr w:rsidR="004606B6" w:rsidRPr="0052295E" w14:paraId="23B0B5EE" w14:textId="77777777" w:rsidTr="009E6F00">
        <w:trPr>
          <w:trHeight w:val="261"/>
        </w:trPr>
        <w:tc>
          <w:tcPr>
            <w:tcW w:w="630" w:type="dxa"/>
            <w:vAlign w:val="center"/>
          </w:tcPr>
          <w:p w14:paraId="23B0B5EB" w14:textId="77777777" w:rsidR="004606B6" w:rsidRPr="0052295E" w:rsidRDefault="004606B6" w:rsidP="009E6F00">
            <w:pPr>
              <w:pStyle w:val="UseCaseHeader"/>
              <w:keepNext/>
              <w:keepLines/>
              <w:rPr>
                <w:rFonts w:eastAsia="SimSun"/>
              </w:rPr>
            </w:pPr>
            <w:r w:rsidRPr="0052295E">
              <w:rPr>
                <w:rFonts w:eastAsia="SimSun"/>
              </w:rPr>
              <w:t>Step</w:t>
            </w:r>
          </w:p>
        </w:tc>
        <w:tc>
          <w:tcPr>
            <w:tcW w:w="1890" w:type="dxa"/>
            <w:vAlign w:val="center"/>
          </w:tcPr>
          <w:p w14:paraId="23B0B5EC" w14:textId="77777777" w:rsidR="004606B6" w:rsidRPr="0052295E" w:rsidRDefault="004606B6" w:rsidP="009E6F00">
            <w:pPr>
              <w:pStyle w:val="UseCaseHeader"/>
              <w:keepNext/>
              <w:keepLines/>
              <w:rPr>
                <w:rFonts w:eastAsia="SimSun"/>
              </w:rPr>
            </w:pPr>
            <w:r w:rsidRPr="0052295E">
              <w:rPr>
                <w:rFonts w:eastAsia="SimSun"/>
              </w:rPr>
              <w:t>Actor</w:t>
            </w:r>
          </w:p>
        </w:tc>
        <w:tc>
          <w:tcPr>
            <w:tcW w:w="6720" w:type="dxa"/>
            <w:vAlign w:val="center"/>
          </w:tcPr>
          <w:p w14:paraId="23B0B5ED" w14:textId="77777777" w:rsidR="004606B6" w:rsidRPr="0052295E" w:rsidRDefault="004606B6" w:rsidP="009E6F00">
            <w:pPr>
              <w:pStyle w:val="UseCaseHeader"/>
              <w:keepNext/>
              <w:keepLines/>
              <w:rPr>
                <w:rFonts w:eastAsia="SimSun"/>
              </w:rPr>
            </w:pPr>
            <w:r w:rsidRPr="0052295E">
              <w:rPr>
                <w:rFonts w:eastAsia="SimSun"/>
              </w:rPr>
              <w:t>Description</w:t>
            </w:r>
          </w:p>
        </w:tc>
      </w:tr>
      <w:tr w:rsidR="004606B6" w:rsidRPr="0052295E" w14:paraId="23B0B5F3" w14:textId="77777777" w:rsidTr="009E6F00">
        <w:trPr>
          <w:trHeight w:val="575"/>
        </w:trPr>
        <w:tc>
          <w:tcPr>
            <w:tcW w:w="630" w:type="dxa"/>
            <w:tcBorders>
              <w:bottom w:val="single" w:sz="4" w:space="0" w:color="auto"/>
            </w:tcBorders>
            <w:vAlign w:val="center"/>
          </w:tcPr>
          <w:p w14:paraId="23B0B5EF" w14:textId="77777777" w:rsidR="004606B6" w:rsidRPr="0052295E" w:rsidRDefault="004606B6" w:rsidP="009E6F00">
            <w:pPr>
              <w:pStyle w:val="UseCaseText"/>
              <w:keepNext/>
              <w:keepLines/>
              <w:rPr>
                <w:rFonts w:eastAsia="SimSun"/>
              </w:rPr>
            </w:pPr>
            <w:r>
              <w:rPr>
                <w:rFonts w:eastAsia="SimSun"/>
              </w:rPr>
              <w:t>4b</w:t>
            </w:r>
          </w:p>
        </w:tc>
        <w:tc>
          <w:tcPr>
            <w:tcW w:w="1890" w:type="dxa"/>
            <w:tcBorders>
              <w:bottom w:val="single" w:sz="4" w:space="0" w:color="auto"/>
            </w:tcBorders>
            <w:vAlign w:val="center"/>
          </w:tcPr>
          <w:p w14:paraId="23B0B5F0" w14:textId="77777777" w:rsidR="004606B6" w:rsidRDefault="004606B6" w:rsidP="009E6F00">
            <w:pPr>
              <w:pStyle w:val="UseCaseText"/>
              <w:rPr>
                <w:rFonts w:eastAsia="SimSun"/>
              </w:rPr>
            </w:pPr>
            <w:r>
              <w:rPr>
                <w:rFonts w:eastAsia="SimSun"/>
              </w:rPr>
              <w:t>NGDS System</w:t>
            </w:r>
          </w:p>
        </w:tc>
        <w:tc>
          <w:tcPr>
            <w:tcW w:w="6720" w:type="dxa"/>
            <w:tcBorders>
              <w:bottom w:val="single" w:sz="4" w:space="0" w:color="auto"/>
            </w:tcBorders>
            <w:vAlign w:val="center"/>
          </w:tcPr>
          <w:p w14:paraId="23B0B5F1" w14:textId="77777777" w:rsidR="004606B6" w:rsidRDefault="004606B6" w:rsidP="009E6F00">
            <w:pPr>
              <w:pStyle w:val="UseCaseText"/>
              <w:keepNext/>
              <w:keepLines/>
              <w:rPr>
                <w:rFonts w:eastAsia="SimSun"/>
              </w:rPr>
            </w:pPr>
            <w:r>
              <w:rPr>
                <w:rFonts w:eastAsia="SimSun"/>
              </w:rPr>
              <w:t>In case of duplicates, or incomplete information in the form, the system will provide a failure notification message, indicating the type of error.</w:t>
            </w:r>
          </w:p>
          <w:p w14:paraId="23B0B5F2" w14:textId="77777777" w:rsidR="004606B6" w:rsidRPr="0052295E" w:rsidRDefault="004606B6" w:rsidP="009E6F00">
            <w:pPr>
              <w:pStyle w:val="UseCaseText"/>
              <w:keepNext/>
              <w:keepLines/>
              <w:rPr>
                <w:rFonts w:eastAsia="SimSun"/>
              </w:rPr>
            </w:pPr>
            <w:r>
              <w:rPr>
                <w:rFonts w:eastAsia="SimSun"/>
              </w:rPr>
              <w:t>The user-provided metadata form will be presented to the Data Submitter for correction</w:t>
            </w:r>
          </w:p>
        </w:tc>
      </w:tr>
      <w:tr w:rsidR="004606B6" w:rsidRPr="0052295E" w14:paraId="23B0B5F7" w14:textId="77777777" w:rsidTr="009E6F00">
        <w:trPr>
          <w:trHeight w:val="261"/>
        </w:trPr>
        <w:tc>
          <w:tcPr>
            <w:tcW w:w="630" w:type="dxa"/>
            <w:tcBorders>
              <w:bottom w:val="single" w:sz="4" w:space="0" w:color="auto"/>
            </w:tcBorders>
            <w:vAlign w:val="center"/>
          </w:tcPr>
          <w:p w14:paraId="23B0B5F4" w14:textId="77777777" w:rsidR="004606B6" w:rsidRDefault="004606B6" w:rsidP="009E6F00">
            <w:pPr>
              <w:pStyle w:val="UseCaseText"/>
              <w:rPr>
                <w:rFonts w:eastAsia="SimSun"/>
              </w:rPr>
            </w:pPr>
            <w:r>
              <w:rPr>
                <w:rFonts w:eastAsia="SimSun"/>
              </w:rPr>
              <w:t>4c</w:t>
            </w:r>
          </w:p>
        </w:tc>
        <w:tc>
          <w:tcPr>
            <w:tcW w:w="1890" w:type="dxa"/>
            <w:tcBorders>
              <w:bottom w:val="single" w:sz="4" w:space="0" w:color="auto"/>
            </w:tcBorders>
            <w:vAlign w:val="center"/>
          </w:tcPr>
          <w:p w14:paraId="23B0B5F5" w14:textId="77777777" w:rsidR="004606B6" w:rsidRDefault="004606B6" w:rsidP="009E6F00">
            <w:pPr>
              <w:pStyle w:val="UseCaseText"/>
              <w:rPr>
                <w:rFonts w:eastAsia="SimSun"/>
              </w:rPr>
            </w:pPr>
            <w:r>
              <w:rPr>
                <w:rFonts w:eastAsia="SimSun"/>
              </w:rPr>
              <w:t>Data Submitter</w:t>
            </w:r>
          </w:p>
        </w:tc>
        <w:tc>
          <w:tcPr>
            <w:tcW w:w="6720" w:type="dxa"/>
            <w:tcBorders>
              <w:bottom w:val="single" w:sz="4" w:space="0" w:color="auto"/>
            </w:tcBorders>
            <w:vAlign w:val="center"/>
          </w:tcPr>
          <w:p w14:paraId="23B0B5F6" w14:textId="77777777" w:rsidR="004606B6" w:rsidRDefault="004606B6" w:rsidP="009E6F00">
            <w:pPr>
              <w:pStyle w:val="UseCaseText"/>
              <w:rPr>
                <w:rFonts w:eastAsia="SimSun"/>
              </w:rPr>
            </w:pPr>
            <w:r>
              <w:rPr>
                <w:rFonts w:eastAsia="SimSun"/>
              </w:rPr>
              <w:t>Will correct the form data and resubmit for validation or will quit the import procedure.</w:t>
            </w:r>
          </w:p>
        </w:tc>
      </w:tr>
      <w:tr w:rsidR="004606B6" w:rsidRPr="00FB0E17" w14:paraId="23B0B5F9" w14:textId="77777777" w:rsidTr="009E6F00">
        <w:trPr>
          <w:trHeight w:val="261"/>
        </w:trPr>
        <w:tc>
          <w:tcPr>
            <w:tcW w:w="9240" w:type="dxa"/>
            <w:gridSpan w:val="3"/>
            <w:tcBorders>
              <w:bottom w:val="single" w:sz="4" w:space="0" w:color="auto"/>
            </w:tcBorders>
            <w:shd w:val="clear" w:color="auto" w:fill="FDBBC0"/>
            <w:vAlign w:val="center"/>
          </w:tcPr>
          <w:p w14:paraId="23B0B5F8" w14:textId="77777777" w:rsidR="004606B6" w:rsidRPr="0052295E" w:rsidRDefault="004606B6" w:rsidP="009E6F00">
            <w:pPr>
              <w:pStyle w:val="UseCaseSection"/>
              <w:keepNext/>
              <w:keepLines/>
              <w:rPr>
                <w:rFonts w:eastAsia="SimSun"/>
              </w:rPr>
            </w:pPr>
            <w:r>
              <w:rPr>
                <w:rFonts w:eastAsia="SimSun"/>
              </w:rPr>
              <w:t>Exception</w:t>
            </w:r>
            <w:r w:rsidRPr="0052295E">
              <w:rPr>
                <w:rFonts w:eastAsia="SimSun"/>
              </w:rPr>
              <w:t>s</w:t>
            </w:r>
          </w:p>
        </w:tc>
      </w:tr>
      <w:tr w:rsidR="004606B6" w:rsidRPr="0052295E" w14:paraId="23B0B5FD" w14:textId="77777777" w:rsidTr="009E6F00">
        <w:trPr>
          <w:trHeight w:val="261"/>
        </w:trPr>
        <w:tc>
          <w:tcPr>
            <w:tcW w:w="630" w:type="dxa"/>
            <w:tcBorders>
              <w:bottom w:val="single" w:sz="4" w:space="0" w:color="auto"/>
            </w:tcBorders>
            <w:vAlign w:val="center"/>
          </w:tcPr>
          <w:p w14:paraId="23B0B5FA" w14:textId="77777777" w:rsidR="004606B6" w:rsidRPr="0052295E" w:rsidRDefault="004606B6"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5FB" w14:textId="77777777" w:rsidR="004606B6" w:rsidRPr="0052295E" w:rsidRDefault="004606B6"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5FC" w14:textId="77777777" w:rsidR="004606B6" w:rsidRPr="0052295E" w:rsidRDefault="004606B6" w:rsidP="009E6F00">
            <w:pPr>
              <w:pStyle w:val="UseCaseHeader"/>
              <w:keepNext/>
              <w:keepLines/>
              <w:rPr>
                <w:rFonts w:eastAsia="SimSun"/>
              </w:rPr>
            </w:pPr>
            <w:r w:rsidRPr="0052295E">
              <w:rPr>
                <w:rFonts w:eastAsia="SimSun"/>
              </w:rPr>
              <w:t>Description</w:t>
            </w:r>
          </w:p>
        </w:tc>
      </w:tr>
      <w:tr w:rsidR="004606B6" w:rsidRPr="0052295E" w14:paraId="23B0B601" w14:textId="77777777" w:rsidTr="009E6F00">
        <w:trPr>
          <w:trHeight w:val="261"/>
        </w:trPr>
        <w:tc>
          <w:tcPr>
            <w:tcW w:w="630" w:type="dxa"/>
            <w:tcBorders>
              <w:bottom w:val="single" w:sz="4" w:space="0" w:color="auto"/>
            </w:tcBorders>
            <w:vAlign w:val="center"/>
          </w:tcPr>
          <w:p w14:paraId="23B0B5FE" w14:textId="77777777" w:rsidR="004606B6" w:rsidRPr="0052295E" w:rsidRDefault="004606B6" w:rsidP="009E6F00">
            <w:pPr>
              <w:pStyle w:val="UseCaseText"/>
              <w:keepNext/>
              <w:keepLines/>
              <w:rPr>
                <w:rFonts w:eastAsia="SimSun"/>
              </w:rPr>
            </w:pPr>
          </w:p>
        </w:tc>
        <w:tc>
          <w:tcPr>
            <w:tcW w:w="1890" w:type="dxa"/>
            <w:tcBorders>
              <w:bottom w:val="single" w:sz="4" w:space="0" w:color="auto"/>
            </w:tcBorders>
            <w:vAlign w:val="center"/>
          </w:tcPr>
          <w:p w14:paraId="23B0B5FF" w14:textId="77777777" w:rsidR="004606B6" w:rsidRPr="0052295E" w:rsidRDefault="004606B6" w:rsidP="009E6F00">
            <w:pPr>
              <w:pStyle w:val="UseCaseText"/>
              <w:keepNext/>
              <w:keepLines/>
              <w:rPr>
                <w:rFonts w:eastAsia="SimSun"/>
              </w:rPr>
            </w:pPr>
            <w:r>
              <w:rPr>
                <w:rFonts w:eastAsia="SimSun"/>
              </w:rPr>
              <w:t>NGDS System</w:t>
            </w:r>
          </w:p>
        </w:tc>
        <w:tc>
          <w:tcPr>
            <w:tcW w:w="6720" w:type="dxa"/>
            <w:tcBorders>
              <w:bottom w:val="single" w:sz="4" w:space="0" w:color="auto"/>
            </w:tcBorders>
            <w:vAlign w:val="center"/>
          </w:tcPr>
          <w:p w14:paraId="23B0B600" w14:textId="77777777" w:rsidR="004606B6" w:rsidRPr="0052295E" w:rsidRDefault="004606B6" w:rsidP="009E6F00">
            <w:pPr>
              <w:pStyle w:val="UseCaseText"/>
              <w:keepNext/>
              <w:keepLines/>
              <w:rPr>
                <w:rFonts w:eastAsia="SimSun"/>
              </w:rPr>
            </w:pPr>
            <w:r>
              <w:rPr>
                <w:rFonts w:eastAsia="SimSun"/>
              </w:rPr>
              <w:t>In case of internal file upload/metadata record update failure, the system will roll back all existing transactions, returning to a valid state.</w:t>
            </w:r>
          </w:p>
        </w:tc>
      </w:tr>
      <w:tr w:rsidR="004606B6" w:rsidRPr="0052295E" w14:paraId="23B0B603" w14:textId="77777777" w:rsidTr="009E6F00">
        <w:trPr>
          <w:trHeight w:val="242"/>
        </w:trPr>
        <w:tc>
          <w:tcPr>
            <w:tcW w:w="9240" w:type="dxa"/>
            <w:gridSpan w:val="3"/>
            <w:shd w:val="clear" w:color="auto" w:fill="FFCC99"/>
            <w:vAlign w:val="center"/>
          </w:tcPr>
          <w:p w14:paraId="23B0B602" w14:textId="77777777" w:rsidR="004606B6" w:rsidRPr="0052295E" w:rsidRDefault="004606B6" w:rsidP="009E6F0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4606B6" w:rsidRPr="0052295E" w14:paraId="23B0B606" w14:textId="77777777" w:rsidTr="009E6F00">
        <w:trPr>
          <w:trHeight w:val="206"/>
        </w:trPr>
        <w:tc>
          <w:tcPr>
            <w:tcW w:w="630" w:type="dxa"/>
            <w:vAlign w:val="center"/>
          </w:tcPr>
          <w:p w14:paraId="23B0B604" w14:textId="77777777" w:rsidR="004606B6" w:rsidRPr="0052295E" w:rsidRDefault="004606B6" w:rsidP="009E6F00">
            <w:pPr>
              <w:pStyle w:val="UseCaseHeader"/>
              <w:keepNext/>
              <w:keepLines/>
              <w:rPr>
                <w:rFonts w:eastAsia="SimSun"/>
              </w:rPr>
            </w:pPr>
            <w:r w:rsidRPr="0052295E">
              <w:rPr>
                <w:rFonts w:eastAsia="SimSun"/>
              </w:rPr>
              <w:t>ID</w:t>
            </w:r>
          </w:p>
        </w:tc>
        <w:tc>
          <w:tcPr>
            <w:tcW w:w="8610" w:type="dxa"/>
            <w:gridSpan w:val="2"/>
            <w:vAlign w:val="center"/>
          </w:tcPr>
          <w:p w14:paraId="23B0B605" w14:textId="77777777" w:rsidR="004606B6" w:rsidRPr="0052295E" w:rsidRDefault="004606B6" w:rsidP="009E6F00">
            <w:pPr>
              <w:pStyle w:val="UseCaseHeader"/>
              <w:keepNext/>
              <w:keepLines/>
              <w:rPr>
                <w:rFonts w:eastAsia="SimSun"/>
              </w:rPr>
            </w:pPr>
            <w:r w:rsidRPr="0052295E">
              <w:rPr>
                <w:rFonts w:eastAsia="SimSun"/>
              </w:rPr>
              <w:t>Issue Description</w:t>
            </w:r>
          </w:p>
        </w:tc>
      </w:tr>
      <w:tr w:rsidR="004606B6" w:rsidRPr="0052295E" w14:paraId="23B0B60A" w14:textId="77777777" w:rsidTr="009E6F00">
        <w:trPr>
          <w:trHeight w:val="206"/>
        </w:trPr>
        <w:tc>
          <w:tcPr>
            <w:tcW w:w="630" w:type="dxa"/>
            <w:vAlign w:val="center"/>
          </w:tcPr>
          <w:p w14:paraId="23B0B607" w14:textId="77777777" w:rsidR="004606B6" w:rsidRPr="0052295E" w:rsidRDefault="004606B6" w:rsidP="009E6F00">
            <w:pPr>
              <w:pStyle w:val="UseCaseText"/>
              <w:keepNext/>
              <w:keepLines/>
              <w:rPr>
                <w:rFonts w:eastAsia="SimSun"/>
              </w:rPr>
            </w:pPr>
            <w:r>
              <w:rPr>
                <w:rFonts w:eastAsia="SimSun"/>
              </w:rPr>
              <w:t>1</w:t>
            </w:r>
          </w:p>
        </w:tc>
        <w:tc>
          <w:tcPr>
            <w:tcW w:w="8610" w:type="dxa"/>
            <w:gridSpan w:val="2"/>
            <w:vAlign w:val="center"/>
          </w:tcPr>
          <w:p w14:paraId="23B0B608" w14:textId="77777777" w:rsidR="004606B6" w:rsidRDefault="00633606" w:rsidP="009E6F00">
            <w:pPr>
              <w:pStyle w:val="UseCaseText"/>
              <w:keepNext/>
              <w:keepLines/>
            </w:pPr>
            <w:r>
              <w:t xml:space="preserve">What happens to the old file? Is it deleted in the database or </w:t>
            </w:r>
            <w:r w:rsidR="00850C64">
              <w:t>DOE</w:t>
            </w:r>
            <w:r>
              <w:t>s it remain there? Is a history of all metadata changes kept?</w:t>
            </w:r>
          </w:p>
          <w:p w14:paraId="23B0B609" w14:textId="77777777" w:rsidR="00B07741" w:rsidRPr="0052295E" w:rsidRDefault="00B07741" w:rsidP="009E6F00">
            <w:pPr>
              <w:pStyle w:val="UseCaseText"/>
              <w:keepNext/>
              <w:keepLines/>
              <w:rPr>
                <w:rFonts w:eastAsia="SimSun"/>
              </w:rPr>
            </w:pPr>
            <w:r>
              <w:t>DN:  This is a good question and one that probably has no right answer for everyone.  Does the new item get a new UUID or is it a revision (version X++) of the existing item?    Earlier in the document there is a statement that says “all” node interactions are logged.  This might require that the old version stay there.  Probably best to ask domain experts.</w:t>
            </w:r>
          </w:p>
        </w:tc>
      </w:tr>
    </w:tbl>
    <w:p w14:paraId="23B0B60B" w14:textId="77777777" w:rsidR="008E64D1" w:rsidRDefault="007642E3" w:rsidP="007642E3">
      <w:pPr>
        <w:pStyle w:val="Heading4"/>
        <w:rPr>
          <w:noProof/>
        </w:rPr>
      </w:pPr>
      <w:r>
        <w:rPr>
          <w:noProof/>
        </w:rPr>
        <w:t>Data Processing</w:t>
      </w:r>
    </w:p>
    <w:p w14:paraId="23B0B60C" w14:textId="77777777" w:rsidR="00500FA1" w:rsidRDefault="007642E3" w:rsidP="00CE1DED">
      <w:r>
        <w:t>In some cases, the file to be uploaded may conform to an NGDS content model and be provided in a valid file-format, allowing the information from the file to be processed in order to create a compliant NGDS web-service. Processing will include validation of the data’s schema, loading of data from the uploaded file into the repository</w:t>
      </w:r>
      <w:r w:rsidR="00500FA1">
        <w:t>. The file will then be available for publication by the data steward.</w:t>
      </w:r>
    </w:p>
    <w:p w14:paraId="23B0B60D" w14:textId="77777777" w:rsidR="007642E3" w:rsidRDefault="00500FA1" w:rsidP="00CE1DED">
      <w:r>
        <w:t>Publication consists in making the metadata of the file available in the NGDS catalog and having its contents publicized via supported protocols</w:t>
      </w:r>
      <w:r w:rsidR="007642E3">
        <w:t xml:space="preserve"> (i.e. WMS and WFS).</w:t>
      </w:r>
    </w:p>
    <w:p w14:paraId="23B0B60E" w14:textId="77777777" w:rsidR="00E9103B" w:rsidRDefault="00E9103B" w:rsidP="00E9103B">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E9103B" w:rsidRPr="0052295E" w14:paraId="23B0B611" w14:textId="77777777" w:rsidTr="009E6F00">
        <w:trPr>
          <w:trHeight w:val="360"/>
        </w:trPr>
        <w:tc>
          <w:tcPr>
            <w:tcW w:w="2520" w:type="dxa"/>
            <w:gridSpan w:val="2"/>
            <w:shd w:val="clear" w:color="auto" w:fill="8DB3E2"/>
            <w:vAlign w:val="center"/>
          </w:tcPr>
          <w:p w14:paraId="23B0B60F" w14:textId="77777777" w:rsidR="00E9103B" w:rsidRPr="0052295E" w:rsidRDefault="00E9103B" w:rsidP="009E6F00">
            <w:pPr>
              <w:pStyle w:val="UseCaseHeader"/>
              <w:keepNext/>
              <w:keepLines/>
              <w:rPr>
                <w:rFonts w:eastAsia="SimSun"/>
              </w:rPr>
            </w:pPr>
            <w:r>
              <w:rPr>
                <w:rFonts w:eastAsia="SimSun"/>
              </w:rPr>
              <w:lastRenderedPageBreak/>
              <w:t>Use Case ID</w:t>
            </w:r>
          </w:p>
        </w:tc>
        <w:tc>
          <w:tcPr>
            <w:tcW w:w="6720" w:type="dxa"/>
            <w:shd w:val="clear" w:color="auto" w:fill="8DB3E2"/>
            <w:vAlign w:val="center"/>
          </w:tcPr>
          <w:p w14:paraId="23B0B610" w14:textId="77777777" w:rsidR="00E9103B" w:rsidRPr="00B36A79" w:rsidRDefault="00E9103B" w:rsidP="009E6F00">
            <w:pPr>
              <w:pStyle w:val="UseCaseText"/>
              <w:rPr>
                <w:rFonts w:eastAsia="Times"/>
                <w:b/>
              </w:rPr>
            </w:pPr>
            <w:r w:rsidRPr="00B3680B">
              <w:rPr>
                <w:rFonts w:eastAsia="Times"/>
                <w:b/>
              </w:rPr>
              <w:t>UC_006</w:t>
            </w:r>
          </w:p>
        </w:tc>
      </w:tr>
      <w:tr w:rsidR="00E9103B" w:rsidRPr="0052295E" w14:paraId="23B0B614" w14:textId="77777777" w:rsidTr="009E6F00">
        <w:trPr>
          <w:trHeight w:val="360"/>
        </w:trPr>
        <w:tc>
          <w:tcPr>
            <w:tcW w:w="2520" w:type="dxa"/>
            <w:gridSpan w:val="2"/>
            <w:shd w:val="clear" w:color="auto" w:fill="8DB3E2"/>
            <w:vAlign w:val="center"/>
          </w:tcPr>
          <w:p w14:paraId="23B0B612" w14:textId="77777777" w:rsidR="00E9103B" w:rsidRDefault="00E9103B" w:rsidP="009E6F00">
            <w:pPr>
              <w:pStyle w:val="UseCaseHeader"/>
              <w:keepNext/>
              <w:keepLines/>
              <w:rPr>
                <w:rFonts w:eastAsia="SimSun"/>
              </w:rPr>
            </w:pPr>
            <w:r>
              <w:rPr>
                <w:rFonts w:eastAsia="SimSun"/>
              </w:rPr>
              <w:t>Use Case Name</w:t>
            </w:r>
          </w:p>
        </w:tc>
        <w:tc>
          <w:tcPr>
            <w:tcW w:w="6720" w:type="dxa"/>
            <w:shd w:val="clear" w:color="auto" w:fill="8DB3E2"/>
            <w:vAlign w:val="center"/>
          </w:tcPr>
          <w:p w14:paraId="23B0B613" w14:textId="77777777" w:rsidR="00E9103B" w:rsidRPr="00C27791" w:rsidRDefault="00E9103B" w:rsidP="009E6F00">
            <w:pPr>
              <w:pStyle w:val="UseCaseText"/>
              <w:rPr>
                <w:rFonts w:eastAsia="Times"/>
                <w:b/>
              </w:rPr>
            </w:pPr>
            <w:r w:rsidRPr="00B3680B">
              <w:rPr>
                <w:rFonts w:eastAsia="Times"/>
                <w:b/>
              </w:rPr>
              <w:t>Process data file in NGDS content model template</w:t>
            </w:r>
          </w:p>
        </w:tc>
      </w:tr>
      <w:tr w:rsidR="00E9103B" w:rsidRPr="0052295E" w14:paraId="23B0B618" w14:textId="77777777" w:rsidTr="009E6F00">
        <w:trPr>
          <w:trHeight w:val="360"/>
        </w:trPr>
        <w:tc>
          <w:tcPr>
            <w:tcW w:w="2520" w:type="dxa"/>
            <w:gridSpan w:val="2"/>
            <w:vAlign w:val="center"/>
          </w:tcPr>
          <w:p w14:paraId="23B0B615" w14:textId="77777777" w:rsidR="00E9103B" w:rsidRPr="00DD3D3F" w:rsidRDefault="00E9103B" w:rsidP="009E6F00">
            <w:pPr>
              <w:pStyle w:val="UseCaseText"/>
              <w:rPr>
                <w:rFonts w:eastAsia="SimSun"/>
                <w:b/>
              </w:rPr>
            </w:pPr>
            <w:r w:rsidRPr="00DD3D3F">
              <w:rPr>
                <w:rFonts w:eastAsia="SimSun"/>
                <w:b/>
              </w:rPr>
              <w:t>Short Description</w:t>
            </w:r>
          </w:p>
        </w:tc>
        <w:tc>
          <w:tcPr>
            <w:tcW w:w="6720" w:type="dxa"/>
            <w:vAlign w:val="center"/>
          </w:tcPr>
          <w:p w14:paraId="23B0B616" w14:textId="77777777" w:rsidR="00500FA1" w:rsidRDefault="00E9103B" w:rsidP="009E6F00">
            <w:pPr>
              <w:pStyle w:val="UseCaseText"/>
              <w:keepNext/>
              <w:keepLines/>
              <w:rPr>
                <w:rFonts w:eastAsia="SimSun"/>
              </w:rPr>
            </w:pPr>
            <w:r w:rsidRPr="00B3680B">
              <w:rPr>
                <w:rFonts w:eastAsia="SimSun"/>
              </w:rPr>
              <w:t>This allows data submitter to process</w:t>
            </w:r>
            <w:r>
              <w:rPr>
                <w:rFonts w:eastAsia="SimSun"/>
              </w:rPr>
              <w:t xml:space="preserve"> (upload</w:t>
            </w:r>
            <w:r w:rsidR="00500FA1">
              <w:rPr>
                <w:rFonts w:eastAsia="SimSun"/>
              </w:rPr>
              <w:t>/parse</w:t>
            </w:r>
            <w:r>
              <w:rPr>
                <w:rFonts w:eastAsia="SimSun"/>
              </w:rPr>
              <w:t>)</w:t>
            </w:r>
            <w:r w:rsidRPr="00B3680B">
              <w:rPr>
                <w:rFonts w:eastAsia="SimSun"/>
              </w:rPr>
              <w:t xml:space="preserve"> a file </w:t>
            </w:r>
            <w:r>
              <w:rPr>
                <w:rFonts w:eastAsia="SimSun"/>
              </w:rPr>
              <w:t>to</w:t>
            </w:r>
            <w:r w:rsidRPr="00B3680B">
              <w:rPr>
                <w:rFonts w:eastAsia="SimSun"/>
              </w:rPr>
              <w:t xml:space="preserve"> NGDS data provider node</w:t>
            </w:r>
            <w:r>
              <w:rPr>
                <w:rFonts w:eastAsia="SimSun"/>
              </w:rPr>
              <w:t>s</w:t>
            </w:r>
            <w:r w:rsidRPr="00B3680B">
              <w:rPr>
                <w:rFonts w:eastAsia="SimSun"/>
              </w:rPr>
              <w:t>.</w:t>
            </w:r>
          </w:p>
          <w:p w14:paraId="23B0B617" w14:textId="77777777" w:rsidR="00E9103B" w:rsidRPr="00857069" w:rsidRDefault="00500FA1" w:rsidP="009E6F00">
            <w:pPr>
              <w:pStyle w:val="UseCaseText"/>
              <w:keepNext/>
              <w:keepLines/>
              <w:rPr>
                <w:rFonts w:eastAsia="SimSun"/>
              </w:rPr>
            </w:pPr>
            <w:r>
              <w:rPr>
                <w:rFonts w:eastAsia="SimSun"/>
              </w:rPr>
              <w:t>The difference between the upload/update file use cases is that the file here is formatted according to an existing template, and therefore, can be parsed and checked for correctness.</w:t>
            </w:r>
            <w:r w:rsidR="00E9103B" w:rsidRPr="00B3680B">
              <w:rPr>
                <w:rFonts w:eastAsia="SimSun"/>
              </w:rPr>
              <w:t xml:space="preserve"> Processing will include validation of data schema, loading data into a data store on the provider node</w:t>
            </w:r>
            <w:r w:rsidR="00E9103B">
              <w:rPr>
                <w:rFonts w:eastAsia="SimSun"/>
              </w:rPr>
              <w:t>.</w:t>
            </w:r>
          </w:p>
        </w:tc>
      </w:tr>
      <w:tr w:rsidR="00E9103B" w:rsidRPr="0052295E" w14:paraId="23B0B61B" w14:textId="77777777" w:rsidTr="009E6F00">
        <w:trPr>
          <w:trHeight w:val="360"/>
        </w:trPr>
        <w:tc>
          <w:tcPr>
            <w:tcW w:w="2520" w:type="dxa"/>
            <w:gridSpan w:val="2"/>
            <w:vAlign w:val="center"/>
          </w:tcPr>
          <w:p w14:paraId="23B0B619" w14:textId="77777777" w:rsidR="00E9103B" w:rsidRPr="00DD3D3F" w:rsidRDefault="00E9103B" w:rsidP="009E6F00">
            <w:pPr>
              <w:pStyle w:val="UseCaseText"/>
              <w:rPr>
                <w:rFonts w:eastAsia="SimSun"/>
                <w:b/>
              </w:rPr>
            </w:pPr>
            <w:r w:rsidRPr="00DD3D3F">
              <w:rPr>
                <w:rFonts w:eastAsia="SimSun"/>
                <w:b/>
              </w:rPr>
              <w:t>Actors</w:t>
            </w:r>
          </w:p>
        </w:tc>
        <w:tc>
          <w:tcPr>
            <w:tcW w:w="6720" w:type="dxa"/>
            <w:vAlign w:val="center"/>
          </w:tcPr>
          <w:p w14:paraId="23B0B61A" w14:textId="77777777" w:rsidR="00E9103B" w:rsidRPr="0052295E" w:rsidRDefault="00E9103B" w:rsidP="009E6F00">
            <w:pPr>
              <w:pStyle w:val="UseCaseText"/>
              <w:keepNext/>
              <w:keepLines/>
              <w:rPr>
                <w:rFonts w:eastAsia="SimSun"/>
              </w:rPr>
            </w:pPr>
            <w:r w:rsidRPr="00B3680B">
              <w:rPr>
                <w:rFonts w:eastAsia="SimSun"/>
              </w:rPr>
              <w:t>Data Submitter</w:t>
            </w:r>
          </w:p>
        </w:tc>
      </w:tr>
      <w:tr w:rsidR="00E9103B" w:rsidRPr="0052295E" w14:paraId="23B0B61F" w14:textId="77777777" w:rsidTr="009E6F00">
        <w:trPr>
          <w:trHeight w:val="360"/>
        </w:trPr>
        <w:tc>
          <w:tcPr>
            <w:tcW w:w="2520" w:type="dxa"/>
            <w:gridSpan w:val="2"/>
            <w:vAlign w:val="center"/>
          </w:tcPr>
          <w:p w14:paraId="23B0B61C" w14:textId="77777777" w:rsidR="00E9103B" w:rsidRPr="0052295E" w:rsidRDefault="00E9103B" w:rsidP="009E6F00">
            <w:pPr>
              <w:pStyle w:val="UseCaseHeader"/>
              <w:rPr>
                <w:rFonts w:eastAsia="SimSun"/>
              </w:rPr>
            </w:pPr>
            <w:r w:rsidRPr="0052295E">
              <w:rPr>
                <w:rFonts w:eastAsia="SimSun"/>
              </w:rPr>
              <w:t>Pre-Conditions</w:t>
            </w:r>
          </w:p>
        </w:tc>
        <w:tc>
          <w:tcPr>
            <w:tcW w:w="6720" w:type="dxa"/>
            <w:vAlign w:val="center"/>
          </w:tcPr>
          <w:p w14:paraId="23B0B61D" w14:textId="77777777" w:rsidR="00E9103B" w:rsidRDefault="00E9103B" w:rsidP="009E6F00">
            <w:pPr>
              <w:pStyle w:val="UseCaseText"/>
              <w:rPr>
                <w:rFonts w:eastAsia="SimSun"/>
              </w:rPr>
            </w:pPr>
            <w:r w:rsidRPr="00B3680B">
              <w:rPr>
                <w:rFonts w:eastAsia="SimSun"/>
              </w:rPr>
              <w:t>Requires authentication, access permission to edit metadata records.</w:t>
            </w:r>
          </w:p>
          <w:p w14:paraId="23B0B61E" w14:textId="77777777" w:rsidR="00E9103B" w:rsidRPr="0052295E" w:rsidRDefault="00E9103B" w:rsidP="009E6F00">
            <w:pPr>
              <w:pStyle w:val="UseCaseText"/>
              <w:rPr>
                <w:rFonts w:eastAsia="SimSun"/>
              </w:rPr>
            </w:pPr>
            <w:r w:rsidRPr="00B3680B">
              <w:rPr>
                <w:rFonts w:eastAsia="SimSun"/>
              </w:rPr>
              <w:t xml:space="preserve">File </w:t>
            </w:r>
            <w:r>
              <w:rPr>
                <w:rFonts w:eastAsia="SimSun"/>
              </w:rPr>
              <w:t xml:space="preserve">must be formatted according to </w:t>
            </w:r>
            <w:r w:rsidRPr="00B3680B">
              <w:rPr>
                <w:rFonts w:eastAsia="SimSun"/>
              </w:rPr>
              <w:t>one of the NGDS content model templates (See /P02/ data specification from Arizona State University, for supported file formats and content models</w:t>
            </w:r>
          </w:p>
        </w:tc>
      </w:tr>
      <w:tr w:rsidR="00E9103B" w:rsidRPr="0052295E" w14:paraId="23B0B622" w14:textId="77777777" w:rsidTr="009E6F00">
        <w:trPr>
          <w:trHeight w:val="360"/>
        </w:trPr>
        <w:tc>
          <w:tcPr>
            <w:tcW w:w="2520" w:type="dxa"/>
            <w:gridSpan w:val="2"/>
            <w:vAlign w:val="center"/>
          </w:tcPr>
          <w:p w14:paraId="23B0B620" w14:textId="77777777" w:rsidR="00E9103B" w:rsidRPr="0052295E" w:rsidRDefault="00E9103B" w:rsidP="009E6F00">
            <w:pPr>
              <w:pStyle w:val="UseCaseHeader"/>
              <w:rPr>
                <w:rFonts w:eastAsia="SimSun"/>
              </w:rPr>
            </w:pPr>
            <w:r w:rsidRPr="0052295E">
              <w:rPr>
                <w:rFonts w:eastAsia="SimSun"/>
              </w:rPr>
              <w:t>Success End Conditions</w:t>
            </w:r>
          </w:p>
        </w:tc>
        <w:tc>
          <w:tcPr>
            <w:tcW w:w="6720" w:type="dxa"/>
            <w:vAlign w:val="center"/>
          </w:tcPr>
          <w:p w14:paraId="23B0B621" w14:textId="77777777" w:rsidR="00E9103B" w:rsidRPr="0052295E" w:rsidRDefault="00E9103B" w:rsidP="009E6F00">
            <w:pPr>
              <w:pStyle w:val="UseCaseText"/>
              <w:rPr>
                <w:rFonts w:eastAsia="SimSun"/>
              </w:rPr>
            </w:pPr>
            <w:r>
              <w:rPr>
                <w:rFonts w:eastAsia="SimSun"/>
              </w:rPr>
              <w:t>File is submitted to a repository, being accessible through a valid URI</w:t>
            </w:r>
          </w:p>
        </w:tc>
      </w:tr>
      <w:tr w:rsidR="00E9103B" w:rsidRPr="0052295E" w14:paraId="23B0B625" w14:textId="77777777" w:rsidTr="009E6F00">
        <w:trPr>
          <w:trHeight w:val="360"/>
        </w:trPr>
        <w:tc>
          <w:tcPr>
            <w:tcW w:w="2520" w:type="dxa"/>
            <w:gridSpan w:val="2"/>
            <w:vAlign w:val="center"/>
          </w:tcPr>
          <w:p w14:paraId="23B0B623" w14:textId="77777777" w:rsidR="00E9103B" w:rsidRPr="0052295E" w:rsidRDefault="00E9103B" w:rsidP="009E6F00">
            <w:pPr>
              <w:pStyle w:val="UseCaseHeader"/>
              <w:rPr>
                <w:rFonts w:eastAsia="SimSun"/>
              </w:rPr>
            </w:pPr>
            <w:r>
              <w:rPr>
                <w:rFonts w:eastAsia="SimSun"/>
              </w:rPr>
              <w:t>Data</w:t>
            </w:r>
          </w:p>
        </w:tc>
        <w:tc>
          <w:tcPr>
            <w:tcW w:w="6720" w:type="dxa"/>
            <w:vAlign w:val="center"/>
          </w:tcPr>
          <w:p w14:paraId="23B0B624" w14:textId="77777777" w:rsidR="00E9103B" w:rsidRDefault="00E9103B" w:rsidP="009E6F00">
            <w:pPr>
              <w:pStyle w:val="UseCaseText"/>
              <w:rPr>
                <w:rFonts w:eastAsia="SimSun"/>
              </w:rPr>
            </w:pPr>
            <w:r>
              <w:rPr>
                <w:rFonts w:eastAsia="SimSun"/>
              </w:rPr>
              <w:t>Files properly formatted according to NGDS supported formats</w:t>
            </w:r>
          </w:p>
        </w:tc>
      </w:tr>
      <w:tr w:rsidR="00E9103B" w:rsidRPr="0052295E" w14:paraId="23B0B62A" w14:textId="77777777" w:rsidTr="009E6F00">
        <w:trPr>
          <w:trHeight w:val="360"/>
        </w:trPr>
        <w:tc>
          <w:tcPr>
            <w:tcW w:w="2520" w:type="dxa"/>
            <w:gridSpan w:val="2"/>
            <w:vAlign w:val="center"/>
          </w:tcPr>
          <w:p w14:paraId="23B0B626" w14:textId="77777777" w:rsidR="00E9103B" w:rsidRPr="0052295E" w:rsidRDefault="00E9103B" w:rsidP="009E6F00">
            <w:pPr>
              <w:pStyle w:val="UseCaseHeader"/>
              <w:rPr>
                <w:rFonts w:eastAsia="SimSun"/>
              </w:rPr>
            </w:pPr>
            <w:r>
              <w:rPr>
                <w:rFonts w:eastAsia="SimSun"/>
              </w:rPr>
              <w:t>Functions</w:t>
            </w:r>
          </w:p>
        </w:tc>
        <w:tc>
          <w:tcPr>
            <w:tcW w:w="6720" w:type="dxa"/>
            <w:vAlign w:val="center"/>
          </w:tcPr>
          <w:p w14:paraId="23B0B627" w14:textId="77777777" w:rsidR="00E9103B" w:rsidRDefault="00E9103B" w:rsidP="00377EE0">
            <w:pPr>
              <w:pStyle w:val="UseCaseText"/>
              <w:keepNext/>
              <w:keepLines/>
              <w:numPr>
                <w:ilvl w:val="0"/>
                <w:numId w:val="15"/>
              </w:numPr>
              <w:rPr>
                <w:rFonts w:eastAsia="SimSun"/>
              </w:rPr>
            </w:pPr>
            <w:r>
              <w:rPr>
                <w:rFonts w:eastAsia="SimSun"/>
              </w:rPr>
              <w:t>import data files</w:t>
            </w:r>
          </w:p>
          <w:p w14:paraId="23B0B628" w14:textId="77777777" w:rsidR="00E9103B" w:rsidRDefault="00E9103B" w:rsidP="00377EE0">
            <w:pPr>
              <w:pStyle w:val="UseCaseText"/>
              <w:keepNext/>
              <w:keepLines/>
              <w:numPr>
                <w:ilvl w:val="0"/>
                <w:numId w:val="15"/>
              </w:numPr>
              <w:rPr>
                <w:rFonts w:eastAsia="SimSun"/>
              </w:rPr>
            </w:pPr>
            <w:r>
              <w:rPr>
                <w:rFonts w:eastAsia="SimSun"/>
              </w:rPr>
              <w:t>Validate data file content &amp; formats</w:t>
            </w:r>
          </w:p>
          <w:p w14:paraId="23B0B629" w14:textId="77777777" w:rsidR="00E9103B" w:rsidRDefault="00E9103B" w:rsidP="00377EE0">
            <w:pPr>
              <w:pStyle w:val="UseCaseText"/>
              <w:keepNext/>
              <w:keepLines/>
              <w:numPr>
                <w:ilvl w:val="0"/>
                <w:numId w:val="15"/>
              </w:numPr>
              <w:rPr>
                <w:rFonts w:eastAsia="SimSun"/>
              </w:rPr>
            </w:pPr>
            <w:r>
              <w:rPr>
                <w:rFonts w:eastAsia="SimSun"/>
              </w:rPr>
              <w:t>Log changes to metadata log file</w:t>
            </w:r>
          </w:p>
        </w:tc>
      </w:tr>
      <w:tr w:rsidR="00E9103B" w:rsidRPr="0052295E" w14:paraId="23B0B62C" w14:textId="77777777" w:rsidTr="009E6F00">
        <w:trPr>
          <w:trHeight w:val="278"/>
        </w:trPr>
        <w:tc>
          <w:tcPr>
            <w:tcW w:w="9240" w:type="dxa"/>
            <w:gridSpan w:val="3"/>
            <w:shd w:val="clear" w:color="auto" w:fill="CCFFFF"/>
            <w:vAlign w:val="center"/>
          </w:tcPr>
          <w:p w14:paraId="23B0B62B" w14:textId="77777777" w:rsidR="00E9103B" w:rsidRPr="0052295E" w:rsidRDefault="00E9103B" w:rsidP="009E6F00">
            <w:pPr>
              <w:pStyle w:val="UseCaseSection"/>
              <w:keepNext/>
              <w:keepLines/>
              <w:rPr>
                <w:rFonts w:eastAsia="SimSun"/>
              </w:rPr>
            </w:pPr>
            <w:r w:rsidRPr="0052295E">
              <w:rPr>
                <w:rFonts w:eastAsia="SimSun"/>
              </w:rPr>
              <w:t>Main Sequence</w:t>
            </w:r>
          </w:p>
        </w:tc>
      </w:tr>
      <w:tr w:rsidR="00E9103B" w:rsidRPr="0052295E" w14:paraId="23B0B630" w14:textId="77777777" w:rsidTr="009E6F00">
        <w:trPr>
          <w:trHeight w:val="203"/>
        </w:trPr>
        <w:tc>
          <w:tcPr>
            <w:tcW w:w="630" w:type="dxa"/>
          </w:tcPr>
          <w:p w14:paraId="23B0B62D" w14:textId="77777777" w:rsidR="00E9103B" w:rsidRPr="0052295E" w:rsidRDefault="00E9103B" w:rsidP="009E6F00">
            <w:pPr>
              <w:pStyle w:val="UseCaseHeader"/>
              <w:keepNext/>
              <w:keepLines/>
              <w:rPr>
                <w:rFonts w:eastAsia="SimSun"/>
              </w:rPr>
            </w:pPr>
            <w:r w:rsidRPr="0052295E">
              <w:rPr>
                <w:rFonts w:eastAsia="SimSun"/>
              </w:rPr>
              <w:t>Step</w:t>
            </w:r>
          </w:p>
        </w:tc>
        <w:tc>
          <w:tcPr>
            <w:tcW w:w="1890" w:type="dxa"/>
          </w:tcPr>
          <w:p w14:paraId="23B0B62E" w14:textId="77777777" w:rsidR="00E9103B" w:rsidRPr="0052295E" w:rsidRDefault="00E9103B" w:rsidP="009E6F00">
            <w:pPr>
              <w:pStyle w:val="UseCaseHeader"/>
              <w:keepNext/>
              <w:keepLines/>
              <w:rPr>
                <w:rFonts w:eastAsia="SimSun"/>
              </w:rPr>
            </w:pPr>
            <w:r w:rsidRPr="0052295E">
              <w:rPr>
                <w:rFonts w:eastAsia="SimSun"/>
              </w:rPr>
              <w:t>Actor</w:t>
            </w:r>
          </w:p>
        </w:tc>
        <w:tc>
          <w:tcPr>
            <w:tcW w:w="6720" w:type="dxa"/>
          </w:tcPr>
          <w:p w14:paraId="23B0B62F" w14:textId="77777777" w:rsidR="00E9103B" w:rsidRPr="0052295E" w:rsidRDefault="00E9103B" w:rsidP="009E6F00">
            <w:pPr>
              <w:pStyle w:val="UseCaseHeader"/>
              <w:keepNext/>
              <w:keepLines/>
              <w:rPr>
                <w:rFonts w:eastAsia="SimSun"/>
              </w:rPr>
            </w:pPr>
            <w:r w:rsidRPr="0052295E">
              <w:rPr>
                <w:rFonts w:eastAsia="SimSun"/>
              </w:rPr>
              <w:t>Description</w:t>
            </w:r>
          </w:p>
        </w:tc>
      </w:tr>
      <w:tr w:rsidR="00E9103B" w:rsidRPr="0052295E" w14:paraId="23B0B634" w14:textId="77777777" w:rsidTr="009E6F00">
        <w:trPr>
          <w:trHeight w:val="320"/>
        </w:trPr>
        <w:tc>
          <w:tcPr>
            <w:tcW w:w="630" w:type="dxa"/>
            <w:vAlign w:val="center"/>
          </w:tcPr>
          <w:p w14:paraId="23B0B631" w14:textId="77777777" w:rsidR="00E9103B" w:rsidRPr="0052295E" w:rsidRDefault="00E9103B" w:rsidP="009E6F00">
            <w:pPr>
              <w:pStyle w:val="UseCaseText"/>
              <w:keepNext/>
              <w:keepLines/>
              <w:rPr>
                <w:rFonts w:eastAsia="SimSun"/>
              </w:rPr>
            </w:pPr>
            <w:r w:rsidRPr="0052295E">
              <w:rPr>
                <w:rFonts w:eastAsia="SimSun"/>
              </w:rPr>
              <w:t>1</w:t>
            </w:r>
          </w:p>
        </w:tc>
        <w:tc>
          <w:tcPr>
            <w:tcW w:w="1890" w:type="dxa"/>
            <w:vAlign w:val="center"/>
          </w:tcPr>
          <w:p w14:paraId="23B0B632" w14:textId="77777777" w:rsidR="00E9103B" w:rsidRPr="0052295E" w:rsidRDefault="00E9103B" w:rsidP="009E6F00">
            <w:pPr>
              <w:pStyle w:val="UseCaseText"/>
              <w:rPr>
                <w:rFonts w:eastAsia="SimSun"/>
              </w:rPr>
            </w:pPr>
            <w:r>
              <w:rPr>
                <w:rFonts w:eastAsia="SimSun"/>
              </w:rPr>
              <w:t>Data Submitter</w:t>
            </w:r>
          </w:p>
        </w:tc>
        <w:tc>
          <w:tcPr>
            <w:tcW w:w="6720" w:type="dxa"/>
            <w:vAlign w:val="center"/>
          </w:tcPr>
          <w:p w14:paraId="23B0B633" w14:textId="77777777" w:rsidR="00E9103B" w:rsidRPr="0052295E" w:rsidRDefault="00E9103B" w:rsidP="009E6F00">
            <w:pPr>
              <w:pStyle w:val="UseCaseText"/>
              <w:keepNext/>
              <w:keepLines/>
              <w:rPr>
                <w:rFonts w:eastAsia="SimSun"/>
              </w:rPr>
            </w:pPr>
            <w:r>
              <w:rPr>
                <w:rFonts w:eastAsia="SimSun"/>
              </w:rPr>
              <w:t>Navigates to the page that allows upload of files to NGDS data repository</w:t>
            </w:r>
          </w:p>
        </w:tc>
      </w:tr>
      <w:tr w:rsidR="00E9103B" w:rsidRPr="0052295E" w14:paraId="23B0B63A" w14:textId="77777777" w:rsidTr="009E6F00">
        <w:trPr>
          <w:trHeight w:val="320"/>
        </w:trPr>
        <w:tc>
          <w:tcPr>
            <w:tcW w:w="630" w:type="dxa"/>
            <w:vAlign w:val="center"/>
          </w:tcPr>
          <w:p w14:paraId="23B0B635" w14:textId="77777777" w:rsidR="00E9103B" w:rsidRPr="0052295E" w:rsidRDefault="00E9103B" w:rsidP="009E6F00">
            <w:pPr>
              <w:pStyle w:val="UseCaseText"/>
              <w:rPr>
                <w:rFonts w:eastAsia="SimSun"/>
              </w:rPr>
            </w:pPr>
            <w:r>
              <w:rPr>
                <w:rFonts w:eastAsia="SimSun"/>
              </w:rPr>
              <w:t>2</w:t>
            </w:r>
          </w:p>
        </w:tc>
        <w:tc>
          <w:tcPr>
            <w:tcW w:w="1890" w:type="dxa"/>
            <w:vAlign w:val="center"/>
          </w:tcPr>
          <w:p w14:paraId="23B0B636" w14:textId="77777777" w:rsidR="00E9103B" w:rsidRDefault="00E9103B" w:rsidP="009E6F00">
            <w:pPr>
              <w:pStyle w:val="UseCaseText"/>
              <w:rPr>
                <w:rFonts w:eastAsia="SimSun"/>
              </w:rPr>
            </w:pPr>
            <w:r>
              <w:rPr>
                <w:rFonts w:eastAsia="SimSun"/>
              </w:rPr>
              <w:t>Data Submitter</w:t>
            </w:r>
          </w:p>
        </w:tc>
        <w:tc>
          <w:tcPr>
            <w:tcW w:w="6720" w:type="dxa"/>
            <w:vAlign w:val="center"/>
          </w:tcPr>
          <w:p w14:paraId="23B0B637" w14:textId="77777777" w:rsidR="00E9103B" w:rsidRDefault="00E9103B" w:rsidP="009E6F00">
            <w:pPr>
              <w:pStyle w:val="UseCaseText"/>
              <w:rPr>
                <w:rFonts w:eastAsia="SimSun"/>
              </w:rPr>
            </w:pPr>
            <w:r>
              <w:rPr>
                <w:rFonts w:eastAsia="SimSun"/>
              </w:rPr>
              <w:t xml:space="preserve">Provides </w:t>
            </w:r>
            <w:r w:rsidR="001A2177">
              <w:rPr>
                <w:rFonts w:eastAsia="SimSun"/>
              </w:rPr>
              <w:t xml:space="preserve">file </w:t>
            </w:r>
            <w:r>
              <w:rPr>
                <w:rFonts w:eastAsia="SimSun"/>
              </w:rPr>
              <w:t>path &amp; name to the system</w:t>
            </w:r>
          </w:p>
          <w:p w14:paraId="23B0B638" w14:textId="77777777" w:rsidR="00E9103B" w:rsidRDefault="00E9103B" w:rsidP="009E6F00">
            <w:pPr>
              <w:pStyle w:val="UseCaseText"/>
              <w:rPr>
                <w:rFonts w:eastAsia="SimSun"/>
              </w:rPr>
            </w:pPr>
            <w:r>
              <w:rPr>
                <w:rFonts w:eastAsia="SimSun"/>
              </w:rPr>
              <w:t>Provides a data type from the NGDS supported content models and file formats</w:t>
            </w:r>
          </w:p>
          <w:p w14:paraId="23B0B639" w14:textId="77777777" w:rsidR="00E9103B" w:rsidRDefault="00E9103B" w:rsidP="009E6F00">
            <w:pPr>
              <w:pStyle w:val="UseCaseText"/>
              <w:rPr>
                <w:rFonts w:eastAsia="SimSun"/>
              </w:rPr>
            </w:pPr>
            <w:r>
              <w:rPr>
                <w:rFonts w:eastAsia="SimSun"/>
              </w:rPr>
              <w:t>Send file for upload</w:t>
            </w:r>
          </w:p>
        </w:tc>
      </w:tr>
      <w:tr w:rsidR="00E9103B" w:rsidRPr="0052295E" w14:paraId="23B0B649" w14:textId="77777777" w:rsidTr="009E6F00">
        <w:trPr>
          <w:trHeight w:val="320"/>
        </w:trPr>
        <w:tc>
          <w:tcPr>
            <w:tcW w:w="630" w:type="dxa"/>
            <w:vAlign w:val="center"/>
          </w:tcPr>
          <w:p w14:paraId="23B0B63B" w14:textId="77777777" w:rsidR="00E9103B" w:rsidRDefault="00E9103B" w:rsidP="009E6F00">
            <w:pPr>
              <w:pStyle w:val="UseCaseText"/>
              <w:rPr>
                <w:rFonts w:eastAsia="SimSun"/>
              </w:rPr>
            </w:pPr>
            <w:r>
              <w:rPr>
                <w:rFonts w:eastAsia="SimSun"/>
              </w:rPr>
              <w:t>3</w:t>
            </w:r>
          </w:p>
        </w:tc>
        <w:tc>
          <w:tcPr>
            <w:tcW w:w="1890" w:type="dxa"/>
            <w:vAlign w:val="center"/>
          </w:tcPr>
          <w:p w14:paraId="23B0B63C" w14:textId="77777777" w:rsidR="00E9103B" w:rsidRDefault="00E9103B" w:rsidP="009E6F00">
            <w:pPr>
              <w:pStyle w:val="UseCaseText"/>
              <w:rPr>
                <w:rFonts w:eastAsia="SimSun"/>
              </w:rPr>
            </w:pPr>
            <w:r>
              <w:rPr>
                <w:rFonts w:eastAsia="SimSun"/>
              </w:rPr>
              <w:t>NGDS System</w:t>
            </w:r>
          </w:p>
        </w:tc>
        <w:tc>
          <w:tcPr>
            <w:tcW w:w="6720" w:type="dxa"/>
            <w:vAlign w:val="center"/>
          </w:tcPr>
          <w:p w14:paraId="23B0B63D" w14:textId="77777777" w:rsidR="00E9103B" w:rsidRDefault="00E9103B" w:rsidP="009E6F00">
            <w:pPr>
              <w:pStyle w:val="UseCaseText"/>
              <w:rPr>
                <w:rFonts w:eastAsia="SimSun"/>
              </w:rPr>
            </w:pPr>
            <w:r>
              <w:rPr>
                <w:rFonts w:eastAsia="SimSun"/>
              </w:rPr>
              <w:t>Validates file data format based on its provided type</w:t>
            </w:r>
          </w:p>
          <w:p w14:paraId="23B0B63E" w14:textId="77777777" w:rsidR="00E9103B" w:rsidRDefault="00E9103B" w:rsidP="009E6F00">
            <w:pPr>
              <w:pStyle w:val="UseCaseText"/>
              <w:rPr>
                <w:rFonts w:eastAsia="SimSun"/>
              </w:rPr>
            </w:pPr>
            <w:r>
              <w:rPr>
                <w:rFonts w:eastAsia="SimSun"/>
              </w:rPr>
              <w:t>Informs the user about possible errors in the format</w:t>
            </w:r>
          </w:p>
          <w:p w14:paraId="23B0B63F" w14:textId="77777777" w:rsidR="00E9103B" w:rsidRDefault="00E9103B" w:rsidP="009E6F00">
            <w:pPr>
              <w:pStyle w:val="UseCaseText"/>
              <w:rPr>
                <w:rFonts w:eastAsia="SimSun"/>
              </w:rPr>
            </w:pPr>
            <w:r>
              <w:rPr>
                <w:rFonts w:eastAsia="SimSun"/>
              </w:rPr>
              <w:t>Perform file content validation</w:t>
            </w:r>
          </w:p>
          <w:p w14:paraId="23B0B640" w14:textId="77777777" w:rsidR="00500FA1" w:rsidRDefault="00500FA1" w:rsidP="009E6F00">
            <w:pPr>
              <w:pStyle w:val="UseCaseText"/>
              <w:rPr>
                <w:rFonts w:eastAsia="SimSun"/>
              </w:rPr>
            </w:pPr>
            <w:r>
              <w:rPr>
                <w:rFonts w:eastAsia="SimSun"/>
              </w:rPr>
              <w:t>Performs duplicate detection</w:t>
            </w:r>
          </w:p>
          <w:p w14:paraId="23B0B641" w14:textId="77777777" w:rsidR="006D4FA6" w:rsidRDefault="006D4FA6" w:rsidP="009E6F00">
            <w:pPr>
              <w:pStyle w:val="UseCaseText"/>
              <w:rPr>
                <w:rFonts w:eastAsia="SimSun"/>
              </w:rPr>
            </w:pPr>
          </w:p>
          <w:p w14:paraId="23B0B642" w14:textId="77777777" w:rsidR="00E9103B" w:rsidRDefault="00E9103B" w:rsidP="009E6F00">
            <w:pPr>
              <w:pStyle w:val="UseCaseText"/>
              <w:rPr>
                <w:rFonts w:eastAsia="SimSun"/>
              </w:rPr>
            </w:pPr>
            <w:r>
              <w:rPr>
                <w:rFonts w:eastAsia="SimSun"/>
              </w:rPr>
              <w:t xml:space="preserve">Informs the user about errors and fails, without importing the file; </w:t>
            </w:r>
          </w:p>
          <w:p w14:paraId="23B0B643" w14:textId="77777777" w:rsidR="00E9103B" w:rsidRDefault="00E9103B" w:rsidP="009E6F00">
            <w:pPr>
              <w:pStyle w:val="UseCaseText"/>
              <w:rPr>
                <w:rFonts w:eastAsia="SimSun"/>
              </w:rPr>
            </w:pPr>
            <w:r>
              <w:rPr>
                <w:rFonts w:eastAsia="SimSun"/>
              </w:rPr>
              <w:t>Or provides a success message</w:t>
            </w:r>
          </w:p>
          <w:p w14:paraId="23B0B644" w14:textId="77777777" w:rsidR="006D4FA6" w:rsidRDefault="006D4FA6" w:rsidP="006D4FA6">
            <w:pPr>
              <w:pStyle w:val="UseCaseText"/>
              <w:rPr>
                <w:rFonts w:eastAsia="SimSun"/>
              </w:rPr>
            </w:pPr>
          </w:p>
          <w:p w14:paraId="23B0B645" w14:textId="77777777" w:rsidR="006D4FA6" w:rsidRDefault="006D4FA6" w:rsidP="006D4FA6">
            <w:pPr>
              <w:pStyle w:val="UseCaseText"/>
              <w:rPr>
                <w:rFonts w:eastAsia="SimSun"/>
              </w:rPr>
            </w:pPr>
            <w:r>
              <w:rPr>
                <w:rFonts w:eastAsia="SimSun"/>
              </w:rPr>
              <w:t xml:space="preserve">Makes metadata “private” for discovery, waiting to be made public by a Data Steward </w:t>
            </w:r>
          </w:p>
          <w:p w14:paraId="23B0B646" w14:textId="77777777" w:rsidR="006D4FA6" w:rsidRDefault="006D4FA6" w:rsidP="006D4FA6">
            <w:pPr>
              <w:pStyle w:val="UseCaseText"/>
              <w:rPr>
                <w:rFonts w:eastAsia="SimSun"/>
              </w:rPr>
            </w:pPr>
            <w:r>
              <w:rPr>
                <w:rFonts w:eastAsia="SimSun"/>
              </w:rPr>
              <w:t>Send data steward an e-mail notification about the new data</w:t>
            </w:r>
          </w:p>
          <w:p w14:paraId="23B0B647" w14:textId="77777777" w:rsidR="001A2177" w:rsidRDefault="006D4FA6" w:rsidP="006D4FA6">
            <w:pPr>
              <w:pStyle w:val="UseCaseText"/>
              <w:rPr>
                <w:rFonts w:eastAsia="SimSun"/>
              </w:rPr>
            </w:pPr>
            <w:r>
              <w:rPr>
                <w:rFonts w:eastAsia="SimSun"/>
              </w:rPr>
              <w:t xml:space="preserve">Or </w:t>
            </w:r>
          </w:p>
          <w:p w14:paraId="23B0B648" w14:textId="77777777" w:rsidR="006D4FA6" w:rsidRDefault="006D4FA6" w:rsidP="006D4FA6">
            <w:pPr>
              <w:pStyle w:val="UseCaseText"/>
              <w:rPr>
                <w:rFonts w:eastAsia="SimSun"/>
              </w:rPr>
            </w:pPr>
            <w:r>
              <w:rPr>
                <w:rFonts w:eastAsia="SimSun"/>
              </w:rPr>
              <w:t>If the user is both a Data Submitter and a Data Steward, makes the data “public”, notifying the user of the successful operation.</w:t>
            </w:r>
          </w:p>
        </w:tc>
      </w:tr>
      <w:tr w:rsidR="00E9103B" w:rsidRPr="0052295E" w14:paraId="23B0B64D" w14:textId="77777777" w:rsidTr="009E6F00">
        <w:trPr>
          <w:trHeight w:val="320"/>
        </w:trPr>
        <w:tc>
          <w:tcPr>
            <w:tcW w:w="630" w:type="dxa"/>
            <w:vAlign w:val="center"/>
          </w:tcPr>
          <w:p w14:paraId="23B0B64A" w14:textId="77777777" w:rsidR="00E9103B" w:rsidRDefault="00E9103B" w:rsidP="009E6F00">
            <w:pPr>
              <w:pStyle w:val="UseCaseText"/>
              <w:rPr>
                <w:rFonts w:eastAsia="SimSun"/>
              </w:rPr>
            </w:pPr>
            <w:r>
              <w:rPr>
                <w:rFonts w:eastAsia="SimSun"/>
              </w:rPr>
              <w:t>4</w:t>
            </w:r>
          </w:p>
        </w:tc>
        <w:tc>
          <w:tcPr>
            <w:tcW w:w="1890" w:type="dxa"/>
            <w:vAlign w:val="center"/>
          </w:tcPr>
          <w:p w14:paraId="23B0B64B" w14:textId="77777777" w:rsidR="00E9103B" w:rsidRDefault="00E9103B" w:rsidP="009E6F00">
            <w:pPr>
              <w:pStyle w:val="UseCaseText"/>
              <w:rPr>
                <w:rFonts w:eastAsia="SimSun"/>
              </w:rPr>
            </w:pPr>
            <w:r>
              <w:rPr>
                <w:rFonts w:eastAsia="SimSun"/>
              </w:rPr>
              <w:t>Data Submitter</w:t>
            </w:r>
          </w:p>
        </w:tc>
        <w:tc>
          <w:tcPr>
            <w:tcW w:w="6720" w:type="dxa"/>
            <w:vAlign w:val="center"/>
          </w:tcPr>
          <w:p w14:paraId="23B0B64C" w14:textId="77777777" w:rsidR="00E9103B" w:rsidRDefault="00E9103B" w:rsidP="009E6F00">
            <w:pPr>
              <w:pStyle w:val="UseCaseText"/>
              <w:rPr>
                <w:rFonts w:eastAsia="SimSun"/>
              </w:rPr>
            </w:pPr>
            <w:r>
              <w:rPr>
                <w:rFonts w:eastAsia="SimSun"/>
              </w:rPr>
              <w:t>Verifies the operation status. If a file has errors, the user will have to correct them without the help of the system.</w:t>
            </w:r>
          </w:p>
        </w:tc>
      </w:tr>
      <w:tr w:rsidR="00E9103B" w:rsidRPr="0052295E" w14:paraId="23B0B64F" w14:textId="77777777" w:rsidTr="009E6F00">
        <w:trPr>
          <w:trHeight w:val="287"/>
        </w:trPr>
        <w:tc>
          <w:tcPr>
            <w:tcW w:w="9240" w:type="dxa"/>
            <w:gridSpan w:val="3"/>
            <w:shd w:val="clear" w:color="auto" w:fill="FFFFCC"/>
            <w:vAlign w:val="center"/>
          </w:tcPr>
          <w:p w14:paraId="23B0B64E" w14:textId="77777777" w:rsidR="00E9103B" w:rsidRPr="0052295E" w:rsidRDefault="00E9103B" w:rsidP="009E6F00">
            <w:pPr>
              <w:pStyle w:val="UseCaseSection"/>
              <w:keepNext/>
              <w:keepLines/>
              <w:rPr>
                <w:rFonts w:eastAsia="SimSun"/>
              </w:rPr>
            </w:pPr>
            <w:r w:rsidRPr="0052295E">
              <w:rPr>
                <w:rFonts w:eastAsia="SimSun"/>
              </w:rPr>
              <w:lastRenderedPageBreak/>
              <w:t>Variants</w:t>
            </w:r>
          </w:p>
        </w:tc>
      </w:tr>
      <w:tr w:rsidR="00E9103B" w:rsidRPr="0052295E" w14:paraId="23B0B653" w14:textId="77777777" w:rsidTr="009E6F00">
        <w:trPr>
          <w:trHeight w:val="261"/>
        </w:trPr>
        <w:tc>
          <w:tcPr>
            <w:tcW w:w="630" w:type="dxa"/>
            <w:vAlign w:val="center"/>
          </w:tcPr>
          <w:p w14:paraId="23B0B650" w14:textId="77777777" w:rsidR="00E9103B" w:rsidRPr="0052295E" w:rsidRDefault="00E9103B" w:rsidP="009E6F00">
            <w:pPr>
              <w:pStyle w:val="UseCaseHeader"/>
              <w:keepNext/>
              <w:keepLines/>
              <w:rPr>
                <w:rFonts w:eastAsia="SimSun"/>
              </w:rPr>
            </w:pPr>
            <w:r w:rsidRPr="0052295E">
              <w:rPr>
                <w:rFonts w:eastAsia="SimSun"/>
              </w:rPr>
              <w:t>Step</w:t>
            </w:r>
          </w:p>
        </w:tc>
        <w:tc>
          <w:tcPr>
            <w:tcW w:w="1890" w:type="dxa"/>
            <w:vAlign w:val="center"/>
          </w:tcPr>
          <w:p w14:paraId="23B0B651" w14:textId="77777777" w:rsidR="00E9103B" w:rsidRPr="0052295E" w:rsidRDefault="00E9103B" w:rsidP="009E6F00">
            <w:pPr>
              <w:pStyle w:val="UseCaseHeader"/>
              <w:keepNext/>
              <w:keepLines/>
              <w:rPr>
                <w:rFonts w:eastAsia="SimSun"/>
              </w:rPr>
            </w:pPr>
            <w:r w:rsidRPr="0052295E">
              <w:rPr>
                <w:rFonts w:eastAsia="SimSun"/>
              </w:rPr>
              <w:t>Actor</w:t>
            </w:r>
          </w:p>
        </w:tc>
        <w:tc>
          <w:tcPr>
            <w:tcW w:w="6720" w:type="dxa"/>
            <w:vAlign w:val="center"/>
          </w:tcPr>
          <w:p w14:paraId="23B0B652" w14:textId="77777777" w:rsidR="00E9103B" w:rsidRPr="0052295E" w:rsidRDefault="00E9103B" w:rsidP="009E6F00">
            <w:pPr>
              <w:pStyle w:val="UseCaseHeader"/>
              <w:keepNext/>
              <w:keepLines/>
              <w:rPr>
                <w:rFonts w:eastAsia="SimSun"/>
              </w:rPr>
            </w:pPr>
            <w:r w:rsidRPr="0052295E">
              <w:rPr>
                <w:rFonts w:eastAsia="SimSun"/>
              </w:rPr>
              <w:t>Description</w:t>
            </w:r>
          </w:p>
        </w:tc>
      </w:tr>
      <w:tr w:rsidR="00E9103B" w:rsidRPr="0052295E" w14:paraId="23B0B658" w14:textId="77777777" w:rsidTr="009E6F00">
        <w:trPr>
          <w:trHeight w:val="359"/>
        </w:trPr>
        <w:tc>
          <w:tcPr>
            <w:tcW w:w="630" w:type="dxa"/>
            <w:tcBorders>
              <w:bottom w:val="single" w:sz="4" w:space="0" w:color="auto"/>
            </w:tcBorders>
            <w:vAlign w:val="center"/>
          </w:tcPr>
          <w:p w14:paraId="23B0B654" w14:textId="77777777" w:rsidR="00E9103B" w:rsidRPr="0052295E" w:rsidRDefault="001A2177" w:rsidP="009E6F00">
            <w:pPr>
              <w:pStyle w:val="UseCaseText"/>
              <w:keepNext/>
              <w:keepLines/>
              <w:rPr>
                <w:rFonts w:eastAsia="SimSun"/>
              </w:rPr>
            </w:pPr>
            <w:r>
              <w:rPr>
                <w:rFonts w:eastAsia="SimSun"/>
              </w:rPr>
              <w:t>3b</w:t>
            </w:r>
          </w:p>
        </w:tc>
        <w:tc>
          <w:tcPr>
            <w:tcW w:w="1890" w:type="dxa"/>
            <w:tcBorders>
              <w:bottom w:val="single" w:sz="4" w:space="0" w:color="auto"/>
            </w:tcBorders>
            <w:vAlign w:val="center"/>
          </w:tcPr>
          <w:p w14:paraId="23B0B655" w14:textId="77777777" w:rsidR="00E9103B" w:rsidRDefault="001A2177" w:rsidP="009E6F00">
            <w:pPr>
              <w:pStyle w:val="UseCaseText"/>
              <w:rPr>
                <w:rFonts w:eastAsia="SimSun"/>
              </w:rPr>
            </w:pPr>
            <w:r>
              <w:rPr>
                <w:rFonts w:eastAsia="SimSun"/>
              </w:rPr>
              <w:t>Data Submitter</w:t>
            </w:r>
          </w:p>
        </w:tc>
        <w:tc>
          <w:tcPr>
            <w:tcW w:w="6720" w:type="dxa"/>
            <w:tcBorders>
              <w:bottom w:val="single" w:sz="4" w:space="0" w:color="auto"/>
            </w:tcBorders>
            <w:vAlign w:val="center"/>
          </w:tcPr>
          <w:p w14:paraId="23B0B656" w14:textId="77777777" w:rsidR="00E9103B" w:rsidRDefault="001A2177" w:rsidP="009E6F00">
            <w:pPr>
              <w:pStyle w:val="UseCaseText"/>
              <w:keepNext/>
              <w:keepLines/>
              <w:rPr>
                <w:rFonts w:eastAsia="SimSun"/>
              </w:rPr>
            </w:pPr>
            <w:r>
              <w:rPr>
                <w:rFonts w:eastAsia="SimSun"/>
              </w:rPr>
              <w:t>Is notified of suboptimal data content</w:t>
            </w:r>
          </w:p>
          <w:p w14:paraId="23B0B657" w14:textId="77777777" w:rsidR="001A2177" w:rsidRPr="0052295E" w:rsidRDefault="001A2177" w:rsidP="009E6F00">
            <w:pPr>
              <w:pStyle w:val="UseCaseText"/>
              <w:keepNext/>
              <w:keepLines/>
              <w:rPr>
                <w:rFonts w:eastAsia="SimSun"/>
              </w:rPr>
            </w:pPr>
            <w:r>
              <w:rPr>
                <w:rFonts w:eastAsia="SimSun"/>
              </w:rPr>
              <w:t>Chooses to submit the data anyways</w:t>
            </w:r>
          </w:p>
        </w:tc>
      </w:tr>
      <w:tr w:rsidR="001A2177" w:rsidRPr="0052295E" w14:paraId="23B0B65D" w14:textId="77777777" w:rsidTr="009E6F00">
        <w:trPr>
          <w:trHeight w:val="359"/>
        </w:trPr>
        <w:tc>
          <w:tcPr>
            <w:tcW w:w="630" w:type="dxa"/>
            <w:tcBorders>
              <w:bottom w:val="single" w:sz="4" w:space="0" w:color="auto"/>
            </w:tcBorders>
            <w:vAlign w:val="center"/>
          </w:tcPr>
          <w:p w14:paraId="23B0B659" w14:textId="77777777" w:rsidR="001A2177" w:rsidRDefault="001A2177" w:rsidP="009E6F00">
            <w:pPr>
              <w:pStyle w:val="UseCaseText"/>
              <w:keepNext/>
              <w:keepLines/>
              <w:rPr>
                <w:rFonts w:eastAsia="SimSun"/>
              </w:rPr>
            </w:pPr>
            <w:r>
              <w:rPr>
                <w:rFonts w:eastAsia="SimSun"/>
              </w:rPr>
              <w:t>3c</w:t>
            </w:r>
          </w:p>
        </w:tc>
        <w:tc>
          <w:tcPr>
            <w:tcW w:w="1890" w:type="dxa"/>
            <w:tcBorders>
              <w:bottom w:val="single" w:sz="4" w:space="0" w:color="auto"/>
            </w:tcBorders>
            <w:vAlign w:val="center"/>
          </w:tcPr>
          <w:p w14:paraId="23B0B65A" w14:textId="77777777" w:rsidR="001A2177" w:rsidRDefault="001A2177" w:rsidP="009E6F00">
            <w:pPr>
              <w:pStyle w:val="UseCaseText"/>
              <w:rPr>
                <w:rFonts w:eastAsia="SimSun"/>
              </w:rPr>
            </w:pPr>
            <w:r>
              <w:rPr>
                <w:rFonts w:eastAsia="SimSun"/>
              </w:rPr>
              <w:t>NGDS system</w:t>
            </w:r>
          </w:p>
        </w:tc>
        <w:tc>
          <w:tcPr>
            <w:tcW w:w="6720" w:type="dxa"/>
            <w:tcBorders>
              <w:bottom w:val="single" w:sz="4" w:space="0" w:color="auto"/>
            </w:tcBorders>
            <w:vAlign w:val="center"/>
          </w:tcPr>
          <w:p w14:paraId="23B0B65B" w14:textId="77777777" w:rsidR="001A2177" w:rsidRDefault="001A2177" w:rsidP="009E6F00">
            <w:pPr>
              <w:pStyle w:val="UseCaseText"/>
              <w:keepNext/>
              <w:keepLines/>
              <w:rPr>
                <w:rFonts w:eastAsia="SimSun"/>
              </w:rPr>
            </w:pPr>
            <w:r>
              <w:rPr>
                <w:rFonts w:eastAsia="SimSun"/>
              </w:rPr>
              <w:t>Accepts the file, flags the problems with content or metadata</w:t>
            </w:r>
          </w:p>
          <w:p w14:paraId="23B0B65C" w14:textId="77777777" w:rsidR="001A2177" w:rsidRDefault="001A2177" w:rsidP="001A2177">
            <w:pPr>
              <w:pStyle w:val="UseCaseText"/>
              <w:keepNext/>
              <w:keepLines/>
              <w:rPr>
                <w:rFonts w:eastAsia="SimSun"/>
              </w:rPr>
            </w:pPr>
            <w:r>
              <w:rPr>
                <w:rFonts w:eastAsia="SimSun"/>
              </w:rPr>
              <w:t>Hand file over to the data steward</w:t>
            </w:r>
          </w:p>
        </w:tc>
      </w:tr>
      <w:tr w:rsidR="00E9103B" w:rsidRPr="00FB0E17" w14:paraId="23B0B65F" w14:textId="77777777" w:rsidTr="009E6F00">
        <w:trPr>
          <w:trHeight w:val="261"/>
        </w:trPr>
        <w:tc>
          <w:tcPr>
            <w:tcW w:w="9240" w:type="dxa"/>
            <w:gridSpan w:val="3"/>
            <w:tcBorders>
              <w:bottom w:val="single" w:sz="4" w:space="0" w:color="auto"/>
            </w:tcBorders>
            <w:shd w:val="clear" w:color="auto" w:fill="FDBBC0"/>
            <w:vAlign w:val="center"/>
          </w:tcPr>
          <w:p w14:paraId="23B0B65E" w14:textId="77777777" w:rsidR="00E9103B" w:rsidRPr="0052295E" w:rsidRDefault="00E9103B" w:rsidP="009E6F00">
            <w:pPr>
              <w:pStyle w:val="UseCaseSection"/>
              <w:keepNext/>
              <w:keepLines/>
              <w:rPr>
                <w:rFonts w:eastAsia="SimSun"/>
              </w:rPr>
            </w:pPr>
            <w:r>
              <w:rPr>
                <w:rFonts w:eastAsia="SimSun"/>
              </w:rPr>
              <w:t>Exception</w:t>
            </w:r>
            <w:r w:rsidRPr="0052295E">
              <w:rPr>
                <w:rFonts w:eastAsia="SimSun"/>
              </w:rPr>
              <w:t>s</w:t>
            </w:r>
          </w:p>
        </w:tc>
      </w:tr>
      <w:tr w:rsidR="00E9103B" w:rsidRPr="0052295E" w14:paraId="23B0B663" w14:textId="77777777" w:rsidTr="009E6F00">
        <w:trPr>
          <w:trHeight w:val="261"/>
        </w:trPr>
        <w:tc>
          <w:tcPr>
            <w:tcW w:w="630" w:type="dxa"/>
            <w:tcBorders>
              <w:bottom w:val="single" w:sz="4" w:space="0" w:color="auto"/>
            </w:tcBorders>
            <w:vAlign w:val="center"/>
          </w:tcPr>
          <w:p w14:paraId="23B0B660" w14:textId="77777777" w:rsidR="00E9103B" w:rsidRPr="0052295E" w:rsidRDefault="00E9103B"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661" w14:textId="77777777" w:rsidR="00E9103B" w:rsidRPr="0052295E" w:rsidRDefault="00E9103B"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662" w14:textId="77777777" w:rsidR="00E9103B" w:rsidRPr="0052295E" w:rsidRDefault="00E9103B" w:rsidP="009E6F00">
            <w:pPr>
              <w:pStyle w:val="UseCaseHeader"/>
              <w:keepNext/>
              <w:keepLines/>
              <w:rPr>
                <w:rFonts w:eastAsia="SimSun"/>
              </w:rPr>
            </w:pPr>
            <w:r w:rsidRPr="0052295E">
              <w:rPr>
                <w:rFonts w:eastAsia="SimSun"/>
              </w:rPr>
              <w:t>Description</w:t>
            </w:r>
          </w:p>
        </w:tc>
      </w:tr>
      <w:tr w:rsidR="00E9103B" w:rsidRPr="0052295E" w14:paraId="23B0B667" w14:textId="77777777" w:rsidTr="009E6F00">
        <w:trPr>
          <w:trHeight w:val="261"/>
        </w:trPr>
        <w:tc>
          <w:tcPr>
            <w:tcW w:w="630" w:type="dxa"/>
            <w:tcBorders>
              <w:bottom w:val="single" w:sz="4" w:space="0" w:color="auto"/>
            </w:tcBorders>
            <w:vAlign w:val="center"/>
          </w:tcPr>
          <w:p w14:paraId="23B0B664" w14:textId="77777777" w:rsidR="00E9103B" w:rsidRPr="0052295E" w:rsidRDefault="00E9103B" w:rsidP="009E6F00">
            <w:pPr>
              <w:pStyle w:val="UseCaseText"/>
              <w:keepNext/>
              <w:keepLines/>
              <w:rPr>
                <w:rFonts w:eastAsia="SimSun"/>
              </w:rPr>
            </w:pPr>
          </w:p>
        </w:tc>
        <w:tc>
          <w:tcPr>
            <w:tcW w:w="1890" w:type="dxa"/>
            <w:tcBorders>
              <w:bottom w:val="single" w:sz="4" w:space="0" w:color="auto"/>
            </w:tcBorders>
            <w:vAlign w:val="center"/>
          </w:tcPr>
          <w:p w14:paraId="23B0B665" w14:textId="77777777" w:rsidR="00E9103B" w:rsidRPr="0052295E" w:rsidRDefault="00E9103B" w:rsidP="009E6F00">
            <w:pPr>
              <w:pStyle w:val="UseCaseText"/>
              <w:keepNext/>
              <w:keepLines/>
              <w:rPr>
                <w:rFonts w:eastAsia="SimSun"/>
              </w:rPr>
            </w:pPr>
            <w:r>
              <w:rPr>
                <w:rFonts w:eastAsia="SimSun"/>
              </w:rPr>
              <w:t>NGDS System</w:t>
            </w:r>
          </w:p>
        </w:tc>
        <w:tc>
          <w:tcPr>
            <w:tcW w:w="6720" w:type="dxa"/>
            <w:tcBorders>
              <w:bottom w:val="single" w:sz="4" w:space="0" w:color="auto"/>
            </w:tcBorders>
            <w:vAlign w:val="center"/>
          </w:tcPr>
          <w:p w14:paraId="23B0B666" w14:textId="77777777" w:rsidR="00E9103B" w:rsidRPr="0052295E" w:rsidRDefault="00E9103B" w:rsidP="001A2177">
            <w:pPr>
              <w:pStyle w:val="UseCaseText"/>
              <w:keepNext/>
              <w:keepLines/>
              <w:rPr>
                <w:rFonts w:eastAsia="SimSun"/>
              </w:rPr>
            </w:pPr>
            <w:r>
              <w:rPr>
                <w:rFonts w:eastAsia="SimSun"/>
              </w:rPr>
              <w:t xml:space="preserve">In case of internal import failure, the system will roll back </w:t>
            </w:r>
            <w:r w:rsidR="001A2177">
              <w:rPr>
                <w:rFonts w:eastAsia="SimSun"/>
              </w:rPr>
              <w:t>the</w:t>
            </w:r>
            <w:r>
              <w:rPr>
                <w:rFonts w:eastAsia="SimSun"/>
              </w:rPr>
              <w:t xml:space="preserve"> existing transaction, returning to a valid </w:t>
            </w:r>
            <w:r w:rsidR="001A2177">
              <w:rPr>
                <w:rFonts w:eastAsia="SimSun"/>
              </w:rPr>
              <w:t xml:space="preserve">previous </w:t>
            </w:r>
            <w:r>
              <w:rPr>
                <w:rFonts w:eastAsia="SimSun"/>
              </w:rPr>
              <w:t>state.</w:t>
            </w:r>
          </w:p>
        </w:tc>
      </w:tr>
      <w:tr w:rsidR="00E9103B" w:rsidRPr="0052295E" w14:paraId="23B0B669" w14:textId="77777777" w:rsidTr="009E6F00">
        <w:trPr>
          <w:trHeight w:val="242"/>
        </w:trPr>
        <w:tc>
          <w:tcPr>
            <w:tcW w:w="9240" w:type="dxa"/>
            <w:gridSpan w:val="3"/>
            <w:shd w:val="clear" w:color="auto" w:fill="FFCC99"/>
            <w:vAlign w:val="center"/>
          </w:tcPr>
          <w:p w14:paraId="23B0B668" w14:textId="77777777" w:rsidR="00E9103B" w:rsidRPr="0052295E" w:rsidRDefault="00E9103B" w:rsidP="009E6F0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E9103B" w:rsidRPr="0052295E" w14:paraId="23B0B66C" w14:textId="77777777" w:rsidTr="009E6F00">
        <w:trPr>
          <w:trHeight w:val="206"/>
        </w:trPr>
        <w:tc>
          <w:tcPr>
            <w:tcW w:w="630" w:type="dxa"/>
            <w:vAlign w:val="center"/>
          </w:tcPr>
          <w:p w14:paraId="23B0B66A" w14:textId="77777777" w:rsidR="00E9103B" w:rsidRPr="0052295E" w:rsidRDefault="00E9103B" w:rsidP="009E6F00">
            <w:pPr>
              <w:pStyle w:val="UseCaseHeader"/>
              <w:keepNext/>
              <w:keepLines/>
              <w:rPr>
                <w:rFonts w:eastAsia="SimSun"/>
              </w:rPr>
            </w:pPr>
            <w:r w:rsidRPr="0052295E">
              <w:rPr>
                <w:rFonts w:eastAsia="SimSun"/>
              </w:rPr>
              <w:t>ID</w:t>
            </w:r>
          </w:p>
        </w:tc>
        <w:tc>
          <w:tcPr>
            <w:tcW w:w="8610" w:type="dxa"/>
            <w:gridSpan w:val="2"/>
            <w:vAlign w:val="center"/>
          </w:tcPr>
          <w:p w14:paraId="23B0B66B" w14:textId="77777777" w:rsidR="00E9103B" w:rsidRPr="0052295E" w:rsidRDefault="00E9103B" w:rsidP="009E6F00">
            <w:pPr>
              <w:pStyle w:val="UseCaseHeader"/>
              <w:keepNext/>
              <w:keepLines/>
              <w:rPr>
                <w:rFonts w:eastAsia="SimSun"/>
              </w:rPr>
            </w:pPr>
            <w:r w:rsidRPr="0052295E">
              <w:rPr>
                <w:rFonts w:eastAsia="SimSun"/>
              </w:rPr>
              <w:t>Issue Description</w:t>
            </w:r>
          </w:p>
        </w:tc>
      </w:tr>
      <w:tr w:rsidR="00E9103B" w:rsidRPr="0052295E" w14:paraId="23B0B66F" w14:textId="77777777" w:rsidTr="009E6F00">
        <w:trPr>
          <w:trHeight w:val="206"/>
        </w:trPr>
        <w:tc>
          <w:tcPr>
            <w:tcW w:w="630" w:type="dxa"/>
            <w:vAlign w:val="center"/>
          </w:tcPr>
          <w:p w14:paraId="23B0B66D" w14:textId="77777777" w:rsidR="00E9103B" w:rsidRPr="0052295E" w:rsidRDefault="00E9103B" w:rsidP="009E6F00">
            <w:pPr>
              <w:pStyle w:val="UseCaseText"/>
              <w:keepNext/>
              <w:keepLines/>
              <w:rPr>
                <w:rFonts w:eastAsia="SimSun"/>
              </w:rPr>
            </w:pPr>
            <w:r>
              <w:rPr>
                <w:rFonts w:eastAsia="SimSun"/>
              </w:rPr>
              <w:t>1</w:t>
            </w:r>
          </w:p>
        </w:tc>
        <w:tc>
          <w:tcPr>
            <w:tcW w:w="8610" w:type="dxa"/>
            <w:gridSpan w:val="2"/>
            <w:vAlign w:val="center"/>
          </w:tcPr>
          <w:p w14:paraId="23B0B66E" w14:textId="77777777" w:rsidR="00E9103B" w:rsidRPr="0052295E" w:rsidRDefault="00E9103B" w:rsidP="009E6F00">
            <w:pPr>
              <w:pStyle w:val="UseCaseText"/>
              <w:keepNext/>
              <w:keepLines/>
              <w:rPr>
                <w:rFonts w:eastAsia="SimSun"/>
              </w:rPr>
            </w:pPr>
          </w:p>
        </w:tc>
      </w:tr>
      <w:tr w:rsidR="00E9103B" w:rsidRPr="0052295E" w14:paraId="23B0B672" w14:textId="77777777" w:rsidTr="009E6F00">
        <w:trPr>
          <w:trHeight w:val="206"/>
        </w:trPr>
        <w:tc>
          <w:tcPr>
            <w:tcW w:w="630" w:type="dxa"/>
            <w:vAlign w:val="center"/>
          </w:tcPr>
          <w:p w14:paraId="23B0B670" w14:textId="77777777" w:rsidR="00E9103B" w:rsidRDefault="00E9103B" w:rsidP="009E6F00">
            <w:pPr>
              <w:pStyle w:val="UseCaseText"/>
              <w:rPr>
                <w:rFonts w:eastAsia="SimSun"/>
              </w:rPr>
            </w:pPr>
          </w:p>
        </w:tc>
        <w:tc>
          <w:tcPr>
            <w:tcW w:w="8610" w:type="dxa"/>
            <w:gridSpan w:val="2"/>
            <w:vAlign w:val="center"/>
          </w:tcPr>
          <w:p w14:paraId="23B0B671" w14:textId="77777777" w:rsidR="00E9103B" w:rsidRDefault="00E9103B" w:rsidP="009E6F00">
            <w:pPr>
              <w:pStyle w:val="UseCaseText"/>
              <w:rPr>
                <w:rFonts w:eastAsia="SimSun"/>
              </w:rPr>
            </w:pPr>
          </w:p>
        </w:tc>
      </w:tr>
    </w:tbl>
    <w:p w14:paraId="23B0B673" w14:textId="77777777" w:rsidR="00CE1DED" w:rsidRDefault="00CE1DED" w:rsidP="00CE1DED"/>
    <w:p w14:paraId="23B0B674" w14:textId="77777777" w:rsidR="00E9103B" w:rsidRDefault="00E9103B" w:rsidP="000A2349">
      <w:pPr>
        <w:pStyle w:val="Heading4"/>
      </w:pPr>
      <w:r>
        <w:t>Metadata Generation</w:t>
      </w:r>
    </w:p>
    <w:p w14:paraId="23B0B675" w14:textId="77777777" w:rsidR="00E9103B" w:rsidRDefault="00E9103B" w:rsidP="00CE1DED">
      <w:r>
        <w:t>The creation of metadata follows three distinct use cases. First is to generate a metadata for a single resource through a form-based interface. The purpose of such an interface is to make it as easy as possible for the data submitter to create high-quality, NGDS standards-compliant metadata describing a single resource.</w:t>
      </w:r>
    </w:p>
    <w:p w14:paraId="23B0B676" w14:textId="77777777" w:rsidR="00E9103B" w:rsidRDefault="00E9103B" w:rsidP="00E9103B">
      <w:pPr>
        <w:pStyle w:val="Aufzhlung"/>
        <w:keepNext/>
        <w:numPr>
          <w:ilvl w:val="0"/>
          <w:numId w:val="0"/>
        </w:numPr>
        <w:adjustRightInd/>
        <w:spacing w:before="0" w:after="0"/>
        <w:ind w:left="284" w:hanging="284"/>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E9103B" w:rsidRPr="0052295E" w14:paraId="23B0B679" w14:textId="77777777" w:rsidTr="009E6F00">
        <w:trPr>
          <w:trHeight w:val="360"/>
        </w:trPr>
        <w:tc>
          <w:tcPr>
            <w:tcW w:w="2520" w:type="dxa"/>
            <w:gridSpan w:val="2"/>
            <w:shd w:val="clear" w:color="auto" w:fill="8DB3E2"/>
            <w:vAlign w:val="center"/>
          </w:tcPr>
          <w:p w14:paraId="23B0B677" w14:textId="77777777" w:rsidR="00E9103B" w:rsidRPr="0052295E" w:rsidRDefault="00E9103B" w:rsidP="009E6F00">
            <w:pPr>
              <w:pStyle w:val="UseCaseHeader"/>
              <w:keepNext/>
              <w:keepLines/>
              <w:rPr>
                <w:rFonts w:eastAsia="SimSun"/>
              </w:rPr>
            </w:pPr>
            <w:r>
              <w:rPr>
                <w:rFonts w:eastAsia="SimSun"/>
              </w:rPr>
              <w:t>Use Case ID</w:t>
            </w:r>
          </w:p>
        </w:tc>
        <w:tc>
          <w:tcPr>
            <w:tcW w:w="6720" w:type="dxa"/>
            <w:shd w:val="clear" w:color="auto" w:fill="8DB3E2"/>
            <w:vAlign w:val="center"/>
          </w:tcPr>
          <w:p w14:paraId="23B0B678" w14:textId="77777777" w:rsidR="00E9103B" w:rsidRPr="00B36A79" w:rsidRDefault="00E9103B" w:rsidP="009E6F00">
            <w:pPr>
              <w:pStyle w:val="UseCaseText"/>
              <w:rPr>
                <w:rFonts w:eastAsia="Times"/>
                <w:b/>
              </w:rPr>
            </w:pPr>
            <w:r>
              <w:rPr>
                <w:rFonts w:eastAsia="Times"/>
                <w:b/>
              </w:rPr>
              <w:t>UC_003</w:t>
            </w:r>
          </w:p>
        </w:tc>
      </w:tr>
      <w:tr w:rsidR="00E9103B" w:rsidRPr="0052295E" w14:paraId="23B0B67C" w14:textId="77777777" w:rsidTr="009E6F00">
        <w:trPr>
          <w:trHeight w:val="360"/>
        </w:trPr>
        <w:tc>
          <w:tcPr>
            <w:tcW w:w="2520" w:type="dxa"/>
            <w:gridSpan w:val="2"/>
            <w:shd w:val="clear" w:color="auto" w:fill="8DB3E2"/>
            <w:vAlign w:val="center"/>
          </w:tcPr>
          <w:p w14:paraId="23B0B67A" w14:textId="77777777" w:rsidR="00E9103B" w:rsidRDefault="00E9103B" w:rsidP="009E6F00">
            <w:pPr>
              <w:pStyle w:val="UseCaseHeader"/>
              <w:keepNext/>
              <w:keepLines/>
              <w:rPr>
                <w:rFonts w:eastAsia="SimSun"/>
              </w:rPr>
            </w:pPr>
            <w:r>
              <w:rPr>
                <w:rFonts w:eastAsia="SimSun"/>
              </w:rPr>
              <w:t>Use Case Name</w:t>
            </w:r>
          </w:p>
        </w:tc>
        <w:tc>
          <w:tcPr>
            <w:tcW w:w="6720" w:type="dxa"/>
            <w:shd w:val="clear" w:color="auto" w:fill="8DB3E2"/>
            <w:vAlign w:val="center"/>
          </w:tcPr>
          <w:p w14:paraId="23B0B67B" w14:textId="77777777" w:rsidR="00E9103B" w:rsidRPr="00C27791" w:rsidRDefault="00E9103B" w:rsidP="009E6F00">
            <w:pPr>
              <w:pStyle w:val="UseCaseText"/>
              <w:rPr>
                <w:rFonts w:eastAsia="Times"/>
                <w:b/>
              </w:rPr>
            </w:pPr>
            <w:r w:rsidRPr="00857069">
              <w:rPr>
                <w:rFonts w:eastAsia="Times"/>
                <w:b/>
              </w:rPr>
              <w:t>Create metadata record through a form</w:t>
            </w:r>
          </w:p>
        </w:tc>
      </w:tr>
      <w:tr w:rsidR="00E9103B" w:rsidRPr="0052295E" w14:paraId="23B0B67F" w14:textId="77777777" w:rsidTr="009E6F00">
        <w:trPr>
          <w:trHeight w:val="360"/>
        </w:trPr>
        <w:tc>
          <w:tcPr>
            <w:tcW w:w="2520" w:type="dxa"/>
            <w:gridSpan w:val="2"/>
            <w:vAlign w:val="center"/>
          </w:tcPr>
          <w:p w14:paraId="23B0B67D" w14:textId="77777777" w:rsidR="00E9103B" w:rsidRPr="00560318" w:rsidRDefault="00E9103B" w:rsidP="009E6F00">
            <w:pPr>
              <w:pStyle w:val="UseCaseText"/>
              <w:rPr>
                <w:rFonts w:eastAsia="SimSun"/>
                <w:b/>
              </w:rPr>
            </w:pPr>
            <w:r w:rsidRPr="00560318">
              <w:rPr>
                <w:rFonts w:eastAsia="SimSun"/>
                <w:b/>
              </w:rPr>
              <w:t>Short Description</w:t>
            </w:r>
          </w:p>
        </w:tc>
        <w:tc>
          <w:tcPr>
            <w:tcW w:w="6720" w:type="dxa"/>
            <w:vAlign w:val="center"/>
          </w:tcPr>
          <w:p w14:paraId="23B0B67E" w14:textId="77777777" w:rsidR="00E9103B" w:rsidRPr="00857069" w:rsidRDefault="00E9103B" w:rsidP="00500FA1">
            <w:pPr>
              <w:pStyle w:val="UseCaseText"/>
              <w:rPr>
                <w:rFonts w:eastAsia="SimSun"/>
              </w:rPr>
            </w:pPr>
            <w:r>
              <w:rPr>
                <w:rFonts w:eastAsia="SimSun"/>
              </w:rPr>
              <w:t>The goal of this use case is to</w:t>
            </w:r>
            <w:r w:rsidRPr="001A771D">
              <w:rPr>
                <w:rFonts w:eastAsia="SimSun"/>
              </w:rPr>
              <w:t xml:space="preserve"> allow data submitter</w:t>
            </w:r>
            <w:r>
              <w:rPr>
                <w:rFonts w:eastAsia="SimSun"/>
              </w:rPr>
              <w:t>s</w:t>
            </w:r>
            <w:r w:rsidRPr="001A771D">
              <w:rPr>
                <w:rFonts w:eastAsia="SimSun"/>
              </w:rPr>
              <w:t xml:space="preserve"> to create a metadata record describing a resource</w:t>
            </w:r>
            <w:r w:rsidR="00500FA1">
              <w:rPr>
                <w:rFonts w:eastAsia="SimSun"/>
              </w:rPr>
              <w:t xml:space="preserve"> (tier1, tier2 data)</w:t>
            </w:r>
            <w:r w:rsidRPr="001A771D">
              <w:rPr>
                <w:rFonts w:eastAsia="SimSun"/>
              </w:rPr>
              <w:t xml:space="preserve"> by input of information manually through a form interface for inclusion in the NGDS catalog. </w:t>
            </w:r>
          </w:p>
        </w:tc>
      </w:tr>
      <w:tr w:rsidR="00E9103B" w:rsidRPr="0052295E" w14:paraId="23B0B682" w14:textId="77777777" w:rsidTr="009E6F00">
        <w:trPr>
          <w:trHeight w:val="360"/>
        </w:trPr>
        <w:tc>
          <w:tcPr>
            <w:tcW w:w="2520" w:type="dxa"/>
            <w:gridSpan w:val="2"/>
            <w:vAlign w:val="center"/>
          </w:tcPr>
          <w:p w14:paraId="23B0B680" w14:textId="77777777" w:rsidR="00E9103B" w:rsidRPr="00560318" w:rsidRDefault="00E9103B" w:rsidP="009E6F00">
            <w:pPr>
              <w:pStyle w:val="UseCaseText"/>
              <w:rPr>
                <w:rFonts w:eastAsia="SimSun"/>
                <w:b/>
              </w:rPr>
            </w:pPr>
            <w:r w:rsidRPr="00560318">
              <w:rPr>
                <w:rFonts w:eastAsia="SimSun"/>
                <w:b/>
              </w:rPr>
              <w:t>Actors</w:t>
            </w:r>
          </w:p>
        </w:tc>
        <w:tc>
          <w:tcPr>
            <w:tcW w:w="6720" w:type="dxa"/>
            <w:vAlign w:val="center"/>
          </w:tcPr>
          <w:p w14:paraId="23B0B681" w14:textId="77777777" w:rsidR="00E9103B" w:rsidRPr="0052295E" w:rsidRDefault="00E9103B" w:rsidP="009E6F00">
            <w:pPr>
              <w:pStyle w:val="UseCaseText"/>
              <w:rPr>
                <w:rFonts w:eastAsia="SimSun"/>
              </w:rPr>
            </w:pPr>
            <w:r w:rsidRPr="001A771D">
              <w:rPr>
                <w:rFonts w:eastAsia="SimSun"/>
              </w:rPr>
              <w:t>Data submitter</w:t>
            </w:r>
          </w:p>
        </w:tc>
      </w:tr>
      <w:tr w:rsidR="00E9103B" w:rsidRPr="0052295E" w14:paraId="23B0B687" w14:textId="77777777" w:rsidTr="009E6F00">
        <w:trPr>
          <w:trHeight w:val="360"/>
        </w:trPr>
        <w:tc>
          <w:tcPr>
            <w:tcW w:w="2520" w:type="dxa"/>
            <w:gridSpan w:val="2"/>
            <w:vAlign w:val="center"/>
          </w:tcPr>
          <w:p w14:paraId="23B0B683" w14:textId="77777777" w:rsidR="00E9103B" w:rsidRPr="0052295E" w:rsidRDefault="00E9103B" w:rsidP="009E6F00">
            <w:pPr>
              <w:pStyle w:val="UseCaseHeader"/>
              <w:rPr>
                <w:rFonts w:eastAsia="SimSun"/>
              </w:rPr>
            </w:pPr>
            <w:r w:rsidRPr="0052295E">
              <w:rPr>
                <w:rFonts w:eastAsia="SimSun"/>
              </w:rPr>
              <w:t>Pre-Conditions</w:t>
            </w:r>
          </w:p>
        </w:tc>
        <w:tc>
          <w:tcPr>
            <w:tcW w:w="6720" w:type="dxa"/>
            <w:vAlign w:val="center"/>
          </w:tcPr>
          <w:p w14:paraId="23B0B684" w14:textId="77777777" w:rsidR="00E9103B" w:rsidRDefault="00E9103B" w:rsidP="009E6F00">
            <w:pPr>
              <w:pStyle w:val="UseCaseText"/>
              <w:rPr>
                <w:rFonts w:eastAsia="SimSun"/>
              </w:rPr>
            </w:pPr>
            <w:r>
              <w:rPr>
                <w:rFonts w:eastAsia="SimSun"/>
              </w:rPr>
              <w:t xml:space="preserve">Data submitter is properly authenticated; </w:t>
            </w:r>
          </w:p>
          <w:p w14:paraId="23B0B685" w14:textId="77777777" w:rsidR="00E9103B" w:rsidRDefault="00E9103B" w:rsidP="009E6F00">
            <w:pPr>
              <w:pStyle w:val="UseCaseText"/>
              <w:rPr>
                <w:rFonts w:eastAsia="SimSun"/>
              </w:rPr>
            </w:pPr>
            <w:r>
              <w:rPr>
                <w:rFonts w:eastAsia="SimSun"/>
              </w:rPr>
              <w:t>Data is available through one of the NGDS data repositories, and is identified through a valid URI.</w:t>
            </w:r>
          </w:p>
          <w:p w14:paraId="23B0B686" w14:textId="77777777" w:rsidR="00E9103B" w:rsidRPr="0052295E" w:rsidRDefault="00E9103B" w:rsidP="009E6F00">
            <w:pPr>
              <w:pStyle w:val="UseCaseText"/>
              <w:rPr>
                <w:rFonts w:eastAsia="SimSun"/>
              </w:rPr>
            </w:pPr>
            <w:r>
              <w:rPr>
                <w:rFonts w:eastAsia="SimSun"/>
              </w:rPr>
              <w:t>Metadata includes the geological location of the geological feature associated to the data.</w:t>
            </w:r>
          </w:p>
        </w:tc>
      </w:tr>
      <w:tr w:rsidR="00E9103B" w:rsidRPr="0052295E" w14:paraId="23B0B68B" w14:textId="77777777" w:rsidTr="009E6F00">
        <w:trPr>
          <w:trHeight w:val="360"/>
        </w:trPr>
        <w:tc>
          <w:tcPr>
            <w:tcW w:w="2520" w:type="dxa"/>
            <w:gridSpan w:val="2"/>
            <w:vAlign w:val="center"/>
          </w:tcPr>
          <w:p w14:paraId="23B0B688" w14:textId="77777777" w:rsidR="00E9103B" w:rsidRPr="0052295E" w:rsidRDefault="00E9103B" w:rsidP="009E6F00">
            <w:pPr>
              <w:pStyle w:val="UseCaseHeader"/>
              <w:rPr>
                <w:rFonts w:eastAsia="SimSun"/>
              </w:rPr>
            </w:pPr>
            <w:r w:rsidRPr="0052295E">
              <w:rPr>
                <w:rFonts w:eastAsia="SimSun"/>
              </w:rPr>
              <w:t>Success End Conditions</w:t>
            </w:r>
          </w:p>
        </w:tc>
        <w:tc>
          <w:tcPr>
            <w:tcW w:w="6720" w:type="dxa"/>
            <w:vAlign w:val="center"/>
          </w:tcPr>
          <w:p w14:paraId="23B0B689" w14:textId="77777777" w:rsidR="00E9103B" w:rsidRDefault="00E9103B" w:rsidP="009E6F00">
            <w:pPr>
              <w:pStyle w:val="UseCaseText"/>
              <w:rPr>
                <w:rFonts w:eastAsia="SimSun"/>
              </w:rPr>
            </w:pPr>
            <w:r>
              <w:rPr>
                <w:rFonts w:eastAsia="SimSun"/>
              </w:rPr>
              <w:t>The meta-data for the provided geological feature is successfully imported into the NGDS catalog</w:t>
            </w:r>
          </w:p>
          <w:p w14:paraId="23B0B68A" w14:textId="77777777" w:rsidR="00E9103B" w:rsidRPr="0052295E" w:rsidRDefault="00E9103B" w:rsidP="009E6F00">
            <w:pPr>
              <w:pStyle w:val="UseCaseText"/>
              <w:rPr>
                <w:rFonts w:eastAsia="SimSun"/>
              </w:rPr>
            </w:pPr>
            <w:r>
              <w:rPr>
                <w:rFonts w:eastAsia="SimSun"/>
              </w:rPr>
              <w:t>The data remains “private”, waiting to be made public by a data steward</w:t>
            </w:r>
          </w:p>
        </w:tc>
      </w:tr>
      <w:tr w:rsidR="00E9103B" w:rsidRPr="0052295E" w14:paraId="23B0B68E" w14:textId="77777777" w:rsidTr="009E6F00">
        <w:trPr>
          <w:trHeight w:val="360"/>
        </w:trPr>
        <w:tc>
          <w:tcPr>
            <w:tcW w:w="2520" w:type="dxa"/>
            <w:gridSpan w:val="2"/>
            <w:vAlign w:val="center"/>
          </w:tcPr>
          <w:p w14:paraId="23B0B68C" w14:textId="77777777" w:rsidR="00E9103B" w:rsidRPr="0052295E" w:rsidRDefault="00E9103B" w:rsidP="009E6F00">
            <w:pPr>
              <w:pStyle w:val="UseCaseHeader"/>
              <w:rPr>
                <w:rFonts w:eastAsia="SimSun"/>
              </w:rPr>
            </w:pPr>
            <w:r>
              <w:rPr>
                <w:rFonts w:eastAsia="SimSun"/>
              </w:rPr>
              <w:t>Data</w:t>
            </w:r>
          </w:p>
        </w:tc>
        <w:tc>
          <w:tcPr>
            <w:tcW w:w="6720" w:type="dxa"/>
            <w:vAlign w:val="center"/>
          </w:tcPr>
          <w:p w14:paraId="23B0B68D" w14:textId="77777777" w:rsidR="00E9103B" w:rsidRDefault="00E9103B" w:rsidP="009E6F00">
            <w:pPr>
              <w:pStyle w:val="UseCaseText"/>
              <w:rPr>
                <w:rFonts w:eastAsia="SimSun"/>
              </w:rPr>
            </w:pPr>
            <w:r w:rsidRPr="00560318">
              <w:rPr>
                <w:rFonts w:eastAsia="SimSun"/>
              </w:rPr>
              <w:t>Metadata attributes for the specific data type</w:t>
            </w:r>
            <w:r>
              <w:rPr>
                <w:rFonts w:eastAsia="SimSun"/>
              </w:rPr>
              <w:t xml:space="preserve"> as input to the form</w:t>
            </w:r>
          </w:p>
        </w:tc>
      </w:tr>
      <w:tr w:rsidR="00E9103B" w:rsidRPr="0052295E" w14:paraId="23B0B697" w14:textId="77777777" w:rsidTr="009E6F00">
        <w:trPr>
          <w:trHeight w:val="360"/>
        </w:trPr>
        <w:tc>
          <w:tcPr>
            <w:tcW w:w="2520" w:type="dxa"/>
            <w:gridSpan w:val="2"/>
            <w:vAlign w:val="center"/>
          </w:tcPr>
          <w:p w14:paraId="23B0B68F" w14:textId="77777777" w:rsidR="00E9103B" w:rsidRPr="0052295E" w:rsidRDefault="00E9103B" w:rsidP="009E6F00">
            <w:pPr>
              <w:pStyle w:val="UseCaseHeader"/>
              <w:rPr>
                <w:rFonts w:eastAsia="SimSun"/>
              </w:rPr>
            </w:pPr>
            <w:r>
              <w:rPr>
                <w:rFonts w:eastAsia="SimSun"/>
              </w:rPr>
              <w:t>Functions</w:t>
            </w:r>
          </w:p>
        </w:tc>
        <w:tc>
          <w:tcPr>
            <w:tcW w:w="6720" w:type="dxa"/>
            <w:vAlign w:val="center"/>
          </w:tcPr>
          <w:p w14:paraId="23B0B690" w14:textId="77777777" w:rsidR="00E9103B" w:rsidRPr="00560318" w:rsidRDefault="00E9103B" w:rsidP="00377EE0">
            <w:pPr>
              <w:pStyle w:val="UseCaseText"/>
              <w:keepNext/>
              <w:keepLines/>
              <w:numPr>
                <w:ilvl w:val="0"/>
                <w:numId w:val="15"/>
              </w:numPr>
              <w:rPr>
                <w:rFonts w:eastAsia="SimSun"/>
              </w:rPr>
            </w:pPr>
            <w:r w:rsidRPr="00560318">
              <w:rPr>
                <w:rFonts w:eastAsia="SimSun"/>
              </w:rPr>
              <w:t>Form-based metadata input for specific data type</w:t>
            </w:r>
          </w:p>
          <w:p w14:paraId="23B0B691" w14:textId="77777777" w:rsidR="00E9103B" w:rsidRDefault="00E9103B" w:rsidP="00377EE0">
            <w:pPr>
              <w:pStyle w:val="UseCaseText"/>
              <w:keepNext/>
              <w:keepLines/>
              <w:numPr>
                <w:ilvl w:val="0"/>
                <w:numId w:val="15"/>
              </w:numPr>
              <w:rPr>
                <w:rFonts w:eastAsia="SimSun"/>
              </w:rPr>
            </w:pPr>
            <w:r>
              <w:rPr>
                <w:rFonts w:eastAsia="SimSun"/>
              </w:rPr>
              <w:t>metadata validation</w:t>
            </w:r>
          </w:p>
          <w:p w14:paraId="23B0B692" w14:textId="77777777" w:rsidR="00E9103B" w:rsidRDefault="00E9103B" w:rsidP="00377EE0">
            <w:pPr>
              <w:pStyle w:val="UseCaseText"/>
              <w:keepNext/>
              <w:keepLines/>
              <w:numPr>
                <w:ilvl w:val="0"/>
                <w:numId w:val="15"/>
              </w:numPr>
              <w:rPr>
                <w:rFonts w:eastAsia="SimSun"/>
              </w:rPr>
            </w:pPr>
            <w:r>
              <w:rPr>
                <w:rFonts w:eastAsia="SimSun"/>
              </w:rPr>
              <w:t>URI validation</w:t>
            </w:r>
          </w:p>
          <w:p w14:paraId="23B0B693" w14:textId="77777777" w:rsidR="00E9103B" w:rsidRDefault="00E9103B" w:rsidP="00377EE0">
            <w:pPr>
              <w:pStyle w:val="UseCaseText"/>
              <w:keepNext/>
              <w:keepLines/>
              <w:numPr>
                <w:ilvl w:val="0"/>
                <w:numId w:val="15"/>
              </w:numPr>
              <w:rPr>
                <w:rFonts w:eastAsia="SimSun"/>
              </w:rPr>
            </w:pPr>
            <w:r>
              <w:rPr>
                <w:rFonts w:eastAsia="SimSun"/>
              </w:rPr>
              <w:t>Metadata duplicate detection</w:t>
            </w:r>
          </w:p>
          <w:p w14:paraId="23B0B694" w14:textId="77777777" w:rsidR="00E9103B" w:rsidRDefault="00E9103B" w:rsidP="00377EE0">
            <w:pPr>
              <w:pStyle w:val="UseCaseText"/>
              <w:keepNext/>
              <w:keepLines/>
              <w:numPr>
                <w:ilvl w:val="0"/>
                <w:numId w:val="15"/>
              </w:numPr>
              <w:rPr>
                <w:rFonts w:eastAsia="SimSun"/>
              </w:rPr>
            </w:pPr>
            <w:r>
              <w:rPr>
                <w:rFonts w:eastAsia="SimSun"/>
              </w:rPr>
              <w:t>Tagging of metadata with geographical information</w:t>
            </w:r>
          </w:p>
          <w:p w14:paraId="23B0B695" w14:textId="77777777" w:rsidR="00E9103B" w:rsidRDefault="00E9103B" w:rsidP="00377EE0">
            <w:pPr>
              <w:pStyle w:val="UseCaseText"/>
              <w:keepNext/>
              <w:keepLines/>
              <w:numPr>
                <w:ilvl w:val="0"/>
                <w:numId w:val="15"/>
              </w:numPr>
              <w:rPr>
                <w:rFonts w:eastAsia="SimSun"/>
              </w:rPr>
            </w:pPr>
            <w:r>
              <w:rPr>
                <w:rFonts w:eastAsia="SimSun"/>
              </w:rPr>
              <w:t>Converting non-standard location coordinates into latitude/longitude and shapes.</w:t>
            </w:r>
          </w:p>
          <w:p w14:paraId="23B0B696" w14:textId="77777777" w:rsidR="00E9103B" w:rsidRDefault="00E9103B" w:rsidP="00377EE0">
            <w:pPr>
              <w:pStyle w:val="UseCaseText"/>
              <w:keepNext/>
              <w:keepLines/>
              <w:numPr>
                <w:ilvl w:val="0"/>
                <w:numId w:val="15"/>
              </w:numPr>
              <w:rPr>
                <w:rFonts w:eastAsia="SimSun"/>
              </w:rPr>
            </w:pPr>
            <w:r>
              <w:rPr>
                <w:rFonts w:eastAsia="SimSun"/>
              </w:rPr>
              <w:t>Log changes to metadata log file</w:t>
            </w:r>
          </w:p>
        </w:tc>
      </w:tr>
      <w:tr w:rsidR="00E9103B" w:rsidRPr="0052295E" w14:paraId="23B0B699" w14:textId="77777777" w:rsidTr="009E6F00">
        <w:trPr>
          <w:trHeight w:val="278"/>
        </w:trPr>
        <w:tc>
          <w:tcPr>
            <w:tcW w:w="9240" w:type="dxa"/>
            <w:gridSpan w:val="3"/>
            <w:shd w:val="clear" w:color="auto" w:fill="CCFFFF"/>
            <w:vAlign w:val="center"/>
          </w:tcPr>
          <w:p w14:paraId="23B0B698" w14:textId="77777777" w:rsidR="00E9103B" w:rsidRPr="0052295E" w:rsidRDefault="00E9103B" w:rsidP="009E6F00">
            <w:pPr>
              <w:pStyle w:val="UseCaseSection"/>
              <w:keepNext/>
              <w:keepLines/>
              <w:rPr>
                <w:rFonts w:eastAsia="SimSun"/>
              </w:rPr>
            </w:pPr>
            <w:r w:rsidRPr="0052295E">
              <w:rPr>
                <w:rFonts w:eastAsia="SimSun"/>
              </w:rPr>
              <w:lastRenderedPageBreak/>
              <w:t>Main Sequence</w:t>
            </w:r>
          </w:p>
        </w:tc>
      </w:tr>
      <w:tr w:rsidR="00E9103B" w:rsidRPr="0052295E" w14:paraId="23B0B69D" w14:textId="77777777" w:rsidTr="009E6F00">
        <w:trPr>
          <w:trHeight w:val="203"/>
        </w:trPr>
        <w:tc>
          <w:tcPr>
            <w:tcW w:w="630" w:type="dxa"/>
          </w:tcPr>
          <w:p w14:paraId="23B0B69A" w14:textId="77777777" w:rsidR="00E9103B" w:rsidRPr="0052295E" w:rsidRDefault="00E9103B" w:rsidP="009E6F00">
            <w:pPr>
              <w:pStyle w:val="UseCaseHeader"/>
              <w:keepNext/>
              <w:keepLines/>
              <w:rPr>
                <w:rFonts w:eastAsia="SimSun"/>
              </w:rPr>
            </w:pPr>
            <w:r w:rsidRPr="0052295E">
              <w:rPr>
                <w:rFonts w:eastAsia="SimSun"/>
              </w:rPr>
              <w:t>Step</w:t>
            </w:r>
          </w:p>
        </w:tc>
        <w:tc>
          <w:tcPr>
            <w:tcW w:w="1890" w:type="dxa"/>
          </w:tcPr>
          <w:p w14:paraId="23B0B69B" w14:textId="77777777" w:rsidR="00E9103B" w:rsidRPr="0052295E" w:rsidRDefault="00E9103B" w:rsidP="009E6F00">
            <w:pPr>
              <w:pStyle w:val="UseCaseHeader"/>
              <w:keepNext/>
              <w:keepLines/>
              <w:rPr>
                <w:rFonts w:eastAsia="SimSun"/>
              </w:rPr>
            </w:pPr>
            <w:r w:rsidRPr="0052295E">
              <w:rPr>
                <w:rFonts w:eastAsia="SimSun"/>
              </w:rPr>
              <w:t>Actor</w:t>
            </w:r>
          </w:p>
        </w:tc>
        <w:tc>
          <w:tcPr>
            <w:tcW w:w="6720" w:type="dxa"/>
          </w:tcPr>
          <w:p w14:paraId="23B0B69C" w14:textId="77777777" w:rsidR="00E9103B" w:rsidRPr="0052295E" w:rsidRDefault="00E9103B" w:rsidP="009E6F00">
            <w:pPr>
              <w:pStyle w:val="UseCaseHeader"/>
              <w:keepNext/>
              <w:keepLines/>
              <w:rPr>
                <w:rFonts w:eastAsia="SimSun"/>
              </w:rPr>
            </w:pPr>
            <w:r w:rsidRPr="0052295E">
              <w:rPr>
                <w:rFonts w:eastAsia="SimSun"/>
              </w:rPr>
              <w:t>Description</w:t>
            </w:r>
          </w:p>
        </w:tc>
      </w:tr>
      <w:tr w:rsidR="00E9103B" w:rsidRPr="0052295E" w14:paraId="23B0B6A1" w14:textId="77777777" w:rsidTr="009E6F00">
        <w:trPr>
          <w:trHeight w:val="320"/>
        </w:trPr>
        <w:tc>
          <w:tcPr>
            <w:tcW w:w="630" w:type="dxa"/>
            <w:vAlign w:val="center"/>
          </w:tcPr>
          <w:p w14:paraId="23B0B69E" w14:textId="77777777" w:rsidR="00E9103B" w:rsidRPr="0052295E" w:rsidRDefault="00E9103B" w:rsidP="009E6F00">
            <w:pPr>
              <w:pStyle w:val="UseCaseText"/>
              <w:keepNext/>
              <w:keepLines/>
              <w:rPr>
                <w:rFonts w:eastAsia="SimSun"/>
              </w:rPr>
            </w:pPr>
            <w:r w:rsidRPr="0052295E">
              <w:rPr>
                <w:rFonts w:eastAsia="SimSun"/>
              </w:rPr>
              <w:t>1</w:t>
            </w:r>
          </w:p>
        </w:tc>
        <w:tc>
          <w:tcPr>
            <w:tcW w:w="1890" w:type="dxa"/>
            <w:vAlign w:val="center"/>
          </w:tcPr>
          <w:p w14:paraId="23B0B69F" w14:textId="77777777" w:rsidR="00E9103B" w:rsidRPr="0052295E" w:rsidRDefault="00E9103B" w:rsidP="009E6F00">
            <w:pPr>
              <w:pStyle w:val="UseCaseText"/>
              <w:rPr>
                <w:rFonts w:eastAsia="SimSun"/>
              </w:rPr>
            </w:pPr>
            <w:r>
              <w:rPr>
                <w:rFonts w:eastAsia="SimSun"/>
              </w:rPr>
              <w:t>Data Submitter</w:t>
            </w:r>
          </w:p>
        </w:tc>
        <w:tc>
          <w:tcPr>
            <w:tcW w:w="6720" w:type="dxa"/>
            <w:vAlign w:val="center"/>
          </w:tcPr>
          <w:p w14:paraId="23B0B6A0" w14:textId="77777777" w:rsidR="00E9103B" w:rsidRPr="0052295E" w:rsidRDefault="00E9103B" w:rsidP="009E6F00">
            <w:pPr>
              <w:pStyle w:val="UseCaseText"/>
              <w:keepNext/>
              <w:keepLines/>
              <w:rPr>
                <w:rFonts w:eastAsia="SimSun"/>
              </w:rPr>
            </w:pPr>
            <w:r>
              <w:rPr>
                <w:rFonts w:eastAsia="SimSun"/>
              </w:rPr>
              <w:t>Navigates to the metadata input screen from NGDS System</w:t>
            </w:r>
          </w:p>
        </w:tc>
      </w:tr>
      <w:tr w:rsidR="00E9103B" w:rsidRPr="0052295E" w14:paraId="23B0B6A5" w14:textId="77777777" w:rsidTr="009E6F00">
        <w:trPr>
          <w:trHeight w:val="320"/>
        </w:trPr>
        <w:tc>
          <w:tcPr>
            <w:tcW w:w="630" w:type="dxa"/>
            <w:vAlign w:val="center"/>
          </w:tcPr>
          <w:p w14:paraId="23B0B6A2" w14:textId="77777777" w:rsidR="00E9103B" w:rsidRPr="0052295E" w:rsidRDefault="00E9103B" w:rsidP="009E6F00">
            <w:pPr>
              <w:pStyle w:val="UseCaseText"/>
              <w:rPr>
                <w:rFonts w:eastAsia="SimSun"/>
              </w:rPr>
            </w:pPr>
            <w:r>
              <w:rPr>
                <w:rFonts w:eastAsia="SimSun"/>
              </w:rPr>
              <w:t>2</w:t>
            </w:r>
          </w:p>
        </w:tc>
        <w:tc>
          <w:tcPr>
            <w:tcW w:w="1890" w:type="dxa"/>
            <w:vAlign w:val="center"/>
          </w:tcPr>
          <w:p w14:paraId="23B0B6A3" w14:textId="77777777" w:rsidR="00E9103B" w:rsidRDefault="00E9103B" w:rsidP="009E6F00">
            <w:pPr>
              <w:pStyle w:val="UseCaseText"/>
              <w:rPr>
                <w:rFonts w:eastAsia="SimSun"/>
              </w:rPr>
            </w:pPr>
            <w:r>
              <w:rPr>
                <w:rFonts w:eastAsia="SimSun"/>
              </w:rPr>
              <w:t>NGDS System</w:t>
            </w:r>
          </w:p>
        </w:tc>
        <w:tc>
          <w:tcPr>
            <w:tcW w:w="6720" w:type="dxa"/>
            <w:vAlign w:val="center"/>
          </w:tcPr>
          <w:p w14:paraId="23B0B6A4" w14:textId="77777777" w:rsidR="00E9103B" w:rsidRDefault="00E9103B" w:rsidP="009E6F00">
            <w:pPr>
              <w:pStyle w:val="UseCaseText"/>
              <w:rPr>
                <w:rFonts w:eastAsia="SimSun"/>
              </w:rPr>
            </w:pPr>
            <w:r>
              <w:rPr>
                <w:rFonts w:eastAsia="SimSun"/>
              </w:rPr>
              <w:t>Presents metadata input screen to Data Submitter</w:t>
            </w:r>
          </w:p>
        </w:tc>
      </w:tr>
      <w:tr w:rsidR="00E9103B" w:rsidRPr="0052295E" w14:paraId="23B0B6A9" w14:textId="77777777" w:rsidTr="009E6F00">
        <w:trPr>
          <w:trHeight w:val="320"/>
        </w:trPr>
        <w:tc>
          <w:tcPr>
            <w:tcW w:w="630" w:type="dxa"/>
            <w:vAlign w:val="center"/>
          </w:tcPr>
          <w:p w14:paraId="23B0B6A6" w14:textId="77777777" w:rsidR="00E9103B" w:rsidRDefault="00E9103B" w:rsidP="009E6F00">
            <w:pPr>
              <w:pStyle w:val="UseCaseText"/>
              <w:rPr>
                <w:rFonts w:eastAsia="SimSun"/>
              </w:rPr>
            </w:pPr>
            <w:r>
              <w:rPr>
                <w:rFonts w:eastAsia="SimSun"/>
              </w:rPr>
              <w:t>3</w:t>
            </w:r>
          </w:p>
        </w:tc>
        <w:tc>
          <w:tcPr>
            <w:tcW w:w="1890" w:type="dxa"/>
            <w:vAlign w:val="center"/>
          </w:tcPr>
          <w:p w14:paraId="23B0B6A7" w14:textId="77777777" w:rsidR="00E9103B" w:rsidRDefault="00E9103B" w:rsidP="009E6F00">
            <w:pPr>
              <w:pStyle w:val="UseCaseText"/>
              <w:rPr>
                <w:rFonts w:eastAsia="SimSun"/>
              </w:rPr>
            </w:pPr>
            <w:r>
              <w:rPr>
                <w:rFonts w:eastAsia="SimSun"/>
              </w:rPr>
              <w:t>Data Submitter</w:t>
            </w:r>
          </w:p>
        </w:tc>
        <w:tc>
          <w:tcPr>
            <w:tcW w:w="6720" w:type="dxa"/>
            <w:vAlign w:val="center"/>
          </w:tcPr>
          <w:p w14:paraId="23B0B6A8" w14:textId="77777777" w:rsidR="00E9103B" w:rsidRDefault="00E9103B" w:rsidP="009E6F00">
            <w:pPr>
              <w:pStyle w:val="UseCaseText"/>
              <w:rPr>
                <w:rFonts w:eastAsia="SimSun"/>
              </w:rPr>
            </w:pPr>
            <w:r>
              <w:rPr>
                <w:rFonts w:eastAsia="SimSun"/>
              </w:rPr>
              <w:t>Selects the meta-data type to be imported</w:t>
            </w:r>
          </w:p>
        </w:tc>
      </w:tr>
      <w:tr w:rsidR="00E9103B" w:rsidRPr="0052295E" w14:paraId="23B0B6AD" w14:textId="77777777" w:rsidTr="009E6F00">
        <w:trPr>
          <w:trHeight w:val="320"/>
        </w:trPr>
        <w:tc>
          <w:tcPr>
            <w:tcW w:w="630" w:type="dxa"/>
            <w:vAlign w:val="center"/>
          </w:tcPr>
          <w:p w14:paraId="23B0B6AA" w14:textId="77777777" w:rsidR="00E9103B" w:rsidRDefault="00E9103B" w:rsidP="009E6F00">
            <w:pPr>
              <w:pStyle w:val="UseCaseText"/>
              <w:rPr>
                <w:rFonts w:eastAsia="SimSun"/>
              </w:rPr>
            </w:pPr>
            <w:r>
              <w:rPr>
                <w:rFonts w:eastAsia="SimSun"/>
              </w:rPr>
              <w:t>4</w:t>
            </w:r>
          </w:p>
        </w:tc>
        <w:tc>
          <w:tcPr>
            <w:tcW w:w="1890" w:type="dxa"/>
            <w:vAlign w:val="center"/>
          </w:tcPr>
          <w:p w14:paraId="23B0B6AB" w14:textId="77777777" w:rsidR="00E9103B" w:rsidRDefault="00E9103B" w:rsidP="009E6F00">
            <w:pPr>
              <w:pStyle w:val="UseCaseText"/>
              <w:rPr>
                <w:rFonts w:eastAsia="SimSun"/>
              </w:rPr>
            </w:pPr>
            <w:r>
              <w:rPr>
                <w:rFonts w:eastAsia="SimSun"/>
              </w:rPr>
              <w:t>NGDS System</w:t>
            </w:r>
          </w:p>
        </w:tc>
        <w:tc>
          <w:tcPr>
            <w:tcW w:w="6720" w:type="dxa"/>
            <w:vAlign w:val="center"/>
          </w:tcPr>
          <w:p w14:paraId="23B0B6AC" w14:textId="77777777" w:rsidR="00E9103B" w:rsidRDefault="00E9103B" w:rsidP="009E6F00">
            <w:pPr>
              <w:pStyle w:val="UseCaseText"/>
              <w:rPr>
                <w:rFonts w:eastAsia="SimSun"/>
              </w:rPr>
            </w:pPr>
            <w:r>
              <w:rPr>
                <w:rFonts w:eastAsia="SimSun"/>
              </w:rPr>
              <w:t>Presents the appropriate metadata import form to the metadata type the data submitter selected.</w:t>
            </w:r>
          </w:p>
        </w:tc>
      </w:tr>
      <w:tr w:rsidR="00E9103B" w:rsidRPr="0052295E" w14:paraId="23B0B6B1" w14:textId="77777777" w:rsidTr="009E6F00">
        <w:trPr>
          <w:trHeight w:val="320"/>
        </w:trPr>
        <w:tc>
          <w:tcPr>
            <w:tcW w:w="630" w:type="dxa"/>
            <w:vAlign w:val="center"/>
          </w:tcPr>
          <w:p w14:paraId="23B0B6AE" w14:textId="77777777" w:rsidR="00E9103B" w:rsidRDefault="00E9103B" w:rsidP="009E6F00">
            <w:pPr>
              <w:pStyle w:val="UseCaseText"/>
              <w:rPr>
                <w:rFonts w:eastAsia="SimSun"/>
              </w:rPr>
            </w:pPr>
            <w:r>
              <w:rPr>
                <w:rFonts w:eastAsia="SimSun"/>
              </w:rPr>
              <w:t>5</w:t>
            </w:r>
          </w:p>
        </w:tc>
        <w:tc>
          <w:tcPr>
            <w:tcW w:w="1890" w:type="dxa"/>
            <w:vAlign w:val="center"/>
          </w:tcPr>
          <w:p w14:paraId="23B0B6AF" w14:textId="77777777" w:rsidR="00E9103B" w:rsidRDefault="00E9103B" w:rsidP="009E6F00">
            <w:pPr>
              <w:pStyle w:val="UseCaseText"/>
              <w:rPr>
                <w:rFonts w:eastAsia="SimSun"/>
              </w:rPr>
            </w:pPr>
            <w:r>
              <w:rPr>
                <w:rFonts w:eastAsia="SimSun"/>
              </w:rPr>
              <w:t>NGDS System</w:t>
            </w:r>
          </w:p>
        </w:tc>
        <w:tc>
          <w:tcPr>
            <w:tcW w:w="6720" w:type="dxa"/>
            <w:vAlign w:val="center"/>
          </w:tcPr>
          <w:p w14:paraId="23B0B6B0" w14:textId="77777777" w:rsidR="00E9103B" w:rsidRDefault="00E9103B" w:rsidP="009E6F00">
            <w:pPr>
              <w:pStyle w:val="UseCaseText"/>
              <w:rPr>
                <w:rFonts w:eastAsia="SimSun"/>
              </w:rPr>
            </w:pPr>
            <w:r>
              <w:rPr>
                <w:rFonts w:eastAsia="SimSun"/>
              </w:rPr>
              <w:t>Automatically fills out form with data submitter contact information</w:t>
            </w:r>
          </w:p>
        </w:tc>
      </w:tr>
      <w:tr w:rsidR="00E9103B" w:rsidRPr="0052295E" w14:paraId="23B0B6B5" w14:textId="77777777" w:rsidTr="009E6F00">
        <w:trPr>
          <w:trHeight w:val="320"/>
        </w:trPr>
        <w:tc>
          <w:tcPr>
            <w:tcW w:w="630" w:type="dxa"/>
            <w:vAlign w:val="center"/>
          </w:tcPr>
          <w:p w14:paraId="23B0B6B2" w14:textId="77777777" w:rsidR="00E9103B" w:rsidRDefault="00E9103B" w:rsidP="009E6F00">
            <w:pPr>
              <w:pStyle w:val="UseCaseText"/>
              <w:rPr>
                <w:rFonts w:eastAsia="SimSun"/>
              </w:rPr>
            </w:pPr>
            <w:r>
              <w:rPr>
                <w:rFonts w:eastAsia="SimSun"/>
              </w:rPr>
              <w:t>6</w:t>
            </w:r>
          </w:p>
        </w:tc>
        <w:tc>
          <w:tcPr>
            <w:tcW w:w="1890" w:type="dxa"/>
            <w:vAlign w:val="center"/>
          </w:tcPr>
          <w:p w14:paraId="23B0B6B3" w14:textId="77777777" w:rsidR="00E9103B" w:rsidRDefault="00E9103B" w:rsidP="009E6F00">
            <w:pPr>
              <w:pStyle w:val="UseCaseText"/>
              <w:rPr>
                <w:rFonts w:eastAsia="SimSun"/>
              </w:rPr>
            </w:pPr>
            <w:r>
              <w:rPr>
                <w:rFonts w:eastAsia="SimSun"/>
              </w:rPr>
              <w:t>Data Submitter</w:t>
            </w:r>
          </w:p>
        </w:tc>
        <w:tc>
          <w:tcPr>
            <w:tcW w:w="6720" w:type="dxa"/>
            <w:vAlign w:val="center"/>
          </w:tcPr>
          <w:p w14:paraId="23B0B6B4" w14:textId="77777777" w:rsidR="00E9103B" w:rsidRDefault="00E9103B" w:rsidP="009E6F00">
            <w:pPr>
              <w:pStyle w:val="UseCaseText"/>
              <w:rPr>
                <w:rFonts w:eastAsia="SimSun"/>
              </w:rPr>
            </w:pPr>
            <w:r>
              <w:rPr>
                <w:rFonts w:eastAsia="SimSun"/>
              </w:rPr>
              <w:t>Fills out the form with metadata and finalized data input</w:t>
            </w:r>
          </w:p>
        </w:tc>
      </w:tr>
      <w:tr w:rsidR="00E9103B" w:rsidRPr="0052295E" w14:paraId="23B0B6BE" w14:textId="77777777" w:rsidTr="009E6F00">
        <w:trPr>
          <w:trHeight w:val="320"/>
        </w:trPr>
        <w:tc>
          <w:tcPr>
            <w:tcW w:w="630" w:type="dxa"/>
            <w:vAlign w:val="center"/>
          </w:tcPr>
          <w:p w14:paraId="23B0B6B6" w14:textId="77777777" w:rsidR="00E9103B" w:rsidRDefault="00E9103B" w:rsidP="009E6F00">
            <w:pPr>
              <w:pStyle w:val="UseCaseText"/>
              <w:rPr>
                <w:rFonts w:eastAsia="SimSun"/>
              </w:rPr>
            </w:pPr>
            <w:r>
              <w:rPr>
                <w:rFonts w:eastAsia="SimSun"/>
              </w:rPr>
              <w:t>7a</w:t>
            </w:r>
          </w:p>
        </w:tc>
        <w:tc>
          <w:tcPr>
            <w:tcW w:w="1890" w:type="dxa"/>
            <w:vAlign w:val="center"/>
          </w:tcPr>
          <w:p w14:paraId="23B0B6B7" w14:textId="77777777" w:rsidR="00E9103B" w:rsidRDefault="00E9103B" w:rsidP="009E6F00">
            <w:pPr>
              <w:pStyle w:val="UseCaseText"/>
              <w:rPr>
                <w:rFonts w:eastAsia="SimSun"/>
              </w:rPr>
            </w:pPr>
            <w:r>
              <w:rPr>
                <w:rFonts w:eastAsia="SimSun"/>
              </w:rPr>
              <w:t>NGDS System</w:t>
            </w:r>
          </w:p>
        </w:tc>
        <w:tc>
          <w:tcPr>
            <w:tcW w:w="6720" w:type="dxa"/>
            <w:vAlign w:val="center"/>
          </w:tcPr>
          <w:p w14:paraId="23B0B6B8" w14:textId="77777777" w:rsidR="00E9103B" w:rsidRDefault="00E9103B" w:rsidP="009E6F00">
            <w:pPr>
              <w:pStyle w:val="UseCaseText"/>
              <w:rPr>
                <w:rFonts w:eastAsia="SimSun"/>
              </w:rPr>
            </w:pPr>
            <w:r>
              <w:rPr>
                <w:rFonts w:eastAsia="SimSun"/>
              </w:rPr>
              <w:t>Performs validation of metadata form based on content completeness</w:t>
            </w:r>
          </w:p>
          <w:p w14:paraId="23B0B6B9" w14:textId="77777777" w:rsidR="00E9103B" w:rsidRDefault="00E9103B" w:rsidP="009E6F00">
            <w:pPr>
              <w:pStyle w:val="UseCaseText"/>
              <w:rPr>
                <w:rFonts w:eastAsia="SimSun"/>
              </w:rPr>
            </w:pPr>
            <w:r>
              <w:rPr>
                <w:rFonts w:eastAsia="SimSun"/>
              </w:rPr>
              <w:t>Validates data location URI</w:t>
            </w:r>
          </w:p>
          <w:p w14:paraId="23B0B6BA" w14:textId="77777777" w:rsidR="00E9103B" w:rsidRDefault="00E9103B" w:rsidP="009E6F00">
            <w:pPr>
              <w:pStyle w:val="UseCaseText"/>
              <w:rPr>
                <w:rFonts w:eastAsia="SimSun"/>
              </w:rPr>
            </w:pPr>
            <w:r>
              <w:rPr>
                <w:rFonts w:eastAsia="SimSun"/>
              </w:rPr>
              <w:t>Performs duplicate detection</w:t>
            </w:r>
          </w:p>
          <w:p w14:paraId="23B0B6BB" w14:textId="77777777" w:rsidR="00E9103B" w:rsidRDefault="00E9103B" w:rsidP="009E6F00">
            <w:pPr>
              <w:pStyle w:val="UseCaseText"/>
              <w:rPr>
                <w:rFonts w:eastAsia="SimSun"/>
              </w:rPr>
            </w:pPr>
            <w:r>
              <w:rPr>
                <w:rFonts w:eastAsia="SimSun"/>
              </w:rPr>
              <w:t>Provides an import success message.</w:t>
            </w:r>
          </w:p>
          <w:p w14:paraId="23B0B6BC" w14:textId="77777777" w:rsidR="00E9103B" w:rsidRDefault="00E9103B" w:rsidP="009E6F00">
            <w:pPr>
              <w:pStyle w:val="UseCaseText"/>
              <w:rPr>
                <w:rFonts w:eastAsia="SimSun"/>
              </w:rPr>
            </w:pPr>
            <w:r>
              <w:rPr>
                <w:rFonts w:eastAsia="SimSun"/>
              </w:rPr>
              <w:t>Validates, normalizes, converts geo-location attached to the data</w:t>
            </w:r>
          </w:p>
          <w:p w14:paraId="23B0B6BD" w14:textId="77777777" w:rsidR="00E9103B" w:rsidRDefault="00E9103B" w:rsidP="009E6F00">
            <w:pPr>
              <w:pStyle w:val="UseCaseText"/>
              <w:rPr>
                <w:rFonts w:eastAsia="SimSun"/>
              </w:rPr>
            </w:pPr>
            <w:r>
              <w:rPr>
                <w:rFonts w:eastAsia="SimSun"/>
              </w:rPr>
              <w:t>Log changes to metadata log file</w:t>
            </w:r>
          </w:p>
        </w:tc>
      </w:tr>
      <w:tr w:rsidR="00E9103B" w:rsidRPr="0052295E" w14:paraId="23B0B6C2" w14:textId="77777777" w:rsidTr="009E6F00">
        <w:trPr>
          <w:trHeight w:val="320"/>
        </w:trPr>
        <w:tc>
          <w:tcPr>
            <w:tcW w:w="630" w:type="dxa"/>
            <w:vAlign w:val="center"/>
          </w:tcPr>
          <w:p w14:paraId="23B0B6BF" w14:textId="77777777" w:rsidR="00E9103B" w:rsidRDefault="00E9103B" w:rsidP="009E6F00">
            <w:pPr>
              <w:pStyle w:val="UseCaseText"/>
              <w:rPr>
                <w:rFonts w:eastAsia="SimSun"/>
              </w:rPr>
            </w:pPr>
            <w:r>
              <w:rPr>
                <w:rFonts w:eastAsia="SimSun"/>
              </w:rPr>
              <w:t>8</w:t>
            </w:r>
          </w:p>
        </w:tc>
        <w:tc>
          <w:tcPr>
            <w:tcW w:w="1890" w:type="dxa"/>
            <w:vAlign w:val="center"/>
          </w:tcPr>
          <w:p w14:paraId="23B0B6C0" w14:textId="77777777" w:rsidR="00E9103B" w:rsidRDefault="00E9103B" w:rsidP="009E6F00">
            <w:pPr>
              <w:pStyle w:val="UseCaseText"/>
              <w:rPr>
                <w:rFonts w:eastAsia="SimSun"/>
              </w:rPr>
            </w:pPr>
            <w:r>
              <w:rPr>
                <w:rFonts w:eastAsia="SimSun"/>
              </w:rPr>
              <w:t>Data Submitter</w:t>
            </w:r>
          </w:p>
        </w:tc>
        <w:tc>
          <w:tcPr>
            <w:tcW w:w="6720" w:type="dxa"/>
            <w:vAlign w:val="center"/>
          </w:tcPr>
          <w:p w14:paraId="23B0B6C1" w14:textId="77777777" w:rsidR="00E9103B" w:rsidRDefault="00E9103B" w:rsidP="009E6F00">
            <w:pPr>
              <w:pStyle w:val="UseCaseText"/>
              <w:rPr>
                <w:rFonts w:eastAsia="SimSun"/>
              </w:rPr>
            </w:pPr>
            <w:r>
              <w:rPr>
                <w:rFonts w:eastAsia="SimSun"/>
              </w:rPr>
              <w:t>Acknowledges the success/failure completion of the operation</w:t>
            </w:r>
          </w:p>
        </w:tc>
      </w:tr>
      <w:tr w:rsidR="00E9103B" w:rsidRPr="0052295E" w14:paraId="23B0B6CB" w14:textId="77777777" w:rsidTr="009E6F00">
        <w:trPr>
          <w:trHeight w:val="320"/>
        </w:trPr>
        <w:tc>
          <w:tcPr>
            <w:tcW w:w="630" w:type="dxa"/>
            <w:vAlign w:val="center"/>
          </w:tcPr>
          <w:p w14:paraId="23B0B6C3" w14:textId="77777777" w:rsidR="00E9103B" w:rsidRDefault="00E9103B" w:rsidP="009E6F00">
            <w:pPr>
              <w:pStyle w:val="UseCaseText"/>
              <w:rPr>
                <w:rFonts w:eastAsia="SimSun"/>
              </w:rPr>
            </w:pPr>
            <w:r>
              <w:rPr>
                <w:rFonts w:eastAsia="SimSun"/>
              </w:rPr>
              <w:t>9</w:t>
            </w:r>
          </w:p>
        </w:tc>
        <w:tc>
          <w:tcPr>
            <w:tcW w:w="1890" w:type="dxa"/>
            <w:vAlign w:val="center"/>
          </w:tcPr>
          <w:p w14:paraId="23B0B6C4" w14:textId="77777777" w:rsidR="00E9103B" w:rsidRDefault="00E9103B" w:rsidP="009E6F00">
            <w:pPr>
              <w:pStyle w:val="UseCaseText"/>
              <w:rPr>
                <w:rFonts w:eastAsia="SimSun"/>
              </w:rPr>
            </w:pPr>
            <w:r>
              <w:rPr>
                <w:rFonts w:eastAsia="SimSun"/>
              </w:rPr>
              <w:t>NGDS System</w:t>
            </w:r>
          </w:p>
        </w:tc>
        <w:tc>
          <w:tcPr>
            <w:tcW w:w="6720" w:type="dxa"/>
            <w:vAlign w:val="center"/>
          </w:tcPr>
          <w:p w14:paraId="23B0B6C5" w14:textId="77777777" w:rsidR="006D4FA6" w:rsidRDefault="006D4FA6" w:rsidP="006D4FA6">
            <w:pPr>
              <w:pStyle w:val="UseCaseText"/>
              <w:rPr>
                <w:rFonts w:eastAsia="SimSun"/>
              </w:rPr>
            </w:pPr>
            <w:r>
              <w:rPr>
                <w:rFonts w:eastAsia="SimSun"/>
              </w:rPr>
              <w:t xml:space="preserve">Makes metadata “private” for discovery, waiting to be made public by a Data Steward </w:t>
            </w:r>
          </w:p>
          <w:p w14:paraId="23B0B6C6" w14:textId="77777777" w:rsidR="006D4FA6" w:rsidRDefault="006D4FA6" w:rsidP="006D4FA6">
            <w:pPr>
              <w:pStyle w:val="UseCaseText"/>
              <w:rPr>
                <w:rFonts w:eastAsia="SimSun"/>
              </w:rPr>
            </w:pPr>
            <w:r>
              <w:rPr>
                <w:rFonts w:eastAsia="SimSun"/>
              </w:rPr>
              <w:t>Send data steward an e-mail notification about the new data</w:t>
            </w:r>
          </w:p>
          <w:p w14:paraId="23B0B6C7" w14:textId="77777777" w:rsidR="006D4FA6" w:rsidRDefault="006D4FA6" w:rsidP="006D4FA6">
            <w:pPr>
              <w:pStyle w:val="UseCaseText"/>
              <w:rPr>
                <w:rFonts w:eastAsia="SimSun"/>
              </w:rPr>
            </w:pPr>
          </w:p>
          <w:p w14:paraId="23B0B6C8" w14:textId="77777777" w:rsidR="006D4FA6" w:rsidRDefault="006D4FA6" w:rsidP="006D4FA6">
            <w:pPr>
              <w:pStyle w:val="UseCaseText"/>
              <w:rPr>
                <w:rFonts w:eastAsia="SimSun"/>
              </w:rPr>
            </w:pPr>
            <w:r>
              <w:rPr>
                <w:rFonts w:eastAsia="SimSun"/>
              </w:rPr>
              <w:t>or</w:t>
            </w:r>
          </w:p>
          <w:p w14:paraId="23B0B6C9" w14:textId="77777777" w:rsidR="006D4FA6" w:rsidRDefault="006D4FA6" w:rsidP="006D4FA6">
            <w:pPr>
              <w:pStyle w:val="UseCaseText"/>
              <w:rPr>
                <w:rFonts w:eastAsia="SimSun"/>
              </w:rPr>
            </w:pPr>
          </w:p>
          <w:p w14:paraId="23B0B6CA" w14:textId="77777777" w:rsidR="00E9103B" w:rsidRDefault="006D4FA6" w:rsidP="006D4FA6">
            <w:pPr>
              <w:pStyle w:val="UseCaseText"/>
              <w:rPr>
                <w:rFonts w:eastAsia="SimSun"/>
              </w:rPr>
            </w:pPr>
            <w:r>
              <w:rPr>
                <w:rFonts w:eastAsia="SimSun"/>
              </w:rPr>
              <w:t>If the user is both a Data Submitter and a Data Steward, makes the data “public”, notifying the user of the successful operation.</w:t>
            </w:r>
          </w:p>
        </w:tc>
      </w:tr>
      <w:tr w:rsidR="00E9103B" w:rsidRPr="0052295E" w14:paraId="23B0B6CD" w14:textId="77777777" w:rsidTr="009E6F00">
        <w:trPr>
          <w:trHeight w:val="287"/>
        </w:trPr>
        <w:tc>
          <w:tcPr>
            <w:tcW w:w="9240" w:type="dxa"/>
            <w:gridSpan w:val="3"/>
            <w:shd w:val="clear" w:color="auto" w:fill="FFFFCC"/>
            <w:vAlign w:val="center"/>
          </w:tcPr>
          <w:p w14:paraId="23B0B6CC" w14:textId="77777777" w:rsidR="00E9103B" w:rsidRPr="0052295E" w:rsidRDefault="00E9103B" w:rsidP="009E6F00">
            <w:pPr>
              <w:pStyle w:val="UseCaseSection"/>
              <w:keepNext/>
              <w:keepLines/>
              <w:rPr>
                <w:rFonts w:eastAsia="SimSun"/>
              </w:rPr>
            </w:pPr>
            <w:r w:rsidRPr="0052295E">
              <w:rPr>
                <w:rFonts w:eastAsia="SimSun"/>
              </w:rPr>
              <w:t>Variants</w:t>
            </w:r>
          </w:p>
        </w:tc>
      </w:tr>
      <w:tr w:rsidR="00E9103B" w:rsidRPr="0052295E" w14:paraId="23B0B6D1" w14:textId="77777777" w:rsidTr="009E6F00">
        <w:trPr>
          <w:trHeight w:val="261"/>
        </w:trPr>
        <w:tc>
          <w:tcPr>
            <w:tcW w:w="630" w:type="dxa"/>
            <w:vAlign w:val="center"/>
          </w:tcPr>
          <w:p w14:paraId="23B0B6CE" w14:textId="77777777" w:rsidR="00E9103B" w:rsidRPr="0052295E" w:rsidRDefault="00E9103B" w:rsidP="009E6F00">
            <w:pPr>
              <w:pStyle w:val="UseCaseHeader"/>
              <w:keepNext/>
              <w:keepLines/>
              <w:rPr>
                <w:rFonts w:eastAsia="SimSun"/>
              </w:rPr>
            </w:pPr>
            <w:r w:rsidRPr="0052295E">
              <w:rPr>
                <w:rFonts w:eastAsia="SimSun"/>
              </w:rPr>
              <w:t>Step</w:t>
            </w:r>
          </w:p>
        </w:tc>
        <w:tc>
          <w:tcPr>
            <w:tcW w:w="1890" w:type="dxa"/>
            <w:vAlign w:val="center"/>
          </w:tcPr>
          <w:p w14:paraId="23B0B6CF" w14:textId="77777777" w:rsidR="00E9103B" w:rsidRPr="0052295E" w:rsidRDefault="00E9103B" w:rsidP="009E6F00">
            <w:pPr>
              <w:pStyle w:val="UseCaseHeader"/>
              <w:keepNext/>
              <w:keepLines/>
              <w:rPr>
                <w:rFonts w:eastAsia="SimSun"/>
              </w:rPr>
            </w:pPr>
            <w:r w:rsidRPr="0052295E">
              <w:rPr>
                <w:rFonts w:eastAsia="SimSun"/>
              </w:rPr>
              <w:t>Actor</w:t>
            </w:r>
          </w:p>
        </w:tc>
        <w:tc>
          <w:tcPr>
            <w:tcW w:w="6720" w:type="dxa"/>
            <w:vAlign w:val="center"/>
          </w:tcPr>
          <w:p w14:paraId="23B0B6D0" w14:textId="77777777" w:rsidR="00E9103B" w:rsidRPr="0052295E" w:rsidRDefault="00E9103B" w:rsidP="009E6F00">
            <w:pPr>
              <w:pStyle w:val="UseCaseHeader"/>
              <w:keepNext/>
              <w:keepLines/>
              <w:rPr>
                <w:rFonts w:eastAsia="SimSun"/>
              </w:rPr>
            </w:pPr>
            <w:r w:rsidRPr="0052295E">
              <w:rPr>
                <w:rFonts w:eastAsia="SimSun"/>
              </w:rPr>
              <w:t>Description</w:t>
            </w:r>
          </w:p>
        </w:tc>
      </w:tr>
      <w:tr w:rsidR="00E9103B" w:rsidRPr="0052295E" w14:paraId="23B0B6D6" w14:textId="77777777" w:rsidTr="009E6F00">
        <w:trPr>
          <w:trHeight w:val="575"/>
        </w:trPr>
        <w:tc>
          <w:tcPr>
            <w:tcW w:w="630" w:type="dxa"/>
            <w:tcBorders>
              <w:bottom w:val="single" w:sz="4" w:space="0" w:color="auto"/>
            </w:tcBorders>
            <w:vAlign w:val="center"/>
          </w:tcPr>
          <w:p w14:paraId="23B0B6D2" w14:textId="77777777" w:rsidR="00E9103B" w:rsidRPr="0052295E" w:rsidRDefault="00E9103B" w:rsidP="009E6F00">
            <w:pPr>
              <w:pStyle w:val="UseCaseText"/>
              <w:keepNext/>
              <w:keepLines/>
              <w:rPr>
                <w:rFonts w:eastAsia="SimSun"/>
              </w:rPr>
            </w:pPr>
            <w:r>
              <w:rPr>
                <w:rFonts w:eastAsia="SimSun"/>
              </w:rPr>
              <w:t>7b</w:t>
            </w:r>
          </w:p>
        </w:tc>
        <w:tc>
          <w:tcPr>
            <w:tcW w:w="1890" w:type="dxa"/>
            <w:tcBorders>
              <w:bottom w:val="single" w:sz="4" w:space="0" w:color="auto"/>
            </w:tcBorders>
            <w:vAlign w:val="center"/>
          </w:tcPr>
          <w:p w14:paraId="23B0B6D3" w14:textId="77777777" w:rsidR="00E9103B" w:rsidRDefault="00E9103B" w:rsidP="009E6F00">
            <w:pPr>
              <w:pStyle w:val="UseCaseText"/>
              <w:rPr>
                <w:rFonts w:eastAsia="SimSun"/>
              </w:rPr>
            </w:pPr>
            <w:r>
              <w:rPr>
                <w:rFonts w:eastAsia="SimSun"/>
              </w:rPr>
              <w:t>NGDS System</w:t>
            </w:r>
          </w:p>
        </w:tc>
        <w:tc>
          <w:tcPr>
            <w:tcW w:w="6720" w:type="dxa"/>
            <w:tcBorders>
              <w:bottom w:val="single" w:sz="4" w:space="0" w:color="auto"/>
            </w:tcBorders>
            <w:vAlign w:val="center"/>
          </w:tcPr>
          <w:p w14:paraId="23B0B6D4" w14:textId="77777777" w:rsidR="00E9103B" w:rsidRDefault="00E9103B" w:rsidP="009E6F00">
            <w:pPr>
              <w:pStyle w:val="UseCaseText"/>
              <w:keepNext/>
              <w:keepLines/>
              <w:rPr>
                <w:rFonts w:eastAsia="SimSun"/>
              </w:rPr>
            </w:pPr>
            <w:r>
              <w:rPr>
                <w:rFonts w:eastAsia="SimSun"/>
              </w:rPr>
              <w:t>In case of duplicates, invalid URIs or incomplete information in the form, the system will provide a failure notification message, indicating the type of error.</w:t>
            </w:r>
          </w:p>
          <w:p w14:paraId="23B0B6D5" w14:textId="77777777" w:rsidR="00E9103B" w:rsidRPr="0052295E" w:rsidRDefault="00E9103B" w:rsidP="009E6F00">
            <w:pPr>
              <w:pStyle w:val="UseCaseText"/>
              <w:keepNext/>
              <w:keepLines/>
              <w:rPr>
                <w:rFonts w:eastAsia="SimSun"/>
              </w:rPr>
            </w:pPr>
            <w:r>
              <w:rPr>
                <w:rFonts w:eastAsia="SimSun"/>
              </w:rPr>
              <w:t>The original metadata form will be presented to the Data Submitter for correction</w:t>
            </w:r>
          </w:p>
        </w:tc>
      </w:tr>
      <w:tr w:rsidR="00E9103B" w:rsidRPr="0052295E" w14:paraId="23B0B6DA" w14:textId="77777777" w:rsidTr="009E6F00">
        <w:trPr>
          <w:trHeight w:val="261"/>
        </w:trPr>
        <w:tc>
          <w:tcPr>
            <w:tcW w:w="630" w:type="dxa"/>
            <w:tcBorders>
              <w:bottom w:val="single" w:sz="4" w:space="0" w:color="auto"/>
            </w:tcBorders>
            <w:vAlign w:val="center"/>
          </w:tcPr>
          <w:p w14:paraId="23B0B6D7" w14:textId="77777777" w:rsidR="00E9103B" w:rsidRDefault="00E9103B" w:rsidP="009E6F00">
            <w:pPr>
              <w:pStyle w:val="UseCaseText"/>
              <w:rPr>
                <w:rFonts w:eastAsia="SimSun"/>
              </w:rPr>
            </w:pPr>
            <w:r>
              <w:rPr>
                <w:rFonts w:eastAsia="SimSun"/>
              </w:rPr>
              <w:t>7c</w:t>
            </w:r>
          </w:p>
        </w:tc>
        <w:tc>
          <w:tcPr>
            <w:tcW w:w="1890" w:type="dxa"/>
            <w:tcBorders>
              <w:bottom w:val="single" w:sz="4" w:space="0" w:color="auto"/>
            </w:tcBorders>
            <w:vAlign w:val="center"/>
          </w:tcPr>
          <w:p w14:paraId="23B0B6D8" w14:textId="77777777" w:rsidR="00E9103B" w:rsidRDefault="00E9103B" w:rsidP="009E6F00">
            <w:pPr>
              <w:pStyle w:val="UseCaseText"/>
              <w:rPr>
                <w:rFonts w:eastAsia="SimSun"/>
              </w:rPr>
            </w:pPr>
            <w:r>
              <w:rPr>
                <w:rFonts w:eastAsia="SimSun"/>
              </w:rPr>
              <w:t>Data Submitter</w:t>
            </w:r>
          </w:p>
        </w:tc>
        <w:tc>
          <w:tcPr>
            <w:tcW w:w="6720" w:type="dxa"/>
            <w:tcBorders>
              <w:bottom w:val="single" w:sz="4" w:space="0" w:color="auto"/>
            </w:tcBorders>
            <w:vAlign w:val="center"/>
          </w:tcPr>
          <w:p w14:paraId="23B0B6D9" w14:textId="77777777" w:rsidR="00E9103B" w:rsidRDefault="00E9103B" w:rsidP="009E6F00">
            <w:pPr>
              <w:pStyle w:val="UseCaseText"/>
              <w:rPr>
                <w:rFonts w:eastAsia="SimSun"/>
              </w:rPr>
            </w:pPr>
            <w:r>
              <w:rPr>
                <w:rFonts w:eastAsia="SimSun"/>
              </w:rPr>
              <w:t>Will correct the form data and resubmit for validation or will quit the import procedure.</w:t>
            </w:r>
          </w:p>
        </w:tc>
      </w:tr>
      <w:tr w:rsidR="00E9103B" w:rsidRPr="00FB0E17" w14:paraId="23B0B6DC" w14:textId="77777777" w:rsidTr="009E6F00">
        <w:trPr>
          <w:trHeight w:val="261"/>
        </w:trPr>
        <w:tc>
          <w:tcPr>
            <w:tcW w:w="9240" w:type="dxa"/>
            <w:gridSpan w:val="3"/>
            <w:tcBorders>
              <w:bottom w:val="single" w:sz="4" w:space="0" w:color="auto"/>
            </w:tcBorders>
            <w:shd w:val="clear" w:color="auto" w:fill="FDBBC0"/>
            <w:vAlign w:val="center"/>
          </w:tcPr>
          <w:p w14:paraId="23B0B6DB" w14:textId="77777777" w:rsidR="00E9103B" w:rsidRPr="0052295E" w:rsidRDefault="00E9103B" w:rsidP="009E6F00">
            <w:pPr>
              <w:pStyle w:val="UseCaseSection"/>
              <w:keepNext/>
              <w:keepLines/>
              <w:rPr>
                <w:rFonts w:eastAsia="SimSun"/>
              </w:rPr>
            </w:pPr>
            <w:r>
              <w:rPr>
                <w:rFonts w:eastAsia="SimSun"/>
              </w:rPr>
              <w:t>Exception</w:t>
            </w:r>
            <w:r w:rsidRPr="0052295E">
              <w:rPr>
                <w:rFonts w:eastAsia="SimSun"/>
              </w:rPr>
              <w:t>s</w:t>
            </w:r>
          </w:p>
        </w:tc>
      </w:tr>
      <w:tr w:rsidR="00E9103B" w:rsidRPr="0052295E" w14:paraId="23B0B6E0" w14:textId="77777777" w:rsidTr="009E6F00">
        <w:trPr>
          <w:trHeight w:val="261"/>
        </w:trPr>
        <w:tc>
          <w:tcPr>
            <w:tcW w:w="630" w:type="dxa"/>
            <w:tcBorders>
              <w:bottom w:val="single" w:sz="4" w:space="0" w:color="auto"/>
            </w:tcBorders>
            <w:vAlign w:val="center"/>
          </w:tcPr>
          <w:p w14:paraId="23B0B6DD" w14:textId="77777777" w:rsidR="00E9103B" w:rsidRPr="0052295E" w:rsidRDefault="00E9103B"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6DE" w14:textId="77777777" w:rsidR="00E9103B" w:rsidRPr="0052295E" w:rsidRDefault="00E9103B"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6DF" w14:textId="77777777" w:rsidR="00E9103B" w:rsidRPr="0052295E" w:rsidRDefault="00E9103B" w:rsidP="009E6F00">
            <w:pPr>
              <w:pStyle w:val="UseCaseHeader"/>
              <w:keepNext/>
              <w:keepLines/>
              <w:rPr>
                <w:rFonts w:eastAsia="SimSun"/>
              </w:rPr>
            </w:pPr>
            <w:r w:rsidRPr="0052295E">
              <w:rPr>
                <w:rFonts w:eastAsia="SimSun"/>
              </w:rPr>
              <w:t>Description</w:t>
            </w:r>
          </w:p>
        </w:tc>
      </w:tr>
      <w:tr w:rsidR="00E9103B" w:rsidRPr="0052295E" w14:paraId="23B0B6E4" w14:textId="77777777" w:rsidTr="009E6F00">
        <w:trPr>
          <w:trHeight w:val="261"/>
        </w:trPr>
        <w:tc>
          <w:tcPr>
            <w:tcW w:w="630" w:type="dxa"/>
            <w:tcBorders>
              <w:bottom w:val="single" w:sz="4" w:space="0" w:color="auto"/>
            </w:tcBorders>
            <w:vAlign w:val="center"/>
          </w:tcPr>
          <w:p w14:paraId="23B0B6E1" w14:textId="77777777" w:rsidR="00E9103B" w:rsidRPr="0052295E" w:rsidRDefault="00E9103B" w:rsidP="009E6F00">
            <w:pPr>
              <w:pStyle w:val="UseCaseText"/>
              <w:keepNext/>
              <w:keepLines/>
              <w:rPr>
                <w:rFonts w:eastAsia="SimSun"/>
              </w:rPr>
            </w:pPr>
          </w:p>
        </w:tc>
        <w:tc>
          <w:tcPr>
            <w:tcW w:w="1890" w:type="dxa"/>
            <w:tcBorders>
              <w:bottom w:val="single" w:sz="4" w:space="0" w:color="auto"/>
            </w:tcBorders>
            <w:vAlign w:val="center"/>
          </w:tcPr>
          <w:p w14:paraId="23B0B6E2" w14:textId="77777777" w:rsidR="00E9103B" w:rsidRPr="0052295E" w:rsidRDefault="00E9103B" w:rsidP="009E6F00">
            <w:pPr>
              <w:pStyle w:val="UseCaseText"/>
              <w:keepNext/>
              <w:keepLines/>
              <w:rPr>
                <w:rFonts w:eastAsia="SimSun"/>
              </w:rPr>
            </w:pPr>
            <w:r>
              <w:rPr>
                <w:rFonts w:eastAsia="SimSun"/>
              </w:rPr>
              <w:t>NGDS System</w:t>
            </w:r>
          </w:p>
        </w:tc>
        <w:tc>
          <w:tcPr>
            <w:tcW w:w="6720" w:type="dxa"/>
            <w:tcBorders>
              <w:bottom w:val="single" w:sz="4" w:space="0" w:color="auto"/>
            </w:tcBorders>
            <w:vAlign w:val="center"/>
          </w:tcPr>
          <w:p w14:paraId="23B0B6E3" w14:textId="77777777" w:rsidR="00E9103B" w:rsidRPr="0052295E" w:rsidRDefault="00E9103B" w:rsidP="009E6F00">
            <w:pPr>
              <w:pStyle w:val="UseCaseText"/>
              <w:keepNext/>
              <w:keepLines/>
              <w:rPr>
                <w:rFonts w:eastAsia="SimSun"/>
              </w:rPr>
            </w:pPr>
            <w:r>
              <w:rPr>
                <w:rFonts w:eastAsia="SimSun"/>
              </w:rPr>
              <w:t>In case of internal import failure, the system will roll back all existing transactions, returning to a valid state.</w:t>
            </w:r>
          </w:p>
        </w:tc>
      </w:tr>
      <w:tr w:rsidR="00E9103B" w:rsidRPr="0052295E" w14:paraId="23B0B6E6" w14:textId="77777777" w:rsidTr="009E6F00">
        <w:trPr>
          <w:trHeight w:val="242"/>
        </w:trPr>
        <w:tc>
          <w:tcPr>
            <w:tcW w:w="9240" w:type="dxa"/>
            <w:gridSpan w:val="3"/>
            <w:shd w:val="clear" w:color="auto" w:fill="FFCC99"/>
            <w:vAlign w:val="center"/>
          </w:tcPr>
          <w:p w14:paraId="23B0B6E5" w14:textId="77777777" w:rsidR="00E9103B" w:rsidRPr="0052295E" w:rsidRDefault="00E9103B" w:rsidP="009E6F0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E9103B" w:rsidRPr="0052295E" w14:paraId="23B0B6E9" w14:textId="77777777" w:rsidTr="009E6F00">
        <w:trPr>
          <w:trHeight w:val="206"/>
        </w:trPr>
        <w:tc>
          <w:tcPr>
            <w:tcW w:w="630" w:type="dxa"/>
            <w:vAlign w:val="center"/>
          </w:tcPr>
          <w:p w14:paraId="23B0B6E7" w14:textId="77777777" w:rsidR="00E9103B" w:rsidRPr="0052295E" w:rsidRDefault="00E9103B" w:rsidP="009E6F00">
            <w:pPr>
              <w:pStyle w:val="UseCaseHeader"/>
              <w:keepNext/>
              <w:keepLines/>
              <w:rPr>
                <w:rFonts w:eastAsia="SimSun"/>
              </w:rPr>
            </w:pPr>
            <w:r w:rsidRPr="0052295E">
              <w:rPr>
                <w:rFonts w:eastAsia="SimSun"/>
              </w:rPr>
              <w:t>ID</w:t>
            </w:r>
          </w:p>
        </w:tc>
        <w:tc>
          <w:tcPr>
            <w:tcW w:w="8610" w:type="dxa"/>
            <w:gridSpan w:val="2"/>
            <w:vAlign w:val="center"/>
          </w:tcPr>
          <w:p w14:paraId="23B0B6E8" w14:textId="77777777" w:rsidR="00E9103B" w:rsidRPr="0052295E" w:rsidRDefault="00E9103B" w:rsidP="009E6F00">
            <w:pPr>
              <w:pStyle w:val="UseCaseHeader"/>
              <w:keepNext/>
              <w:keepLines/>
              <w:rPr>
                <w:rFonts w:eastAsia="SimSun"/>
              </w:rPr>
            </w:pPr>
            <w:r w:rsidRPr="0052295E">
              <w:rPr>
                <w:rFonts w:eastAsia="SimSun"/>
              </w:rPr>
              <w:t>Issue Description</w:t>
            </w:r>
          </w:p>
        </w:tc>
      </w:tr>
      <w:tr w:rsidR="00E9103B" w:rsidRPr="0052295E" w14:paraId="23B0B6ED" w14:textId="77777777" w:rsidTr="009E6F00">
        <w:trPr>
          <w:trHeight w:val="206"/>
        </w:trPr>
        <w:tc>
          <w:tcPr>
            <w:tcW w:w="630" w:type="dxa"/>
            <w:vAlign w:val="center"/>
          </w:tcPr>
          <w:p w14:paraId="23B0B6EA" w14:textId="77777777" w:rsidR="00E9103B" w:rsidRPr="0052295E" w:rsidRDefault="00E9103B" w:rsidP="009E6F00">
            <w:pPr>
              <w:pStyle w:val="UseCaseText"/>
              <w:keepNext/>
              <w:keepLines/>
              <w:rPr>
                <w:rFonts w:eastAsia="SimSun"/>
              </w:rPr>
            </w:pPr>
            <w:r>
              <w:rPr>
                <w:rFonts w:eastAsia="SimSun"/>
              </w:rPr>
              <w:t>1</w:t>
            </w:r>
          </w:p>
        </w:tc>
        <w:tc>
          <w:tcPr>
            <w:tcW w:w="8610" w:type="dxa"/>
            <w:gridSpan w:val="2"/>
            <w:vAlign w:val="center"/>
          </w:tcPr>
          <w:p w14:paraId="23B0B6EB" w14:textId="77777777" w:rsidR="00E9103B" w:rsidRDefault="00E9103B" w:rsidP="009E6F00">
            <w:pPr>
              <w:pStyle w:val="UseCaseText"/>
              <w:keepNext/>
              <w:keepLines/>
              <w:rPr>
                <w:rFonts w:eastAsia="SimSun"/>
              </w:rPr>
            </w:pPr>
            <w:r>
              <w:rPr>
                <w:rFonts w:eastAsia="SimSun"/>
              </w:rPr>
              <w:t>Can you define content completeness? What’s the criteria to be used here? Are there required fields and optional fields for example?</w:t>
            </w:r>
          </w:p>
          <w:p w14:paraId="23B0B6EC" w14:textId="77777777" w:rsidR="001A2177" w:rsidRPr="0052295E" w:rsidRDefault="001A2177" w:rsidP="009E6F00">
            <w:pPr>
              <w:pStyle w:val="UseCaseText"/>
              <w:keepNext/>
              <w:keepLines/>
              <w:rPr>
                <w:rFonts w:eastAsia="SimSun"/>
              </w:rPr>
            </w:pPr>
            <w:r>
              <w:rPr>
                <w:rFonts w:eastAsia="SimSun"/>
              </w:rPr>
              <w:t xml:space="preserve">ND: </w:t>
            </w:r>
            <w:r w:rsidRPr="001A2177">
              <w:rPr>
                <w:rFonts w:eastAsia="SimSun"/>
              </w:rPr>
              <w:t>Believe this will be set forth in the metadata cardinality rules (example 0..1)</w:t>
            </w:r>
          </w:p>
        </w:tc>
      </w:tr>
      <w:tr w:rsidR="00E9103B" w:rsidRPr="0052295E" w14:paraId="23B0B6F1" w14:textId="77777777" w:rsidTr="009E6F00">
        <w:trPr>
          <w:trHeight w:val="206"/>
        </w:trPr>
        <w:tc>
          <w:tcPr>
            <w:tcW w:w="630" w:type="dxa"/>
            <w:vAlign w:val="center"/>
          </w:tcPr>
          <w:p w14:paraId="23B0B6EE" w14:textId="77777777" w:rsidR="00E9103B" w:rsidRDefault="00E9103B" w:rsidP="009E6F00">
            <w:pPr>
              <w:pStyle w:val="UseCaseText"/>
              <w:rPr>
                <w:rFonts w:eastAsia="SimSun"/>
              </w:rPr>
            </w:pPr>
            <w:r>
              <w:rPr>
                <w:rFonts w:eastAsia="SimSun"/>
              </w:rPr>
              <w:t>2</w:t>
            </w:r>
          </w:p>
        </w:tc>
        <w:tc>
          <w:tcPr>
            <w:tcW w:w="8610" w:type="dxa"/>
            <w:gridSpan w:val="2"/>
            <w:vAlign w:val="center"/>
          </w:tcPr>
          <w:p w14:paraId="23B0B6EF" w14:textId="77777777" w:rsidR="00E9103B" w:rsidRDefault="00E9103B" w:rsidP="009E6F00">
            <w:pPr>
              <w:pStyle w:val="UseCaseText"/>
              <w:rPr>
                <w:rFonts w:eastAsia="SimSun"/>
              </w:rPr>
            </w:pPr>
            <w:r>
              <w:rPr>
                <w:rFonts w:eastAsia="SimSun"/>
              </w:rPr>
              <w:t>In case of duplicates, which one is the most important the new instance of the data or the existing version of it? How to resolve these conflicts?</w:t>
            </w:r>
          </w:p>
          <w:p w14:paraId="23B0B6F0" w14:textId="77777777" w:rsidR="001A2177" w:rsidRDefault="001A2177" w:rsidP="009E6F00">
            <w:pPr>
              <w:pStyle w:val="UseCaseText"/>
              <w:rPr>
                <w:rFonts w:eastAsia="SimSun"/>
              </w:rPr>
            </w:pPr>
            <w:r>
              <w:rPr>
                <w:rFonts w:eastAsia="SimSun"/>
              </w:rPr>
              <w:t xml:space="preserve">DN: </w:t>
            </w:r>
            <w:r>
              <w:t>The domain experts said if records are overlapping, they would want both.  If they are truly identical, it doesn’t really matter does it (from a pure logic perspective anyways).</w:t>
            </w:r>
          </w:p>
        </w:tc>
      </w:tr>
      <w:tr w:rsidR="00E9103B" w:rsidRPr="0052295E" w14:paraId="23B0B6F5" w14:textId="77777777" w:rsidTr="009E6F00">
        <w:trPr>
          <w:trHeight w:val="206"/>
        </w:trPr>
        <w:tc>
          <w:tcPr>
            <w:tcW w:w="630" w:type="dxa"/>
            <w:vAlign w:val="center"/>
          </w:tcPr>
          <w:p w14:paraId="23B0B6F2" w14:textId="77777777" w:rsidR="00E9103B" w:rsidRDefault="00E9103B" w:rsidP="009E6F00">
            <w:pPr>
              <w:pStyle w:val="UseCaseText"/>
              <w:rPr>
                <w:rFonts w:eastAsia="SimSun"/>
              </w:rPr>
            </w:pPr>
            <w:r>
              <w:rPr>
                <w:rFonts w:eastAsia="SimSun"/>
              </w:rPr>
              <w:t>3</w:t>
            </w:r>
          </w:p>
        </w:tc>
        <w:tc>
          <w:tcPr>
            <w:tcW w:w="8610" w:type="dxa"/>
            <w:gridSpan w:val="2"/>
            <w:vAlign w:val="center"/>
          </w:tcPr>
          <w:p w14:paraId="23B0B6F3" w14:textId="77777777" w:rsidR="00E9103B" w:rsidRDefault="00E9103B" w:rsidP="009E6F00">
            <w:pPr>
              <w:pStyle w:val="UseCaseText"/>
              <w:rPr>
                <w:rFonts w:eastAsia="SimSun"/>
              </w:rPr>
            </w:pPr>
            <w:r>
              <w:rPr>
                <w:rFonts w:eastAsia="SimSun"/>
              </w:rPr>
              <w:t xml:space="preserve">What if the user </w:t>
            </w:r>
            <w:r w:rsidR="00850C64">
              <w:rPr>
                <w:rFonts w:eastAsia="SimSun"/>
              </w:rPr>
              <w:t>DOE</w:t>
            </w:r>
            <w:r>
              <w:rPr>
                <w:rFonts w:eastAsia="SimSun"/>
              </w:rPr>
              <w:t>s not provide a geo-location to the data?</w:t>
            </w:r>
          </w:p>
          <w:p w14:paraId="23B0B6F4" w14:textId="77777777" w:rsidR="001A2177" w:rsidRDefault="001A2177" w:rsidP="009E6F00">
            <w:pPr>
              <w:pStyle w:val="UseCaseText"/>
              <w:rPr>
                <w:rFonts w:eastAsia="SimSun"/>
              </w:rPr>
            </w:pPr>
            <w:r>
              <w:rPr>
                <w:rFonts w:eastAsia="SimSun"/>
              </w:rPr>
              <w:t xml:space="preserve">DN: </w:t>
            </w:r>
            <w:r>
              <w:t>Given the UCD feedback, a geospatial reference is mandatory for every record for map based searching.</w:t>
            </w:r>
          </w:p>
        </w:tc>
      </w:tr>
      <w:tr w:rsidR="00E9103B" w:rsidRPr="0052295E" w14:paraId="23B0B6F9" w14:textId="77777777" w:rsidTr="009E6F00">
        <w:trPr>
          <w:trHeight w:val="206"/>
        </w:trPr>
        <w:tc>
          <w:tcPr>
            <w:tcW w:w="630" w:type="dxa"/>
            <w:vAlign w:val="center"/>
          </w:tcPr>
          <w:p w14:paraId="23B0B6F6" w14:textId="77777777" w:rsidR="00E9103B" w:rsidRDefault="00E9103B" w:rsidP="009E6F00">
            <w:pPr>
              <w:pStyle w:val="UseCaseText"/>
              <w:rPr>
                <w:rFonts w:eastAsia="SimSun"/>
              </w:rPr>
            </w:pPr>
            <w:r>
              <w:rPr>
                <w:rFonts w:eastAsia="SimSun"/>
              </w:rPr>
              <w:lastRenderedPageBreak/>
              <w:t>4</w:t>
            </w:r>
          </w:p>
        </w:tc>
        <w:tc>
          <w:tcPr>
            <w:tcW w:w="8610" w:type="dxa"/>
            <w:gridSpan w:val="2"/>
            <w:vAlign w:val="center"/>
          </w:tcPr>
          <w:p w14:paraId="23B0B6F7" w14:textId="77777777" w:rsidR="00E9103B" w:rsidRDefault="00E9103B" w:rsidP="009E6F00">
            <w:pPr>
              <w:pStyle w:val="UseCaseText"/>
              <w:rPr>
                <w:rFonts w:eastAsia="SimSun"/>
              </w:rPr>
            </w:pPr>
            <w:r>
              <w:rPr>
                <w:rFonts w:eastAsia="SimSun"/>
              </w:rPr>
              <w:t>The existence of a make public use case performed by a Data Stewart implies that after an import, the data is made private, waiting for being publicized by the steward. Is it a correct assumption?</w:t>
            </w:r>
          </w:p>
          <w:p w14:paraId="23B0B6F8" w14:textId="77777777" w:rsidR="001A2177" w:rsidRDefault="001A2177" w:rsidP="009E6F00">
            <w:pPr>
              <w:pStyle w:val="UseCaseText"/>
              <w:rPr>
                <w:rFonts w:eastAsia="SimSun"/>
              </w:rPr>
            </w:pPr>
            <w:r>
              <w:rPr>
                <w:rFonts w:eastAsia="SimSun"/>
              </w:rPr>
              <w:t xml:space="preserve">DN: </w:t>
            </w:r>
            <w:r>
              <w:t>I believe so.  This is reflected elsewhere in the document.</w:t>
            </w:r>
          </w:p>
        </w:tc>
      </w:tr>
    </w:tbl>
    <w:p w14:paraId="23B0B6FA" w14:textId="77777777" w:rsidR="00E9103B" w:rsidRPr="00C320B0" w:rsidRDefault="00E9103B" w:rsidP="00E9103B">
      <w:pPr>
        <w:rPr>
          <w:rFonts w:eastAsia="SimSun" w:cs="Arial"/>
        </w:rPr>
      </w:pPr>
    </w:p>
    <w:p w14:paraId="23B0B6FB" w14:textId="77777777" w:rsidR="00186B10" w:rsidRDefault="0060086D" w:rsidP="00CE1DED">
      <w:r>
        <w:t>Where a data submitter wishes to create metadata for a larger collection of resources for which files are already available online, such metadata information can be uploaded to the node through the use of a metadata template table. In such a table, each row represents a single resource, and the columns are translated into appropriate parts of a standard NGDS metadata record.</w:t>
      </w:r>
    </w:p>
    <w:p w14:paraId="23B0B6FC" w14:textId="77777777" w:rsidR="00BC6117" w:rsidRDefault="00BC6117" w:rsidP="00CE1DED"/>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186B10" w:rsidRPr="0052295E" w14:paraId="23B0B6FF" w14:textId="77777777" w:rsidTr="009E6F00">
        <w:trPr>
          <w:trHeight w:val="360"/>
        </w:trPr>
        <w:tc>
          <w:tcPr>
            <w:tcW w:w="2520" w:type="dxa"/>
            <w:gridSpan w:val="2"/>
            <w:shd w:val="clear" w:color="auto" w:fill="8DB3E2"/>
            <w:vAlign w:val="center"/>
          </w:tcPr>
          <w:p w14:paraId="23B0B6FD" w14:textId="77777777" w:rsidR="00186B10" w:rsidRPr="0052295E" w:rsidRDefault="00186B10" w:rsidP="009E6F00">
            <w:pPr>
              <w:pStyle w:val="UseCaseHeader"/>
              <w:keepNext/>
              <w:keepLines/>
              <w:rPr>
                <w:rFonts w:eastAsia="SimSun"/>
              </w:rPr>
            </w:pPr>
            <w:r>
              <w:rPr>
                <w:rFonts w:eastAsia="SimSun"/>
              </w:rPr>
              <w:t>Use Case ID</w:t>
            </w:r>
          </w:p>
        </w:tc>
        <w:tc>
          <w:tcPr>
            <w:tcW w:w="6720" w:type="dxa"/>
            <w:shd w:val="clear" w:color="auto" w:fill="8DB3E2"/>
            <w:vAlign w:val="center"/>
          </w:tcPr>
          <w:p w14:paraId="23B0B6FE" w14:textId="77777777" w:rsidR="00186B10" w:rsidRPr="00B36A79" w:rsidRDefault="00186B10" w:rsidP="009E6F00">
            <w:pPr>
              <w:pStyle w:val="UseCaseText"/>
              <w:rPr>
                <w:rFonts w:eastAsia="Times"/>
                <w:b/>
              </w:rPr>
            </w:pPr>
            <w:r>
              <w:rPr>
                <w:rFonts w:eastAsia="Times"/>
                <w:b/>
              </w:rPr>
              <w:t>UC_004a</w:t>
            </w:r>
          </w:p>
        </w:tc>
      </w:tr>
      <w:tr w:rsidR="00186B10" w:rsidRPr="0052295E" w14:paraId="23B0B702" w14:textId="77777777" w:rsidTr="009E6F00">
        <w:trPr>
          <w:trHeight w:val="360"/>
        </w:trPr>
        <w:tc>
          <w:tcPr>
            <w:tcW w:w="2520" w:type="dxa"/>
            <w:gridSpan w:val="2"/>
            <w:shd w:val="clear" w:color="auto" w:fill="8DB3E2"/>
            <w:vAlign w:val="center"/>
          </w:tcPr>
          <w:p w14:paraId="23B0B700" w14:textId="77777777" w:rsidR="00186B10" w:rsidRPr="00605164" w:rsidRDefault="00186B10" w:rsidP="009E6F00">
            <w:pPr>
              <w:pStyle w:val="UseCaseHeader"/>
              <w:keepNext/>
              <w:keepLines/>
              <w:rPr>
                <w:rFonts w:eastAsia="SimSun"/>
              </w:rPr>
            </w:pPr>
            <w:r w:rsidRPr="00605164">
              <w:rPr>
                <w:rFonts w:eastAsia="SimSun"/>
              </w:rPr>
              <w:t>Use Case Name</w:t>
            </w:r>
          </w:p>
        </w:tc>
        <w:tc>
          <w:tcPr>
            <w:tcW w:w="6720" w:type="dxa"/>
            <w:shd w:val="clear" w:color="auto" w:fill="8DB3E2"/>
            <w:vAlign w:val="center"/>
          </w:tcPr>
          <w:p w14:paraId="23B0B701" w14:textId="77777777" w:rsidR="00186B10" w:rsidRPr="00605164" w:rsidRDefault="00186B10" w:rsidP="009E6F00">
            <w:pPr>
              <w:pStyle w:val="UseCaseText"/>
              <w:rPr>
                <w:rFonts w:eastAsia="Times"/>
                <w:b/>
              </w:rPr>
            </w:pPr>
            <w:r w:rsidRPr="00605164">
              <w:rPr>
                <w:b/>
              </w:rPr>
              <w:t>Bulk upload metadata from metadata content template table</w:t>
            </w:r>
          </w:p>
        </w:tc>
      </w:tr>
      <w:tr w:rsidR="00186B10" w:rsidRPr="0052295E" w14:paraId="23B0B706" w14:textId="77777777" w:rsidTr="009E6F00">
        <w:trPr>
          <w:trHeight w:val="360"/>
        </w:trPr>
        <w:tc>
          <w:tcPr>
            <w:tcW w:w="2520" w:type="dxa"/>
            <w:gridSpan w:val="2"/>
            <w:vAlign w:val="center"/>
          </w:tcPr>
          <w:p w14:paraId="23B0B703" w14:textId="77777777" w:rsidR="00186B10" w:rsidRPr="00DD3D3F" w:rsidRDefault="00186B10" w:rsidP="009E6F00">
            <w:pPr>
              <w:pStyle w:val="UseCaseText"/>
              <w:rPr>
                <w:rFonts w:eastAsia="SimSun"/>
                <w:b/>
              </w:rPr>
            </w:pPr>
            <w:r w:rsidRPr="00DD3D3F">
              <w:rPr>
                <w:rFonts w:eastAsia="SimSun"/>
                <w:b/>
              </w:rPr>
              <w:t>Short Description</w:t>
            </w:r>
          </w:p>
        </w:tc>
        <w:tc>
          <w:tcPr>
            <w:tcW w:w="6720" w:type="dxa"/>
            <w:vAlign w:val="center"/>
          </w:tcPr>
          <w:p w14:paraId="23B0B704" w14:textId="77777777" w:rsidR="00186B10" w:rsidRDefault="00186B10" w:rsidP="009E6F00">
            <w:pPr>
              <w:pStyle w:val="UseCaseText"/>
              <w:rPr>
                <w:rFonts w:eastAsia="SimSun"/>
              </w:rPr>
            </w:pPr>
            <w:r>
              <w:rPr>
                <w:rFonts w:eastAsia="SimSun"/>
              </w:rPr>
              <w:t>The goal of this use case is to allow data submitters to import a</w:t>
            </w:r>
            <w:r w:rsidRPr="00415E7E">
              <w:rPr>
                <w:rFonts w:eastAsia="SimSun"/>
              </w:rPr>
              <w:t xml:space="preserve"> CSV file containing metadata</w:t>
            </w:r>
            <w:r>
              <w:rPr>
                <w:rFonts w:eastAsia="SimSun"/>
              </w:rPr>
              <w:t xml:space="preserve"> into the NGDS catalog</w:t>
            </w:r>
            <w:r w:rsidRPr="00415E7E">
              <w:rPr>
                <w:rFonts w:eastAsia="SimSun"/>
              </w:rPr>
              <w:t xml:space="preserve">. </w:t>
            </w:r>
          </w:p>
          <w:p w14:paraId="23B0B705" w14:textId="77777777" w:rsidR="00186B10" w:rsidRPr="00857069" w:rsidRDefault="00186B10" w:rsidP="006159FD">
            <w:pPr>
              <w:pStyle w:val="UseCaseText"/>
              <w:rPr>
                <w:rFonts w:eastAsia="SimSun"/>
              </w:rPr>
            </w:pPr>
            <w:r w:rsidRPr="00415E7E">
              <w:rPr>
                <w:rFonts w:eastAsia="SimSun"/>
              </w:rPr>
              <w:t xml:space="preserve">New records will be marked ‘submitted’; Data </w:t>
            </w:r>
            <w:r w:rsidR="006159FD">
              <w:rPr>
                <w:rFonts w:eastAsia="SimSun"/>
              </w:rPr>
              <w:t>Steward</w:t>
            </w:r>
            <w:r w:rsidRPr="00415E7E">
              <w:rPr>
                <w:rFonts w:eastAsia="SimSun"/>
              </w:rPr>
              <w:t xml:space="preserve"> will </w:t>
            </w:r>
            <w:r w:rsidR="006159FD">
              <w:rPr>
                <w:rFonts w:eastAsia="SimSun"/>
              </w:rPr>
              <w:t xml:space="preserve">then </w:t>
            </w:r>
            <w:r w:rsidRPr="00415E7E">
              <w:rPr>
                <w:rFonts w:eastAsia="SimSun"/>
              </w:rPr>
              <w:t>have option to review metadata through forms interface; records will become visible to public when marked ‘published’.</w:t>
            </w:r>
            <w:r>
              <w:rPr>
                <w:rFonts w:eastAsia="SimSun"/>
              </w:rPr>
              <w:t xml:space="preserve"> </w:t>
            </w:r>
            <w:r w:rsidRPr="00415E7E">
              <w:rPr>
                <w:rFonts w:eastAsia="SimSun"/>
              </w:rPr>
              <w:t>Metadata will be validated for content completeness, URLs checked for http 200 responses, and new metadata record will be run through a duplicate-detection process to identify existing metadata that may already describe the resource.</w:t>
            </w:r>
          </w:p>
        </w:tc>
      </w:tr>
      <w:tr w:rsidR="00186B10" w:rsidRPr="0052295E" w14:paraId="23B0B709" w14:textId="77777777" w:rsidTr="009E6F00">
        <w:trPr>
          <w:trHeight w:val="360"/>
        </w:trPr>
        <w:tc>
          <w:tcPr>
            <w:tcW w:w="2520" w:type="dxa"/>
            <w:gridSpan w:val="2"/>
            <w:vAlign w:val="center"/>
          </w:tcPr>
          <w:p w14:paraId="23B0B707" w14:textId="77777777" w:rsidR="00186B10" w:rsidRPr="00DD3D3F" w:rsidRDefault="00186B10" w:rsidP="009E6F00">
            <w:pPr>
              <w:pStyle w:val="UseCaseText"/>
              <w:rPr>
                <w:rFonts w:eastAsia="SimSun"/>
                <w:b/>
              </w:rPr>
            </w:pPr>
            <w:r w:rsidRPr="00DD3D3F">
              <w:rPr>
                <w:rFonts w:eastAsia="SimSun"/>
                <w:b/>
              </w:rPr>
              <w:t>Actors</w:t>
            </w:r>
          </w:p>
        </w:tc>
        <w:tc>
          <w:tcPr>
            <w:tcW w:w="6720" w:type="dxa"/>
            <w:vAlign w:val="center"/>
          </w:tcPr>
          <w:p w14:paraId="23B0B708" w14:textId="77777777" w:rsidR="00186B10" w:rsidRPr="0052295E" w:rsidRDefault="00186B10" w:rsidP="009E6F00">
            <w:pPr>
              <w:pStyle w:val="UseCaseText"/>
              <w:rPr>
                <w:rFonts w:eastAsia="SimSun"/>
              </w:rPr>
            </w:pPr>
            <w:r>
              <w:rPr>
                <w:rFonts w:eastAsia="SimSun"/>
              </w:rPr>
              <w:t>Data Submitter</w:t>
            </w:r>
          </w:p>
        </w:tc>
      </w:tr>
      <w:tr w:rsidR="00186B10" w:rsidRPr="0052295E" w14:paraId="23B0B70F" w14:textId="77777777" w:rsidTr="009E6F00">
        <w:trPr>
          <w:trHeight w:val="360"/>
        </w:trPr>
        <w:tc>
          <w:tcPr>
            <w:tcW w:w="2520" w:type="dxa"/>
            <w:gridSpan w:val="2"/>
            <w:vAlign w:val="center"/>
          </w:tcPr>
          <w:p w14:paraId="23B0B70A" w14:textId="77777777" w:rsidR="00186B10" w:rsidRPr="0052295E" w:rsidRDefault="00186B10" w:rsidP="009E6F00">
            <w:pPr>
              <w:pStyle w:val="UseCaseHeader"/>
              <w:rPr>
                <w:rFonts w:eastAsia="SimSun"/>
              </w:rPr>
            </w:pPr>
            <w:r w:rsidRPr="0052295E">
              <w:rPr>
                <w:rFonts w:eastAsia="SimSun"/>
              </w:rPr>
              <w:t>Pre-Conditions</w:t>
            </w:r>
          </w:p>
        </w:tc>
        <w:tc>
          <w:tcPr>
            <w:tcW w:w="6720" w:type="dxa"/>
            <w:vAlign w:val="center"/>
          </w:tcPr>
          <w:p w14:paraId="23B0B70B" w14:textId="77777777" w:rsidR="00186B10" w:rsidRDefault="00186B10" w:rsidP="009E6F00">
            <w:pPr>
              <w:pStyle w:val="UseCaseText"/>
              <w:rPr>
                <w:rFonts w:eastAsia="SimSun"/>
              </w:rPr>
            </w:pPr>
            <w:r>
              <w:rPr>
                <w:rFonts w:eastAsia="SimSun"/>
              </w:rPr>
              <w:t xml:space="preserve">Data submitter is properly authenticated; </w:t>
            </w:r>
          </w:p>
          <w:p w14:paraId="23B0B70C" w14:textId="77777777" w:rsidR="00186B10" w:rsidRDefault="00186B10" w:rsidP="009E6F00">
            <w:pPr>
              <w:pStyle w:val="UseCaseText"/>
              <w:rPr>
                <w:rFonts w:eastAsia="SimSun"/>
              </w:rPr>
            </w:pPr>
            <w:r>
              <w:rPr>
                <w:rFonts w:eastAsia="SimSun"/>
              </w:rPr>
              <w:t>Individual data items, referenced to in the CSV file are available through one of the NGDS data repositories, and is identified through a URI.</w:t>
            </w:r>
          </w:p>
          <w:p w14:paraId="23B0B70D" w14:textId="77777777" w:rsidR="00186B10" w:rsidRDefault="00186B10" w:rsidP="009E6F00">
            <w:pPr>
              <w:pStyle w:val="UseCaseText"/>
              <w:rPr>
                <w:rFonts w:eastAsia="SimSun"/>
              </w:rPr>
            </w:pPr>
            <w:r>
              <w:rPr>
                <w:rFonts w:eastAsia="SimSun"/>
              </w:rPr>
              <w:t>Metadata includes the geological location of the feature associated to the data.</w:t>
            </w:r>
          </w:p>
          <w:p w14:paraId="23B0B70E" w14:textId="77777777" w:rsidR="00186B10" w:rsidRPr="0052295E" w:rsidRDefault="00186B10" w:rsidP="009E6F00">
            <w:pPr>
              <w:pStyle w:val="UseCaseText"/>
              <w:rPr>
                <w:rFonts w:eastAsia="SimSun"/>
              </w:rPr>
            </w:pPr>
            <w:r w:rsidRPr="00415E7E">
              <w:rPr>
                <w:rFonts w:eastAsia="SimSun"/>
              </w:rPr>
              <w:t xml:space="preserve">CSV file containing metadata in table form according to the NGDS Compilation template Metadata Excel workbook </w:t>
            </w:r>
          </w:p>
        </w:tc>
      </w:tr>
      <w:tr w:rsidR="00186B10" w:rsidRPr="0052295E" w14:paraId="23B0B713" w14:textId="77777777" w:rsidTr="009E6F00">
        <w:trPr>
          <w:trHeight w:val="360"/>
        </w:trPr>
        <w:tc>
          <w:tcPr>
            <w:tcW w:w="2520" w:type="dxa"/>
            <w:gridSpan w:val="2"/>
            <w:vAlign w:val="center"/>
          </w:tcPr>
          <w:p w14:paraId="23B0B710" w14:textId="77777777" w:rsidR="00186B10" w:rsidRPr="0052295E" w:rsidRDefault="00186B10" w:rsidP="009E6F00">
            <w:pPr>
              <w:pStyle w:val="UseCaseHeader"/>
              <w:rPr>
                <w:rFonts w:eastAsia="SimSun"/>
              </w:rPr>
            </w:pPr>
            <w:r w:rsidRPr="0052295E">
              <w:rPr>
                <w:rFonts w:eastAsia="SimSun"/>
              </w:rPr>
              <w:t>Success End Conditions</w:t>
            </w:r>
          </w:p>
        </w:tc>
        <w:tc>
          <w:tcPr>
            <w:tcW w:w="6720" w:type="dxa"/>
            <w:vAlign w:val="center"/>
          </w:tcPr>
          <w:p w14:paraId="23B0B711" w14:textId="77777777" w:rsidR="00186B10" w:rsidRDefault="00186B10" w:rsidP="009E6F00">
            <w:pPr>
              <w:pStyle w:val="UseCaseText"/>
              <w:rPr>
                <w:rFonts w:eastAsia="SimSun"/>
              </w:rPr>
            </w:pPr>
            <w:r>
              <w:rPr>
                <w:rFonts w:eastAsia="SimSun"/>
              </w:rPr>
              <w:t>The meta-data for the provided geological feature is successfully imported into the NGDS catalog.</w:t>
            </w:r>
          </w:p>
          <w:p w14:paraId="23B0B712" w14:textId="77777777" w:rsidR="00186B10" w:rsidRPr="0052295E" w:rsidRDefault="00186B10" w:rsidP="009E6F00">
            <w:pPr>
              <w:pStyle w:val="UseCaseText"/>
              <w:rPr>
                <w:rFonts w:eastAsia="SimSun"/>
              </w:rPr>
            </w:pPr>
            <w:r>
              <w:rPr>
                <w:rFonts w:eastAsia="SimSun"/>
              </w:rPr>
              <w:t>The imported data remains private, waiting for the Data Steward to make it public.</w:t>
            </w:r>
          </w:p>
        </w:tc>
      </w:tr>
      <w:tr w:rsidR="00186B10" w:rsidRPr="0052295E" w14:paraId="23B0B716" w14:textId="77777777" w:rsidTr="009E6F00">
        <w:trPr>
          <w:trHeight w:val="360"/>
        </w:trPr>
        <w:tc>
          <w:tcPr>
            <w:tcW w:w="2520" w:type="dxa"/>
            <w:gridSpan w:val="2"/>
            <w:vAlign w:val="center"/>
          </w:tcPr>
          <w:p w14:paraId="23B0B714" w14:textId="77777777" w:rsidR="00186B10" w:rsidRPr="0052295E" w:rsidRDefault="00186B10" w:rsidP="009E6F00">
            <w:pPr>
              <w:pStyle w:val="UseCaseHeader"/>
              <w:rPr>
                <w:rFonts w:eastAsia="SimSun"/>
              </w:rPr>
            </w:pPr>
            <w:r>
              <w:rPr>
                <w:rFonts w:eastAsia="SimSun"/>
              </w:rPr>
              <w:t>Data</w:t>
            </w:r>
          </w:p>
        </w:tc>
        <w:tc>
          <w:tcPr>
            <w:tcW w:w="6720" w:type="dxa"/>
            <w:vAlign w:val="center"/>
          </w:tcPr>
          <w:p w14:paraId="23B0B715" w14:textId="77777777" w:rsidR="00186B10" w:rsidRDefault="00186B10" w:rsidP="00E77692">
            <w:pPr>
              <w:pStyle w:val="UseCaseText"/>
              <w:rPr>
                <w:rFonts w:eastAsia="SimSun"/>
              </w:rPr>
            </w:pPr>
            <w:r>
              <w:rPr>
                <w:rFonts w:eastAsia="SimSun"/>
              </w:rPr>
              <w:t xml:space="preserve">CSV file </w:t>
            </w:r>
            <w:r w:rsidR="00E77692">
              <w:rPr>
                <w:rFonts w:eastAsia="SimSun"/>
              </w:rPr>
              <w:t>containing</w:t>
            </w:r>
            <w:r>
              <w:rPr>
                <w:rFonts w:eastAsia="SimSun"/>
              </w:rPr>
              <w:t xml:space="preserve"> </w:t>
            </w:r>
            <w:r w:rsidR="00E77692">
              <w:rPr>
                <w:rFonts w:eastAsia="SimSun"/>
              </w:rPr>
              <w:t xml:space="preserve">resources </w:t>
            </w:r>
            <w:r>
              <w:rPr>
                <w:rFonts w:eastAsia="SimSun"/>
              </w:rPr>
              <w:t>metadata, formatted according to the NGDS compilation template metadata excel workbook.</w:t>
            </w:r>
          </w:p>
        </w:tc>
      </w:tr>
      <w:tr w:rsidR="00186B10" w:rsidRPr="0052295E" w14:paraId="23B0B71F" w14:textId="77777777" w:rsidTr="009E6F00">
        <w:trPr>
          <w:trHeight w:val="360"/>
        </w:trPr>
        <w:tc>
          <w:tcPr>
            <w:tcW w:w="2520" w:type="dxa"/>
            <w:gridSpan w:val="2"/>
            <w:vAlign w:val="center"/>
          </w:tcPr>
          <w:p w14:paraId="23B0B717" w14:textId="77777777" w:rsidR="00186B10" w:rsidRPr="0052295E" w:rsidRDefault="00186B10" w:rsidP="009E6F00">
            <w:pPr>
              <w:pStyle w:val="UseCaseHeader"/>
              <w:rPr>
                <w:rFonts w:eastAsia="SimSun"/>
              </w:rPr>
            </w:pPr>
            <w:r>
              <w:rPr>
                <w:rFonts w:eastAsia="SimSun"/>
              </w:rPr>
              <w:t>Functions</w:t>
            </w:r>
          </w:p>
        </w:tc>
        <w:tc>
          <w:tcPr>
            <w:tcW w:w="6720" w:type="dxa"/>
            <w:vAlign w:val="center"/>
          </w:tcPr>
          <w:p w14:paraId="23B0B718" w14:textId="77777777" w:rsidR="00186B10" w:rsidRPr="00560318" w:rsidRDefault="00186B10" w:rsidP="00377EE0">
            <w:pPr>
              <w:pStyle w:val="UseCaseText"/>
              <w:keepNext/>
              <w:keepLines/>
              <w:numPr>
                <w:ilvl w:val="0"/>
                <w:numId w:val="15"/>
              </w:numPr>
              <w:rPr>
                <w:rFonts w:eastAsia="SimSun"/>
              </w:rPr>
            </w:pPr>
            <w:r w:rsidRPr="00560318">
              <w:rPr>
                <w:rFonts w:eastAsia="SimSun"/>
              </w:rPr>
              <w:t>Form-based metadata input for specific data type</w:t>
            </w:r>
          </w:p>
          <w:p w14:paraId="23B0B719" w14:textId="77777777" w:rsidR="00186B10" w:rsidRDefault="00186B10" w:rsidP="00377EE0">
            <w:pPr>
              <w:pStyle w:val="UseCaseText"/>
              <w:keepNext/>
              <w:keepLines/>
              <w:numPr>
                <w:ilvl w:val="0"/>
                <w:numId w:val="15"/>
              </w:numPr>
              <w:rPr>
                <w:rFonts w:eastAsia="SimSun"/>
              </w:rPr>
            </w:pPr>
            <w:r>
              <w:rPr>
                <w:rFonts w:eastAsia="SimSun"/>
              </w:rPr>
              <w:t>metadata validation</w:t>
            </w:r>
          </w:p>
          <w:p w14:paraId="23B0B71A" w14:textId="77777777" w:rsidR="00186B10" w:rsidRDefault="00186B10" w:rsidP="00377EE0">
            <w:pPr>
              <w:pStyle w:val="UseCaseText"/>
              <w:keepNext/>
              <w:keepLines/>
              <w:numPr>
                <w:ilvl w:val="0"/>
                <w:numId w:val="15"/>
              </w:numPr>
              <w:rPr>
                <w:rFonts w:eastAsia="SimSun"/>
              </w:rPr>
            </w:pPr>
            <w:r>
              <w:rPr>
                <w:rFonts w:eastAsia="SimSun"/>
              </w:rPr>
              <w:t>URI validation</w:t>
            </w:r>
          </w:p>
          <w:p w14:paraId="23B0B71B" w14:textId="77777777" w:rsidR="00186B10" w:rsidRDefault="00186B10" w:rsidP="00377EE0">
            <w:pPr>
              <w:pStyle w:val="UseCaseText"/>
              <w:keepNext/>
              <w:keepLines/>
              <w:numPr>
                <w:ilvl w:val="0"/>
                <w:numId w:val="15"/>
              </w:numPr>
              <w:rPr>
                <w:rFonts w:eastAsia="SimSun"/>
              </w:rPr>
            </w:pPr>
            <w:r>
              <w:rPr>
                <w:rFonts w:eastAsia="SimSun"/>
              </w:rPr>
              <w:t>Metadata duplicate detection</w:t>
            </w:r>
          </w:p>
          <w:p w14:paraId="23B0B71C" w14:textId="77777777" w:rsidR="00186B10" w:rsidRDefault="00186B10" w:rsidP="00377EE0">
            <w:pPr>
              <w:pStyle w:val="UseCaseText"/>
              <w:keepNext/>
              <w:keepLines/>
              <w:numPr>
                <w:ilvl w:val="0"/>
                <w:numId w:val="15"/>
              </w:numPr>
              <w:rPr>
                <w:rFonts w:eastAsia="SimSun"/>
              </w:rPr>
            </w:pPr>
            <w:r>
              <w:rPr>
                <w:rFonts w:eastAsia="SimSun"/>
              </w:rPr>
              <w:t>Tagging of metadata with geographical information</w:t>
            </w:r>
          </w:p>
          <w:p w14:paraId="23B0B71D" w14:textId="77777777" w:rsidR="00186B10" w:rsidRDefault="00186B10" w:rsidP="00377EE0">
            <w:pPr>
              <w:pStyle w:val="UseCaseText"/>
              <w:keepNext/>
              <w:keepLines/>
              <w:numPr>
                <w:ilvl w:val="0"/>
                <w:numId w:val="15"/>
              </w:numPr>
              <w:rPr>
                <w:rFonts w:eastAsia="SimSun"/>
              </w:rPr>
            </w:pPr>
            <w:r>
              <w:rPr>
                <w:rFonts w:eastAsia="SimSun"/>
              </w:rPr>
              <w:t>Converting non-standard location coordinates into latitude/longitude and shapes.</w:t>
            </w:r>
          </w:p>
          <w:p w14:paraId="23B0B71E" w14:textId="77777777" w:rsidR="00186B10" w:rsidRDefault="00186B10" w:rsidP="00377EE0">
            <w:pPr>
              <w:pStyle w:val="UseCaseText"/>
              <w:keepNext/>
              <w:keepLines/>
              <w:numPr>
                <w:ilvl w:val="0"/>
                <w:numId w:val="15"/>
              </w:numPr>
              <w:rPr>
                <w:rFonts w:eastAsia="SimSun"/>
              </w:rPr>
            </w:pPr>
            <w:r>
              <w:rPr>
                <w:rFonts w:eastAsia="SimSun"/>
              </w:rPr>
              <w:t>Log changes to metadata change log file</w:t>
            </w:r>
          </w:p>
        </w:tc>
      </w:tr>
      <w:tr w:rsidR="00186B10" w:rsidRPr="0052295E" w14:paraId="23B0B721" w14:textId="77777777" w:rsidTr="009E6F00">
        <w:trPr>
          <w:trHeight w:val="278"/>
        </w:trPr>
        <w:tc>
          <w:tcPr>
            <w:tcW w:w="9240" w:type="dxa"/>
            <w:gridSpan w:val="3"/>
            <w:shd w:val="clear" w:color="auto" w:fill="CCFFFF"/>
            <w:vAlign w:val="center"/>
          </w:tcPr>
          <w:p w14:paraId="23B0B720" w14:textId="77777777" w:rsidR="00186B10" w:rsidRPr="0052295E" w:rsidRDefault="00186B10" w:rsidP="009E6F00">
            <w:pPr>
              <w:pStyle w:val="UseCaseSection"/>
              <w:keepNext/>
              <w:keepLines/>
              <w:rPr>
                <w:rFonts w:eastAsia="SimSun"/>
              </w:rPr>
            </w:pPr>
            <w:r w:rsidRPr="0052295E">
              <w:rPr>
                <w:rFonts w:eastAsia="SimSun"/>
              </w:rPr>
              <w:t>Main Sequence</w:t>
            </w:r>
          </w:p>
        </w:tc>
      </w:tr>
      <w:tr w:rsidR="00186B10" w:rsidRPr="0052295E" w14:paraId="23B0B725" w14:textId="77777777" w:rsidTr="009E6F00">
        <w:trPr>
          <w:trHeight w:val="203"/>
        </w:trPr>
        <w:tc>
          <w:tcPr>
            <w:tcW w:w="630" w:type="dxa"/>
          </w:tcPr>
          <w:p w14:paraId="23B0B722" w14:textId="77777777" w:rsidR="00186B10" w:rsidRPr="0052295E" w:rsidRDefault="00186B10" w:rsidP="009E6F00">
            <w:pPr>
              <w:pStyle w:val="UseCaseHeader"/>
              <w:keepNext/>
              <w:keepLines/>
              <w:rPr>
                <w:rFonts w:eastAsia="SimSun"/>
              </w:rPr>
            </w:pPr>
            <w:r w:rsidRPr="0052295E">
              <w:rPr>
                <w:rFonts w:eastAsia="SimSun"/>
              </w:rPr>
              <w:t>Step</w:t>
            </w:r>
          </w:p>
        </w:tc>
        <w:tc>
          <w:tcPr>
            <w:tcW w:w="1890" w:type="dxa"/>
          </w:tcPr>
          <w:p w14:paraId="23B0B723" w14:textId="77777777" w:rsidR="00186B10" w:rsidRPr="0052295E" w:rsidRDefault="00186B10" w:rsidP="009E6F00">
            <w:pPr>
              <w:pStyle w:val="UseCaseHeader"/>
              <w:keepNext/>
              <w:keepLines/>
              <w:rPr>
                <w:rFonts w:eastAsia="SimSun"/>
              </w:rPr>
            </w:pPr>
            <w:r w:rsidRPr="0052295E">
              <w:rPr>
                <w:rFonts w:eastAsia="SimSun"/>
              </w:rPr>
              <w:t>Actor</w:t>
            </w:r>
          </w:p>
        </w:tc>
        <w:tc>
          <w:tcPr>
            <w:tcW w:w="6720" w:type="dxa"/>
          </w:tcPr>
          <w:p w14:paraId="23B0B724" w14:textId="77777777" w:rsidR="00186B10" w:rsidRPr="0052295E" w:rsidRDefault="00186B10" w:rsidP="009E6F00">
            <w:pPr>
              <w:pStyle w:val="UseCaseHeader"/>
              <w:keepNext/>
              <w:keepLines/>
              <w:rPr>
                <w:rFonts w:eastAsia="SimSun"/>
              </w:rPr>
            </w:pPr>
            <w:r w:rsidRPr="0052295E">
              <w:rPr>
                <w:rFonts w:eastAsia="SimSun"/>
              </w:rPr>
              <w:t>Description</w:t>
            </w:r>
          </w:p>
        </w:tc>
      </w:tr>
      <w:tr w:rsidR="00186B10" w:rsidRPr="0052295E" w14:paraId="23B0B729" w14:textId="77777777" w:rsidTr="009E6F00">
        <w:trPr>
          <w:trHeight w:val="320"/>
        </w:trPr>
        <w:tc>
          <w:tcPr>
            <w:tcW w:w="630" w:type="dxa"/>
            <w:vAlign w:val="center"/>
          </w:tcPr>
          <w:p w14:paraId="23B0B726" w14:textId="77777777" w:rsidR="00186B10" w:rsidRPr="0052295E" w:rsidRDefault="00186B10" w:rsidP="009E6F00">
            <w:pPr>
              <w:pStyle w:val="UseCaseText"/>
              <w:keepNext/>
              <w:keepLines/>
              <w:rPr>
                <w:rFonts w:eastAsia="SimSun"/>
              </w:rPr>
            </w:pPr>
            <w:r w:rsidRPr="0052295E">
              <w:rPr>
                <w:rFonts w:eastAsia="SimSun"/>
              </w:rPr>
              <w:t>1</w:t>
            </w:r>
          </w:p>
        </w:tc>
        <w:tc>
          <w:tcPr>
            <w:tcW w:w="1890" w:type="dxa"/>
            <w:vAlign w:val="center"/>
          </w:tcPr>
          <w:p w14:paraId="23B0B727" w14:textId="77777777" w:rsidR="00186B10" w:rsidRPr="0052295E" w:rsidRDefault="00186B10" w:rsidP="009E6F00">
            <w:pPr>
              <w:pStyle w:val="UseCaseText"/>
              <w:rPr>
                <w:rFonts w:eastAsia="SimSun"/>
              </w:rPr>
            </w:pPr>
            <w:r>
              <w:rPr>
                <w:rFonts w:eastAsia="SimSun"/>
              </w:rPr>
              <w:t>Data Submitter</w:t>
            </w:r>
          </w:p>
        </w:tc>
        <w:tc>
          <w:tcPr>
            <w:tcW w:w="6720" w:type="dxa"/>
            <w:vAlign w:val="center"/>
          </w:tcPr>
          <w:p w14:paraId="23B0B728" w14:textId="77777777" w:rsidR="00186B10" w:rsidRPr="0052295E" w:rsidRDefault="00186B10" w:rsidP="009E6F00">
            <w:pPr>
              <w:pStyle w:val="UseCaseText"/>
              <w:keepNext/>
              <w:keepLines/>
              <w:rPr>
                <w:rFonts w:eastAsia="SimSun"/>
              </w:rPr>
            </w:pPr>
            <w:r>
              <w:rPr>
                <w:rFonts w:eastAsia="SimSun"/>
              </w:rPr>
              <w:t>Navigates to the bulk metadata input screen from NGDS System</w:t>
            </w:r>
          </w:p>
        </w:tc>
      </w:tr>
      <w:tr w:rsidR="00186B10" w:rsidRPr="0052295E" w14:paraId="23B0B72D" w14:textId="77777777" w:rsidTr="009E6F00">
        <w:trPr>
          <w:trHeight w:val="320"/>
        </w:trPr>
        <w:tc>
          <w:tcPr>
            <w:tcW w:w="630" w:type="dxa"/>
            <w:vAlign w:val="center"/>
          </w:tcPr>
          <w:p w14:paraId="23B0B72A" w14:textId="77777777" w:rsidR="00186B10" w:rsidRPr="0052295E" w:rsidRDefault="00186B10" w:rsidP="009E6F00">
            <w:pPr>
              <w:pStyle w:val="UseCaseText"/>
              <w:rPr>
                <w:rFonts w:eastAsia="SimSun"/>
              </w:rPr>
            </w:pPr>
            <w:r>
              <w:rPr>
                <w:rFonts w:eastAsia="SimSun"/>
              </w:rPr>
              <w:t>2</w:t>
            </w:r>
          </w:p>
        </w:tc>
        <w:tc>
          <w:tcPr>
            <w:tcW w:w="1890" w:type="dxa"/>
            <w:vAlign w:val="center"/>
          </w:tcPr>
          <w:p w14:paraId="23B0B72B" w14:textId="77777777" w:rsidR="00186B10" w:rsidRDefault="00186B10" w:rsidP="009E6F00">
            <w:pPr>
              <w:pStyle w:val="UseCaseText"/>
              <w:rPr>
                <w:rFonts w:eastAsia="SimSun"/>
              </w:rPr>
            </w:pPr>
            <w:r>
              <w:rPr>
                <w:rFonts w:eastAsia="SimSun"/>
              </w:rPr>
              <w:t>NGDS System</w:t>
            </w:r>
          </w:p>
        </w:tc>
        <w:tc>
          <w:tcPr>
            <w:tcW w:w="6720" w:type="dxa"/>
            <w:vAlign w:val="center"/>
          </w:tcPr>
          <w:p w14:paraId="23B0B72C" w14:textId="77777777" w:rsidR="00186B10" w:rsidRDefault="00186B10" w:rsidP="009E6F00">
            <w:pPr>
              <w:pStyle w:val="UseCaseText"/>
              <w:rPr>
                <w:rFonts w:eastAsia="SimSun"/>
              </w:rPr>
            </w:pPr>
            <w:r>
              <w:rPr>
                <w:rFonts w:eastAsia="SimSun"/>
              </w:rPr>
              <w:t>Presents bulk metadata input screen to Data Submitter</w:t>
            </w:r>
          </w:p>
        </w:tc>
      </w:tr>
      <w:tr w:rsidR="00186B10" w:rsidRPr="0052295E" w14:paraId="23B0B731" w14:textId="77777777" w:rsidTr="009E6F00">
        <w:trPr>
          <w:trHeight w:val="320"/>
        </w:trPr>
        <w:tc>
          <w:tcPr>
            <w:tcW w:w="630" w:type="dxa"/>
            <w:vAlign w:val="center"/>
          </w:tcPr>
          <w:p w14:paraId="23B0B72E" w14:textId="77777777" w:rsidR="00186B10" w:rsidRDefault="00186B10" w:rsidP="009E6F00">
            <w:pPr>
              <w:pStyle w:val="UseCaseText"/>
              <w:rPr>
                <w:rFonts w:eastAsia="SimSun"/>
              </w:rPr>
            </w:pPr>
            <w:r>
              <w:rPr>
                <w:rFonts w:eastAsia="SimSun"/>
              </w:rPr>
              <w:t>3</w:t>
            </w:r>
          </w:p>
        </w:tc>
        <w:tc>
          <w:tcPr>
            <w:tcW w:w="1890" w:type="dxa"/>
            <w:vAlign w:val="center"/>
          </w:tcPr>
          <w:p w14:paraId="23B0B72F" w14:textId="77777777" w:rsidR="00186B10" w:rsidRDefault="00186B10" w:rsidP="009E6F00">
            <w:pPr>
              <w:pStyle w:val="UseCaseText"/>
              <w:rPr>
                <w:rFonts w:eastAsia="SimSun"/>
              </w:rPr>
            </w:pPr>
            <w:r>
              <w:rPr>
                <w:rFonts w:eastAsia="SimSun"/>
              </w:rPr>
              <w:t>Data Submitter</w:t>
            </w:r>
          </w:p>
        </w:tc>
        <w:tc>
          <w:tcPr>
            <w:tcW w:w="6720" w:type="dxa"/>
            <w:vAlign w:val="center"/>
          </w:tcPr>
          <w:p w14:paraId="23B0B730" w14:textId="77777777" w:rsidR="00186B10" w:rsidRDefault="00186B10" w:rsidP="009E6F00">
            <w:pPr>
              <w:pStyle w:val="UseCaseText"/>
              <w:rPr>
                <w:rFonts w:eastAsia="SimSun"/>
              </w:rPr>
            </w:pPr>
            <w:r>
              <w:rPr>
                <w:rFonts w:eastAsia="SimSun"/>
              </w:rPr>
              <w:t>Selects the metadata CSV file type to be bulk imported</w:t>
            </w:r>
          </w:p>
        </w:tc>
      </w:tr>
      <w:tr w:rsidR="00186B10" w:rsidRPr="0052295E" w14:paraId="23B0B735" w14:textId="77777777" w:rsidTr="009E6F00">
        <w:trPr>
          <w:trHeight w:val="320"/>
        </w:trPr>
        <w:tc>
          <w:tcPr>
            <w:tcW w:w="630" w:type="dxa"/>
            <w:vAlign w:val="center"/>
          </w:tcPr>
          <w:p w14:paraId="23B0B732" w14:textId="77777777" w:rsidR="00186B10" w:rsidRDefault="00186B10" w:rsidP="009E6F00">
            <w:pPr>
              <w:pStyle w:val="UseCaseText"/>
              <w:rPr>
                <w:rFonts w:eastAsia="SimSun"/>
              </w:rPr>
            </w:pPr>
            <w:r>
              <w:rPr>
                <w:rFonts w:eastAsia="SimSun"/>
              </w:rPr>
              <w:t>5</w:t>
            </w:r>
          </w:p>
        </w:tc>
        <w:tc>
          <w:tcPr>
            <w:tcW w:w="1890" w:type="dxa"/>
            <w:vAlign w:val="center"/>
          </w:tcPr>
          <w:p w14:paraId="23B0B733" w14:textId="77777777" w:rsidR="00186B10" w:rsidRDefault="00186B10" w:rsidP="009E6F00">
            <w:pPr>
              <w:pStyle w:val="UseCaseText"/>
              <w:rPr>
                <w:rFonts w:eastAsia="SimSun"/>
              </w:rPr>
            </w:pPr>
            <w:r>
              <w:rPr>
                <w:rFonts w:eastAsia="SimSun"/>
              </w:rPr>
              <w:t>NGDS System</w:t>
            </w:r>
          </w:p>
        </w:tc>
        <w:tc>
          <w:tcPr>
            <w:tcW w:w="6720" w:type="dxa"/>
            <w:vAlign w:val="center"/>
          </w:tcPr>
          <w:p w14:paraId="23B0B734" w14:textId="77777777" w:rsidR="00186B10" w:rsidRDefault="00186B10" w:rsidP="009E6F00">
            <w:pPr>
              <w:pStyle w:val="UseCaseText"/>
              <w:rPr>
                <w:rFonts w:eastAsia="SimSun"/>
              </w:rPr>
            </w:pPr>
            <w:r>
              <w:rPr>
                <w:rFonts w:eastAsia="SimSun"/>
              </w:rPr>
              <w:t>Automatically fills out form with data submitter contact information</w:t>
            </w:r>
          </w:p>
        </w:tc>
      </w:tr>
      <w:tr w:rsidR="00186B10" w:rsidRPr="0052295E" w14:paraId="23B0B739" w14:textId="77777777" w:rsidTr="009E6F00">
        <w:trPr>
          <w:trHeight w:val="320"/>
        </w:trPr>
        <w:tc>
          <w:tcPr>
            <w:tcW w:w="630" w:type="dxa"/>
            <w:vAlign w:val="center"/>
          </w:tcPr>
          <w:p w14:paraId="23B0B736" w14:textId="77777777" w:rsidR="00186B10" w:rsidRDefault="00186B10" w:rsidP="009E6F00">
            <w:pPr>
              <w:pStyle w:val="UseCaseText"/>
              <w:rPr>
                <w:rFonts w:eastAsia="SimSun"/>
              </w:rPr>
            </w:pPr>
            <w:r>
              <w:rPr>
                <w:rFonts w:eastAsia="SimSun"/>
              </w:rPr>
              <w:t>4</w:t>
            </w:r>
          </w:p>
        </w:tc>
        <w:tc>
          <w:tcPr>
            <w:tcW w:w="1890" w:type="dxa"/>
            <w:vAlign w:val="center"/>
          </w:tcPr>
          <w:p w14:paraId="23B0B737" w14:textId="77777777" w:rsidR="00186B10" w:rsidRDefault="00186B10" w:rsidP="009E6F00">
            <w:pPr>
              <w:pStyle w:val="UseCaseText"/>
              <w:rPr>
                <w:rFonts w:eastAsia="SimSun"/>
              </w:rPr>
            </w:pPr>
            <w:r>
              <w:rPr>
                <w:rFonts w:eastAsia="SimSun"/>
              </w:rPr>
              <w:t>Data Submitter</w:t>
            </w:r>
          </w:p>
        </w:tc>
        <w:tc>
          <w:tcPr>
            <w:tcW w:w="6720" w:type="dxa"/>
            <w:vAlign w:val="center"/>
          </w:tcPr>
          <w:p w14:paraId="23B0B738" w14:textId="77777777" w:rsidR="00186B10" w:rsidRDefault="00186B10" w:rsidP="009E6F00">
            <w:pPr>
              <w:pStyle w:val="UseCaseText"/>
              <w:rPr>
                <w:rFonts w:eastAsia="SimSun"/>
              </w:rPr>
            </w:pPr>
            <w:r>
              <w:rPr>
                <w:rFonts w:eastAsia="SimSun"/>
              </w:rPr>
              <w:t>Inputs CSV file name and path into the metadata input screen</w:t>
            </w:r>
          </w:p>
        </w:tc>
      </w:tr>
      <w:tr w:rsidR="00186B10" w:rsidRPr="0052295E" w14:paraId="23B0B73D" w14:textId="77777777" w:rsidTr="009E6F00">
        <w:trPr>
          <w:trHeight w:val="320"/>
        </w:trPr>
        <w:tc>
          <w:tcPr>
            <w:tcW w:w="630" w:type="dxa"/>
            <w:vAlign w:val="center"/>
          </w:tcPr>
          <w:p w14:paraId="23B0B73A" w14:textId="77777777" w:rsidR="00186B10" w:rsidRDefault="00186B10" w:rsidP="009E6F00">
            <w:pPr>
              <w:pStyle w:val="UseCaseText"/>
              <w:rPr>
                <w:rFonts w:eastAsia="SimSun"/>
              </w:rPr>
            </w:pPr>
            <w:r>
              <w:rPr>
                <w:rFonts w:eastAsia="SimSun"/>
              </w:rPr>
              <w:lastRenderedPageBreak/>
              <w:t>6</w:t>
            </w:r>
          </w:p>
        </w:tc>
        <w:tc>
          <w:tcPr>
            <w:tcW w:w="1890" w:type="dxa"/>
            <w:vAlign w:val="center"/>
          </w:tcPr>
          <w:p w14:paraId="23B0B73B" w14:textId="77777777" w:rsidR="00186B10" w:rsidRDefault="00186B10" w:rsidP="009E6F00">
            <w:pPr>
              <w:pStyle w:val="UseCaseText"/>
              <w:rPr>
                <w:rFonts w:eastAsia="SimSun"/>
              </w:rPr>
            </w:pPr>
            <w:r>
              <w:rPr>
                <w:rFonts w:eastAsia="SimSun"/>
              </w:rPr>
              <w:t>Data Submitter</w:t>
            </w:r>
          </w:p>
        </w:tc>
        <w:tc>
          <w:tcPr>
            <w:tcW w:w="6720" w:type="dxa"/>
            <w:vAlign w:val="center"/>
          </w:tcPr>
          <w:p w14:paraId="23B0B73C" w14:textId="77777777" w:rsidR="00186B10" w:rsidRDefault="00186B10" w:rsidP="009E6F00">
            <w:pPr>
              <w:pStyle w:val="UseCaseText"/>
              <w:rPr>
                <w:rFonts w:eastAsia="SimSun"/>
              </w:rPr>
            </w:pPr>
            <w:r>
              <w:rPr>
                <w:rFonts w:eastAsia="SimSun"/>
              </w:rPr>
              <w:t>Starts import process</w:t>
            </w:r>
          </w:p>
        </w:tc>
      </w:tr>
      <w:tr w:rsidR="00186B10" w:rsidRPr="0052295E" w14:paraId="23B0B747" w14:textId="77777777" w:rsidTr="009E6F00">
        <w:trPr>
          <w:trHeight w:val="320"/>
        </w:trPr>
        <w:tc>
          <w:tcPr>
            <w:tcW w:w="630" w:type="dxa"/>
            <w:vAlign w:val="center"/>
          </w:tcPr>
          <w:p w14:paraId="23B0B73E" w14:textId="77777777" w:rsidR="00186B10" w:rsidRPr="0052295E" w:rsidRDefault="00186B10" w:rsidP="009E6F00">
            <w:pPr>
              <w:pStyle w:val="UseCaseText"/>
              <w:keepNext/>
              <w:keepLines/>
              <w:rPr>
                <w:rFonts w:eastAsia="SimSun"/>
              </w:rPr>
            </w:pPr>
            <w:r>
              <w:rPr>
                <w:rFonts w:eastAsia="SimSun"/>
              </w:rPr>
              <w:t>7</w:t>
            </w:r>
          </w:p>
        </w:tc>
        <w:tc>
          <w:tcPr>
            <w:tcW w:w="1890" w:type="dxa"/>
            <w:vAlign w:val="center"/>
          </w:tcPr>
          <w:p w14:paraId="23B0B73F" w14:textId="77777777" w:rsidR="00186B10" w:rsidRPr="0052295E" w:rsidRDefault="00186B10" w:rsidP="009E6F00">
            <w:pPr>
              <w:pStyle w:val="UseCaseText"/>
              <w:rPr>
                <w:rFonts w:eastAsia="SimSun"/>
              </w:rPr>
            </w:pPr>
            <w:r>
              <w:rPr>
                <w:rFonts w:eastAsia="SimSun"/>
              </w:rPr>
              <w:t>NGDS System</w:t>
            </w:r>
          </w:p>
        </w:tc>
        <w:tc>
          <w:tcPr>
            <w:tcW w:w="6720" w:type="dxa"/>
            <w:vAlign w:val="center"/>
          </w:tcPr>
          <w:p w14:paraId="23B0B740" w14:textId="77777777" w:rsidR="00186B10" w:rsidRDefault="00186B10" w:rsidP="009E6F00">
            <w:pPr>
              <w:pStyle w:val="UseCaseText"/>
              <w:keepNext/>
              <w:keepLines/>
              <w:rPr>
                <w:rFonts w:eastAsia="SimSun"/>
              </w:rPr>
            </w:pPr>
            <w:r>
              <w:rPr>
                <w:rFonts w:eastAsia="SimSun"/>
              </w:rPr>
              <w:t>Validate metadata for content completeness</w:t>
            </w:r>
          </w:p>
          <w:p w14:paraId="23B0B741" w14:textId="77777777" w:rsidR="00186B10" w:rsidRDefault="00186B10" w:rsidP="009E6F00">
            <w:pPr>
              <w:pStyle w:val="UseCaseText"/>
              <w:keepNext/>
              <w:keepLines/>
              <w:rPr>
                <w:rFonts w:eastAsia="SimSun"/>
              </w:rPr>
            </w:pPr>
            <w:r>
              <w:rPr>
                <w:rFonts w:eastAsia="SimSun"/>
              </w:rPr>
              <w:t>Validates URI</w:t>
            </w:r>
          </w:p>
          <w:p w14:paraId="23B0B742" w14:textId="77777777" w:rsidR="00186B10" w:rsidRDefault="00186B10" w:rsidP="009E6F00">
            <w:pPr>
              <w:pStyle w:val="UseCaseText"/>
              <w:keepNext/>
              <w:keepLines/>
              <w:rPr>
                <w:rFonts w:eastAsia="SimSun"/>
              </w:rPr>
            </w:pPr>
            <w:r>
              <w:rPr>
                <w:rFonts w:eastAsia="SimSun"/>
              </w:rPr>
              <w:t>Detects metadata duplication</w:t>
            </w:r>
          </w:p>
          <w:p w14:paraId="23B0B743" w14:textId="77777777" w:rsidR="00186B10" w:rsidRDefault="00186B10" w:rsidP="009E6F00">
            <w:pPr>
              <w:pStyle w:val="UseCaseText"/>
              <w:keepNext/>
              <w:keepLines/>
              <w:rPr>
                <w:rFonts w:eastAsia="SimSun"/>
              </w:rPr>
            </w:pPr>
            <w:r>
              <w:rPr>
                <w:rFonts w:eastAsia="SimSun"/>
              </w:rPr>
              <w:t xml:space="preserve">Marks problematic entries for revision </w:t>
            </w:r>
          </w:p>
          <w:p w14:paraId="23B0B744" w14:textId="77777777" w:rsidR="00186B10" w:rsidRDefault="00186B10" w:rsidP="009E6F00">
            <w:pPr>
              <w:pStyle w:val="UseCaseText"/>
              <w:keepNext/>
              <w:keepLines/>
              <w:rPr>
                <w:rFonts w:eastAsia="SimSun"/>
              </w:rPr>
            </w:pPr>
            <w:r>
              <w:rPr>
                <w:rFonts w:eastAsia="SimSun"/>
              </w:rPr>
              <w:t>Marks individual entries as “submitted”</w:t>
            </w:r>
          </w:p>
          <w:p w14:paraId="23B0B745" w14:textId="77777777" w:rsidR="00186B10" w:rsidRDefault="00186B10" w:rsidP="009E6F00">
            <w:pPr>
              <w:pStyle w:val="UseCaseText"/>
              <w:keepNext/>
              <w:keepLines/>
              <w:rPr>
                <w:rFonts w:eastAsia="SimSun"/>
              </w:rPr>
            </w:pPr>
            <w:r>
              <w:rPr>
                <w:rFonts w:eastAsia="SimSun"/>
              </w:rPr>
              <w:t xml:space="preserve">Normalizes geo-location coordinates to the internal system representation (UML or lat/long) </w:t>
            </w:r>
          </w:p>
          <w:p w14:paraId="23B0B746" w14:textId="77777777" w:rsidR="00186B10" w:rsidRPr="0052295E" w:rsidRDefault="00186B10" w:rsidP="009E6F00">
            <w:pPr>
              <w:pStyle w:val="UseCaseText"/>
              <w:keepNext/>
              <w:keepLines/>
              <w:rPr>
                <w:rFonts w:eastAsia="SimSun"/>
              </w:rPr>
            </w:pPr>
            <w:r>
              <w:rPr>
                <w:rFonts w:eastAsia="SimSun"/>
              </w:rPr>
              <w:t>Log changes to metadata change log file</w:t>
            </w:r>
          </w:p>
        </w:tc>
      </w:tr>
      <w:tr w:rsidR="00186B10" w:rsidRPr="0052295E" w14:paraId="23B0B74B" w14:textId="77777777" w:rsidTr="009E6F00">
        <w:trPr>
          <w:trHeight w:val="320"/>
        </w:trPr>
        <w:tc>
          <w:tcPr>
            <w:tcW w:w="630" w:type="dxa"/>
            <w:vAlign w:val="center"/>
          </w:tcPr>
          <w:p w14:paraId="23B0B748" w14:textId="77777777" w:rsidR="00186B10" w:rsidRPr="0052295E" w:rsidRDefault="00186B10" w:rsidP="009E6F00">
            <w:pPr>
              <w:pStyle w:val="UseCaseText"/>
              <w:rPr>
                <w:rFonts w:eastAsia="SimSun"/>
              </w:rPr>
            </w:pPr>
            <w:r>
              <w:rPr>
                <w:rFonts w:eastAsia="SimSun"/>
              </w:rPr>
              <w:t>8</w:t>
            </w:r>
          </w:p>
        </w:tc>
        <w:tc>
          <w:tcPr>
            <w:tcW w:w="1890" w:type="dxa"/>
            <w:vAlign w:val="center"/>
          </w:tcPr>
          <w:p w14:paraId="23B0B749" w14:textId="77777777" w:rsidR="00186B10" w:rsidRDefault="00186B10" w:rsidP="009E6F00">
            <w:pPr>
              <w:pStyle w:val="UseCaseText"/>
              <w:rPr>
                <w:rFonts w:eastAsia="SimSun"/>
              </w:rPr>
            </w:pPr>
            <w:r>
              <w:rPr>
                <w:rFonts w:eastAsia="SimSun"/>
              </w:rPr>
              <w:t>NGDS System</w:t>
            </w:r>
          </w:p>
        </w:tc>
        <w:tc>
          <w:tcPr>
            <w:tcW w:w="6720" w:type="dxa"/>
            <w:vAlign w:val="center"/>
          </w:tcPr>
          <w:p w14:paraId="23B0B74A" w14:textId="77777777" w:rsidR="00186B10" w:rsidRDefault="00186B10" w:rsidP="009E6F00">
            <w:pPr>
              <w:pStyle w:val="UseCaseText"/>
              <w:rPr>
                <w:rFonts w:eastAsia="SimSun"/>
              </w:rPr>
            </w:pPr>
            <w:r>
              <w:rPr>
                <w:rFonts w:eastAsia="SimSun"/>
              </w:rPr>
              <w:t>Presents import data report to user in a form</w:t>
            </w:r>
          </w:p>
        </w:tc>
      </w:tr>
      <w:tr w:rsidR="00186B10" w:rsidRPr="0052295E" w14:paraId="23B0B74F" w14:textId="77777777" w:rsidTr="009E6F00">
        <w:trPr>
          <w:trHeight w:val="320"/>
        </w:trPr>
        <w:tc>
          <w:tcPr>
            <w:tcW w:w="630" w:type="dxa"/>
            <w:vAlign w:val="center"/>
          </w:tcPr>
          <w:p w14:paraId="23B0B74C" w14:textId="77777777" w:rsidR="00186B10" w:rsidRDefault="00186B10" w:rsidP="009E6F00">
            <w:pPr>
              <w:pStyle w:val="UseCaseText"/>
              <w:rPr>
                <w:rFonts w:eastAsia="SimSun"/>
              </w:rPr>
            </w:pPr>
            <w:r>
              <w:rPr>
                <w:rFonts w:eastAsia="SimSun"/>
              </w:rPr>
              <w:t>9</w:t>
            </w:r>
          </w:p>
        </w:tc>
        <w:tc>
          <w:tcPr>
            <w:tcW w:w="1890" w:type="dxa"/>
            <w:vAlign w:val="center"/>
          </w:tcPr>
          <w:p w14:paraId="23B0B74D" w14:textId="77777777" w:rsidR="00186B10" w:rsidRDefault="00186B10" w:rsidP="006159FD">
            <w:pPr>
              <w:pStyle w:val="UseCaseText"/>
              <w:rPr>
                <w:rFonts w:eastAsia="SimSun"/>
              </w:rPr>
            </w:pPr>
            <w:r>
              <w:rPr>
                <w:rFonts w:eastAsia="SimSun"/>
              </w:rPr>
              <w:t xml:space="preserve">Data </w:t>
            </w:r>
            <w:r w:rsidR="006159FD">
              <w:rPr>
                <w:rFonts w:eastAsia="SimSun"/>
              </w:rPr>
              <w:t>Steward</w:t>
            </w:r>
          </w:p>
        </w:tc>
        <w:tc>
          <w:tcPr>
            <w:tcW w:w="6720" w:type="dxa"/>
            <w:vAlign w:val="center"/>
          </w:tcPr>
          <w:p w14:paraId="23B0B74E" w14:textId="77777777" w:rsidR="00186B10" w:rsidRDefault="00186B10" w:rsidP="009E6F00">
            <w:pPr>
              <w:pStyle w:val="UseCaseText"/>
              <w:rPr>
                <w:rFonts w:eastAsia="SimSun"/>
              </w:rPr>
            </w:pPr>
            <w:r>
              <w:rPr>
                <w:rFonts w:eastAsia="SimSun"/>
              </w:rPr>
              <w:t>Reviews “submitted” data for errors. The forms allow users to modify/correct the individual metadata records</w:t>
            </w:r>
          </w:p>
        </w:tc>
      </w:tr>
      <w:tr w:rsidR="00186B10" w:rsidRPr="0052295E" w14:paraId="23B0B753" w14:textId="77777777" w:rsidTr="009E6F00">
        <w:trPr>
          <w:trHeight w:val="320"/>
        </w:trPr>
        <w:tc>
          <w:tcPr>
            <w:tcW w:w="630" w:type="dxa"/>
            <w:vAlign w:val="center"/>
          </w:tcPr>
          <w:p w14:paraId="23B0B750" w14:textId="77777777" w:rsidR="00186B10" w:rsidRDefault="00186B10" w:rsidP="009E6F00">
            <w:pPr>
              <w:pStyle w:val="UseCaseText"/>
              <w:rPr>
                <w:rFonts w:eastAsia="SimSun"/>
              </w:rPr>
            </w:pPr>
            <w:r>
              <w:rPr>
                <w:rFonts w:eastAsia="SimSun"/>
              </w:rPr>
              <w:t>10</w:t>
            </w:r>
          </w:p>
        </w:tc>
        <w:tc>
          <w:tcPr>
            <w:tcW w:w="1890" w:type="dxa"/>
            <w:vAlign w:val="center"/>
          </w:tcPr>
          <w:p w14:paraId="23B0B751" w14:textId="77777777" w:rsidR="00186B10" w:rsidRDefault="00186B10" w:rsidP="006159FD">
            <w:pPr>
              <w:pStyle w:val="UseCaseText"/>
              <w:rPr>
                <w:rFonts w:eastAsia="SimSun"/>
              </w:rPr>
            </w:pPr>
            <w:r>
              <w:rPr>
                <w:rFonts w:eastAsia="SimSun"/>
              </w:rPr>
              <w:t xml:space="preserve">Data </w:t>
            </w:r>
            <w:r w:rsidR="006159FD">
              <w:rPr>
                <w:rFonts w:eastAsia="SimSun"/>
              </w:rPr>
              <w:t>Steward</w:t>
            </w:r>
          </w:p>
        </w:tc>
        <w:tc>
          <w:tcPr>
            <w:tcW w:w="6720" w:type="dxa"/>
            <w:vAlign w:val="center"/>
          </w:tcPr>
          <w:p w14:paraId="23B0B752" w14:textId="77777777" w:rsidR="00186B10" w:rsidRDefault="00186B10" w:rsidP="009E6F00">
            <w:pPr>
              <w:pStyle w:val="UseCaseText"/>
              <w:rPr>
                <w:rFonts w:eastAsia="SimSun"/>
              </w:rPr>
            </w:pPr>
            <w:r>
              <w:rPr>
                <w:rFonts w:eastAsia="SimSun"/>
              </w:rPr>
              <w:t>After reviewing the data and correcting errors, send metadata for publication</w:t>
            </w:r>
          </w:p>
        </w:tc>
      </w:tr>
      <w:tr w:rsidR="00186B10" w:rsidRPr="0052295E" w14:paraId="23B0B757" w14:textId="77777777" w:rsidTr="009E6F00">
        <w:trPr>
          <w:trHeight w:val="320"/>
        </w:trPr>
        <w:tc>
          <w:tcPr>
            <w:tcW w:w="630" w:type="dxa"/>
            <w:vAlign w:val="center"/>
          </w:tcPr>
          <w:p w14:paraId="23B0B754" w14:textId="77777777" w:rsidR="00186B10" w:rsidRDefault="00186B10" w:rsidP="009E6F00">
            <w:pPr>
              <w:pStyle w:val="UseCaseText"/>
              <w:rPr>
                <w:rFonts w:eastAsia="SimSun"/>
              </w:rPr>
            </w:pPr>
            <w:r>
              <w:rPr>
                <w:rFonts w:eastAsia="SimSun"/>
              </w:rPr>
              <w:t>11</w:t>
            </w:r>
          </w:p>
        </w:tc>
        <w:tc>
          <w:tcPr>
            <w:tcW w:w="1890" w:type="dxa"/>
            <w:vAlign w:val="center"/>
          </w:tcPr>
          <w:p w14:paraId="23B0B755" w14:textId="77777777" w:rsidR="00186B10" w:rsidRDefault="00186B10" w:rsidP="009E6F00">
            <w:pPr>
              <w:pStyle w:val="UseCaseText"/>
              <w:rPr>
                <w:rFonts w:eastAsia="SimSun"/>
              </w:rPr>
            </w:pPr>
            <w:r>
              <w:rPr>
                <w:rFonts w:eastAsia="SimSun"/>
              </w:rPr>
              <w:t>NGDS System</w:t>
            </w:r>
          </w:p>
        </w:tc>
        <w:tc>
          <w:tcPr>
            <w:tcW w:w="6720" w:type="dxa"/>
            <w:vAlign w:val="center"/>
          </w:tcPr>
          <w:p w14:paraId="23B0B756" w14:textId="77777777" w:rsidR="00186B10" w:rsidRDefault="00186B10" w:rsidP="009E6F00">
            <w:pPr>
              <w:pStyle w:val="UseCaseText"/>
              <w:rPr>
                <w:rFonts w:eastAsia="SimSun"/>
              </w:rPr>
            </w:pPr>
            <w:r>
              <w:rPr>
                <w:rFonts w:eastAsia="SimSun"/>
              </w:rPr>
              <w:t>Repeats step 7 for a final check</w:t>
            </w:r>
          </w:p>
        </w:tc>
      </w:tr>
      <w:tr w:rsidR="00186B10" w:rsidRPr="0052295E" w14:paraId="23B0B75E" w14:textId="77777777" w:rsidTr="009E6F00">
        <w:trPr>
          <w:trHeight w:val="320"/>
        </w:trPr>
        <w:tc>
          <w:tcPr>
            <w:tcW w:w="630" w:type="dxa"/>
            <w:vAlign w:val="center"/>
          </w:tcPr>
          <w:p w14:paraId="23B0B758" w14:textId="77777777" w:rsidR="00186B10" w:rsidRDefault="00186B10" w:rsidP="009E6F00">
            <w:pPr>
              <w:pStyle w:val="UseCaseText"/>
              <w:rPr>
                <w:rFonts w:eastAsia="SimSun"/>
              </w:rPr>
            </w:pPr>
            <w:r>
              <w:rPr>
                <w:rFonts w:eastAsia="SimSun"/>
              </w:rPr>
              <w:t>12</w:t>
            </w:r>
          </w:p>
        </w:tc>
        <w:tc>
          <w:tcPr>
            <w:tcW w:w="1890" w:type="dxa"/>
            <w:vAlign w:val="center"/>
          </w:tcPr>
          <w:p w14:paraId="23B0B759" w14:textId="77777777" w:rsidR="00186B10" w:rsidRDefault="00186B10" w:rsidP="009E6F00">
            <w:pPr>
              <w:pStyle w:val="UseCaseText"/>
              <w:rPr>
                <w:rFonts w:eastAsia="SimSun"/>
              </w:rPr>
            </w:pPr>
            <w:r>
              <w:rPr>
                <w:rFonts w:eastAsia="SimSun"/>
              </w:rPr>
              <w:t>NGDS System</w:t>
            </w:r>
          </w:p>
        </w:tc>
        <w:tc>
          <w:tcPr>
            <w:tcW w:w="6720" w:type="dxa"/>
            <w:vAlign w:val="center"/>
          </w:tcPr>
          <w:p w14:paraId="23B0B75A" w14:textId="77777777" w:rsidR="006D4FA6" w:rsidRDefault="006D4FA6" w:rsidP="006D4FA6">
            <w:pPr>
              <w:pStyle w:val="UseCaseText"/>
              <w:rPr>
                <w:rFonts w:eastAsia="SimSun"/>
              </w:rPr>
            </w:pPr>
            <w:r>
              <w:rPr>
                <w:rFonts w:eastAsia="SimSun"/>
              </w:rPr>
              <w:t xml:space="preserve">Makes metadata “private” for discovery, waiting to be made public by a Data Steward </w:t>
            </w:r>
          </w:p>
          <w:p w14:paraId="23B0B75B" w14:textId="77777777" w:rsidR="006D4FA6" w:rsidRDefault="006D4FA6" w:rsidP="006D4FA6">
            <w:pPr>
              <w:pStyle w:val="UseCaseText"/>
              <w:rPr>
                <w:rFonts w:eastAsia="SimSun"/>
              </w:rPr>
            </w:pPr>
            <w:r>
              <w:rPr>
                <w:rFonts w:eastAsia="SimSun"/>
              </w:rPr>
              <w:t>Send data steward an e-mail notification about the new data</w:t>
            </w:r>
          </w:p>
          <w:p w14:paraId="23B0B75C" w14:textId="77777777" w:rsidR="006D4FA6" w:rsidRDefault="006159FD" w:rsidP="006D4FA6">
            <w:pPr>
              <w:pStyle w:val="UseCaseText"/>
              <w:rPr>
                <w:rFonts w:eastAsia="SimSun"/>
              </w:rPr>
            </w:pPr>
            <w:r>
              <w:rPr>
                <w:rFonts w:eastAsia="SimSun"/>
              </w:rPr>
              <w:t>OR</w:t>
            </w:r>
          </w:p>
          <w:p w14:paraId="23B0B75D" w14:textId="77777777" w:rsidR="00186B10" w:rsidRDefault="006D4FA6" w:rsidP="006D4FA6">
            <w:pPr>
              <w:pStyle w:val="UseCaseText"/>
              <w:rPr>
                <w:rFonts w:eastAsia="SimSun"/>
              </w:rPr>
            </w:pPr>
            <w:r>
              <w:rPr>
                <w:rFonts w:eastAsia="SimSun"/>
              </w:rPr>
              <w:t>If the user is both a Data Submitter and a Data Steward, makes the data “public”, notifying the user of the successful operation.</w:t>
            </w:r>
          </w:p>
        </w:tc>
      </w:tr>
      <w:tr w:rsidR="00186B10" w:rsidRPr="0052295E" w14:paraId="23B0B760" w14:textId="77777777" w:rsidTr="009E6F00">
        <w:trPr>
          <w:trHeight w:val="287"/>
        </w:trPr>
        <w:tc>
          <w:tcPr>
            <w:tcW w:w="9240" w:type="dxa"/>
            <w:gridSpan w:val="3"/>
            <w:shd w:val="clear" w:color="auto" w:fill="FFFFCC"/>
            <w:vAlign w:val="center"/>
          </w:tcPr>
          <w:p w14:paraId="23B0B75F" w14:textId="77777777" w:rsidR="00186B10" w:rsidRPr="0052295E" w:rsidRDefault="00186B10" w:rsidP="009E6F00">
            <w:pPr>
              <w:pStyle w:val="UseCaseSection"/>
              <w:keepNext/>
              <w:keepLines/>
              <w:rPr>
                <w:rFonts w:eastAsia="SimSun"/>
              </w:rPr>
            </w:pPr>
            <w:r w:rsidRPr="0052295E">
              <w:rPr>
                <w:rFonts w:eastAsia="SimSun"/>
              </w:rPr>
              <w:t>Variants</w:t>
            </w:r>
          </w:p>
        </w:tc>
      </w:tr>
      <w:tr w:rsidR="00186B10" w:rsidRPr="0052295E" w14:paraId="23B0B764" w14:textId="77777777" w:rsidTr="009E6F00">
        <w:trPr>
          <w:trHeight w:val="261"/>
        </w:trPr>
        <w:tc>
          <w:tcPr>
            <w:tcW w:w="630" w:type="dxa"/>
            <w:vAlign w:val="center"/>
          </w:tcPr>
          <w:p w14:paraId="23B0B761" w14:textId="77777777" w:rsidR="00186B10" w:rsidRPr="0052295E" w:rsidRDefault="00186B10" w:rsidP="009E6F00">
            <w:pPr>
              <w:pStyle w:val="UseCaseHeader"/>
              <w:keepNext/>
              <w:keepLines/>
              <w:rPr>
                <w:rFonts w:eastAsia="SimSun"/>
              </w:rPr>
            </w:pPr>
            <w:r w:rsidRPr="0052295E">
              <w:rPr>
                <w:rFonts w:eastAsia="SimSun"/>
              </w:rPr>
              <w:t>Step</w:t>
            </w:r>
          </w:p>
        </w:tc>
        <w:tc>
          <w:tcPr>
            <w:tcW w:w="1890" w:type="dxa"/>
            <w:vAlign w:val="center"/>
          </w:tcPr>
          <w:p w14:paraId="23B0B762" w14:textId="77777777" w:rsidR="00186B10" w:rsidRPr="0052295E" w:rsidRDefault="00186B10" w:rsidP="009E6F00">
            <w:pPr>
              <w:pStyle w:val="UseCaseHeader"/>
              <w:keepNext/>
              <w:keepLines/>
              <w:rPr>
                <w:rFonts w:eastAsia="SimSun"/>
              </w:rPr>
            </w:pPr>
            <w:r w:rsidRPr="0052295E">
              <w:rPr>
                <w:rFonts w:eastAsia="SimSun"/>
              </w:rPr>
              <w:t>Actor</w:t>
            </w:r>
          </w:p>
        </w:tc>
        <w:tc>
          <w:tcPr>
            <w:tcW w:w="6720" w:type="dxa"/>
            <w:vAlign w:val="center"/>
          </w:tcPr>
          <w:p w14:paraId="23B0B763" w14:textId="77777777" w:rsidR="00186B10" w:rsidRPr="0052295E" w:rsidRDefault="00186B10" w:rsidP="009E6F00">
            <w:pPr>
              <w:pStyle w:val="UseCaseHeader"/>
              <w:keepNext/>
              <w:keepLines/>
              <w:rPr>
                <w:rFonts w:eastAsia="SimSun"/>
              </w:rPr>
            </w:pPr>
            <w:r w:rsidRPr="0052295E">
              <w:rPr>
                <w:rFonts w:eastAsia="SimSun"/>
              </w:rPr>
              <w:t>Description</w:t>
            </w:r>
          </w:p>
        </w:tc>
      </w:tr>
      <w:tr w:rsidR="00186B10" w:rsidRPr="0052295E" w14:paraId="23B0B768" w14:textId="77777777" w:rsidTr="009E6F00">
        <w:trPr>
          <w:trHeight w:val="359"/>
        </w:trPr>
        <w:tc>
          <w:tcPr>
            <w:tcW w:w="630" w:type="dxa"/>
            <w:tcBorders>
              <w:bottom w:val="single" w:sz="4" w:space="0" w:color="auto"/>
            </w:tcBorders>
            <w:vAlign w:val="center"/>
          </w:tcPr>
          <w:p w14:paraId="23B0B765" w14:textId="77777777" w:rsidR="00186B10" w:rsidRPr="0052295E" w:rsidRDefault="00186B10" w:rsidP="009E6F00">
            <w:pPr>
              <w:pStyle w:val="UseCaseText"/>
              <w:keepNext/>
              <w:keepLines/>
              <w:rPr>
                <w:rFonts w:eastAsia="SimSun"/>
              </w:rPr>
            </w:pPr>
            <w:r>
              <w:rPr>
                <w:rFonts w:eastAsia="SimSun"/>
              </w:rPr>
              <w:t>11b</w:t>
            </w:r>
          </w:p>
        </w:tc>
        <w:tc>
          <w:tcPr>
            <w:tcW w:w="1890" w:type="dxa"/>
            <w:tcBorders>
              <w:bottom w:val="single" w:sz="4" w:space="0" w:color="auto"/>
            </w:tcBorders>
            <w:vAlign w:val="center"/>
          </w:tcPr>
          <w:p w14:paraId="23B0B766" w14:textId="77777777" w:rsidR="00186B10" w:rsidRDefault="00186B10" w:rsidP="009E6F00">
            <w:pPr>
              <w:pStyle w:val="UseCaseText"/>
              <w:rPr>
                <w:rFonts w:eastAsia="SimSun"/>
              </w:rPr>
            </w:pPr>
            <w:r>
              <w:rPr>
                <w:rFonts w:eastAsia="SimSun"/>
              </w:rPr>
              <w:t>NGDS System</w:t>
            </w:r>
          </w:p>
        </w:tc>
        <w:tc>
          <w:tcPr>
            <w:tcW w:w="6720" w:type="dxa"/>
            <w:tcBorders>
              <w:bottom w:val="single" w:sz="4" w:space="0" w:color="auto"/>
            </w:tcBorders>
            <w:vAlign w:val="center"/>
          </w:tcPr>
          <w:p w14:paraId="23B0B767" w14:textId="77777777" w:rsidR="00186B10" w:rsidRPr="0052295E" w:rsidRDefault="00186B10" w:rsidP="009E6F00">
            <w:pPr>
              <w:pStyle w:val="UseCaseText"/>
              <w:keepNext/>
              <w:keepLines/>
              <w:rPr>
                <w:rFonts w:eastAsia="SimSun"/>
              </w:rPr>
            </w:pPr>
            <w:r>
              <w:rPr>
                <w:rFonts w:eastAsia="SimSun"/>
              </w:rPr>
              <w:t>Rejects data based on invalid records</w:t>
            </w:r>
          </w:p>
        </w:tc>
      </w:tr>
      <w:tr w:rsidR="00186B10" w:rsidRPr="00FB0E17" w14:paraId="23B0B76A" w14:textId="77777777" w:rsidTr="009E6F00">
        <w:trPr>
          <w:trHeight w:val="261"/>
        </w:trPr>
        <w:tc>
          <w:tcPr>
            <w:tcW w:w="9240" w:type="dxa"/>
            <w:gridSpan w:val="3"/>
            <w:tcBorders>
              <w:bottom w:val="single" w:sz="4" w:space="0" w:color="auto"/>
            </w:tcBorders>
            <w:shd w:val="clear" w:color="auto" w:fill="FDBBC0"/>
            <w:vAlign w:val="center"/>
          </w:tcPr>
          <w:p w14:paraId="23B0B769" w14:textId="77777777" w:rsidR="00186B10" w:rsidRPr="0052295E" w:rsidRDefault="00186B10" w:rsidP="009E6F00">
            <w:pPr>
              <w:pStyle w:val="UseCaseSection"/>
              <w:keepNext/>
              <w:keepLines/>
              <w:rPr>
                <w:rFonts w:eastAsia="SimSun"/>
              </w:rPr>
            </w:pPr>
            <w:r>
              <w:rPr>
                <w:rFonts w:eastAsia="SimSun"/>
              </w:rPr>
              <w:t>Exception</w:t>
            </w:r>
            <w:r w:rsidRPr="0052295E">
              <w:rPr>
                <w:rFonts w:eastAsia="SimSun"/>
              </w:rPr>
              <w:t>s</w:t>
            </w:r>
          </w:p>
        </w:tc>
      </w:tr>
      <w:tr w:rsidR="00186B10" w:rsidRPr="0052295E" w14:paraId="23B0B76E" w14:textId="77777777" w:rsidTr="009E6F00">
        <w:trPr>
          <w:trHeight w:val="261"/>
        </w:trPr>
        <w:tc>
          <w:tcPr>
            <w:tcW w:w="630" w:type="dxa"/>
            <w:tcBorders>
              <w:bottom w:val="single" w:sz="4" w:space="0" w:color="auto"/>
            </w:tcBorders>
            <w:vAlign w:val="center"/>
          </w:tcPr>
          <w:p w14:paraId="23B0B76B" w14:textId="77777777" w:rsidR="00186B10" w:rsidRPr="0052295E" w:rsidRDefault="00186B10"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76C" w14:textId="77777777" w:rsidR="00186B10" w:rsidRPr="0052295E" w:rsidRDefault="00186B10"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76D" w14:textId="77777777" w:rsidR="00186B10" w:rsidRPr="0052295E" w:rsidRDefault="00186B10" w:rsidP="009E6F00">
            <w:pPr>
              <w:pStyle w:val="UseCaseHeader"/>
              <w:keepNext/>
              <w:keepLines/>
              <w:rPr>
                <w:rFonts w:eastAsia="SimSun"/>
              </w:rPr>
            </w:pPr>
            <w:r w:rsidRPr="0052295E">
              <w:rPr>
                <w:rFonts w:eastAsia="SimSun"/>
              </w:rPr>
              <w:t>Description</w:t>
            </w:r>
          </w:p>
        </w:tc>
      </w:tr>
      <w:tr w:rsidR="00186B10" w:rsidRPr="0052295E" w14:paraId="23B0B772" w14:textId="77777777" w:rsidTr="009E6F00">
        <w:trPr>
          <w:trHeight w:val="261"/>
        </w:trPr>
        <w:tc>
          <w:tcPr>
            <w:tcW w:w="630" w:type="dxa"/>
            <w:tcBorders>
              <w:bottom w:val="single" w:sz="4" w:space="0" w:color="auto"/>
            </w:tcBorders>
            <w:vAlign w:val="center"/>
          </w:tcPr>
          <w:p w14:paraId="23B0B76F" w14:textId="77777777" w:rsidR="00186B10" w:rsidRPr="0052295E" w:rsidRDefault="00186B10" w:rsidP="009E6F00">
            <w:pPr>
              <w:pStyle w:val="UseCaseText"/>
              <w:keepNext/>
              <w:keepLines/>
              <w:rPr>
                <w:rFonts w:eastAsia="SimSun"/>
              </w:rPr>
            </w:pPr>
          </w:p>
        </w:tc>
        <w:tc>
          <w:tcPr>
            <w:tcW w:w="1890" w:type="dxa"/>
            <w:tcBorders>
              <w:bottom w:val="single" w:sz="4" w:space="0" w:color="auto"/>
            </w:tcBorders>
            <w:vAlign w:val="center"/>
          </w:tcPr>
          <w:p w14:paraId="23B0B770" w14:textId="77777777" w:rsidR="00186B10" w:rsidRPr="0052295E" w:rsidRDefault="00186B10" w:rsidP="009E6F00">
            <w:pPr>
              <w:pStyle w:val="UseCaseText"/>
              <w:keepNext/>
              <w:keepLines/>
              <w:rPr>
                <w:rFonts w:eastAsia="SimSun"/>
              </w:rPr>
            </w:pPr>
            <w:r>
              <w:rPr>
                <w:rFonts w:eastAsia="SimSun"/>
              </w:rPr>
              <w:t>NGDS System</w:t>
            </w:r>
          </w:p>
        </w:tc>
        <w:tc>
          <w:tcPr>
            <w:tcW w:w="6720" w:type="dxa"/>
            <w:tcBorders>
              <w:bottom w:val="single" w:sz="4" w:space="0" w:color="auto"/>
            </w:tcBorders>
            <w:vAlign w:val="center"/>
          </w:tcPr>
          <w:p w14:paraId="23B0B771" w14:textId="77777777" w:rsidR="00186B10" w:rsidRPr="0052295E" w:rsidRDefault="00186B10" w:rsidP="006159FD">
            <w:pPr>
              <w:pStyle w:val="UseCaseText"/>
              <w:keepNext/>
              <w:keepLines/>
              <w:rPr>
                <w:rFonts w:eastAsia="SimSun"/>
              </w:rPr>
            </w:pPr>
            <w:r>
              <w:rPr>
                <w:rFonts w:eastAsia="SimSun"/>
              </w:rPr>
              <w:t>In case of internal import fail</w:t>
            </w:r>
            <w:r w:rsidR="006159FD">
              <w:rPr>
                <w:rFonts w:eastAsia="SimSun"/>
              </w:rPr>
              <w:t xml:space="preserve">ure, the system will roll back the </w:t>
            </w:r>
            <w:r>
              <w:rPr>
                <w:rFonts w:eastAsia="SimSun"/>
              </w:rPr>
              <w:t xml:space="preserve">transaction, returning to a </w:t>
            </w:r>
            <w:r w:rsidR="006159FD">
              <w:rPr>
                <w:rFonts w:eastAsia="SimSun"/>
              </w:rPr>
              <w:t xml:space="preserve">previous </w:t>
            </w:r>
            <w:r>
              <w:rPr>
                <w:rFonts w:eastAsia="SimSun"/>
              </w:rPr>
              <w:t>valid state.</w:t>
            </w:r>
          </w:p>
        </w:tc>
      </w:tr>
      <w:tr w:rsidR="00186B10" w:rsidRPr="0052295E" w14:paraId="23B0B774" w14:textId="77777777" w:rsidTr="009E6F00">
        <w:trPr>
          <w:trHeight w:val="242"/>
        </w:trPr>
        <w:tc>
          <w:tcPr>
            <w:tcW w:w="9240" w:type="dxa"/>
            <w:gridSpan w:val="3"/>
            <w:shd w:val="clear" w:color="auto" w:fill="FFCC99"/>
            <w:vAlign w:val="center"/>
          </w:tcPr>
          <w:p w14:paraId="23B0B773" w14:textId="77777777" w:rsidR="00186B10" w:rsidRPr="0052295E" w:rsidRDefault="00186B10" w:rsidP="009E6F0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186B10" w:rsidRPr="0052295E" w14:paraId="23B0B777" w14:textId="77777777" w:rsidTr="009E6F00">
        <w:trPr>
          <w:trHeight w:val="206"/>
        </w:trPr>
        <w:tc>
          <w:tcPr>
            <w:tcW w:w="630" w:type="dxa"/>
            <w:vAlign w:val="center"/>
          </w:tcPr>
          <w:p w14:paraId="23B0B775" w14:textId="77777777" w:rsidR="00186B10" w:rsidRPr="0052295E" w:rsidRDefault="00186B10" w:rsidP="009E6F00">
            <w:pPr>
              <w:pStyle w:val="UseCaseHeader"/>
              <w:keepNext/>
              <w:keepLines/>
              <w:rPr>
                <w:rFonts w:eastAsia="SimSun"/>
              </w:rPr>
            </w:pPr>
            <w:r w:rsidRPr="0052295E">
              <w:rPr>
                <w:rFonts w:eastAsia="SimSun"/>
              </w:rPr>
              <w:t>ID</w:t>
            </w:r>
          </w:p>
        </w:tc>
        <w:tc>
          <w:tcPr>
            <w:tcW w:w="8610" w:type="dxa"/>
            <w:gridSpan w:val="2"/>
            <w:vAlign w:val="center"/>
          </w:tcPr>
          <w:p w14:paraId="23B0B776" w14:textId="77777777" w:rsidR="00186B10" w:rsidRPr="0052295E" w:rsidRDefault="00186B10" w:rsidP="009E6F00">
            <w:pPr>
              <w:pStyle w:val="UseCaseHeader"/>
              <w:keepNext/>
              <w:keepLines/>
              <w:rPr>
                <w:rFonts w:eastAsia="SimSun"/>
              </w:rPr>
            </w:pPr>
            <w:r w:rsidRPr="0052295E">
              <w:rPr>
                <w:rFonts w:eastAsia="SimSun"/>
              </w:rPr>
              <w:t>Issue Description</w:t>
            </w:r>
          </w:p>
        </w:tc>
      </w:tr>
      <w:tr w:rsidR="00186B10" w:rsidRPr="0052295E" w14:paraId="23B0B77A" w14:textId="77777777" w:rsidTr="009E6F00">
        <w:trPr>
          <w:trHeight w:val="206"/>
        </w:trPr>
        <w:tc>
          <w:tcPr>
            <w:tcW w:w="630" w:type="dxa"/>
            <w:vAlign w:val="center"/>
          </w:tcPr>
          <w:p w14:paraId="23B0B778" w14:textId="77777777" w:rsidR="00186B10" w:rsidRPr="0052295E" w:rsidRDefault="00186B10" w:rsidP="009E6F00">
            <w:pPr>
              <w:pStyle w:val="UseCaseText"/>
              <w:keepNext/>
              <w:keepLines/>
              <w:rPr>
                <w:rFonts w:eastAsia="SimSun"/>
              </w:rPr>
            </w:pPr>
            <w:r>
              <w:rPr>
                <w:rFonts w:eastAsia="SimSun"/>
              </w:rPr>
              <w:t>1</w:t>
            </w:r>
          </w:p>
        </w:tc>
        <w:tc>
          <w:tcPr>
            <w:tcW w:w="8610" w:type="dxa"/>
            <w:gridSpan w:val="2"/>
            <w:vAlign w:val="center"/>
          </w:tcPr>
          <w:p w14:paraId="23B0B779" w14:textId="77777777" w:rsidR="00186B10" w:rsidRPr="0052295E" w:rsidRDefault="00186B10" w:rsidP="009E6F00">
            <w:pPr>
              <w:pStyle w:val="UseCaseText"/>
              <w:keepNext/>
              <w:keepLines/>
              <w:rPr>
                <w:rFonts w:eastAsia="SimSun"/>
              </w:rPr>
            </w:pPr>
            <w:r>
              <w:rPr>
                <w:rFonts w:eastAsia="SimSun"/>
              </w:rPr>
              <w:t>See: “</w:t>
            </w:r>
            <w:r w:rsidRPr="00857069">
              <w:rPr>
                <w:rFonts w:eastAsia="Times"/>
                <w:b/>
              </w:rPr>
              <w:t>Create metadata record through a form</w:t>
            </w:r>
            <w:r>
              <w:rPr>
                <w:rFonts w:eastAsia="Times"/>
                <w:b/>
              </w:rPr>
              <w:t>”</w:t>
            </w:r>
            <w:r>
              <w:rPr>
                <w:rFonts w:eastAsia="SimSun"/>
              </w:rPr>
              <w:t xml:space="preserve"> use case. The same issues are present here</w:t>
            </w:r>
          </w:p>
        </w:tc>
      </w:tr>
      <w:tr w:rsidR="00186B10" w:rsidRPr="0052295E" w14:paraId="23B0B77D" w14:textId="77777777" w:rsidTr="009E6F00">
        <w:trPr>
          <w:trHeight w:val="206"/>
        </w:trPr>
        <w:tc>
          <w:tcPr>
            <w:tcW w:w="630" w:type="dxa"/>
            <w:vAlign w:val="center"/>
          </w:tcPr>
          <w:p w14:paraId="23B0B77B" w14:textId="77777777" w:rsidR="00186B10" w:rsidRDefault="006159FD" w:rsidP="009E6F00">
            <w:pPr>
              <w:pStyle w:val="UseCaseText"/>
              <w:rPr>
                <w:rFonts w:eastAsia="SimSun"/>
              </w:rPr>
            </w:pPr>
            <w:r>
              <w:rPr>
                <w:rFonts w:eastAsia="SimSun"/>
              </w:rPr>
              <w:t>2</w:t>
            </w:r>
          </w:p>
        </w:tc>
        <w:tc>
          <w:tcPr>
            <w:tcW w:w="8610" w:type="dxa"/>
            <w:gridSpan w:val="2"/>
            <w:vAlign w:val="center"/>
          </w:tcPr>
          <w:p w14:paraId="23B0B77C" w14:textId="77777777" w:rsidR="00186B10" w:rsidRDefault="006159FD" w:rsidP="009E6F00">
            <w:pPr>
              <w:pStyle w:val="UseCaseText"/>
              <w:rPr>
                <w:rFonts w:eastAsia="SimSun"/>
              </w:rPr>
            </w:pPr>
            <w:r>
              <w:t>Only CSV files are supported?  Prescriptive?</w:t>
            </w:r>
          </w:p>
        </w:tc>
      </w:tr>
    </w:tbl>
    <w:p w14:paraId="23B0B77E" w14:textId="77777777" w:rsidR="00BC6117" w:rsidRDefault="00BC6117" w:rsidP="00CE1DED"/>
    <w:p w14:paraId="23B0B77F" w14:textId="77777777" w:rsidR="00186B10" w:rsidRDefault="00186B10" w:rsidP="00CE1DED">
      <w:r>
        <w:t>Finally, a data submitter may wish to update metadata records for existing resources, perhaps one at a time, or in bulk. In either case, the data submitter must first be able to locate the resources that s/he wishes to see updated.</w:t>
      </w:r>
    </w:p>
    <w:p w14:paraId="23B0B780" w14:textId="77777777" w:rsidR="00CE1DED" w:rsidRDefault="00CE1DED" w:rsidP="00CE1DED"/>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186B10" w:rsidRPr="0052295E" w14:paraId="23B0B783" w14:textId="77777777" w:rsidTr="009E6F00">
        <w:trPr>
          <w:trHeight w:val="360"/>
        </w:trPr>
        <w:tc>
          <w:tcPr>
            <w:tcW w:w="2520" w:type="dxa"/>
            <w:gridSpan w:val="2"/>
            <w:shd w:val="clear" w:color="auto" w:fill="8DB3E2"/>
            <w:vAlign w:val="center"/>
          </w:tcPr>
          <w:p w14:paraId="23B0B781" w14:textId="77777777" w:rsidR="00186B10" w:rsidRPr="0052295E" w:rsidRDefault="00186B10" w:rsidP="009E6F00">
            <w:pPr>
              <w:pStyle w:val="UseCaseHeader"/>
              <w:keepNext/>
              <w:keepLines/>
              <w:rPr>
                <w:rFonts w:eastAsia="SimSun"/>
              </w:rPr>
            </w:pPr>
            <w:r>
              <w:rPr>
                <w:rFonts w:eastAsia="SimSun"/>
              </w:rPr>
              <w:t>Use Case ID</w:t>
            </w:r>
          </w:p>
        </w:tc>
        <w:tc>
          <w:tcPr>
            <w:tcW w:w="6720" w:type="dxa"/>
            <w:shd w:val="clear" w:color="auto" w:fill="8DB3E2"/>
            <w:vAlign w:val="center"/>
          </w:tcPr>
          <w:p w14:paraId="23B0B782" w14:textId="77777777" w:rsidR="00186B10" w:rsidRPr="00B36A79" w:rsidRDefault="00186B10" w:rsidP="009E6F00">
            <w:pPr>
              <w:pStyle w:val="UseCaseText"/>
              <w:rPr>
                <w:rFonts w:eastAsia="Times"/>
                <w:b/>
              </w:rPr>
            </w:pPr>
            <w:r w:rsidRPr="000121F5">
              <w:rPr>
                <w:rFonts w:eastAsia="Times"/>
                <w:b/>
              </w:rPr>
              <w:t>UC_008</w:t>
            </w:r>
          </w:p>
        </w:tc>
      </w:tr>
      <w:tr w:rsidR="00186B10" w:rsidRPr="0052295E" w14:paraId="23B0B786" w14:textId="77777777" w:rsidTr="009E6F00">
        <w:trPr>
          <w:trHeight w:val="360"/>
        </w:trPr>
        <w:tc>
          <w:tcPr>
            <w:tcW w:w="2520" w:type="dxa"/>
            <w:gridSpan w:val="2"/>
            <w:shd w:val="clear" w:color="auto" w:fill="8DB3E2"/>
            <w:vAlign w:val="center"/>
          </w:tcPr>
          <w:p w14:paraId="23B0B784" w14:textId="77777777" w:rsidR="00186B10" w:rsidRDefault="00186B10" w:rsidP="009E6F00">
            <w:pPr>
              <w:pStyle w:val="UseCaseHeader"/>
              <w:keepNext/>
              <w:keepLines/>
              <w:rPr>
                <w:rFonts w:eastAsia="SimSun"/>
              </w:rPr>
            </w:pPr>
            <w:r>
              <w:rPr>
                <w:rFonts w:eastAsia="SimSun"/>
              </w:rPr>
              <w:t>Use Case Name</w:t>
            </w:r>
          </w:p>
        </w:tc>
        <w:tc>
          <w:tcPr>
            <w:tcW w:w="6720" w:type="dxa"/>
            <w:shd w:val="clear" w:color="auto" w:fill="8DB3E2"/>
            <w:vAlign w:val="center"/>
          </w:tcPr>
          <w:p w14:paraId="23B0B785" w14:textId="77777777" w:rsidR="00186B10" w:rsidRPr="00C27791" w:rsidRDefault="00186B10" w:rsidP="009E6F00">
            <w:pPr>
              <w:pStyle w:val="UseCaseText"/>
              <w:rPr>
                <w:rFonts w:eastAsia="Times"/>
                <w:b/>
              </w:rPr>
            </w:pPr>
            <w:r w:rsidRPr="000121F5">
              <w:rPr>
                <w:rFonts w:eastAsia="Times"/>
                <w:b/>
              </w:rPr>
              <w:t>Browse and manage resource directory</w:t>
            </w:r>
          </w:p>
        </w:tc>
      </w:tr>
      <w:tr w:rsidR="00186B10" w:rsidRPr="0052295E" w14:paraId="23B0B78A" w14:textId="77777777" w:rsidTr="009E6F00">
        <w:trPr>
          <w:trHeight w:val="360"/>
        </w:trPr>
        <w:tc>
          <w:tcPr>
            <w:tcW w:w="2520" w:type="dxa"/>
            <w:gridSpan w:val="2"/>
            <w:vAlign w:val="center"/>
          </w:tcPr>
          <w:p w14:paraId="23B0B787" w14:textId="77777777" w:rsidR="00186B10" w:rsidRPr="00DD3D3F" w:rsidRDefault="00186B10" w:rsidP="009E6F00">
            <w:pPr>
              <w:pStyle w:val="UseCaseText"/>
              <w:rPr>
                <w:rFonts w:eastAsia="SimSun"/>
                <w:b/>
              </w:rPr>
            </w:pPr>
            <w:r w:rsidRPr="00DD3D3F">
              <w:rPr>
                <w:rFonts w:eastAsia="SimSun"/>
                <w:b/>
              </w:rPr>
              <w:t>Short Description</w:t>
            </w:r>
          </w:p>
        </w:tc>
        <w:tc>
          <w:tcPr>
            <w:tcW w:w="6720" w:type="dxa"/>
            <w:vAlign w:val="center"/>
          </w:tcPr>
          <w:p w14:paraId="23B0B788" w14:textId="77777777" w:rsidR="00186B10" w:rsidRDefault="00186B10" w:rsidP="009E6F00">
            <w:pPr>
              <w:pStyle w:val="UseCaseText"/>
              <w:rPr>
                <w:rFonts w:eastAsia="SimSun"/>
              </w:rPr>
            </w:pPr>
            <w:r w:rsidRPr="000121F5">
              <w:rPr>
                <w:rFonts w:eastAsia="SimSun"/>
              </w:rPr>
              <w:t xml:space="preserve">Allows the User to view </w:t>
            </w:r>
            <w:r>
              <w:rPr>
                <w:rFonts w:eastAsia="SimSun"/>
              </w:rPr>
              <w:t xml:space="preserve">&amp; manage </w:t>
            </w:r>
            <w:r w:rsidRPr="000121F5">
              <w:rPr>
                <w:rFonts w:eastAsia="SimSun"/>
              </w:rPr>
              <w:t>all of the resources</w:t>
            </w:r>
            <w:r w:rsidR="00E77692">
              <w:rPr>
                <w:rFonts w:eastAsia="SimSun"/>
              </w:rPr>
              <w:t xml:space="preserve"> (or datasets)</w:t>
            </w:r>
            <w:r w:rsidRPr="000121F5">
              <w:rPr>
                <w:rFonts w:eastAsia="SimSun"/>
              </w:rPr>
              <w:t xml:space="preserve"> under their stewardship (data steward) or that they have submitted (Data submitter), based on metadata describing the resources. The resource listing will be presented to the User in a tree view directory structure.</w:t>
            </w:r>
          </w:p>
          <w:p w14:paraId="23B0B789" w14:textId="77777777" w:rsidR="00186B10" w:rsidRPr="00857069" w:rsidRDefault="00186B10" w:rsidP="009E6F00">
            <w:pPr>
              <w:pStyle w:val="UseCaseText"/>
              <w:rPr>
                <w:rFonts w:eastAsia="SimSun"/>
              </w:rPr>
            </w:pPr>
            <w:r w:rsidRPr="000121F5">
              <w:rPr>
                <w:rFonts w:eastAsia="SimSun"/>
              </w:rPr>
              <w:t xml:space="preserve">Users can define collections (folders, subdirectories) to organize the listing according their needs. A resource may be assigned to multiple collections.  Access control may be assigned at the collection level. The display should indicate clearly any resources that have quality issue flags attached </w:t>
            </w:r>
          </w:p>
        </w:tc>
      </w:tr>
      <w:tr w:rsidR="00186B10" w:rsidRPr="0052295E" w14:paraId="23B0B78D" w14:textId="77777777" w:rsidTr="009E6F00">
        <w:trPr>
          <w:trHeight w:val="360"/>
        </w:trPr>
        <w:tc>
          <w:tcPr>
            <w:tcW w:w="2520" w:type="dxa"/>
            <w:gridSpan w:val="2"/>
            <w:vAlign w:val="center"/>
          </w:tcPr>
          <w:p w14:paraId="23B0B78B" w14:textId="77777777" w:rsidR="00186B10" w:rsidRPr="00DD3D3F" w:rsidRDefault="00186B10" w:rsidP="009E6F00">
            <w:pPr>
              <w:pStyle w:val="UseCaseText"/>
              <w:rPr>
                <w:rFonts w:eastAsia="SimSun"/>
                <w:b/>
              </w:rPr>
            </w:pPr>
            <w:r w:rsidRPr="00DD3D3F">
              <w:rPr>
                <w:rFonts w:eastAsia="SimSun"/>
                <w:b/>
              </w:rPr>
              <w:lastRenderedPageBreak/>
              <w:t>Actors</w:t>
            </w:r>
          </w:p>
        </w:tc>
        <w:tc>
          <w:tcPr>
            <w:tcW w:w="6720" w:type="dxa"/>
            <w:vAlign w:val="center"/>
          </w:tcPr>
          <w:p w14:paraId="23B0B78C" w14:textId="77777777" w:rsidR="00186B10" w:rsidRPr="0052295E" w:rsidRDefault="00186B10" w:rsidP="009E6F00">
            <w:pPr>
              <w:pStyle w:val="UseCaseText"/>
              <w:rPr>
                <w:rFonts w:eastAsia="SimSun"/>
              </w:rPr>
            </w:pPr>
            <w:r w:rsidRPr="000121F5">
              <w:rPr>
                <w:rFonts w:eastAsia="SimSun"/>
              </w:rPr>
              <w:t>Data submitter, Data Steward</w:t>
            </w:r>
          </w:p>
        </w:tc>
      </w:tr>
      <w:tr w:rsidR="00186B10" w:rsidRPr="0052295E" w14:paraId="23B0B790" w14:textId="77777777" w:rsidTr="009E6F00">
        <w:trPr>
          <w:trHeight w:val="360"/>
        </w:trPr>
        <w:tc>
          <w:tcPr>
            <w:tcW w:w="2520" w:type="dxa"/>
            <w:gridSpan w:val="2"/>
            <w:vAlign w:val="center"/>
          </w:tcPr>
          <w:p w14:paraId="23B0B78E" w14:textId="77777777" w:rsidR="00186B10" w:rsidRPr="0052295E" w:rsidRDefault="00186B10" w:rsidP="009E6F00">
            <w:pPr>
              <w:pStyle w:val="UseCaseHeader"/>
              <w:rPr>
                <w:rFonts w:eastAsia="SimSun"/>
              </w:rPr>
            </w:pPr>
            <w:r w:rsidRPr="0052295E">
              <w:rPr>
                <w:rFonts w:eastAsia="SimSun"/>
              </w:rPr>
              <w:t>Pre-Conditions</w:t>
            </w:r>
          </w:p>
        </w:tc>
        <w:tc>
          <w:tcPr>
            <w:tcW w:w="6720" w:type="dxa"/>
            <w:vAlign w:val="center"/>
          </w:tcPr>
          <w:p w14:paraId="23B0B78F" w14:textId="77777777" w:rsidR="00186B10" w:rsidRPr="0052295E" w:rsidRDefault="00186B10" w:rsidP="00B05002">
            <w:pPr>
              <w:pStyle w:val="UseCaseText"/>
              <w:rPr>
                <w:rFonts w:eastAsia="SimSun"/>
              </w:rPr>
            </w:pPr>
            <w:r w:rsidRPr="00B3680B">
              <w:rPr>
                <w:rFonts w:eastAsia="SimSun"/>
              </w:rPr>
              <w:t xml:space="preserve">Requires authentication, access permission to </w:t>
            </w:r>
            <w:r>
              <w:rPr>
                <w:rFonts w:eastAsia="SimSun"/>
              </w:rPr>
              <w:t>view &amp; edit individual user</w:t>
            </w:r>
            <w:r w:rsidRPr="00B3680B">
              <w:rPr>
                <w:rFonts w:eastAsia="SimSun"/>
              </w:rPr>
              <w:t xml:space="preserve"> metadata</w:t>
            </w:r>
            <w:r>
              <w:rPr>
                <w:rFonts w:eastAsia="SimSun"/>
              </w:rPr>
              <w:t xml:space="preserve"> records &amp; </w:t>
            </w:r>
            <w:r w:rsidR="00B05002">
              <w:rPr>
                <w:rFonts w:eastAsia="SimSun"/>
              </w:rPr>
              <w:t>datasets</w:t>
            </w:r>
            <w:r w:rsidRPr="00B3680B">
              <w:rPr>
                <w:rFonts w:eastAsia="SimSun"/>
              </w:rPr>
              <w:t>.</w:t>
            </w:r>
          </w:p>
        </w:tc>
      </w:tr>
      <w:tr w:rsidR="00186B10" w:rsidRPr="0052295E" w14:paraId="23B0B796" w14:textId="77777777" w:rsidTr="009E6F00">
        <w:trPr>
          <w:trHeight w:val="360"/>
        </w:trPr>
        <w:tc>
          <w:tcPr>
            <w:tcW w:w="2520" w:type="dxa"/>
            <w:gridSpan w:val="2"/>
            <w:vAlign w:val="center"/>
          </w:tcPr>
          <w:p w14:paraId="23B0B791" w14:textId="77777777" w:rsidR="00186B10" w:rsidRPr="0052295E" w:rsidRDefault="00186B10" w:rsidP="009E6F00">
            <w:pPr>
              <w:pStyle w:val="UseCaseHeader"/>
              <w:rPr>
                <w:rFonts w:eastAsia="SimSun"/>
              </w:rPr>
            </w:pPr>
            <w:r w:rsidRPr="0052295E">
              <w:rPr>
                <w:rFonts w:eastAsia="SimSun"/>
              </w:rPr>
              <w:t>Success End Conditions</w:t>
            </w:r>
          </w:p>
        </w:tc>
        <w:tc>
          <w:tcPr>
            <w:tcW w:w="6720" w:type="dxa"/>
            <w:vAlign w:val="center"/>
          </w:tcPr>
          <w:p w14:paraId="23B0B792" w14:textId="77777777" w:rsidR="00186B10" w:rsidRDefault="00186B10" w:rsidP="009E6F00">
            <w:pPr>
              <w:pStyle w:val="UseCaseText"/>
              <w:rPr>
                <w:rFonts w:eastAsia="SimSun"/>
              </w:rPr>
            </w:pPr>
            <w:r>
              <w:rPr>
                <w:rFonts w:eastAsia="SimSun"/>
              </w:rPr>
              <w:t xml:space="preserve">Users can adequately manage (create, rename, delete) </w:t>
            </w:r>
            <w:r w:rsidR="00B05002">
              <w:rPr>
                <w:rFonts w:eastAsia="SimSun"/>
              </w:rPr>
              <w:t>resources</w:t>
            </w:r>
          </w:p>
          <w:p w14:paraId="23B0B793" w14:textId="77777777" w:rsidR="00186B10" w:rsidRDefault="00186B10" w:rsidP="009E6F00">
            <w:pPr>
              <w:pStyle w:val="UseCaseText"/>
              <w:rPr>
                <w:rFonts w:eastAsia="SimSun"/>
              </w:rPr>
            </w:pPr>
            <w:r>
              <w:rPr>
                <w:rFonts w:eastAsia="SimSun"/>
              </w:rPr>
              <w:t>Users can assign resources to collections</w:t>
            </w:r>
            <w:r w:rsidR="00BD4387">
              <w:rPr>
                <w:rFonts w:eastAsia="SimSun"/>
              </w:rPr>
              <w:t xml:space="preserve"> (updating metadata)</w:t>
            </w:r>
          </w:p>
          <w:p w14:paraId="23B0B794" w14:textId="77777777" w:rsidR="00186B10" w:rsidRDefault="00186B10" w:rsidP="009E6F00">
            <w:pPr>
              <w:pStyle w:val="UseCaseText"/>
              <w:rPr>
                <w:rFonts w:eastAsia="SimSun"/>
              </w:rPr>
            </w:pPr>
            <w:r>
              <w:rPr>
                <w:rFonts w:eastAsia="SimSun"/>
              </w:rPr>
              <w:t>Users can delete existing resources</w:t>
            </w:r>
            <w:r w:rsidR="00BD4387">
              <w:rPr>
                <w:rFonts w:eastAsia="SimSun"/>
              </w:rPr>
              <w:t xml:space="preserve"> (and their associated metadata)</w:t>
            </w:r>
          </w:p>
          <w:p w14:paraId="23B0B795" w14:textId="77777777" w:rsidR="00BD4387" w:rsidRPr="0052295E" w:rsidRDefault="00BD4387" w:rsidP="009E6F00">
            <w:pPr>
              <w:pStyle w:val="UseCaseText"/>
              <w:rPr>
                <w:rFonts w:eastAsia="SimSun"/>
              </w:rPr>
            </w:pPr>
            <w:r>
              <w:rPr>
                <w:rFonts w:eastAsia="SimSun"/>
              </w:rPr>
              <w:t>Metadata is kept in synchrony with changes in the collection</w:t>
            </w:r>
          </w:p>
        </w:tc>
      </w:tr>
      <w:tr w:rsidR="00186B10" w:rsidRPr="0052295E" w14:paraId="23B0B799" w14:textId="77777777" w:rsidTr="009E6F00">
        <w:trPr>
          <w:trHeight w:val="360"/>
        </w:trPr>
        <w:tc>
          <w:tcPr>
            <w:tcW w:w="2520" w:type="dxa"/>
            <w:gridSpan w:val="2"/>
            <w:vAlign w:val="center"/>
          </w:tcPr>
          <w:p w14:paraId="23B0B797" w14:textId="77777777" w:rsidR="00186B10" w:rsidRPr="0052295E" w:rsidRDefault="00186B10" w:rsidP="009E6F00">
            <w:pPr>
              <w:pStyle w:val="UseCaseHeader"/>
              <w:rPr>
                <w:rFonts w:eastAsia="SimSun"/>
              </w:rPr>
            </w:pPr>
            <w:r>
              <w:rPr>
                <w:rFonts w:eastAsia="SimSun"/>
              </w:rPr>
              <w:t>Data</w:t>
            </w:r>
          </w:p>
        </w:tc>
        <w:tc>
          <w:tcPr>
            <w:tcW w:w="6720" w:type="dxa"/>
            <w:vAlign w:val="center"/>
          </w:tcPr>
          <w:p w14:paraId="23B0B798" w14:textId="77777777" w:rsidR="00186B10" w:rsidRDefault="00186B10" w:rsidP="009E6F00">
            <w:pPr>
              <w:pStyle w:val="UseCaseText"/>
              <w:rPr>
                <w:rFonts w:eastAsia="SimSun"/>
              </w:rPr>
            </w:pPr>
            <w:r>
              <w:rPr>
                <w:rFonts w:eastAsia="SimSun"/>
              </w:rPr>
              <w:t>Resources: metadata records or files</w:t>
            </w:r>
          </w:p>
        </w:tc>
      </w:tr>
      <w:tr w:rsidR="00186B10" w:rsidRPr="0052295E" w14:paraId="23B0B79F" w14:textId="77777777" w:rsidTr="009E6F00">
        <w:trPr>
          <w:trHeight w:val="360"/>
        </w:trPr>
        <w:tc>
          <w:tcPr>
            <w:tcW w:w="2520" w:type="dxa"/>
            <w:gridSpan w:val="2"/>
            <w:vAlign w:val="center"/>
          </w:tcPr>
          <w:p w14:paraId="23B0B79A" w14:textId="77777777" w:rsidR="00186B10" w:rsidRPr="0052295E" w:rsidRDefault="00186B10" w:rsidP="009E6F00">
            <w:pPr>
              <w:pStyle w:val="UseCaseHeader"/>
              <w:rPr>
                <w:rFonts w:eastAsia="SimSun"/>
              </w:rPr>
            </w:pPr>
            <w:r>
              <w:rPr>
                <w:rFonts w:eastAsia="SimSun"/>
              </w:rPr>
              <w:t>Functions</w:t>
            </w:r>
          </w:p>
        </w:tc>
        <w:tc>
          <w:tcPr>
            <w:tcW w:w="6720" w:type="dxa"/>
            <w:vAlign w:val="center"/>
          </w:tcPr>
          <w:p w14:paraId="23B0B79B" w14:textId="77777777" w:rsidR="00186B10" w:rsidRDefault="00186B10" w:rsidP="00377EE0">
            <w:pPr>
              <w:pStyle w:val="UseCaseText"/>
              <w:keepNext/>
              <w:keepLines/>
              <w:numPr>
                <w:ilvl w:val="0"/>
                <w:numId w:val="15"/>
              </w:numPr>
              <w:rPr>
                <w:rFonts w:eastAsia="SimSun"/>
              </w:rPr>
            </w:pPr>
            <w:r>
              <w:rPr>
                <w:rFonts w:eastAsia="SimSun"/>
              </w:rPr>
              <w:t>Visualize flagged resources with quality issues</w:t>
            </w:r>
          </w:p>
          <w:p w14:paraId="23B0B79C" w14:textId="77777777" w:rsidR="00186B10" w:rsidRDefault="00186B10" w:rsidP="00377EE0">
            <w:pPr>
              <w:pStyle w:val="UseCaseText"/>
              <w:keepNext/>
              <w:keepLines/>
              <w:numPr>
                <w:ilvl w:val="0"/>
                <w:numId w:val="15"/>
              </w:numPr>
              <w:rPr>
                <w:rFonts w:eastAsia="SimSun"/>
              </w:rPr>
            </w:pPr>
            <w:r>
              <w:rPr>
                <w:rFonts w:eastAsia="SimSun"/>
              </w:rPr>
              <w:t>Create, delete, reorganize resource collections</w:t>
            </w:r>
          </w:p>
          <w:p w14:paraId="23B0B79D" w14:textId="77777777" w:rsidR="00186B10" w:rsidRDefault="00186B10" w:rsidP="00377EE0">
            <w:pPr>
              <w:pStyle w:val="UseCaseText"/>
              <w:keepNext/>
              <w:keepLines/>
              <w:numPr>
                <w:ilvl w:val="0"/>
                <w:numId w:val="15"/>
              </w:numPr>
              <w:rPr>
                <w:rFonts w:eastAsia="SimSun"/>
              </w:rPr>
            </w:pPr>
            <w:r>
              <w:rPr>
                <w:rFonts w:eastAsia="SimSun"/>
              </w:rPr>
              <w:t>delete resources</w:t>
            </w:r>
          </w:p>
          <w:p w14:paraId="23B0B79E" w14:textId="77777777" w:rsidR="00186B10" w:rsidRDefault="00186B10" w:rsidP="00377EE0">
            <w:pPr>
              <w:pStyle w:val="UseCaseText"/>
              <w:keepNext/>
              <w:keepLines/>
              <w:numPr>
                <w:ilvl w:val="0"/>
                <w:numId w:val="15"/>
              </w:numPr>
              <w:rPr>
                <w:rFonts w:eastAsia="SimSun"/>
              </w:rPr>
            </w:pPr>
            <w:r>
              <w:rPr>
                <w:rFonts w:eastAsia="SimSun"/>
              </w:rPr>
              <w:t>Visualize resources &amp; collections</w:t>
            </w:r>
          </w:p>
        </w:tc>
      </w:tr>
      <w:tr w:rsidR="00186B10" w:rsidRPr="0052295E" w14:paraId="23B0B7A1" w14:textId="77777777" w:rsidTr="009E6F00">
        <w:trPr>
          <w:trHeight w:val="278"/>
        </w:trPr>
        <w:tc>
          <w:tcPr>
            <w:tcW w:w="9240" w:type="dxa"/>
            <w:gridSpan w:val="3"/>
            <w:shd w:val="clear" w:color="auto" w:fill="CCFFFF"/>
            <w:vAlign w:val="center"/>
          </w:tcPr>
          <w:p w14:paraId="23B0B7A0" w14:textId="77777777" w:rsidR="00186B10" w:rsidRPr="0052295E" w:rsidRDefault="00186B10" w:rsidP="009E6F00">
            <w:pPr>
              <w:pStyle w:val="UseCaseSection"/>
              <w:keepNext/>
              <w:keepLines/>
              <w:rPr>
                <w:rFonts w:eastAsia="SimSun"/>
              </w:rPr>
            </w:pPr>
            <w:r w:rsidRPr="0052295E">
              <w:rPr>
                <w:rFonts w:eastAsia="SimSun"/>
              </w:rPr>
              <w:t>Main Sequence</w:t>
            </w:r>
          </w:p>
        </w:tc>
      </w:tr>
      <w:tr w:rsidR="00186B10" w:rsidRPr="0052295E" w14:paraId="23B0B7A5" w14:textId="77777777" w:rsidTr="009E6F00">
        <w:trPr>
          <w:trHeight w:val="203"/>
        </w:trPr>
        <w:tc>
          <w:tcPr>
            <w:tcW w:w="630" w:type="dxa"/>
          </w:tcPr>
          <w:p w14:paraId="23B0B7A2" w14:textId="77777777" w:rsidR="00186B10" w:rsidRPr="0052295E" w:rsidRDefault="00186B10" w:rsidP="009E6F00">
            <w:pPr>
              <w:pStyle w:val="UseCaseHeader"/>
              <w:keepNext/>
              <w:keepLines/>
              <w:rPr>
                <w:rFonts w:eastAsia="SimSun"/>
              </w:rPr>
            </w:pPr>
            <w:r w:rsidRPr="0052295E">
              <w:rPr>
                <w:rFonts w:eastAsia="SimSun"/>
              </w:rPr>
              <w:t>Step</w:t>
            </w:r>
          </w:p>
        </w:tc>
        <w:tc>
          <w:tcPr>
            <w:tcW w:w="1890" w:type="dxa"/>
          </w:tcPr>
          <w:p w14:paraId="23B0B7A3" w14:textId="77777777" w:rsidR="00186B10" w:rsidRPr="0052295E" w:rsidRDefault="00186B10" w:rsidP="009E6F00">
            <w:pPr>
              <w:pStyle w:val="UseCaseHeader"/>
              <w:keepNext/>
              <w:keepLines/>
              <w:rPr>
                <w:rFonts w:eastAsia="SimSun"/>
              </w:rPr>
            </w:pPr>
            <w:r w:rsidRPr="0052295E">
              <w:rPr>
                <w:rFonts w:eastAsia="SimSun"/>
              </w:rPr>
              <w:t>Actor</w:t>
            </w:r>
          </w:p>
        </w:tc>
        <w:tc>
          <w:tcPr>
            <w:tcW w:w="6720" w:type="dxa"/>
          </w:tcPr>
          <w:p w14:paraId="23B0B7A4" w14:textId="77777777" w:rsidR="00186B10" w:rsidRPr="0052295E" w:rsidRDefault="00186B10" w:rsidP="009E6F00">
            <w:pPr>
              <w:pStyle w:val="UseCaseHeader"/>
              <w:keepNext/>
              <w:keepLines/>
              <w:rPr>
                <w:rFonts w:eastAsia="SimSun"/>
              </w:rPr>
            </w:pPr>
            <w:r w:rsidRPr="0052295E">
              <w:rPr>
                <w:rFonts w:eastAsia="SimSun"/>
              </w:rPr>
              <w:t>Description</w:t>
            </w:r>
          </w:p>
        </w:tc>
      </w:tr>
      <w:tr w:rsidR="00186B10" w:rsidRPr="0052295E" w14:paraId="23B0B7A9" w14:textId="77777777" w:rsidTr="009E6F00">
        <w:trPr>
          <w:trHeight w:val="320"/>
        </w:trPr>
        <w:tc>
          <w:tcPr>
            <w:tcW w:w="630" w:type="dxa"/>
            <w:vAlign w:val="center"/>
          </w:tcPr>
          <w:p w14:paraId="23B0B7A6" w14:textId="77777777" w:rsidR="00186B10" w:rsidRPr="0052295E" w:rsidRDefault="00186B10" w:rsidP="009E6F00">
            <w:pPr>
              <w:pStyle w:val="UseCaseText"/>
              <w:keepNext/>
              <w:keepLines/>
              <w:rPr>
                <w:rFonts w:eastAsia="SimSun"/>
              </w:rPr>
            </w:pPr>
            <w:r w:rsidRPr="0052295E">
              <w:rPr>
                <w:rFonts w:eastAsia="SimSun"/>
              </w:rPr>
              <w:t>1</w:t>
            </w:r>
          </w:p>
        </w:tc>
        <w:tc>
          <w:tcPr>
            <w:tcW w:w="1890" w:type="dxa"/>
            <w:vAlign w:val="center"/>
          </w:tcPr>
          <w:p w14:paraId="23B0B7A7" w14:textId="77777777" w:rsidR="00186B10" w:rsidRPr="0052295E" w:rsidRDefault="00186B10" w:rsidP="009E6F00">
            <w:pPr>
              <w:pStyle w:val="UseCaseText"/>
              <w:rPr>
                <w:rFonts w:eastAsia="SimSun"/>
              </w:rPr>
            </w:pPr>
            <w:r>
              <w:rPr>
                <w:rFonts w:eastAsia="SimSun"/>
              </w:rPr>
              <w:t>Users</w:t>
            </w:r>
          </w:p>
        </w:tc>
        <w:tc>
          <w:tcPr>
            <w:tcW w:w="6720" w:type="dxa"/>
            <w:vAlign w:val="center"/>
          </w:tcPr>
          <w:p w14:paraId="23B0B7A8" w14:textId="77777777" w:rsidR="00186B10" w:rsidRPr="0052295E" w:rsidRDefault="00186B10" w:rsidP="009E6F00">
            <w:pPr>
              <w:pStyle w:val="UseCaseText"/>
              <w:keepNext/>
              <w:keepLines/>
              <w:rPr>
                <w:rFonts w:eastAsia="SimSun"/>
              </w:rPr>
            </w:pPr>
            <w:r>
              <w:rPr>
                <w:rFonts w:eastAsia="SimSun"/>
              </w:rPr>
              <w:t>Navigate to the resources management page</w:t>
            </w:r>
          </w:p>
        </w:tc>
      </w:tr>
      <w:tr w:rsidR="00186B10" w:rsidRPr="0052295E" w14:paraId="23B0B7AF" w14:textId="77777777" w:rsidTr="009E6F00">
        <w:trPr>
          <w:trHeight w:val="320"/>
        </w:trPr>
        <w:tc>
          <w:tcPr>
            <w:tcW w:w="630" w:type="dxa"/>
            <w:vAlign w:val="center"/>
          </w:tcPr>
          <w:p w14:paraId="23B0B7AA" w14:textId="77777777" w:rsidR="00186B10" w:rsidRPr="0052295E" w:rsidRDefault="00186B10" w:rsidP="009E6F00">
            <w:pPr>
              <w:pStyle w:val="UseCaseText"/>
              <w:rPr>
                <w:rFonts w:eastAsia="SimSun"/>
              </w:rPr>
            </w:pPr>
            <w:r>
              <w:rPr>
                <w:rFonts w:eastAsia="SimSun"/>
              </w:rPr>
              <w:t>2</w:t>
            </w:r>
          </w:p>
        </w:tc>
        <w:tc>
          <w:tcPr>
            <w:tcW w:w="1890" w:type="dxa"/>
            <w:vAlign w:val="center"/>
          </w:tcPr>
          <w:p w14:paraId="23B0B7AB" w14:textId="77777777" w:rsidR="00186B10" w:rsidRDefault="00186B10" w:rsidP="009E6F00">
            <w:pPr>
              <w:pStyle w:val="UseCaseText"/>
              <w:rPr>
                <w:rFonts w:eastAsia="SimSun"/>
              </w:rPr>
            </w:pPr>
            <w:r>
              <w:rPr>
                <w:rFonts w:eastAsia="SimSun"/>
              </w:rPr>
              <w:t>NGDS System</w:t>
            </w:r>
          </w:p>
        </w:tc>
        <w:tc>
          <w:tcPr>
            <w:tcW w:w="6720" w:type="dxa"/>
            <w:vAlign w:val="center"/>
          </w:tcPr>
          <w:p w14:paraId="23B0B7AC" w14:textId="77777777" w:rsidR="00186B10" w:rsidRDefault="00186B10" w:rsidP="009E6F00">
            <w:pPr>
              <w:pStyle w:val="UseCaseText"/>
              <w:rPr>
                <w:rFonts w:eastAsia="SimSun"/>
              </w:rPr>
            </w:pPr>
            <w:r>
              <w:rPr>
                <w:rFonts w:eastAsia="SimSun"/>
              </w:rPr>
              <w:t>Provides a tree view of existing resources and their collection structure</w:t>
            </w:r>
          </w:p>
          <w:p w14:paraId="23B0B7AD" w14:textId="77777777" w:rsidR="00186B10" w:rsidRDefault="00186B10" w:rsidP="009E6F00">
            <w:pPr>
              <w:pStyle w:val="UseCaseText"/>
              <w:rPr>
                <w:rFonts w:eastAsia="SimSun"/>
              </w:rPr>
            </w:pPr>
            <w:r>
              <w:rPr>
                <w:rFonts w:eastAsia="SimSun"/>
              </w:rPr>
              <w:t>Allow users to navigate through the structure</w:t>
            </w:r>
          </w:p>
          <w:p w14:paraId="23B0B7AE" w14:textId="77777777" w:rsidR="004B7070" w:rsidRDefault="004B7070" w:rsidP="009E6F00">
            <w:pPr>
              <w:pStyle w:val="UseCaseText"/>
              <w:rPr>
                <w:rFonts w:eastAsia="SimSun"/>
              </w:rPr>
            </w:pPr>
            <w:r>
              <w:rPr>
                <w:rFonts w:eastAsia="SimSun"/>
              </w:rPr>
              <w:t>Allow users to perform management operations (move, delete, add, rename)</w:t>
            </w:r>
          </w:p>
        </w:tc>
      </w:tr>
      <w:tr w:rsidR="00186B10" w:rsidRPr="0052295E" w14:paraId="23B0B7B4" w14:textId="77777777" w:rsidTr="009E6F00">
        <w:trPr>
          <w:trHeight w:val="320"/>
        </w:trPr>
        <w:tc>
          <w:tcPr>
            <w:tcW w:w="630" w:type="dxa"/>
            <w:vAlign w:val="center"/>
          </w:tcPr>
          <w:p w14:paraId="23B0B7B0" w14:textId="77777777" w:rsidR="00186B10" w:rsidRDefault="00186B10" w:rsidP="009E6F00">
            <w:pPr>
              <w:pStyle w:val="UseCaseText"/>
              <w:rPr>
                <w:rFonts w:eastAsia="SimSun"/>
              </w:rPr>
            </w:pPr>
            <w:r>
              <w:rPr>
                <w:rFonts w:eastAsia="SimSun"/>
              </w:rPr>
              <w:t>3</w:t>
            </w:r>
          </w:p>
        </w:tc>
        <w:tc>
          <w:tcPr>
            <w:tcW w:w="1890" w:type="dxa"/>
            <w:vAlign w:val="center"/>
          </w:tcPr>
          <w:p w14:paraId="23B0B7B1" w14:textId="77777777" w:rsidR="00186B10" w:rsidRDefault="00186B10" w:rsidP="009E6F00">
            <w:pPr>
              <w:pStyle w:val="UseCaseText"/>
              <w:rPr>
                <w:rFonts w:eastAsia="SimSun"/>
              </w:rPr>
            </w:pPr>
            <w:r>
              <w:rPr>
                <w:rFonts w:eastAsia="SimSun"/>
              </w:rPr>
              <w:t>Users</w:t>
            </w:r>
          </w:p>
        </w:tc>
        <w:tc>
          <w:tcPr>
            <w:tcW w:w="6720" w:type="dxa"/>
            <w:vAlign w:val="center"/>
          </w:tcPr>
          <w:p w14:paraId="23B0B7B2" w14:textId="77777777" w:rsidR="00186B10" w:rsidRDefault="00186B10" w:rsidP="009E6F00">
            <w:pPr>
              <w:pStyle w:val="UseCaseText"/>
              <w:rPr>
                <w:rFonts w:eastAsia="SimSun"/>
              </w:rPr>
            </w:pPr>
            <w:r>
              <w:rPr>
                <w:rFonts w:eastAsia="SimSun"/>
              </w:rPr>
              <w:t>Perform collection management operations (add, delete, rename, move)</w:t>
            </w:r>
          </w:p>
          <w:p w14:paraId="23B0B7B3" w14:textId="77777777" w:rsidR="00186B10" w:rsidRDefault="00186B10" w:rsidP="009E6F00">
            <w:pPr>
              <w:pStyle w:val="UseCaseText"/>
              <w:rPr>
                <w:rFonts w:eastAsia="SimSun"/>
              </w:rPr>
            </w:pPr>
            <w:r>
              <w:rPr>
                <w:rFonts w:eastAsia="SimSun"/>
              </w:rPr>
              <w:t>Perform resource operations (delete</w:t>
            </w:r>
            <w:r w:rsidR="004B7070">
              <w:rPr>
                <w:rFonts w:eastAsia="SimSun"/>
              </w:rPr>
              <w:t>, move, rename</w:t>
            </w:r>
            <w:r>
              <w:rPr>
                <w:rFonts w:eastAsia="SimSun"/>
              </w:rPr>
              <w:t>)</w:t>
            </w:r>
          </w:p>
        </w:tc>
      </w:tr>
      <w:tr w:rsidR="00186B10" w:rsidRPr="0052295E" w14:paraId="23B0B7BA" w14:textId="77777777" w:rsidTr="009E6F00">
        <w:trPr>
          <w:trHeight w:val="320"/>
        </w:trPr>
        <w:tc>
          <w:tcPr>
            <w:tcW w:w="630" w:type="dxa"/>
            <w:vAlign w:val="center"/>
          </w:tcPr>
          <w:p w14:paraId="23B0B7B5" w14:textId="77777777" w:rsidR="00186B10" w:rsidRDefault="00186B10" w:rsidP="009E6F00">
            <w:pPr>
              <w:pStyle w:val="UseCaseText"/>
              <w:rPr>
                <w:rFonts w:eastAsia="SimSun"/>
              </w:rPr>
            </w:pPr>
            <w:r>
              <w:rPr>
                <w:rFonts w:eastAsia="SimSun"/>
              </w:rPr>
              <w:t>4</w:t>
            </w:r>
          </w:p>
        </w:tc>
        <w:tc>
          <w:tcPr>
            <w:tcW w:w="1890" w:type="dxa"/>
            <w:vAlign w:val="center"/>
          </w:tcPr>
          <w:p w14:paraId="23B0B7B6" w14:textId="77777777" w:rsidR="00186B10" w:rsidRDefault="00186B10" w:rsidP="009E6F00">
            <w:pPr>
              <w:pStyle w:val="UseCaseText"/>
              <w:rPr>
                <w:rFonts w:eastAsia="SimSun"/>
              </w:rPr>
            </w:pPr>
            <w:r>
              <w:rPr>
                <w:rFonts w:eastAsia="SimSun"/>
              </w:rPr>
              <w:t>NGDS System</w:t>
            </w:r>
          </w:p>
        </w:tc>
        <w:tc>
          <w:tcPr>
            <w:tcW w:w="6720" w:type="dxa"/>
            <w:vAlign w:val="center"/>
          </w:tcPr>
          <w:p w14:paraId="23B0B7B7" w14:textId="77777777" w:rsidR="00186B10" w:rsidRDefault="00186B10" w:rsidP="009E6F00">
            <w:pPr>
              <w:pStyle w:val="UseCaseText"/>
              <w:rPr>
                <w:rFonts w:eastAsia="SimSun"/>
              </w:rPr>
            </w:pPr>
            <w:r>
              <w:rPr>
                <w:rFonts w:eastAsia="SimSun"/>
              </w:rPr>
              <w:t>Responds to user operations, providing an up-to-date view of the resources available for the user.</w:t>
            </w:r>
          </w:p>
          <w:p w14:paraId="23B0B7B8" w14:textId="77777777" w:rsidR="00186B10" w:rsidRDefault="00850C64" w:rsidP="009E6F00">
            <w:pPr>
              <w:pStyle w:val="UseCaseText"/>
              <w:rPr>
                <w:rFonts w:eastAsia="SimSun"/>
              </w:rPr>
            </w:pPr>
            <w:r>
              <w:rPr>
                <w:rFonts w:eastAsia="SimSun"/>
              </w:rPr>
              <w:t>DOE</w:t>
            </w:r>
            <w:r w:rsidR="00186B10">
              <w:rPr>
                <w:rFonts w:eastAsia="SimSun"/>
              </w:rPr>
              <w:t>s not allow the users to see resources that are not under their responsibility.</w:t>
            </w:r>
          </w:p>
          <w:p w14:paraId="23B0B7B9" w14:textId="77777777" w:rsidR="004B7070" w:rsidRDefault="004B7070" w:rsidP="009E6F00">
            <w:pPr>
              <w:pStyle w:val="UseCaseText"/>
              <w:rPr>
                <w:rFonts w:eastAsia="SimSun"/>
              </w:rPr>
            </w:pPr>
            <w:r>
              <w:rPr>
                <w:rFonts w:eastAsia="SimSun"/>
              </w:rPr>
              <w:t>Apply selected management operations on the resources</w:t>
            </w:r>
          </w:p>
        </w:tc>
      </w:tr>
      <w:tr w:rsidR="00186B10" w:rsidRPr="0052295E" w14:paraId="23B0B7BC" w14:textId="77777777" w:rsidTr="009E6F00">
        <w:trPr>
          <w:trHeight w:val="287"/>
        </w:trPr>
        <w:tc>
          <w:tcPr>
            <w:tcW w:w="9240" w:type="dxa"/>
            <w:gridSpan w:val="3"/>
            <w:shd w:val="clear" w:color="auto" w:fill="FFFFCC"/>
            <w:vAlign w:val="center"/>
          </w:tcPr>
          <w:p w14:paraId="23B0B7BB" w14:textId="77777777" w:rsidR="00186B10" w:rsidRPr="0052295E" w:rsidRDefault="00186B10" w:rsidP="009E6F00">
            <w:pPr>
              <w:pStyle w:val="UseCaseSection"/>
              <w:keepNext/>
              <w:keepLines/>
              <w:rPr>
                <w:rFonts w:eastAsia="SimSun"/>
              </w:rPr>
            </w:pPr>
            <w:r w:rsidRPr="0052295E">
              <w:rPr>
                <w:rFonts w:eastAsia="SimSun"/>
              </w:rPr>
              <w:t>Variants</w:t>
            </w:r>
          </w:p>
        </w:tc>
      </w:tr>
      <w:tr w:rsidR="00186B10" w:rsidRPr="0052295E" w14:paraId="23B0B7C0" w14:textId="77777777" w:rsidTr="009E6F00">
        <w:trPr>
          <w:trHeight w:val="261"/>
        </w:trPr>
        <w:tc>
          <w:tcPr>
            <w:tcW w:w="630" w:type="dxa"/>
            <w:vAlign w:val="center"/>
          </w:tcPr>
          <w:p w14:paraId="23B0B7BD" w14:textId="77777777" w:rsidR="00186B10" w:rsidRPr="0052295E" w:rsidRDefault="00186B10" w:rsidP="009E6F00">
            <w:pPr>
              <w:pStyle w:val="UseCaseHeader"/>
              <w:keepNext/>
              <w:keepLines/>
              <w:rPr>
                <w:rFonts w:eastAsia="SimSun"/>
              </w:rPr>
            </w:pPr>
            <w:r w:rsidRPr="0052295E">
              <w:rPr>
                <w:rFonts w:eastAsia="SimSun"/>
              </w:rPr>
              <w:t>Step</w:t>
            </w:r>
          </w:p>
        </w:tc>
        <w:tc>
          <w:tcPr>
            <w:tcW w:w="1890" w:type="dxa"/>
            <w:vAlign w:val="center"/>
          </w:tcPr>
          <w:p w14:paraId="23B0B7BE" w14:textId="77777777" w:rsidR="00186B10" w:rsidRPr="0052295E" w:rsidRDefault="00186B10" w:rsidP="009E6F00">
            <w:pPr>
              <w:pStyle w:val="UseCaseHeader"/>
              <w:keepNext/>
              <w:keepLines/>
              <w:rPr>
                <w:rFonts w:eastAsia="SimSun"/>
              </w:rPr>
            </w:pPr>
            <w:r w:rsidRPr="0052295E">
              <w:rPr>
                <w:rFonts w:eastAsia="SimSun"/>
              </w:rPr>
              <w:t>Actor</w:t>
            </w:r>
          </w:p>
        </w:tc>
        <w:tc>
          <w:tcPr>
            <w:tcW w:w="6720" w:type="dxa"/>
            <w:vAlign w:val="center"/>
          </w:tcPr>
          <w:p w14:paraId="23B0B7BF" w14:textId="77777777" w:rsidR="00186B10" w:rsidRPr="0052295E" w:rsidRDefault="00186B10" w:rsidP="009E6F00">
            <w:pPr>
              <w:pStyle w:val="UseCaseHeader"/>
              <w:keepNext/>
              <w:keepLines/>
              <w:rPr>
                <w:rFonts w:eastAsia="SimSun"/>
              </w:rPr>
            </w:pPr>
            <w:r w:rsidRPr="0052295E">
              <w:rPr>
                <w:rFonts w:eastAsia="SimSun"/>
              </w:rPr>
              <w:t>Description</w:t>
            </w:r>
          </w:p>
        </w:tc>
      </w:tr>
      <w:tr w:rsidR="00186B10" w:rsidRPr="0052295E" w14:paraId="23B0B7C4" w14:textId="77777777" w:rsidTr="009E6F00">
        <w:trPr>
          <w:trHeight w:val="359"/>
        </w:trPr>
        <w:tc>
          <w:tcPr>
            <w:tcW w:w="630" w:type="dxa"/>
            <w:tcBorders>
              <w:bottom w:val="single" w:sz="4" w:space="0" w:color="auto"/>
            </w:tcBorders>
            <w:vAlign w:val="center"/>
          </w:tcPr>
          <w:p w14:paraId="23B0B7C1" w14:textId="77777777" w:rsidR="00186B10" w:rsidRPr="0052295E" w:rsidRDefault="00186B10" w:rsidP="009E6F00">
            <w:pPr>
              <w:pStyle w:val="UseCaseText"/>
              <w:keepNext/>
              <w:keepLines/>
              <w:rPr>
                <w:rFonts w:eastAsia="SimSun"/>
              </w:rPr>
            </w:pPr>
          </w:p>
        </w:tc>
        <w:tc>
          <w:tcPr>
            <w:tcW w:w="1890" w:type="dxa"/>
            <w:tcBorders>
              <w:bottom w:val="single" w:sz="4" w:space="0" w:color="auto"/>
            </w:tcBorders>
            <w:vAlign w:val="center"/>
          </w:tcPr>
          <w:p w14:paraId="23B0B7C2" w14:textId="77777777" w:rsidR="00186B10" w:rsidRDefault="00186B10" w:rsidP="009E6F00">
            <w:pPr>
              <w:pStyle w:val="UseCaseText"/>
              <w:rPr>
                <w:rFonts w:eastAsia="SimSun"/>
              </w:rPr>
            </w:pPr>
          </w:p>
        </w:tc>
        <w:tc>
          <w:tcPr>
            <w:tcW w:w="6720" w:type="dxa"/>
            <w:tcBorders>
              <w:bottom w:val="single" w:sz="4" w:space="0" w:color="auto"/>
            </w:tcBorders>
            <w:vAlign w:val="center"/>
          </w:tcPr>
          <w:p w14:paraId="23B0B7C3" w14:textId="77777777" w:rsidR="00186B10" w:rsidRPr="0052295E" w:rsidRDefault="00186B10" w:rsidP="009E6F00">
            <w:pPr>
              <w:pStyle w:val="UseCaseText"/>
              <w:keepNext/>
              <w:keepLines/>
              <w:rPr>
                <w:rFonts w:eastAsia="SimSun"/>
              </w:rPr>
            </w:pPr>
          </w:p>
        </w:tc>
      </w:tr>
      <w:tr w:rsidR="00186B10" w:rsidRPr="00FB0E17" w14:paraId="23B0B7C6" w14:textId="77777777" w:rsidTr="009E6F00">
        <w:trPr>
          <w:trHeight w:val="261"/>
        </w:trPr>
        <w:tc>
          <w:tcPr>
            <w:tcW w:w="9240" w:type="dxa"/>
            <w:gridSpan w:val="3"/>
            <w:tcBorders>
              <w:bottom w:val="single" w:sz="4" w:space="0" w:color="auto"/>
            </w:tcBorders>
            <w:shd w:val="clear" w:color="auto" w:fill="FDBBC0"/>
            <w:vAlign w:val="center"/>
          </w:tcPr>
          <w:p w14:paraId="23B0B7C5" w14:textId="77777777" w:rsidR="00186B10" w:rsidRPr="0052295E" w:rsidRDefault="00186B10" w:rsidP="009E6F00">
            <w:pPr>
              <w:pStyle w:val="UseCaseSection"/>
              <w:keepNext/>
              <w:keepLines/>
              <w:rPr>
                <w:rFonts w:eastAsia="SimSun"/>
              </w:rPr>
            </w:pPr>
            <w:r>
              <w:rPr>
                <w:rFonts w:eastAsia="SimSun"/>
              </w:rPr>
              <w:t>Exception</w:t>
            </w:r>
            <w:r w:rsidRPr="0052295E">
              <w:rPr>
                <w:rFonts w:eastAsia="SimSun"/>
              </w:rPr>
              <w:t>s</w:t>
            </w:r>
          </w:p>
        </w:tc>
      </w:tr>
      <w:tr w:rsidR="00186B10" w:rsidRPr="0052295E" w14:paraId="23B0B7CA" w14:textId="77777777" w:rsidTr="009E6F00">
        <w:trPr>
          <w:trHeight w:val="261"/>
        </w:trPr>
        <w:tc>
          <w:tcPr>
            <w:tcW w:w="630" w:type="dxa"/>
            <w:tcBorders>
              <w:bottom w:val="single" w:sz="4" w:space="0" w:color="auto"/>
            </w:tcBorders>
            <w:vAlign w:val="center"/>
          </w:tcPr>
          <w:p w14:paraId="23B0B7C7" w14:textId="77777777" w:rsidR="00186B10" w:rsidRPr="0052295E" w:rsidRDefault="00186B10"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7C8" w14:textId="77777777" w:rsidR="00186B10" w:rsidRPr="0052295E" w:rsidRDefault="00186B10"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7C9" w14:textId="77777777" w:rsidR="00186B10" w:rsidRPr="0052295E" w:rsidRDefault="00186B10" w:rsidP="009E6F00">
            <w:pPr>
              <w:pStyle w:val="UseCaseHeader"/>
              <w:keepNext/>
              <w:keepLines/>
              <w:rPr>
                <w:rFonts w:eastAsia="SimSun"/>
              </w:rPr>
            </w:pPr>
            <w:r w:rsidRPr="0052295E">
              <w:rPr>
                <w:rFonts w:eastAsia="SimSun"/>
              </w:rPr>
              <w:t>Description</w:t>
            </w:r>
          </w:p>
        </w:tc>
      </w:tr>
      <w:tr w:rsidR="00186B10" w:rsidRPr="0052295E" w14:paraId="23B0B7CE" w14:textId="77777777" w:rsidTr="009E6F00">
        <w:trPr>
          <w:trHeight w:val="261"/>
        </w:trPr>
        <w:tc>
          <w:tcPr>
            <w:tcW w:w="630" w:type="dxa"/>
            <w:tcBorders>
              <w:bottom w:val="single" w:sz="4" w:space="0" w:color="auto"/>
            </w:tcBorders>
            <w:vAlign w:val="center"/>
          </w:tcPr>
          <w:p w14:paraId="23B0B7CB" w14:textId="77777777" w:rsidR="00186B10" w:rsidRPr="0052295E" w:rsidRDefault="00186B10" w:rsidP="009E6F00">
            <w:pPr>
              <w:pStyle w:val="UseCaseText"/>
              <w:keepNext/>
              <w:keepLines/>
              <w:rPr>
                <w:rFonts w:eastAsia="SimSun"/>
              </w:rPr>
            </w:pPr>
          </w:p>
        </w:tc>
        <w:tc>
          <w:tcPr>
            <w:tcW w:w="1890" w:type="dxa"/>
            <w:tcBorders>
              <w:bottom w:val="single" w:sz="4" w:space="0" w:color="auto"/>
            </w:tcBorders>
            <w:vAlign w:val="center"/>
          </w:tcPr>
          <w:p w14:paraId="23B0B7CC" w14:textId="77777777" w:rsidR="00186B10" w:rsidRPr="0052295E" w:rsidRDefault="00186B10" w:rsidP="009E6F00">
            <w:pPr>
              <w:pStyle w:val="UseCaseText"/>
              <w:keepNext/>
              <w:keepLines/>
              <w:rPr>
                <w:rFonts w:eastAsia="SimSun"/>
              </w:rPr>
            </w:pPr>
          </w:p>
        </w:tc>
        <w:tc>
          <w:tcPr>
            <w:tcW w:w="6720" w:type="dxa"/>
            <w:tcBorders>
              <w:bottom w:val="single" w:sz="4" w:space="0" w:color="auto"/>
            </w:tcBorders>
            <w:vAlign w:val="center"/>
          </w:tcPr>
          <w:p w14:paraId="23B0B7CD" w14:textId="77777777" w:rsidR="00186B10" w:rsidRPr="0052295E" w:rsidRDefault="00186B10" w:rsidP="009E6F00">
            <w:pPr>
              <w:pStyle w:val="UseCaseText"/>
              <w:keepNext/>
              <w:keepLines/>
              <w:rPr>
                <w:rFonts w:eastAsia="SimSun"/>
              </w:rPr>
            </w:pPr>
          </w:p>
        </w:tc>
      </w:tr>
      <w:tr w:rsidR="00186B10" w:rsidRPr="0052295E" w14:paraId="23B0B7D0" w14:textId="77777777" w:rsidTr="009E6F00">
        <w:trPr>
          <w:trHeight w:val="242"/>
        </w:trPr>
        <w:tc>
          <w:tcPr>
            <w:tcW w:w="9240" w:type="dxa"/>
            <w:gridSpan w:val="3"/>
            <w:shd w:val="clear" w:color="auto" w:fill="FFCC99"/>
            <w:vAlign w:val="center"/>
          </w:tcPr>
          <w:p w14:paraId="23B0B7CF" w14:textId="77777777" w:rsidR="00186B10" w:rsidRPr="0052295E" w:rsidRDefault="00186B10" w:rsidP="009E6F0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186B10" w:rsidRPr="0052295E" w14:paraId="23B0B7D3" w14:textId="77777777" w:rsidTr="009E6F00">
        <w:trPr>
          <w:trHeight w:val="206"/>
        </w:trPr>
        <w:tc>
          <w:tcPr>
            <w:tcW w:w="630" w:type="dxa"/>
            <w:vAlign w:val="center"/>
          </w:tcPr>
          <w:p w14:paraId="23B0B7D1" w14:textId="77777777" w:rsidR="00186B10" w:rsidRPr="0052295E" w:rsidRDefault="00186B10" w:rsidP="009E6F00">
            <w:pPr>
              <w:pStyle w:val="UseCaseHeader"/>
              <w:keepNext/>
              <w:keepLines/>
              <w:rPr>
                <w:rFonts w:eastAsia="SimSun"/>
              </w:rPr>
            </w:pPr>
            <w:r w:rsidRPr="0052295E">
              <w:rPr>
                <w:rFonts w:eastAsia="SimSun"/>
              </w:rPr>
              <w:t>ID</w:t>
            </w:r>
          </w:p>
        </w:tc>
        <w:tc>
          <w:tcPr>
            <w:tcW w:w="8610" w:type="dxa"/>
            <w:gridSpan w:val="2"/>
            <w:vAlign w:val="center"/>
          </w:tcPr>
          <w:p w14:paraId="23B0B7D2" w14:textId="77777777" w:rsidR="00186B10" w:rsidRPr="0052295E" w:rsidRDefault="00186B10" w:rsidP="009E6F00">
            <w:pPr>
              <w:pStyle w:val="UseCaseHeader"/>
              <w:keepNext/>
              <w:keepLines/>
              <w:rPr>
                <w:rFonts w:eastAsia="SimSun"/>
              </w:rPr>
            </w:pPr>
            <w:r w:rsidRPr="0052295E">
              <w:rPr>
                <w:rFonts w:eastAsia="SimSun"/>
              </w:rPr>
              <w:t>Issue Description</w:t>
            </w:r>
          </w:p>
        </w:tc>
      </w:tr>
      <w:tr w:rsidR="00186B10" w:rsidRPr="0052295E" w14:paraId="23B0B7D6" w14:textId="77777777" w:rsidTr="009E6F00">
        <w:trPr>
          <w:trHeight w:val="206"/>
        </w:trPr>
        <w:tc>
          <w:tcPr>
            <w:tcW w:w="630" w:type="dxa"/>
            <w:vAlign w:val="center"/>
          </w:tcPr>
          <w:p w14:paraId="23B0B7D4" w14:textId="77777777" w:rsidR="00186B10" w:rsidRPr="0052295E" w:rsidRDefault="00186B10" w:rsidP="009E6F00">
            <w:pPr>
              <w:pStyle w:val="UseCaseText"/>
              <w:keepNext/>
              <w:keepLines/>
              <w:rPr>
                <w:rFonts w:eastAsia="SimSun"/>
              </w:rPr>
            </w:pPr>
            <w:r>
              <w:rPr>
                <w:rFonts w:eastAsia="SimSun"/>
              </w:rPr>
              <w:t>1</w:t>
            </w:r>
          </w:p>
        </w:tc>
        <w:tc>
          <w:tcPr>
            <w:tcW w:w="8610" w:type="dxa"/>
            <w:gridSpan w:val="2"/>
            <w:vAlign w:val="center"/>
          </w:tcPr>
          <w:p w14:paraId="23B0B7D5" w14:textId="77777777" w:rsidR="00186B10" w:rsidRPr="0052295E" w:rsidRDefault="00186B10" w:rsidP="009E6F00">
            <w:pPr>
              <w:pStyle w:val="UseCaseText"/>
              <w:keepNext/>
              <w:keepLines/>
              <w:rPr>
                <w:rFonts w:eastAsia="SimSun"/>
              </w:rPr>
            </w:pPr>
            <w:r>
              <w:rPr>
                <w:rFonts w:eastAsia="SimSun"/>
              </w:rPr>
              <w:t xml:space="preserve">It seems to me that, in this view, the only operation that users can do with resources is delete. (Importing  and modification of resources must be done in other views). Is it correct? </w:t>
            </w:r>
          </w:p>
        </w:tc>
      </w:tr>
      <w:tr w:rsidR="00186B10" w:rsidRPr="0052295E" w14:paraId="23B0B7D9" w14:textId="77777777" w:rsidTr="009E6F00">
        <w:trPr>
          <w:trHeight w:val="206"/>
        </w:trPr>
        <w:tc>
          <w:tcPr>
            <w:tcW w:w="630" w:type="dxa"/>
            <w:vAlign w:val="center"/>
          </w:tcPr>
          <w:p w14:paraId="23B0B7D7" w14:textId="77777777" w:rsidR="00186B10" w:rsidRDefault="00C24722" w:rsidP="009E6F00">
            <w:pPr>
              <w:pStyle w:val="UseCaseText"/>
              <w:rPr>
                <w:rFonts w:eastAsia="SimSun"/>
              </w:rPr>
            </w:pPr>
            <w:r>
              <w:rPr>
                <w:rFonts w:eastAsia="SimSun"/>
              </w:rPr>
              <w:t>2</w:t>
            </w:r>
          </w:p>
        </w:tc>
        <w:tc>
          <w:tcPr>
            <w:tcW w:w="8610" w:type="dxa"/>
            <w:gridSpan w:val="2"/>
            <w:vAlign w:val="center"/>
          </w:tcPr>
          <w:p w14:paraId="23B0B7D8" w14:textId="77777777" w:rsidR="00186B10" w:rsidRDefault="00C24722" w:rsidP="009E6F00">
            <w:pPr>
              <w:pStyle w:val="UseCaseText"/>
              <w:rPr>
                <w:rFonts w:eastAsia="SimSun"/>
              </w:rPr>
            </w:pPr>
            <w:r w:rsidRPr="00C24722">
              <w:rPr>
                <w:rFonts w:eastAsia="SimSun"/>
              </w:rPr>
              <w:t>Missing requirements: tree-view portrayal of resource hierarchy. More clarity required as to who can create collections and sub-collections at what levels in the hierarchy. [Data steward assigns permissions to create public collections; perhaps allow authenticate users to define personal collections that they persist in a user workspace to use between sessions]. How do permissions work if metadata can belong to more than one collection? [Metadata record has only one owner; do we need a use case for reassigning ownership of a metadata record?] If a record is part of one collection and I have edit privileges to that collection, but it is also included in another collection to which I do not have privilege, what are my options? [Looks like assigning access control at collection level won’t work; work access control through users and group membership, with permissions at group level to share edit capabilities]</w:t>
            </w:r>
          </w:p>
        </w:tc>
      </w:tr>
      <w:tr w:rsidR="00BD4387" w:rsidRPr="0052295E" w14:paraId="23B0B7DC" w14:textId="77777777" w:rsidTr="009E6F00">
        <w:trPr>
          <w:trHeight w:val="206"/>
        </w:trPr>
        <w:tc>
          <w:tcPr>
            <w:tcW w:w="630" w:type="dxa"/>
            <w:vAlign w:val="center"/>
          </w:tcPr>
          <w:p w14:paraId="23B0B7DA" w14:textId="77777777" w:rsidR="00BD4387" w:rsidRDefault="00BD4387" w:rsidP="009E6F00">
            <w:pPr>
              <w:pStyle w:val="UseCaseText"/>
              <w:rPr>
                <w:rFonts w:eastAsia="SimSun"/>
              </w:rPr>
            </w:pPr>
            <w:r>
              <w:rPr>
                <w:rFonts w:eastAsia="SimSun"/>
              </w:rPr>
              <w:t>3</w:t>
            </w:r>
          </w:p>
        </w:tc>
        <w:tc>
          <w:tcPr>
            <w:tcW w:w="8610" w:type="dxa"/>
            <w:gridSpan w:val="2"/>
            <w:vAlign w:val="center"/>
          </w:tcPr>
          <w:p w14:paraId="23B0B7DB" w14:textId="77777777" w:rsidR="00BD4387" w:rsidRPr="00C24722" w:rsidRDefault="00BD4387" w:rsidP="009E6F00">
            <w:pPr>
              <w:pStyle w:val="UseCaseText"/>
              <w:rPr>
                <w:rFonts w:eastAsia="SimSun"/>
              </w:rPr>
            </w:pPr>
            <w:r>
              <w:t>DN: I found this to be very prescriptive (are all resources always hierarchic?)  Is it possible they have nodes that are traversed in other ways?</w:t>
            </w:r>
          </w:p>
        </w:tc>
      </w:tr>
    </w:tbl>
    <w:p w14:paraId="23B0B7DD" w14:textId="77777777" w:rsidR="00186B10" w:rsidRDefault="00186B10" w:rsidP="00186B10">
      <w:pPr>
        <w:rPr>
          <w:noProof/>
        </w:rPr>
      </w:pPr>
    </w:p>
    <w:p w14:paraId="23B0B7DE" w14:textId="77777777" w:rsidR="001B5D15" w:rsidRDefault="001B5D15" w:rsidP="00CE1DED">
      <w:r>
        <w:lastRenderedPageBreak/>
        <w:t>Once the data submitter has located the record or records that need to be updated, they are either adjusted using the form-based interface described above for single resources, or through a bulk updating workflow for the case of multiple resources.</w:t>
      </w:r>
    </w:p>
    <w:p w14:paraId="23B0B7DF" w14:textId="77777777" w:rsidR="00BC6117" w:rsidRDefault="00BC6117" w:rsidP="00CE1DED"/>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1B5D15" w:rsidRPr="0052295E" w14:paraId="23B0B7E2" w14:textId="77777777" w:rsidTr="009E6F00">
        <w:trPr>
          <w:trHeight w:val="360"/>
        </w:trPr>
        <w:tc>
          <w:tcPr>
            <w:tcW w:w="2520" w:type="dxa"/>
            <w:gridSpan w:val="2"/>
            <w:shd w:val="clear" w:color="auto" w:fill="8DB3E2"/>
            <w:vAlign w:val="center"/>
          </w:tcPr>
          <w:p w14:paraId="23B0B7E0" w14:textId="77777777" w:rsidR="001B5D15" w:rsidRPr="0052295E" w:rsidRDefault="001B5D15" w:rsidP="009E6F00">
            <w:pPr>
              <w:pStyle w:val="UseCaseHeader"/>
              <w:keepNext/>
              <w:keepLines/>
              <w:rPr>
                <w:rFonts w:eastAsia="SimSun"/>
              </w:rPr>
            </w:pPr>
            <w:r>
              <w:rPr>
                <w:rFonts w:eastAsia="SimSun"/>
              </w:rPr>
              <w:t>Use Case ID</w:t>
            </w:r>
          </w:p>
        </w:tc>
        <w:tc>
          <w:tcPr>
            <w:tcW w:w="6720" w:type="dxa"/>
            <w:shd w:val="clear" w:color="auto" w:fill="8DB3E2"/>
            <w:vAlign w:val="center"/>
          </w:tcPr>
          <w:p w14:paraId="23B0B7E1" w14:textId="77777777" w:rsidR="001B5D15" w:rsidRPr="00B36A79" w:rsidRDefault="001B5D15" w:rsidP="009E6F00">
            <w:pPr>
              <w:pStyle w:val="UseCaseText"/>
              <w:rPr>
                <w:rFonts w:eastAsia="Times"/>
                <w:b/>
              </w:rPr>
            </w:pPr>
            <w:r w:rsidRPr="004A4DA6">
              <w:rPr>
                <w:rFonts w:eastAsia="Times"/>
                <w:b/>
              </w:rPr>
              <w:t>UC_005</w:t>
            </w:r>
          </w:p>
        </w:tc>
      </w:tr>
      <w:tr w:rsidR="001B5D15" w:rsidRPr="0052295E" w14:paraId="23B0B7E5" w14:textId="77777777" w:rsidTr="009E6F00">
        <w:trPr>
          <w:trHeight w:val="360"/>
        </w:trPr>
        <w:tc>
          <w:tcPr>
            <w:tcW w:w="2520" w:type="dxa"/>
            <w:gridSpan w:val="2"/>
            <w:shd w:val="clear" w:color="auto" w:fill="8DB3E2"/>
            <w:vAlign w:val="center"/>
          </w:tcPr>
          <w:p w14:paraId="23B0B7E3" w14:textId="77777777" w:rsidR="001B5D15" w:rsidRDefault="001B5D15" w:rsidP="009E6F00">
            <w:pPr>
              <w:pStyle w:val="UseCaseHeader"/>
              <w:keepNext/>
              <w:keepLines/>
              <w:rPr>
                <w:rFonts w:eastAsia="SimSun"/>
              </w:rPr>
            </w:pPr>
            <w:r>
              <w:rPr>
                <w:rFonts w:eastAsia="SimSun"/>
              </w:rPr>
              <w:t>Use Case Name</w:t>
            </w:r>
          </w:p>
        </w:tc>
        <w:tc>
          <w:tcPr>
            <w:tcW w:w="6720" w:type="dxa"/>
            <w:shd w:val="clear" w:color="auto" w:fill="8DB3E2"/>
            <w:vAlign w:val="center"/>
          </w:tcPr>
          <w:p w14:paraId="23B0B7E4" w14:textId="77777777" w:rsidR="001B5D15" w:rsidRPr="00C27791" w:rsidRDefault="001B5D15" w:rsidP="009E6F00">
            <w:pPr>
              <w:pStyle w:val="UseCaseText"/>
              <w:rPr>
                <w:rFonts w:eastAsia="Times"/>
                <w:b/>
              </w:rPr>
            </w:pPr>
            <w:r w:rsidRPr="004A4DA6">
              <w:rPr>
                <w:rFonts w:eastAsia="Times"/>
                <w:b/>
              </w:rPr>
              <w:t>Bulk update metadata records</w:t>
            </w:r>
          </w:p>
        </w:tc>
      </w:tr>
      <w:tr w:rsidR="001B5D15" w:rsidRPr="0052295E" w14:paraId="23B0B7E8" w14:textId="77777777" w:rsidTr="009E6F00">
        <w:trPr>
          <w:trHeight w:val="360"/>
        </w:trPr>
        <w:tc>
          <w:tcPr>
            <w:tcW w:w="2520" w:type="dxa"/>
            <w:gridSpan w:val="2"/>
            <w:vAlign w:val="center"/>
          </w:tcPr>
          <w:p w14:paraId="23B0B7E6" w14:textId="77777777" w:rsidR="001B5D15" w:rsidRPr="00DD3D3F" w:rsidRDefault="001B5D15" w:rsidP="009E6F00">
            <w:pPr>
              <w:pStyle w:val="UseCaseText"/>
              <w:rPr>
                <w:rFonts w:eastAsia="SimSun"/>
                <w:b/>
              </w:rPr>
            </w:pPr>
            <w:r w:rsidRPr="00DD3D3F">
              <w:rPr>
                <w:rFonts w:eastAsia="SimSun"/>
                <w:b/>
              </w:rPr>
              <w:t>Short Description</w:t>
            </w:r>
          </w:p>
        </w:tc>
        <w:tc>
          <w:tcPr>
            <w:tcW w:w="6720" w:type="dxa"/>
            <w:vAlign w:val="center"/>
          </w:tcPr>
          <w:p w14:paraId="23B0B7E7" w14:textId="77777777" w:rsidR="001B5D15" w:rsidRPr="00857069" w:rsidRDefault="001B5D15" w:rsidP="009E6F00">
            <w:pPr>
              <w:pStyle w:val="UseCaseText"/>
              <w:rPr>
                <w:rFonts w:eastAsia="SimSun"/>
              </w:rPr>
            </w:pPr>
            <w:r w:rsidRPr="00B3680B">
              <w:rPr>
                <w:rFonts w:eastAsia="SimSun"/>
              </w:rPr>
              <w:t>Metadata records may be selected based on a content-based filter query based on fields as contact information or linkage UR</w:t>
            </w:r>
            <w:r>
              <w:rPr>
                <w:rFonts w:eastAsia="SimSun"/>
              </w:rPr>
              <w:t>I</w:t>
            </w:r>
            <w:r w:rsidRPr="00B3680B">
              <w:rPr>
                <w:rFonts w:eastAsia="SimSun"/>
              </w:rPr>
              <w:t xml:space="preserve">s. Once selected, those records can be replaced using regular expressions. User selects metadata content item to update, value to replace, and new value to use. </w:t>
            </w:r>
          </w:p>
        </w:tc>
      </w:tr>
      <w:tr w:rsidR="001B5D15" w:rsidRPr="0052295E" w14:paraId="23B0B7EB" w14:textId="77777777" w:rsidTr="009E6F00">
        <w:trPr>
          <w:trHeight w:val="360"/>
        </w:trPr>
        <w:tc>
          <w:tcPr>
            <w:tcW w:w="2520" w:type="dxa"/>
            <w:gridSpan w:val="2"/>
            <w:vAlign w:val="center"/>
          </w:tcPr>
          <w:p w14:paraId="23B0B7E9" w14:textId="77777777" w:rsidR="001B5D15" w:rsidRPr="00DD3D3F" w:rsidRDefault="001B5D15" w:rsidP="009E6F00">
            <w:pPr>
              <w:pStyle w:val="UseCaseText"/>
              <w:rPr>
                <w:rFonts w:eastAsia="SimSun"/>
                <w:b/>
              </w:rPr>
            </w:pPr>
            <w:r w:rsidRPr="00DD3D3F">
              <w:rPr>
                <w:rFonts w:eastAsia="SimSun"/>
                <w:b/>
              </w:rPr>
              <w:t>Actors</w:t>
            </w:r>
          </w:p>
        </w:tc>
        <w:tc>
          <w:tcPr>
            <w:tcW w:w="6720" w:type="dxa"/>
            <w:vAlign w:val="center"/>
          </w:tcPr>
          <w:p w14:paraId="23B0B7EA" w14:textId="77777777" w:rsidR="001B5D15" w:rsidRPr="0052295E" w:rsidRDefault="001B5D15" w:rsidP="009E6F00">
            <w:pPr>
              <w:pStyle w:val="UseCaseText"/>
              <w:rPr>
                <w:rFonts w:eastAsia="SimSun"/>
              </w:rPr>
            </w:pPr>
            <w:r w:rsidRPr="00B3680B">
              <w:rPr>
                <w:rFonts w:eastAsia="SimSun"/>
              </w:rPr>
              <w:t>Data submitter, Data steward, System administrator</w:t>
            </w:r>
          </w:p>
        </w:tc>
      </w:tr>
      <w:tr w:rsidR="001B5D15" w:rsidRPr="0052295E" w14:paraId="23B0B7EE" w14:textId="77777777" w:rsidTr="009E6F00">
        <w:trPr>
          <w:trHeight w:val="360"/>
        </w:trPr>
        <w:tc>
          <w:tcPr>
            <w:tcW w:w="2520" w:type="dxa"/>
            <w:gridSpan w:val="2"/>
            <w:vAlign w:val="center"/>
          </w:tcPr>
          <w:p w14:paraId="23B0B7EC" w14:textId="77777777" w:rsidR="001B5D15" w:rsidRPr="0052295E" w:rsidRDefault="001B5D15" w:rsidP="009E6F00">
            <w:pPr>
              <w:pStyle w:val="UseCaseHeader"/>
              <w:rPr>
                <w:rFonts w:eastAsia="SimSun"/>
              </w:rPr>
            </w:pPr>
            <w:r w:rsidRPr="0052295E">
              <w:rPr>
                <w:rFonts w:eastAsia="SimSun"/>
              </w:rPr>
              <w:t>Pre-Conditions</w:t>
            </w:r>
          </w:p>
        </w:tc>
        <w:tc>
          <w:tcPr>
            <w:tcW w:w="6720" w:type="dxa"/>
            <w:vAlign w:val="center"/>
          </w:tcPr>
          <w:p w14:paraId="23B0B7ED" w14:textId="77777777" w:rsidR="001B5D15" w:rsidRPr="0052295E" w:rsidRDefault="001B5D15" w:rsidP="009E6F00">
            <w:pPr>
              <w:pStyle w:val="UseCaseText"/>
              <w:rPr>
                <w:rFonts w:eastAsia="SimSun"/>
              </w:rPr>
            </w:pPr>
            <w:r w:rsidRPr="00B3680B">
              <w:rPr>
                <w:rFonts w:eastAsia="SimSun"/>
              </w:rPr>
              <w:t>Requires authentication, access permission to edit metadata records.</w:t>
            </w:r>
          </w:p>
        </w:tc>
      </w:tr>
      <w:tr w:rsidR="001B5D15" w:rsidRPr="0052295E" w14:paraId="23B0B7F1" w14:textId="77777777" w:rsidTr="009E6F00">
        <w:trPr>
          <w:trHeight w:val="360"/>
        </w:trPr>
        <w:tc>
          <w:tcPr>
            <w:tcW w:w="2520" w:type="dxa"/>
            <w:gridSpan w:val="2"/>
            <w:vAlign w:val="center"/>
          </w:tcPr>
          <w:p w14:paraId="23B0B7EF" w14:textId="77777777" w:rsidR="001B5D15" w:rsidRPr="0052295E" w:rsidRDefault="001B5D15" w:rsidP="009E6F00">
            <w:pPr>
              <w:pStyle w:val="UseCaseHeader"/>
              <w:rPr>
                <w:rFonts w:eastAsia="SimSun"/>
              </w:rPr>
            </w:pPr>
            <w:r w:rsidRPr="0052295E">
              <w:rPr>
                <w:rFonts w:eastAsia="SimSun"/>
              </w:rPr>
              <w:t>Success End Conditions</w:t>
            </w:r>
          </w:p>
        </w:tc>
        <w:tc>
          <w:tcPr>
            <w:tcW w:w="6720" w:type="dxa"/>
            <w:vAlign w:val="center"/>
          </w:tcPr>
          <w:p w14:paraId="23B0B7F0" w14:textId="77777777" w:rsidR="001B5D15" w:rsidRPr="0052295E" w:rsidRDefault="001B5D15" w:rsidP="009E6F00">
            <w:pPr>
              <w:pStyle w:val="UseCaseText"/>
              <w:rPr>
                <w:rFonts w:eastAsia="SimSun"/>
              </w:rPr>
            </w:pPr>
            <w:r>
              <w:rPr>
                <w:rFonts w:eastAsia="SimSun"/>
              </w:rPr>
              <w:t>All relevant metadata record attributes th</w:t>
            </w:r>
            <w:r w:rsidR="004B7070">
              <w:rPr>
                <w:rFonts w:eastAsia="SimSun"/>
              </w:rPr>
              <w:t xml:space="preserve">at match the search criteria are </w:t>
            </w:r>
            <w:r>
              <w:rPr>
                <w:rFonts w:eastAsia="SimSun"/>
              </w:rPr>
              <w:t>replaced with the new value defined by the user</w:t>
            </w:r>
          </w:p>
        </w:tc>
      </w:tr>
      <w:tr w:rsidR="001B5D15" w:rsidRPr="0052295E" w14:paraId="23B0B7F4" w14:textId="77777777" w:rsidTr="009E6F00">
        <w:trPr>
          <w:trHeight w:val="360"/>
        </w:trPr>
        <w:tc>
          <w:tcPr>
            <w:tcW w:w="2520" w:type="dxa"/>
            <w:gridSpan w:val="2"/>
            <w:vAlign w:val="center"/>
          </w:tcPr>
          <w:p w14:paraId="23B0B7F2" w14:textId="77777777" w:rsidR="001B5D15" w:rsidRPr="0052295E" w:rsidRDefault="001B5D15" w:rsidP="009E6F00">
            <w:pPr>
              <w:pStyle w:val="UseCaseHeader"/>
              <w:rPr>
                <w:rFonts w:eastAsia="SimSun"/>
              </w:rPr>
            </w:pPr>
            <w:r>
              <w:rPr>
                <w:rFonts w:eastAsia="SimSun"/>
              </w:rPr>
              <w:t>Data</w:t>
            </w:r>
          </w:p>
        </w:tc>
        <w:tc>
          <w:tcPr>
            <w:tcW w:w="6720" w:type="dxa"/>
            <w:vAlign w:val="center"/>
          </w:tcPr>
          <w:p w14:paraId="23B0B7F3" w14:textId="77777777" w:rsidR="001B5D15" w:rsidRDefault="001B5D15" w:rsidP="009E6F00">
            <w:pPr>
              <w:pStyle w:val="UseCaseText"/>
              <w:rPr>
                <w:rFonts w:eastAsia="SimSun"/>
              </w:rPr>
            </w:pPr>
            <w:r>
              <w:rPr>
                <w:rFonts w:eastAsia="SimSun"/>
              </w:rPr>
              <w:t>Specific fields of metadata records: contact information and URIs</w:t>
            </w:r>
          </w:p>
        </w:tc>
      </w:tr>
      <w:tr w:rsidR="001B5D15" w:rsidRPr="0052295E" w14:paraId="23B0B7F8" w14:textId="77777777" w:rsidTr="009E6F00">
        <w:trPr>
          <w:trHeight w:val="360"/>
        </w:trPr>
        <w:tc>
          <w:tcPr>
            <w:tcW w:w="2520" w:type="dxa"/>
            <w:gridSpan w:val="2"/>
            <w:vAlign w:val="center"/>
          </w:tcPr>
          <w:p w14:paraId="23B0B7F5" w14:textId="77777777" w:rsidR="001B5D15" w:rsidRPr="0052295E" w:rsidRDefault="001B5D15" w:rsidP="009E6F00">
            <w:pPr>
              <w:pStyle w:val="UseCaseHeader"/>
              <w:rPr>
                <w:rFonts w:eastAsia="SimSun"/>
              </w:rPr>
            </w:pPr>
            <w:r>
              <w:rPr>
                <w:rFonts w:eastAsia="SimSun"/>
              </w:rPr>
              <w:t>Functions</w:t>
            </w:r>
          </w:p>
        </w:tc>
        <w:tc>
          <w:tcPr>
            <w:tcW w:w="6720" w:type="dxa"/>
            <w:vAlign w:val="center"/>
          </w:tcPr>
          <w:p w14:paraId="23B0B7F6" w14:textId="77777777" w:rsidR="001B5D15" w:rsidRDefault="001B5D15" w:rsidP="00377EE0">
            <w:pPr>
              <w:pStyle w:val="UseCaseText"/>
              <w:keepNext/>
              <w:keepLines/>
              <w:numPr>
                <w:ilvl w:val="0"/>
                <w:numId w:val="15"/>
              </w:numPr>
              <w:rPr>
                <w:rFonts w:eastAsia="SimSun"/>
              </w:rPr>
            </w:pPr>
            <w:r>
              <w:rPr>
                <w:rFonts w:eastAsia="SimSun"/>
              </w:rPr>
              <w:t>Search &amp; replace of metadata record attributes based on simple regular expressions</w:t>
            </w:r>
          </w:p>
          <w:p w14:paraId="23B0B7F7" w14:textId="77777777" w:rsidR="001B5D15" w:rsidRDefault="001B5D15" w:rsidP="00377EE0">
            <w:pPr>
              <w:pStyle w:val="UseCaseText"/>
              <w:keepNext/>
              <w:keepLines/>
              <w:numPr>
                <w:ilvl w:val="0"/>
                <w:numId w:val="15"/>
              </w:numPr>
              <w:rPr>
                <w:rFonts w:eastAsia="SimSun"/>
              </w:rPr>
            </w:pPr>
            <w:r>
              <w:rPr>
                <w:rFonts w:eastAsia="SimSun"/>
              </w:rPr>
              <w:t>Log changes to metadata log file</w:t>
            </w:r>
          </w:p>
        </w:tc>
      </w:tr>
      <w:tr w:rsidR="001B5D15" w:rsidRPr="0052295E" w14:paraId="23B0B7FA" w14:textId="77777777" w:rsidTr="009E6F00">
        <w:trPr>
          <w:trHeight w:val="278"/>
        </w:trPr>
        <w:tc>
          <w:tcPr>
            <w:tcW w:w="9240" w:type="dxa"/>
            <w:gridSpan w:val="3"/>
            <w:shd w:val="clear" w:color="auto" w:fill="CCFFFF"/>
            <w:vAlign w:val="center"/>
          </w:tcPr>
          <w:p w14:paraId="23B0B7F9" w14:textId="77777777" w:rsidR="001B5D15" w:rsidRPr="0052295E" w:rsidRDefault="001B5D15" w:rsidP="009E6F00">
            <w:pPr>
              <w:pStyle w:val="UseCaseSection"/>
              <w:keepNext/>
              <w:keepLines/>
              <w:rPr>
                <w:rFonts w:eastAsia="SimSun"/>
              </w:rPr>
            </w:pPr>
            <w:r w:rsidRPr="0052295E">
              <w:rPr>
                <w:rFonts w:eastAsia="SimSun"/>
              </w:rPr>
              <w:t>Main Sequence</w:t>
            </w:r>
          </w:p>
        </w:tc>
      </w:tr>
      <w:tr w:rsidR="001B5D15" w:rsidRPr="0052295E" w14:paraId="23B0B7FE" w14:textId="77777777" w:rsidTr="009E6F00">
        <w:trPr>
          <w:trHeight w:val="203"/>
        </w:trPr>
        <w:tc>
          <w:tcPr>
            <w:tcW w:w="630" w:type="dxa"/>
          </w:tcPr>
          <w:p w14:paraId="23B0B7FB" w14:textId="77777777" w:rsidR="001B5D15" w:rsidRPr="0052295E" w:rsidRDefault="001B5D15" w:rsidP="009E6F00">
            <w:pPr>
              <w:pStyle w:val="UseCaseHeader"/>
              <w:keepNext/>
              <w:keepLines/>
              <w:rPr>
                <w:rFonts w:eastAsia="SimSun"/>
              </w:rPr>
            </w:pPr>
            <w:r w:rsidRPr="0052295E">
              <w:rPr>
                <w:rFonts w:eastAsia="SimSun"/>
              </w:rPr>
              <w:t>Step</w:t>
            </w:r>
          </w:p>
        </w:tc>
        <w:tc>
          <w:tcPr>
            <w:tcW w:w="1890" w:type="dxa"/>
          </w:tcPr>
          <w:p w14:paraId="23B0B7FC" w14:textId="77777777" w:rsidR="001B5D15" w:rsidRPr="0052295E" w:rsidRDefault="001B5D15" w:rsidP="009E6F00">
            <w:pPr>
              <w:pStyle w:val="UseCaseHeader"/>
              <w:keepNext/>
              <w:keepLines/>
              <w:rPr>
                <w:rFonts w:eastAsia="SimSun"/>
              </w:rPr>
            </w:pPr>
            <w:r w:rsidRPr="0052295E">
              <w:rPr>
                <w:rFonts w:eastAsia="SimSun"/>
              </w:rPr>
              <w:t>Actor</w:t>
            </w:r>
          </w:p>
        </w:tc>
        <w:tc>
          <w:tcPr>
            <w:tcW w:w="6720" w:type="dxa"/>
          </w:tcPr>
          <w:p w14:paraId="23B0B7FD" w14:textId="77777777" w:rsidR="001B5D15" w:rsidRPr="0052295E" w:rsidRDefault="001B5D15" w:rsidP="009E6F00">
            <w:pPr>
              <w:pStyle w:val="UseCaseHeader"/>
              <w:keepNext/>
              <w:keepLines/>
              <w:rPr>
                <w:rFonts w:eastAsia="SimSun"/>
              </w:rPr>
            </w:pPr>
            <w:r w:rsidRPr="0052295E">
              <w:rPr>
                <w:rFonts w:eastAsia="SimSun"/>
              </w:rPr>
              <w:t>Description</w:t>
            </w:r>
          </w:p>
        </w:tc>
      </w:tr>
      <w:tr w:rsidR="001B5D15" w:rsidRPr="0052295E" w14:paraId="23B0B802" w14:textId="77777777" w:rsidTr="009E6F00">
        <w:trPr>
          <w:trHeight w:val="320"/>
        </w:trPr>
        <w:tc>
          <w:tcPr>
            <w:tcW w:w="630" w:type="dxa"/>
            <w:vAlign w:val="center"/>
          </w:tcPr>
          <w:p w14:paraId="23B0B7FF" w14:textId="77777777" w:rsidR="001B5D15" w:rsidRPr="0052295E" w:rsidRDefault="001B5D15" w:rsidP="009E6F00">
            <w:pPr>
              <w:pStyle w:val="UseCaseText"/>
              <w:keepNext/>
              <w:keepLines/>
              <w:rPr>
                <w:rFonts w:eastAsia="SimSun"/>
              </w:rPr>
            </w:pPr>
            <w:r w:rsidRPr="0052295E">
              <w:rPr>
                <w:rFonts w:eastAsia="SimSun"/>
              </w:rPr>
              <w:t>1</w:t>
            </w:r>
          </w:p>
        </w:tc>
        <w:tc>
          <w:tcPr>
            <w:tcW w:w="1890" w:type="dxa"/>
            <w:vAlign w:val="center"/>
          </w:tcPr>
          <w:p w14:paraId="23B0B800" w14:textId="77777777" w:rsidR="001B5D15" w:rsidRPr="0052295E" w:rsidRDefault="001B5D15" w:rsidP="009E6F00">
            <w:pPr>
              <w:pStyle w:val="UseCaseText"/>
              <w:rPr>
                <w:rFonts w:eastAsia="SimSun"/>
              </w:rPr>
            </w:pPr>
            <w:r>
              <w:rPr>
                <w:rFonts w:eastAsia="SimSun"/>
              </w:rPr>
              <w:t>Users</w:t>
            </w:r>
          </w:p>
        </w:tc>
        <w:tc>
          <w:tcPr>
            <w:tcW w:w="6720" w:type="dxa"/>
            <w:vAlign w:val="center"/>
          </w:tcPr>
          <w:p w14:paraId="23B0B801" w14:textId="77777777" w:rsidR="001B5D15" w:rsidRPr="0052295E" w:rsidRDefault="001B5D15" w:rsidP="009E6F00">
            <w:pPr>
              <w:pStyle w:val="UseCaseText"/>
              <w:keepNext/>
              <w:keepLines/>
              <w:rPr>
                <w:rFonts w:eastAsia="SimSun"/>
              </w:rPr>
            </w:pPr>
            <w:r>
              <w:rPr>
                <w:rFonts w:eastAsia="SimSun"/>
              </w:rPr>
              <w:t>Navigates to the search &amp; replace metadata record feature page</w:t>
            </w:r>
          </w:p>
        </w:tc>
      </w:tr>
      <w:tr w:rsidR="001B5D15" w:rsidRPr="0052295E" w14:paraId="23B0B808" w14:textId="77777777" w:rsidTr="009E6F00">
        <w:trPr>
          <w:trHeight w:val="320"/>
        </w:trPr>
        <w:tc>
          <w:tcPr>
            <w:tcW w:w="630" w:type="dxa"/>
            <w:vAlign w:val="center"/>
          </w:tcPr>
          <w:p w14:paraId="23B0B803" w14:textId="77777777" w:rsidR="001B5D15" w:rsidRPr="0052295E" w:rsidRDefault="001B5D15" w:rsidP="009E6F00">
            <w:pPr>
              <w:pStyle w:val="UseCaseText"/>
              <w:rPr>
                <w:rFonts w:eastAsia="SimSun"/>
              </w:rPr>
            </w:pPr>
            <w:r>
              <w:rPr>
                <w:rFonts w:eastAsia="SimSun"/>
              </w:rPr>
              <w:t>2</w:t>
            </w:r>
          </w:p>
        </w:tc>
        <w:tc>
          <w:tcPr>
            <w:tcW w:w="1890" w:type="dxa"/>
            <w:vAlign w:val="center"/>
          </w:tcPr>
          <w:p w14:paraId="23B0B804" w14:textId="77777777" w:rsidR="001B5D15" w:rsidRDefault="001B5D15" w:rsidP="009E6F00">
            <w:pPr>
              <w:pStyle w:val="UseCaseText"/>
              <w:rPr>
                <w:rFonts w:eastAsia="SimSun"/>
              </w:rPr>
            </w:pPr>
            <w:r>
              <w:rPr>
                <w:rFonts w:eastAsia="SimSun"/>
              </w:rPr>
              <w:t>Users</w:t>
            </w:r>
          </w:p>
        </w:tc>
        <w:tc>
          <w:tcPr>
            <w:tcW w:w="6720" w:type="dxa"/>
            <w:vAlign w:val="center"/>
          </w:tcPr>
          <w:p w14:paraId="23B0B805" w14:textId="77777777" w:rsidR="001B5D15" w:rsidRDefault="001B5D15" w:rsidP="009E6F00">
            <w:pPr>
              <w:pStyle w:val="UseCaseText"/>
              <w:rPr>
                <w:rFonts w:eastAsia="SimSun"/>
              </w:rPr>
            </w:pPr>
            <w:r>
              <w:rPr>
                <w:rFonts w:eastAsia="SimSun"/>
              </w:rPr>
              <w:t xml:space="preserve">Input search criteria using simple regular expression </w:t>
            </w:r>
          </w:p>
          <w:p w14:paraId="23B0B806" w14:textId="77777777" w:rsidR="001B5D15" w:rsidRDefault="001B5D15" w:rsidP="009E6F00">
            <w:pPr>
              <w:pStyle w:val="UseCaseText"/>
              <w:rPr>
                <w:rFonts w:eastAsia="SimSun"/>
              </w:rPr>
            </w:pPr>
            <w:r>
              <w:rPr>
                <w:rFonts w:eastAsia="SimSun"/>
              </w:rPr>
              <w:t>Input replace data</w:t>
            </w:r>
          </w:p>
          <w:p w14:paraId="23B0B807" w14:textId="77777777" w:rsidR="001B5D15" w:rsidRDefault="001B5D15" w:rsidP="009E6F00">
            <w:pPr>
              <w:pStyle w:val="UseCaseText"/>
              <w:rPr>
                <w:rFonts w:eastAsia="SimSun"/>
              </w:rPr>
            </w:pPr>
            <w:r>
              <w:rPr>
                <w:rFonts w:eastAsia="SimSun"/>
              </w:rPr>
              <w:t>Select metadata record attributes to be replaced</w:t>
            </w:r>
          </w:p>
        </w:tc>
      </w:tr>
      <w:tr w:rsidR="001B5D15" w:rsidRPr="0052295E" w14:paraId="23B0B80F" w14:textId="77777777" w:rsidTr="009E6F00">
        <w:trPr>
          <w:trHeight w:val="320"/>
        </w:trPr>
        <w:tc>
          <w:tcPr>
            <w:tcW w:w="630" w:type="dxa"/>
            <w:vAlign w:val="center"/>
          </w:tcPr>
          <w:p w14:paraId="23B0B809" w14:textId="77777777" w:rsidR="001B5D15" w:rsidRDefault="001B5D15" w:rsidP="009E6F00">
            <w:pPr>
              <w:pStyle w:val="UseCaseText"/>
              <w:rPr>
                <w:rFonts w:eastAsia="SimSun"/>
              </w:rPr>
            </w:pPr>
            <w:r>
              <w:rPr>
                <w:rFonts w:eastAsia="SimSun"/>
              </w:rPr>
              <w:t>3</w:t>
            </w:r>
          </w:p>
        </w:tc>
        <w:tc>
          <w:tcPr>
            <w:tcW w:w="1890" w:type="dxa"/>
            <w:vAlign w:val="center"/>
          </w:tcPr>
          <w:p w14:paraId="23B0B80A" w14:textId="77777777" w:rsidR="001B5D15" w:rsidRDefault="001B5D15" w:rsidP="009E6F00">
            <w:pPr>
              <w:pStyle w:val="UseCaseText"/>
              <w:rPr>
                <w:rFonts w:eastAsia="SimSun"/>
              </w:rPr>
            </w:pPr>
            <w:r>
              <w:rPr>
                <w:rFonts w:eastAsia="SimSun"/>
              </w:rPr>
              <w:t>NGDS System</w:t>
            </w:r>
          </w:p>
        </w:tc>
        <w:tc>
          <w:tcPr>
            <w:tcW w:w="6720" w:type="dxa"/>
            <w:vAlign w:val="center"/>
          </w:tcPr>
          <w:p w14:paraId="23B0B80B" w14:textId="77777777" w:rsidR="001B5D15" w:rsidRDefault="001B5D15" w:rsidP="009E6F00">
            <w:pPr>
              <w:pStyle w:val="UseCaseText"/>
              <w:rPr>
                <w:rFonts w:eastAsia="SimSun"/>
              </w:rPr>
            </w:pPr>
            <w:r>
              <w:rPr>
                <w:rFonts w:eastAsia="SimSun"/>
              </w:rPr>
              <w:t>Performs search &amp; replace routine using user input parameters on the specified metadata record attributes</w:t>
            </w:r>
          </w:p>
          <w:p w14:paraId="23B0B80C" w14:textId="77777777" w:rsidR="001B5D15" w:rsidRDefault="001B5D15" w:rsidP="009E6F00">
            <w:pPr>
              <w:pStyle w:val="UseCaseText"/>
              <w:rPr>
                <w:rFonts w:eastAsia="SimSun"/>
              </w:rPr>
            </w:pPr>
            <w:r>
              <w:rPr>
                <w:rFonts w:eastAsia="SimSun"/>
              </w:rPr>
              <w:t>Presents a report of affected records and their suggested changes</w:t>
            </w:r>
          </w:p>
          <w:p w14:paraId="23B0B80D" w14:textId="77777777" w:rsidR="001B5D15" w:rsidRDefault="001B5D15" w:rsidP="009E6F00">
            <w:pPr>
              <w:pStyle w:val="UseCaseText"/>
              <w:rPr>
                <w:rFonts w:eastAsia="SimSun"/>
              </w:rPr>
            </w:pPr>
            <w:r>
              <w:rPr>
                <w:rFonts w:eastAsia="SimSun"/>
              </w:rPr>
              <w:t>Asks users for confirmation</w:t>
            </w:r>
          </w:p>
          <w:p w14:paraId="23B0B80E" w14:textId="77777777" w:rsidR="001B5D15" w:rsidRDefault="001B5D15" w:rsidP="009E6F00">
            <w:pPr>
              <w:pStyle w:val="UseCaseText"/>
              <w:rPr>
                <w:rFonts w:eastAsia="SimSun"/>
              </w:rPr>
            </w:pPr>
            <w:r>
              <w:rPr>
                <w:rFonts w:eastAsia="SimSun"/>
              </w:rPr>
              <w:t>Logs changes in metadata change log file</w:t>
            </w:r>
          </w:p>
        </w:tc>
      </w:tr>
      <w:tr w:rsidR="001B5D15" w:rsidRPr="0052295E" w14:paraId="23B0B813" w14:textId="77777777" w:rsidTr="009E6F00">
        <w:trPr>
          <w:trHeight w:val="320"/>
        </w:trPr>
        <w:tc>
          <w:tcPr>
            <w:tcW w:w="630" w:type="dxa"/>
            <w:vAlign w:val="center"/>
          </w:tcPr>
          <w:p w14:paraId="23B0B810" w14:textId="77777777" w:rsidR="001B5D15" w:rsidRDefault="001B5D15" w:rsidP="009E6F00">
            <w:pPr>
              <w:pStyle w:val="UseCaseText"/>
              <w:rPr>
                <w:rFonts w:eastAsia="SimSun"/>
              </w:rPr>
            </w:pPr>
            <w:r>
              <w:rPr>
                <w:rFonts w:eastAsia="SimSun"/>
              </w:rPr>
              <w:t>4</w:t>
            </w:r>
          </w:p>
        </w:tc>
        <w:tc>
          <w:tcPr>
            <w:tcW w:w="1890" w:type="dxa"/>
            <w:vAlign w:val="center"/>
          </w:tcPr>
          <w:p w14:paraId="23B0B811" w14:textId="77777777" w:rsidR="001B5D15" w:rsidRDefault="001B5D15" w:rsidP="009E6F00">
            <w:pPr>
              <w:pStyle w:val="UseCaseText"/>
              <w:rPr>
                <w:rFonts w:eastAsia="SimSun"/>
              </w:rPr>
            </w:pPr>
            <w:r>
              <w:rPr>
                <w:rFonts w:eastAsia="SimSun"/>
              </w:rPr>
              <w:t>Users</w:t>
            </w:r>
          </w:p>
        </w:tc>
        <w:tc>
          <w:tcPr>
            <w:tcW w:w="6720" w:type="dxa"/>
            <w:vAlign w:val="center"/>
          </w:tcPr>
          <w:p w14:paraId="23B0B812" w14:textId="77777777" w:rsidR="001B5D15" w:rsidRDefault="001B5D15" w:rsidP="009E6F00">
            <w:pPr>
              <w:pStyle w:val="UseCaseText"/>
              <w:rPr>
                <w:rFonts w:eastAsia="SimSun"/>
              </w:rPr>
            </w:pPr>
            <w:r>
              <w:rPr>
                <w:rFonts w:eastAsia="SimSun"/>
              </w:rPr>
              <w:t>Accept or reject bulk change based on report produced by the system</w:t>
            </w:r>
          </w:p>
        </w:tc>
      </w:tr>
      <w:tr w:rsidR="001B5D15" w:rsidRPr="0052295E" w14:paraId="23B0B818" w14:textId="77777777" w:rsidTr="009E6F00">
        <w:trPr>
          <w:trHeight w:val="320"/>
        </w:trPr>
        <w:tc>
          <w:tcPr>
            <w:tcW w:w="630" w:type="dxa"/>
            <w:vAlign w:val="center"/>
          </w:tcPr>
          <w:p w14:paraId="23B0B814" w14:textId="77777777" w:rsidR="001B5D15" w:rsidRDefault="001B5D15" w:rsidP="009E6F00">
            <w:pPr>
              <w:pStyle w:val="UseCaseText"/>
              <w:rPr>
                <w:rFonts w:eastAsia="SimSun"/>
              </w:rPr>
            </w:pPr>
            <w:r>
              <w:rPr>
                <w:rFonts w:eastAsia="SimSun"/>
              </w:rPr>
              <w:t>5</w:t>
            </w:r>
          </w:p>
        </w:tc>
        <w:tc>
          <w:tcPr>
            <w:tcW w:w="1890" w:type="dxa"/>
            <w:vAlign w:val="center"/>
          </w:tcPr>
          <w:p w14:paraId="23B0B815" w14:textId="77777777" w:rsidR="001B5D15" w:rsidRDefault="001B5D15" w:rsidP="009E6F00">
            <w:pPr>
              <w:pStyle w:val="UseCaseText"/>
              <w:rPr>
                <w:rFonts w:eastAsia="SimSun"/>
              </w:rPr>
            </w:pPr>
            <w:r>
              <w:rPr>
                <w:rFonts w:eastAsia="SimSun"/>
              </w:rPr>
              <w:t>NGDS System</w:t>
            </w:r>
          </w:p>
        </w:tc>
        <w:tc>
          <w:tcPr>
            <w:tcW w:w="6720" w:type="dxa"/>
            <w:vAlign w:val="center"/>
          </w:tcPr>
          <w:p w14:paraId="23B0B816" w14:textId="77777777" w:rsidR="001B5D15" w:rsidRDefault="001B5D15" w:rsidP="009E6F00">
            <w:pPr>
              <w:pStyle w:val="UseCaseText"/>
              <w:rPr>
                <w:rFonts w:eastAsia="SimSun"/>
              </w:rPr>
            </w:pPr>
            <w:r>
              <w:rPr>
                <w:rFonts w:eastAsia="SimSun"/>
              </w:rPr>
              <w:t>Commit metadata record changes;</w:t>
            </w:r>
          </w:p>
          <w:p w14:paraId="23B0B817" w14:textId="77777777" w:rsidR="001B5D15" w:rsidRDefault="001B5D15" w:rsidP="009E6F00">
            <w:pPr>
              <w:pStyle w:val="UseCaseText"/>
              <w:rPr>
                <w:rFonts w:eastAsia="SimSun"/>
              </w:rPr>
            </w:pPr>
            <w:r>
              <w:rPr>
                <w:rFonts w:eastAsia="SimSun"/>
              </w:rPr>
              <w:t>or roll back if users reject changes</w:t>
            </w:r>
          </w:p>
        </w:tc>
      </w:tr>
      <w:tr w:rsidR="001B5D15" w:rsidRPr="0052295E" w14:paraId="23B0B81C" w14:textId="77777777" w:rsidTr="009E6F00">
        <w:trPr>
          <w:trHeight w:val="320"/>
        </w:trPr>
        <w:tc>
          <w:tcPr>
            <w:tcW w:w="630" w:type="dxa"/>
            <w:vAlign w:val="center"/>
          </w:tcPr>
          <w:p w14:paraId="23B0B819" w14:textId="77777777" w:rsidR="001B5D15" w:rsidRDefault="001B5D15" w:rsidP="009E6F00">
            <w:pPr>
              <w:pStyle w:val="UseCaseText"/>
              <w:rPr>
                <w:rFonts w:eastAsia="SimSun"/>
              </w:rPr>
            </w:pPr>
            <w:r>
              <w:rPr>
                <w:rFonts w:eastAsia="SimSun"/>
              </w:rPr>
              <w:t>6</w:t>
            </w:r>
          </w:p>
        </w:tc>
        <w:tc>
          <w:tcPr>
            <w:tcW w:w="1890" w:type="dxa"/>
            <w:vAlign w:val="center"/>
          </w:tcPr>
          <w:p w14:paraId="23B0B81A" w14:textId="77777777" w:rsidR="001B5D15" w:rsidRDefault="001B5D15" w:rsidP="009E6F00">
            <w:pPr>
              <w:pStyle w:val="UseCaseText"/>
              <w:rPr>
                <w:rFonts w:eastAsia="SimSun"/>
              </w:rPr>
            </w:pPr>
          </w:p>
        </w:tc>
        <w:tc>
          <w:tcPr>
            <w:tcW w:w="6720" w:type="dxa"/>
            <w:vAlign w:val="center"/>
          </w:tcPr>
          <w:p w14:paraId="23B0B81B" w14:textId="77777777" w:rsidR="001B5D15" w:rsidRDefault="001B5D15" w:rsidP="009E6F00">
            <w:pPr>
              <w:pStyle w:val="UseCaseText"/>
              <w:rPr>
                <w:rFonts w:eastAsia="SimSun"/>
              </w:rPr>
            </w:pPr>
          </w:p>
        </w:tc>
      </w:tr>
      <w:tr w:rsidR="001B5D15" w:rsidRPr="0052295E" w14:paraId="23B0B81E" w14:textId="77777777" w:rsidTr="009E6F00">
        <w:trPr>
          <w:trHeight w:val="287"/>
        </w:trPr>
        <w:tc>
          <w:tcPr>
            <w:tcW w:w="9240" w:type="dxa"/>
            <w:gridSpan w:val="3"/>
            <w:shd w:val="clear" w:color="auto" w:fill="FFFFCC"/>
            <w:vAlign w:val="center"/>
          </w:tcPr>
          <w:p w14:paraId="23B0B81D" w14:textId="77777777" w:rsidR="001B5D15" w:rsidRPr="0052295E" w:rsidRDefault="001B5D15" w:rsidP="009E6F00">
            <w:pPr>
              <w:pStyle w:val="UseCaseSection"/>
              <w:keepNext/>
              <w:keepLines/>
              <w:rPr>
                <w:rFonts w:eastAsia="SimSun"/>
              </w:rPr>
            </w:pPr>
            <w:r w:rsidRPr="0052295E">
              <w:rPr>
                <w:rFonts w:eastAsia="SimSun"/>
              </w:rPr>
              <w:t>Variants</w:t>
            </w:r>
          </w:p>
        </w:tc>
      </w:tr>
      <w:tr w:rsidR="001B5D15" w:rsidRPr="0052295E" w14:paraId="23B0B822" w14:textId="77777777" w:rsidTr="009E6F00">
        <w:trPr>
          <w:trHeight w:val="261"/>
        </w:trPr>
        <w:tc>
          <w:tcPr>
            <w:tcW w:w="630" w:type="dxa"/>
            <w:vAlign w:val="center"/>
          </w:tcPr>
          <w:p w14:paraId="23B0B81F" w14:textId="77777777" w:rsidR="001B5D15" w:rsidRPr="0052295E" w:rsidRDefault="001B5D15" w:rsidP="009E6F00">
            <w:pPr>
              <w:pStyle w:val="UseCaseHeader"/>
              <w:keepNext/>
              <w:keepLines/>
              <w:rPr>
                <w:rFonts w:eastAsia="SimSun"/>
              </w:rPr>
            </w:pPr>
            <w:r w:rsidRPr="0052295E">
              <w:rPr>
                <w:rFonts w:eastAsia="SimSun"/>
              </w:rPr>
              <w:t>Step</w:t>
            </w:r>
          </w:p>
        </w:tc>
        <w:tc>
          <w:tcPr>
            <w:tcW w:w="1890" w:type="dxa"/>
            <w:vAlign w:val="center"/>
          </w:tcPr>
          <w:p w14:paraId="23B0B820" w14:textId="77777777" w:rsidR="001B5D15" w:rsidRPr="0052295E" w:rsidRDefault="001B5D15" w:rsidP="009E6F00">
            <w:pPr>
              <w:pStyle w:val="UseCaseHeader"/>
              <w:keepNext/>
              <w:keepLines/>
              <w:rPr>
                <w:rFonts w:eastAsia="SimSun"/>
              </w:rPr>
            </w:pPr>
            <w:r w:rsidRPr="0052295E">
              <w:rPr>
                <w:rFonts w:eastAsia="SimSun"/>
              </w:rPr>
              <w:t>Actor</w:t>
            </w:r>
          </w:p>
        </w:tc>
        <w:tc>
          <w:tcPr>
            <w:tcW w:w="6720" w:type="dxa"/>
            <w:vAlign w:val="center"/>
          </w:tcPr>
          <w:p w14:paraId="23B0B821" w14:textId="77777777" w:rsidR="001B5D15" w:rsidRPr="0052295E" w:rsidRDefault="001B5D15" w:rsidP="009E6F00">
            <w:pPr>
              <w:pStyle w:val="UseCaseHeader"/>
              <w:keepNext/>
              <w:keepLines/>
              <w:rPr>
                <w:rFonts w:eastAsia="SimSun"/>
              </w:rPr>
            </w:pPr>
            <w:r w:rsidRPr="0052295E">
              <w:rPr>
                <w:rFonts w:eastAsia="SimSun"/>
              </w:rPr>
              <w:t>Description</w:t>
            </w:r>
          </w:p>
        </w:tc>
      </w:tr>
      <w:tr w:rsidR="001B5D15" w:rsidRPr="0052295E" w14:paraId="23B0B826" w14:textId="77777777" w:rsidTr="009E6F00">
        <w:trPr>
          <w:trHeight w:val="359"/>
        </w:trPr>
        <w:tc>
          <w:tcPr>
            <w:tcW w:w="630" w:type="dxa"/>
            <w:tcBorders>
              <w:bottom w:val="single" w:sz="4" w:space="0" w:color="auto"/>
            </w:tcBorders>
            <w:vAlign w:val="center"/>
          </w:tcPr>
          <w:p w14:paraId="23B0B823" w14:textId="77777777" w:rsidR="001B5D15" w:rsidRPr="0052295E" w:rsidRDefault="001B5D15" w:rsidP="009E6F00">
            <w:pPr>
              <w:pStyle w:val="UseCaseText"/>
              <w:keepNext/>
              <w:keepLines/>
              <w:rPr>
                <w:rFonts w:eastAsia="SimSun"/>
              </w:rPr>
            </w:pPr>
          </w:p>
        </w:tc>
        <w:tc>
          <w:tcPr>
            <w:tcW w:w="1890" w:type="dxa"/>
            <w:tcBorders>
              <w:bottom w:val="single" w:sz="4" w:space="0" w:color="auto"/>
            </w:tcBorders>
            <w:vAlign w:val="center"/>
          </w:tcPr>
          <w:p w14:paraId="23B0B824" w14:textId="77777777" w:rsidR="001B5D15" w:rsidRDefault="001B5D15" w:rsidP="009E6F00">
            <w:pPr>
              <w:pStyle w:val="UseCaseText"/>
              <w:rPr>
                <w:rFonts w:eastAsia="SimSun"/>
              </w:rPr>
            </w:pPr>
          </w:p>
        </w:tc>
        <w:tc>
          <w:tcPr>
            <w:tcW w:w="6720" w:type="dxa"/>
            <w:tcBorders>
              <w:bottom w:val="single" w:sz="4" w:space="0" w:color="auto"/>
            </w:tcBorders>
            <w:vAlign w:val="center"/>
          </w:tcPr>
          <w:p w14:paraId="23B0B825" w14:textId="77777777" w:rsidR="001B5D15" w:rsidRPr="0052295E" w:rsidRDefault="001B5D15" w:rsidP="009E6F00">
            <w:pPr>
              <w:pStyle w:val="UseCaseText"/>
              <w:keepNext/>
              <w:keepLines/>
              <w:rPr>
                <w:rFonts w:eastAsia="SimSun"/>
              </w:rPr>
            </w:pPr>
          </w:p>
        </w:tc>
      </w:tr>
      <w:tr w:rsidR="001B5D15" w:rsidRPr="00FB0E17" w14:paraId="23B0B828" w14:textId="77777777" w:rsidTr="009E6F00">
        <w:trPr>
          <w:trHeight w:val="261"/>
        </w:trPr>
        <w:tc>
          <w:tcPr>
            <w:tcW w:w="9240" w:type="dxa"/>
            <w:gridSpan w:val="3"/>
            <w:tcBorders>
              <w:bottom w:val="single" w:sz="4" w:space="0" w:color="auto"/>
            </w:tcBorders>
            <w:shd w:val="clear" w:color="auto" w:fill="FDBBC0"/>
            <w:vAlign w:val="center"/>
          </w:tcPr>
          <w:p w14:paraId="23B0B827" w14:textId="77777777" w:rsidR="001B5D15" w:rsidRPr="0052295E" w:rsidRDefault="001B5D15" w:rsidP="009E6F00">
            <w:pPr>
              <w:pStyle w:val="UseCaseSection"/>
              <w:keepNext/>
              <w:keepLines/>
              <w:rPr>
                <w:rFonts w:eastAsia="SimSun"/>
              </w:rPr>
            </w:pPr>
            <w:r>
              <w:rPr>
                <w:rFonts w:eastAsia="SimSun"/>
              </w:rPr>
              <w:t>Exception</w:t>
            </w:r>
            <w:r w:rsidRPr="0052295E">
              <w:rPr>
                <w:rFonts w:eastAsia="SimSun"/>
              </w:rPr>
              <w:t>s</w:t>
            </w:r>
          </w:p>
        </w:tc>
      </w:tr>
      <w:tr w:rsidR="001B5D15" w:rsidRPr="0052295E" w14:paraId="23B0B82C" w14:textId="77777777" w:rsidTr="009E6F00">
        <w:trPr>
          <w:trHeight w:val="261"/>
        </w:trPr>
        <w:tc>
          <w:tcPr>
            <w:tcW w:w="630" w:type="dxa"/>
            <w:tcBorders>
              <w:bottom w:val="single" w:sz="4" w:space="0" w:color="auto"/>
            </w:tcBorders>
            <w:vAlign w:val="center"/>
          </w:tcPr>
          <w:p w14:paraId="23B0B829" w14:textId="77777777" w:rsidR="001B5D15" w:rsidRPr="0052295E" w:rsidRDefault="001B5D15"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82A" w14:textId="77777777" w:rsidR="001B5D15" w:rsidRPr="0052295E" w:rsidRDefault="001B5D15"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82B" w14:textId="77777777" w:rsidR="001B5D15" w:rsidRPr="0052295E" w:rsidRDefault="001B5D15" w:rsidP="009E6F00">
            <w:pPr>
              <w:pStyle w:val="UseCaseHeader"/>
              <w:keepNext/>
              <w:keepLines/>
              <w:rPr>
                <w:rFonts w:eastAsia="SimSun"/>
              </w:rPr>
            </w:pPr>
            <w:r w:rsidRPr="0052295E">
              <w:rPr>
                <w:rFonts w:eastAsia="SimSun"/>
              </w:rPr>
              <w:t>Description</w:t>
            </w:r>
          </w:p>
        </w:tc>
      </w:tr>
      <w:tr w:rsidR="001B5D15" w:rsidRPr="0052295E" w14:paraId="23B0B830" w14:textId="77777777" w:rsidTr="009E6F00">
        <w:trPr>
          <w:trHeight w:val="261"/>
        </w:trPr>
        <w:tc>
          <w:tcPr>
            <w:tcW w:w="630" w:type="dxa"/>
            <w:tcBorders>
              <w:bottom w:val="single" w:sz="4" w:space="0" w:color="auto"/>
            </w:tcBorders>
            <w:vAlign w:val="center"/>
          </w:tcPr>
          <w:p w14:paraId="23B0B82D" w14:textId="77777777" w:rsidR="001B5D15" w:rsidRPr="0052295E" w:rsidRDefault="001B5D15" w:rsidP="009E6F00">
            <w:pPr>
              <w:pStyle w:val="UseCaseText"/>
              <w:keepNext/>
              <w:keepLines/>
              <w:rPr>
                <w:rFonts w:eastAsia="SimSun"/>
              </w:rPr>
            </w:pPr>
          </w:p>
        </w:tc>
        <w:tc>
          <w:tcPr>
            <w:tcW w:w="1890" w:type="dxa"/>
            <w:tcBorders>
              <w:bottom w:val="single" w:sz="4" w:space="0" w:color="auto"/>
            </w:tcBorders>
            <w:vAlign w:val="center"/>
          </w:tcPr>
          <w:p w14:paraId="23B0B82E" w14:textId="77777777" w:rsidR="001B5D15" w:rsidRPr="0052295E" w:rsidRDefault="001B5D15" w:rsidP="009E6F00">
            <w:pPr>
              <w:pStyle w:val="UseCaseText"/>
              <w:keepNext/>
              <w:keepLines/>
              <w:rPr>
                <w:rFonts w:eastAsia="SimSun"/>
              </w:rPr>
            </w:pPr>
            <w:r>
              <w:rPr>
                <w:rFonts w:eastAsia="SimSun"/>
              </w:rPr>
              <w:t>NGDS System</w:t>
            </w:r>
          </w:p>
        </w:tc>
        <w:tc>
          <w:tcPr>
            <w:tcW w:w="6720" w:type="dxa"/>
            <w:tcBorders>
              <w:bottom w:val="single" w:sz="4" w:space="0" w:color="auto"/>
            </w:tcBorders>
            <w:vAlign w:val="center"/>
          </w:tcPr>
          <w:p w14:paraId="23B0B82F" w14:textId="77777777" w:rsidR="001B5D15" w:rsidRPr="0052295E" w:rsidRDefault="001B5D15" w:rsidP="009E6F00">
            <w:pPr>
              <w:pStyle w:val="UseCaseText"/>
              <w:keepNext/>
              <w:keepLines/>
              <w:rPr>
                <w:rFonts w:eastAsia="SimSun"/>
              </w:rPr>
            </w:pPr>
            <w:r>
              <w:rPr>
                <w:rFonts w:eastAsia="SimSun"/>
              </w:rPr>
              <w:t>In case of internal import failure, the system will roll back all existing transactions, returning to a valid state.</w:t>
            </w:r>
          </w:p>
        </w:tc>
      </w:tr>
      <w:tr w:rsidR="001B5D15" w:rsidRPr="0052295E" w14:paraId="23B0B834" w14:textId="77777777" w:rsidTr="009E6F00">
        <w:trPr>
          <w:trHeight w:val="261"/>
        </w:trPr>
        <w:tc>
          <w:tcPr>
            <w:tcW w:w="630" w:type="dxa"/>
            <w:tcBorders>
              <w:bottom w:val="single" w:sz="4" w:space="0" w:color="auto"/>
            </w:tcBorders>
            <w:vAlign w:val="center"/>
          </w:tcPr>
          <w:p w14:paraId="23B0B831" w14:textId="77777777" w:rsidR="001B5D15" w:rsidRPr="0052295E" w:rsidRDefault="001B5D15" w:rsidP="009E6F00">
            <w:pPr>
              <w:pStyle w:val="UseCaseText"/>
              <w:rPr>
                <w:rFonts w:eastAsia="SimSun"/>
              </w:rPr>
            </w:pPr>
          </w:p>
        </w:tc>
        <w:tc>
          <w:tcPr>
            <w:tcW w:w="1890" w:type="dxa"/>
            <w:tcBorders>
              <w:bottom w:val="single" w:sz="4" w:space="0" w:color="auto"/>
            </w:tcBorders>
            <w:vAlign w:val="center"/>
          </w:tcPr>
          <w:p w14:paraId="23B0B832" w14:textId="77777777" w:rsidR="001B5D15" w:rsidRPr="0052295E" w:rsidRDefault="001B5D15" w:rsidP="009E6F00">
            <w:pPr>
              <w:pStyle w:val="UseCaseText"/>
              <w:rPr>
                <w:rFonts w:eastAsia="SimSun"/>
              </w:rPr>
            </w:pPr>
          </w:p>
        </w:tc>
        <w:tc>
          <w:tcPr>
            <w:tcW w:w="6720" w:type="dxa"/>
            <w:tcBorders>
              <w:bottom w:val="single" w:sz="4" w:space="0" w:color="auto"/>
            </w:tcBorders>
            <w:vAlign w:val="center"/>
          </w:tcPr>
          <w:p w14:paraId="23B0B833" w14:textId="77777777" w:rsidR="001B5D15" w:rsidRPr="0052295E" w:rsidRDefault="001B5D15" w:rsidP="009E6F00">
            <w:pPr>
              <w:pStyle w:val="UseCaseText"/>
              <w:rPr>
                <w:rFonts w:eastAsia="SimSun"/>
              </w:rPr>
            </w:pPr>
          </w:p>
        </w:tc>
      </w:tr>
      <w:tr w:rsidR="001B5D15" w:rsidRPr="0052295E" w14:paraId="23B0B836" w14:textId="77777777" w:rsidTr="009E6F00">
        <w:trPr>
          <w:trHeight w:val="242"/>
        </w:trPr>
        <w:tc>
          <w:tcPr>
            <w:tcW w:w="9240" w:type="dxa"/>
            <w:gridSpan w:val="3"/>
            <w:shd w:val="clear" w:color="auto" w:fill="FFCC99"/>
            <w:vAlign w:val="center"/>
          </w:tcPr>
          <w:p w14:paraId="23B0B835" w14:textId="77777777" w:rsidR="001B5D15" w:rsidRPr="0052295E" w:rsidRDefault="001B5D15" w:rsidP="009E6F00">
            <w:pPr>
              <w:pStyle w:val="UseCaseSection"/>
              <w:keepNext/>
              <w:keepLines/>
              <w:rPr>
                <w:rFonts w:eastAsia="SimSun"/>
              </w:rPr>
            </w:pPr>
            <w:r w:rsidRPr="0052295E">
              <w:rPr>
                <w:rFonts w:eastAsia="SimSun"/>
              </w:rPr>
              <w:lastRenderedPageBreak/>
              <w:t>Open Issues</w:t>
            </w:r>
            <w:r>
              <w:rPr>
                <w:rFonts w:eastAsia="SimSun"/>
              </w:rPr>
              <w:t xml:space="preserve"> (Please use this field to indicate questions/comments on the use case)</w:t>
            </w:r>
          </w:p>
        </w:tc>
      </w:tr>
      <w:tr w:rsidR="001B5D15" w:rsidRPr="0052295E" w14:paraId="23B0B839" w14:textId="77777777" w:rsidTr="009E6F00">
        <w:trPr>
          <w:trHeight w:val="206"/>
        </w:trPr>
        <w:tc>
          <w:tcPr>
            <w:tcW w:w="630" w:type="dxa"/>
            <w:vAlign w:val="center"/>
          </w:tcPr>
          <w:p w14:paraId="23B0B837" w14:textId="77777777" w:rsidR="001B5D15" w:rsidRPr="0052295E" w:rsidRDefault="001B5D15" w:rsidP="009E6F00">
            <w:pPr>
              <w:pStyle w:val="UseCaseHeader"/>
              <w:keepNext/>
              <w:keepLines/>
              <w:rPr>
                <w:rFonts w:eastAsia="SimSun"/>
              </w:rPr>
            </w:pPr>
            <w:r w:rsidRPr="0052295E">
              <w:rPr>
                <w:rFonts w:eastAsia="SimSun"/>
              </w:rPr>
              <w:t>ID</w:t>
            </w:r>
          </w:p>
        </w:tc>
        <w:tc>
          <w:tcPr>
            <w:tcW w:w="8610" w:type="dxa"/>
            <w:gridSpan w:val="2"/>
            <w:vAlign w:val="center"/>
          </w:tcPr>
          <w:p w14:paraId="23B0B838" w14:textId="77777777" w:rsidR="001B5D15" w:rsidRPr="0052295E" w:rsidRDefault="001B5D15" w:rsidP="009E6F00">
            <w:pPr>
              <w:pStyle w:val="UseCaseHeader"/>
              <w:keepNext/>
              <w:keepLines/>
              <w:rPr>
                <w:rFonts w:eastAsia="SimSun"/>
              </w:rPr>
            </w:pPr>
            <w:r w:rsidRPr="0052295E">
              <w:rPr>
                <w:rFonts w:eastAsia="SimSun"/>
              </w:rPr>
              <w:t>Issue Description</w:t>
            </w:r>
          </w:p>
        </w:tc>
      </w:tr>
      <w:tr w:rsidR="001B5D15" w:rsidRPr="0052295E" w14:paraId="23B0B83C" w14:textId="77777777" w:rsidTr="009E6F00">
        <w:trPr>
          <w:trHeight w:val="206"/>
        </w:trPr>
        <w:tc>
          <w:tcPr>
            <w:tcW w:w="630" w:type="dxa"/>
            <w:vAlign w:val="center"/>
          </w:tcPr>
          <w:p w14:paraId="23B0B83A" w14:textId="77777777" w:rsidR="001B5D15" w:rsidRPr="0052295E" w:rsidRDefault="001B5D15" w:rsidP="009E6F00">
            <w:pPr>
              <w:pStyle w:val="UseCaseText"/>
              <w:keepNext/>
              <w:keepLines/>
              <w:rPr>
                <w:rFonts w:eastAsia="SimSun"/>
              </w:rPr>
            </w:pPr>
            <w:r>
              <w:rPr>
                <w:rFonts w:eastAsia="SimSun"/>
              </w:rPr>
              <w:t>1</w:t>
            </w:r>
          </w:p>
        </w:tc>
        <w:tc>
          <w:tcPr>
            <w:tcW w:w="8610" w:type="dxa"/>
            <w:gridSpan w:val="2"/>
            <w:vAlign w:val="center"/>
          </w:tcPr>
          <w:p w14:paraId="23B0B83B" w14:textId="77777777" w:rsidR="001B5D15" w:rsidRPr="0052295E" w:rsidRDefault="001B5D15" w:rsidP="009E6F00">
            <w:pPr>
              <w:pStyle w:val="UseCaseText"/>
              <w:keepNext/>
              <w:keepLines/>
              <w:rPr>
                <w:rFonts w:eastAsia="SimSun"/>
              </w:rPr>
            </w:pPr>
            <w:r>
              <w:rPr>
                <w:rFonts w:eastAsia="SimSun"/>
              </w:rPr>
              <w:t>How interactive should be the process of search &amp; replace?</w:t>
            </w:r>
          </w:p>
        </w:tc>
      </w:tr>
      <w:tr w:rsidR="001B5D15" w:rsidRPr="0052295E" w14:paraId="23B0B83F" w14:textId="77777777" w:rsidTr="009E6F00">
        <w:trPr>
          <w:trHeight w:val="206"/>
        </w:trPr>
        <w:tc>
          <w:tcPr>
            <w:tcW w:w="630" w:type="dxa"/>
            <w:vAlign w:val="center"/>
          </w:tcPr>
          <w:p w14:paraId="23B0B83D" w14:textId="77777777" w:rsidR="001B5D15" w:rsidRDefault="001B5D15" w:rsidP="009E6F00">
            <w:pPr>
              <w:pStyle w:val="UseCaseText"/>
              <w:rPr>
                <w:rFonts w:eastAsia="SimSun"/>
              </w:rPr>
            </w:pPr>
          </w:p>
        </w:tc>
        <w:tc>
          <w:tcPr>
            <w:tcW w:w="8610" w:type="dxa"/>
            <w:gridSpan w:val="2"/>
            <w:vAlign w:val="center"/>
          </w:tcPr>
          <w:p w14:paraId="23B0B83E" w14:textId="77777777" w:rsidR="001B5D15" w:rsidRDefault="001B5D15" w:rsidP="009E6F00">
            <w:pPr>
              <w:pStyle w:val="UseCaseText"/>
              <w:rPr>
                <w:rFonts w:eastAsia="SimSun"/>
              </w:rPr>
            </w:pPr>
          </w:p>
        </w:tc>
      </w:tr>
    </w:tbl>
    <w:p w14:paraId="23B0B840" w14:textId="77777777" w:rsidR="00BC6117" w:rsidRDefault="00BC6117" w:rsidP="00CE1DED"/>
    <w:p w14:paraId="23B0B841" w14:textId="77777777" w:rsidR="0038693B" w:rsidRDefault="0038693B" w:rsidP="00CE1DED">
      <w:r>
        <w:t>Once the data submitter has completed the process of creating a resource, that resource will be marked as submitted. As a submitted resource, access to the metadata, data and files associated with the resources is restricted to users with permissions appropriate to edit, and the metadata is not included in any public harvesting endpoints (i.e. CSW interface).</w:t>
      </w:r>
    </w:p>
    <w:p w14:paraId="23B0B842" w14:textId="77777777" w:rsidR="001B5D15" w:rsidRPr="00C320B0" w:rsidRDefault="0038693B" w:rsidP="000A2349">
      <w:pPr>
        <w:pStyle w:val="Heading3"/>
      </w:pPr>
      <w:bookmarkStart w:id="81" w:name="_Toc339446669"/>
      <w:r>
        <w:t>Data Steward</w:t>
      </w:r>
      <w:bookmarkEnd w:id="81"/>
    </w:p>
    <w:p w14:paraId="23B0B843" w14:textId="77777777" w:rsidR="000B286A" w:rsidRDefault="000B286A" w:rsidP="00CE1DED">
      <w:r>
        <w:t>It is the job of the data steward to verify and maintain the quality of published data. Users in this role will perform quality assurance tasks, as well as maintain appropriate permissions over a subset of resources available on a node. These permissions are likely to be applied to groups of users on distinct collections of resources.</w:t>
      </w:r>
    </w:p>
    <w:p w14:paraId="23B0B844" w14:textId="77777777" w:rsidR="00B8488F" w:rsidRDefault="000B286A" w:rsidP="000A2349">
      <w:pPr>
        <w:pStyle w:val="Heading4"/>
        <w:rPr>
          <w:noProof/>
        </w:rPr>
      </w:pPr>
      <w:r>
        <w:rPr>
          <w:noProof/>
        </w:rPr>
        <w:t>Activity Logs</w:t>
      </w:r>
    </w:p>
    <w:p w14:paraId="23B0B845" w14:textId="77777777" w:rsidR="00D45D1D" w:rsidRDefault="00D45D1D" w:rsidP="00CE1DED">
      <w:pPr>
        <w:rPr>
          <w:noProof/>
        </w:rPr>
      </w:pPr>
      <w:r>
        <w:rPr>
          <w:noProof/>
        </w:rPr>
        <w:t>In order to assist the data steward in the analysis of resource quality, activity logs will be generated during any data or metadata creation, update or QA procedure. These logs will include information such as:</w:t>
      </w:r>
    </w:p>
    <w:p w14:paraId="23B0B846" w14:textId="77777777" w:rsidR="00D45D1D" w:rsidRDefault="00D45D1D" w:rsidP="00377EE0">
      <w:pPr>
        <w:pStyle w:val="ListParagraph"/>
        <w:numPr>
          <w:ilvl w:val="0"/>
          <w:numId w:val="18"/>
        </w:numPr>
        <w:rPr>
          <w:noProof/>
        </w:rPr>
      </w:pPr>
      <w:r>
        <w:rPr>
          <w:noProof/>
        </w:rPr>
        <w:t>time of activity</w:t>
      </w:r>
    </w:p>
    <w:p w14:paraId="23B0B847" w14:textId="77777777" w:rsidR="00D45D1D" w:rsidRDefault="00D45D1D" w:rsidP="00377EE0">
      <w:pPr>
        <w:pStyle w:val="ListParagraph"/>
        <w:numPr>
          <w:ilvl w:val="0"/>
          <w:numId w:val="18"/>
        </w:numPr>
        <w:rPr>
          <w:noProof/>
        </w:rPr>
      </w:pPr>
      <w:r>
        <w:rPr>
          <w:noProof/>
        </w:rPr>
        <w:t>actions taken</w:t>
      </w:r>
    </w:p>
    <w:p w14:paraId="23B0B848" w14:textId="77777777" w:rsidR="00D45D1D" w:rsidRDefault="00D45D1D" w:rsidP="00377EE0">
      <w:pPr>
        <w:pStyle w:val="ListParagraph"/>
        <w:numPr>
          <w:ilvl w:val="0"/>
          <w:numId w:val="18"/>
        </w:numPr>
        <w:rPr>
          <w:noProof/>
        </w:rPr>
      </w:pPr>
      <w:r>
        <w:rPr>
          <w:noProof/>
        </w:rPr>
        <w:t>user responsible</w:t>
      </w:r>
    </w:p>
    <w:p w14:paraId="23B0B849" w14:textId="77777777" w:rsidR="00D45D1D" w:rsidRDefault="00D45D1D" w:rsidP="00377EE0">
      <w:pPr>
        <w:pStyle w:val="ListParagraph"/>
        <w:numPr>
          <w:ilvl w:val="0"/>
          <w:numId w:val="18"/>
        </w:numPr>
        <w:rPr>
          <w:noProof/>
        </w:rPr>
      </w:pPr>
      <w:r>
        <w:rPr>
          <w:noProof/>
        </w:rPr>
        <w:t>user comments</w:t>
      </w:r>
    </w:p>
    <w:p w14:paraId="23B0B84A" w14:textId="77777777" w:rsidR="00B8488F" w:rsidRDefault="00D45D1D" w:rsidP="00D45D1D">
      <w:pPr>
        <w:rPr>
          <w:noProof/>
        </w:rPr>
      </w:pPr>
      <w:r>
        <w:rPr>
          <w:noProof/>
        </w:rPr>
        <w:t>These activity logs will be accessible to data submitters and data stewards with appropriate permissions for a particular resource.</w:t>
      </w:r>
    </w:p>
    <w:p w14:paraId="23B0B84B" w14:textId="77777777" w:rsidR="00D45D1D" w:rsidRDefault="00D45D1D" w:rsidP="00D45D1D">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D45D1D" w:rsidRPr="0052295E" w14:paraId="23B0B84E" w14:textId="77777777" w:rsidTr="009E6F00">
        <w:trPr>
          <w:trHeight w:val="360"/>
        </w:trPr>
        <w:tc>
          <w:tcPr>
            <w:tcW w:w="2520" w:type="dxa"/>
            <w:gridSpan w:val="2"/>
            <w:shd w:val="clear" w:color="auto" w:fill="8DB3E2"/>
            <w:vAlign w:val="center"/>
          </w:tcPr>
          <w:p w14:paraId="23B0B84C" w14:textId="77777777" w:rsidR="00D45D1D" w:rsidRPr="0052295E" w:rsidRDefault="00D45D1D" w:rsidP="009E6F00">
            <w:pPr>
              <w:pStyle w:val="UseCaseHeader"/>
              <w:keepNext/>
              <w:keepLines/>
              <w:rPr>
                <w:rFonts w:eastAsia="SimSun"/>
              </w:rPr>
            </w:pPr>
            <w:r>
              <w:rPr>
                <w:rFonts w:eastAsia="SimSun"/>
              </w:rPr>
              <w:t>Use Case ID</w:t>
            </w:r>
          </w:p>
        </w:tc>
        <w:tc>
          <w:tcPr>
            <w:tcW w:w="6720" w:type="dxa"/>
            <w:shd w:val="clear" w:color="auto" w:fill="8DB3E2"/>
            <w:vAlign w:val="center"/>
          </w:tcPr>
          <w:p w14:paraId="23B0B84D" w14:textId="77777777" w:rsidR="00D45D1D" w:rsidRPr="00B36A79" w:rsidRDefault="00D45D1D" w:rsidP="009E6F00">
            <w:pPr>
              <w:pStyle w:val="UseCaseText"/>
              <w:rPr>
                <w:rFonts w:eastAsia="Times"/>
                <w:b/>
              </w:rPr>
            </w:pPr>
            <w:r>
              <w:rPr>
                <w:rFonts w:eastAsia="Times"/>
                <w:b/>
              </w:rPr>
              <w:t>UC_007</w:t>
            </w:r>
            <w:r w:rsidR="009D076F">
              <w:rPr>
                <w:rFonts w:eastAsia="Times"/>
                <w:b/>
              </w:rPr>
              <w:t xml:space="preserve"> &amp; UC_046</w:t>
            </w:r>
          </w:p>
        </w:tc>
      </w:tr>
      <w:tr w:rsidR="00D45D1D" w:rsidRPr="0052295E" w14:paraId="23B0B851" w14:textId="77777777" w:rsidTr="009E6F00">
        <w:trPr>
          <w:trHeight w:val="360"/>
        </w:trPr>
        <w:tc>
          <w:tcPr>
            <w:tcW w:w="2520" w:type="dxa"/>
            <w:gridSpan w:val="2"/>
            <w:shd w:val="clear" w:color="auto" w:fill="8DB3E2"/>
            <w:vAlign w:val="center"/>
          </w:tcPr>
          <w:p w14:paraId="23B0B84F" w14:textId="77777777" w:rsidR="00D45D1D" w:rsidRDefault="00D45D1D" w:rsidP="009E6F00">
            <w:pPr>
              <w:pStyle w:val="UseCaseHeader"/>
              <w:keepNext/>
              <w:keepLines/>
              <w:rPr>
                <w:rFonts w:eastAsia="SimSun"/>
              </w:rPr>
            </w:pPr>
            <w:r>
              <w:rPr>
                <w:rFonts w:eastAsia="SimSun"/>
              </w:rPr>
              <w:t>Use Case Name</w:t>
            </w:r>
          </w:p>
        </w:tc>
        <w:tc>
          <w:tcPr>
            <w:tcW w:w="6720" w:type="dxa"/>
            <w:shd w:val="clear" w:color="auto" w:fill="8DB3E2"/>
            <w:vAlign w:val="center"/>
          </w:tcPr>
          <w:p w14:paraId="23B0B850" w14:textId="77777777" w:rsidR="00D45D1D" w:rsidRPr="00C27791" w:rsidRDefault="00D45D1D" w:rsidP="009D076F">
            <w:pPr>
              <w:pStyle w:val="UseCaseText"/>
              <w:rPr>
                <w:rFonts w:eastAsia="Times"/>
                <w:b/>
              </w:rPr>
            </w:pPr>
            <w:r w:rsidRPr="00FB7AC1">
              <w:rPr>
                <w:rFonts w:eastAsia="Times"/>
                <w:b/>
              </w:rPr>
              <w:t xml:space="preserve">View </w:t>
            </w:r>
            <w:r w:rsidR="009D076F">
              <w:rPr>
                <w:rFonts w:eastAsia="Times"/>
                <w:b/>
              </w:rPr>
              <w:t>resource</w:t>
            </w:r>
            <w:r w:rsidRPr="00FB7AC1">
              <w:rPr>
                <w:rFonts w:eastAsia="Times"/>
                <w:b/>
              </w:rPr>
              <w:t xml:space="preserve"> submission </w:t>
            </w:r>
            <w:r w:rsidR="009D076F">
              <w:rPr>
                <w:rFonts w:eastAsia="Times"/>
                <w:b/>
              </w:rPr>
              <w:t xml:space="preserve">and update </w:t>
            </w:r>
            <w:r w:rsidR="00BC6117">
              <w:rPr>
                <w:rFonts w:eastAsia="Times"/>
                <w:b/>
              </w:rPr>
              <w:t>l</w:t>
            </w:r>
            <w:r w:rsidRPr="00FB7AC1">
              <w:rPr>
                <w:rFonts w:eastAsia="Times"/>
                <w:b/>
              </w:rPr>
              <w:t>ogs</w:t>
            </w:r>
          </w:p>
        </w:tc>
      </w:tr>
      <w:tr w:rsidR="00D45D1D" w:rsidRPr="0052295E" w14:paraId="23B0B855" w14:textId="77777777" w:rsidTr="009E6F00">
        <w:trPr>
          <w:trHeight w:val="360"/>
        </w:trPr>
        <w:tc>
          <w:tcPr>
            <w:tcW w:w="2520" w:type="dxa"/>
            <w:gridSpan w:val="2"/>
            <w:vAlign w:val="center"/>
          </w:tcPr>
          <w:p w14:paraId="23B0B852" w14:textId="77777777" w:rsidR="00D45D1D" w:rsidRPr="00DD3D3F" w:rsidRDefault="00D45D1D" w:rsidP="009E6F00">
            <w:pPr>
              <w:pStyle w:val="UseCaseText"/>
              <w:rPr>
                <w:rFonts w:eastAsia="SimSun"/>
                <w:b/>
              </w:rPr>
            </w:pPr>
            <w:r w:rsidRPr="00DD3D3F">
              <w:rPr>
                <w:rFonts w:eastAsia="SimSun"/>
                <w:b/>
              </w:rPr>
              <w:t>Short Description</w:t>
            </w:r>
          </w:p>
        </w:tc>
        <w:tc>
          <w:tcPr>
            <w:tcW w:w="6720" w:type="dxa"/>
            <w:vAlign w:val="center"/>
          </w:tcPr>
          <w:p w14:paraId="23B0B853" w14:textId="77777777" w:rsidR="00D45D1D" w:rsidRDefault="00D45D1D" w:rsidP="009E6F00">
            <w:pPr>
              <w:pStyle w:val="UseCaseText"/>
              <w:keepNext/>
              <w:keepLines/>
              <w:rPr>
                <w:rFonts w:eastAsia="SimSun"/>
              </w:rPr>
            </w:pPr>
            <w:r w:rsidRPr="00FB7AC1">
              <w:rPr>
                <w:rFonts w:eastAsia="SimSun"/>
              </w:rPr>
              <w:t xml:space="preserve">Allows authorized </w:t>
            </w:r>
            <w:r>
              <w:rPr>
                <w:rFonts w:eastAsia="SimSun"/>
              </w:rPr>
              <w:t>u</w:t>
            </w:r>
            <w:r w:rsidRPr="00FB7AC1">
              <w:rPr>
                <w:rFonts w:eastAsia="SimSun"/>
              </w:rPr>
              <w:t>ser</w:t>
            </w:r>
            <w:r>
              <w:rPr>
                <w:rFonts w:eastAsia="SimSun"/>
              </w:rPr>
              <w:t>s</w:t>
            </w:r>
            <w:r w:rsidRPr="00FB7AC1">
              <w:rPr>
                <w:rFonts w:eastAsia="SimSun"/>
              </w:rPr>
              <w:t xml:space="preserve"> to view the logs for metadata record creation, file uploads to file repository, and processing of NGDS </w:t>
            </w:r>
            <w:r>
              <w:rPr>
                <w:rFonts w:eastAsia="SimSun"/>
              </w:rPr>
              <w:t xml:space="preserve">files that conform to valid </w:t>
            </w:r>
            <w:r w:rsidRPr="00FB7AC1">
              <w:rPr>
                <w:rFonts w:eastAsia="SimSun"/>
              </w:rPr>
              <w:t>content model templates.</w:t>
            </w:r>
          </w:p>
          <w:p w14:paraId="23B0B854" w14:textId="77777777" w:rsidR="009D076F" w:rsidRPr="00FB7AC1" w:rsidRDefault="009D076F" w:rsidP="009E6F00">
            <w:pPr>
              <w:pStyle w:val="UseCaseText"/>
              <w:keepNext/>
              <w:keepLines/>
              <w:rPr>
                <w:rFonts w:eastAsia="SimSun"/>
              </w:rPr>
            </w:pPr>
            <w:r>
              <w:t>These logs are created during any data submission or update activity.</w:t>
            </w:r>
          </w:p>
        </w:tc>
      </w:tr>
      <w:tr w:rsidR="00D45D1D" w:rsidRPr="0052295E" w14:paraId="23B0B858" w14:textId="77777777" w:rsidTr="009E6F00">
        <w:trPr>
          <w:trHeight w:val="360"/>
        </w:trPr>
        <w:tc>
          <w:tcPr>
            <w:tcW w:w="2520" w:type="dxa"/>
            <w:gridSpan w:val="2"/>
            <w:vAlign w:val="center"/>
          </w:tcPr>
          <w:p w14:paraId="23B0B856" w14:textId="77777777" w:rsidR="00D45D1D" w:rsidRPr="00DD3D3F" w:rsidRDefault="00D45D1D" w:rsidP="009E6F00">
            <w:pPr>
              <w:pStyle w:val="UseCaseText"/>
              <w:rPr>
                <w:rFonts w:eastAsia="SimSun"/>
                <w:b/>
              </w:rPr>
            </w:pPr>
            <w:r w:rsidRPr="00DD3D3F">
              <w:rPr>
                <w:rFonts w:eastAsia="SimSun"/>
                <w:b/>
              </w:rPr>
              <w:t>Actors</w:t>
            </w:r>
          </w:p>
        </w:tc>
        <w:tc>
          <w:tcPr>
            <w:tcW w:w="6720" w:type="dxa"/>
            <w:vAlign w:val="center"/>
          </w:tcPr>
          <w:p w14:paraId="23B0B857" w14:textId="77777777" w:rsidR="00D45D1D" w:rsidRPr="0052295E" w:rsidRDefault="00D45D1D" w:rsidP="009E6F00">
            <w:pPr>
              <w:pStyle w:val="UseCaseText"/>
              <w:keepNext/>
              <w:keepLines/>
              <w:rPr>
                <w:rFonts w:eastAsia="SimSun"/>
              </w:rPr>
            </w:pPr>
            <w:r w:rsidRPr="00FB7AC1">
              <w:rPr>
                <w:rFonts w:eastAsia="SimSun"/>
              </w:rPr>
              <w:t>Data submitter, Data Steward, System administrator</w:t>
            </w:r>
          </w:p>
        </w:tc>
      </w:tr>
      <w:tr w:rsidR="00D45D1D" w:rsidRPr="0052295E" w14:paraId="23B0B85C" w14:textId="77777777" w:rsidTr="009E6F00">
        <w:trPr>
          <w:trHeight w:val="360"/>
        </w:trPr>
        <w:tc>
          <w:tcPr>
            <w:tcW w:w="2520" w:type="dxa"/>
            <w:gridSpan w:val="2"/>
            <w:vAlign w:val="center"/>
          </w:tcPr>
          <w:p w14:paraId="23B0B859" w14:textId="77777777" w:rsidR="00D45D1D" w:rsidRPr="0052295E" w:rsidRDefault="00D45D1D" w:rsidP="009E6F00">
            <w:pPr>
              <w:pStyle w:val="UseCaseHeader"/>
              <w:rPr>
                <w:rFonts w:eastAsia="SimSun"/>
              </w:rPr>
            </w:pPr>
            <w:r w:rsidRPr="0052295E">
              <w:rPr>
                <w:rFonts w:eastAsia="SimSun"/>
              </w:rPr>
              <w:t>Pre-Conditions</w:t>
            </w:r>
          </w:p>
        </w:tc>
        <w:tc>
          <w:tcPr>
            <w:tcW w:w="6720" w:type="dxa"/>
            <w:vAlign w:val="center"/>
          </w:tcPr>
          <w:p w14:paraId="23B0B85A" w14:textId="77777777" w:rsidR="00D45D1D" w:rsidRDefault="00D45D1D" w:rsidP="009E6F00">
            <w:pPr>
              <w:pStyle w:val="UseCaseText"/>
              <w:rPr>
                <w:rFonts w:eastAsia="SimSun"/>
              </w:rPr>
            </w:pPr>
            <w:r w:rsidRPr="00B3680B">
              <w:rPr>
                <w:rFonts w:eastAsia="SimSun"/>
              </w:rPr>
              <w:t xml:space="preserve">Requires authentication, access permission </w:t>
            </w:r>
            <w:r>
              <w:rPr>
                <w:rFonts w:eastAsia="SimSun"/>
              </w:rPr>
              <w:t>view metadata</w:t>
            </w:r>
            <w:r w:rsidRPr="00B3680B">
              <w:rPr>
                <w:rFonts w:eastAsia="SimSun"/>
              </w:rPr>
              <w:t xml:space="preserve"> records</w:t>
            </w:r>
            <w:r>
              <w:rPr>
                <w:rFonts w:eastAsia="SimSun"/>
              </w:rPr>
              <w:t xml:space="preserve"> import logs</w:t>
            </w:r>
            <w:r w:rsidRPr="00B3680B">
              <w:rPr>
                <w:rFonts w:eastAsia="SimSun"/>
              </w:rPr>
              <w:t>.</w:t>
            </w:r>
          </w:p>
          <w:p w14:paraId="23B0B85B" w14:textId="77777777" w:rsidR="00D45D1D" w:rsidRPr="0052295E" w:rsidRDefault="00D45D1D" w:rsidP="009E6F00">
            <w:pPr>
              <w:pStyle w:val="UseCaseText"/>
              <w:rPr>
                <w:rFonts w:eastAsia="SimSun"/>
              </w:rPr>
            </w:pPr>
            <w:r w:rsidRPr="00FB7AC1">
              <w:rPr>
                <w:rFonts w:eastAsia="SimSun"/>
              </w:rPr>
              <w:t>These logs are created during any data submission or update activity</w:t>
            </w:r>
            <w:r>
              <w:rPr>
                <w:rFonts w:eastAsia="SimSun"/>
              </w:rPr>
              <w:t>, so at least one data submission must have occurred.</w:t>
            </w:r>
          </w:p>
        </w:tc>
      </w:tr>
      <w:tr w:rsidR="00D45D1D" w:rsidRPr="0052295E" w14:paraId="23B0B860" w14:textId="77777777" w:rsidTr="009E6F00">
        <w:trPr>
          <w:trHeight w:val="360"/>
        </w:trPr>
        <w:tc>
          <w:tcPr>
            <w:tcW w:w="2520" w:type="dxa"/>
            <w:gridSpan w:val="2"/>
            <w:vAlign w:val="center"/>
          </w:tcPr>
          <w:p w14:paraId="23B0B85D" w14:textId="77777777" w:rsidR="00D45D1D" w:rsidRPr="0052295E" w:rsidRDefault="00D45D1D" w:rsidP="009E6F00">
            <w:pPr>
              <w:pStyle w:val="UseCaseHeader"/>
              <w:rPr>
                <w:rFonts w:eastAsia="SimSun"/>
              </w:rPr>
            </w:pPr>
            <w:r w:rsidRPr="0052295E">
              <w:rPr>
                <w:rFonts w:eastAsia="SimSun"/>
              </w:rPr>
              <w:t>Success End Conditions</w:t>
            </w:r>
          </w:p>
        </w:tc>
        <w:tc>
          <w:tcPr>
            <w:tcW w:w="6720" w:type="dxa"/>
            <w:vAlign w:val="center"/>
          </w:tcPr>
          <w:p w14:paraId="23B0B85E" w14:textId="77777777" w:rsidR="00D45D1D" w:rsidRDefault="00D45D1D" w:rsidP="009E6F00">
            <w:pPr>
              <w:pStyle w:val="UseCaseText"/>
              <w:rPr>
                <w:rFonts w:eastAsia="SimSun"/>
              </w:rPr>
            </w:pPr>
            <w:r>
              <w:rPr>
                <w:rFonts w:eastAsia="SimSun"/>
              </w:rPr>
              <w:t xml:space="preserve">Successful and correct visualization of data submission logs. </w:t>
            </w:r>
          </w:p>
          <w:p w14:paraId="23B0B85F" w14:textId="77777777" w:rsidR="00D45D1D" w:rsidRPr="0052295E" w:rsidRDefault="00D45D1D" w:rsidP="009E6F00">
            <w:pPr>
              <w:pStyle w:val="UseCaseText"/>
              <w:rPr>
                <w:rFonts w:eastAsia="SimSun"/>
              </w:rPr>
            </w:pPr>
            <w:r>
              <w:rPr>
                <w:rFonts w:eastAsia="SimSun"/>
              </w:rPr>
              <w:t>No missing logs</w:t>
            </w:r>
          </w:p>
        </w:tc>
      </w:tr>
      <w:tr w:rsidR="00D45D1D" w:rsidRPr="0052295E" w14:paraId="23B0B863" w14:textId="77777777" w:rsidTr="009E6F00">
        <w:trPr>
          <w:trHeight w:val="360"/>
        </w:trPr>
        <w:tc>
          <w:tcPr>
            <w:tcW w:w="2520" w:type="dxa"/>
            <w:gridSpan w:val="2"/>
            <w:vAlign w:val="center"/>
          </w:tcPr>
          <w:p w14:paraId="23B0B861" w14:textId="77777777" w:rsidR="00D45D1D" w:rsidRPr="0052295E" w:rsidRDefault="00D45D1D" w:rsidP="009E6F00">
            <w:pPr>
              <w:pStyle w:val="UseCaseHeader"/>
              <w:rPr>
                <w:rFonts w:eastAsia="SimSun"/>
              </w:rPr>
            </w:pPr>
            <w:r>
              <w:rPr>
                <w:rFonts w:eastAsia="SimSun"/>
              </w:rPr>
              <w:t>Data</w:t>
            </w:r>
          </w:p>
        </w:tc>
        <w:tc>
          <w:tcPr>
            <w:tcW w:w="6720" w:type="dxa"/>
            <w:vAlign w:val="center"/>
          </w:tcPr>
          <w:p w14:paraId="23B0B862" w14:textId="77777777" w:rsidR="00D45D1D" w:rsidRDefault="00D45D1D" w:rsidP="009E6F00">
            <w:pPr>
              <w:pStyle w:val="UseCaseText"/>
              <w:rPr>
                <w:rFonts w:eastAsia="SimSun"/>
              </w:rPr>
            </w:pPr>
            <w:r>
              <w:rPr>
                <w:rFonts w:eastAsia="SimSun"/>
              </w:rPr>
              <w:t xml:space="preserve">Data submission logs containing </w:t>
            </w:r>
            <w:r w:rsidRPr="00FB7AC1">
              <w:rPr>
                <w:rFonts w:eastAsia="SimSun"/>
              </w:rPr>
              <w:t>details such as time of activity, actions taken, data submitter, Data Steward, size of data, submitter comments, etc</w:t>
            </w:r>
          </w:p>
        </w:tc>
      </w:tr>
      <w:tr w:rsidR="00D45D1D" w:rsidRPr="0052295E" w14:paraId="23B0B867" w14:textId="77777777" w:rsidTr="009E6F00">
        <w:trPr>
          <w:trHeight w:val="360"/>
        </w:trPr>
        <w:tc>
          <w:tcPr>
            <w:tcW w:w="2520" w:type="dxa"/>
            <w:gridSpan w:val="2"/>
            <w:vAlign w:val="center"/>
          </w:tcPr>
          <w:p w14:paraId="23B0B864" w14:textId="77777777" w:rsidR="00D45D1D" w:rsidRPr="0052295E" w:rsidRDefault="00D45D1D" w:rsidP="009E6F00">
            <w:pPr>
              <w:pStyle w:val="UseCaseHeader"/>
              <w:rPr>
                <w:rFonts w:eastAsia="SimSun"/>
              </w:rPr>
            </w:pPr>
            <w:r>
              <w:rPr>
                <w:rFonts w:eastAsia="SimSun"/>
              </w:rPr>
              <w:t>Functions</w:t>
            </w:r>
          </w:p>
        </w:tc>
        <w:tc>
          <w:tcPr>
            <w:tcW w:w="6720" w:type="dxa"/>
            <w:vAlign w:val="center"/>
          </w:tcPr>
          <w:p w14:paraId="23B0B865" w14:textId="77777777" w:rsidR="00D45D1D" w:rsidRDefault="00D45D1D" w:rsidP="00377EE0">
            <w:pPr>
              <w:pStyle w:val="UseCaseText"/>
              <w:keepNext/>
              <w:keepLines/>
              <w:numPr>
                <w:ilvl w:val="0"/>
                <w:numId w:val="15"/>
              </w:numPr>
              <w:rPr>
                <w:rFonts w:eastAsia="SimSun"/>
              </w:rPr>
            </w:pPr>
            <w:r>
              <w:rPr>
                <w:rFonts w:eastAsia="SimSun"/>
              </w:rPr>
              <w:t>Submission log capture</w:t>
            </w:r>
          </w:p>
          <w:p w14:paraId="23B0B866" w14:textId="77777777" w:rsidR="00D45D1D" w:rsidRDefault="00D45D1D" w:rsidP="00377EE0">
            <w:pPr>
              <w:pStyle w:val="UseCaseText"/>
              <w:keepNext/>
              <w:keepLines/>
              <w:numPr>
                <w:ilvl w:val="0"/>
                <w:numId w:val="15"/>
              </w:numPr>
              <w:rPr>
                <w:rFonts w:eastAsia="SimSun"/>
              </w:rPr>
            </w:pPr>
            <w:r>
              <w:rPr>
                <w:rFonts w:eastAsia="SimSun"/>
              </w:rPr>
              <w:t>Submission log visualization</w:t>
            </w:r>
          </w:p>
        </w:tc>
      </w:tr>
      <w:tr w:rsidR="00D45D1D" w:rsidRPr="0052295E" w14:paraId="23B0B869" w14:textId="77777777" w:rsidTr="009E6F00">
        <w:trPr>
          <w:trHeight w:val="278"/>
        </w:trPr>
        <w:tc>
          <w:tcPr>
            <w:tcW w:w="9240" w:type="dxa"/>
            <w:gridSpan w:val="3"/>
            <w:shd w:val="clear" w:color="auto" w:fill="CCFFFF"/>
            <w:vAlign w:val="center"/>
          </w:tcPr>
          <w:p w14:paraId="23B0B868" w14:textId="77777777" w:rsidR="00D45D1D" w:rsidRPr="0052295E" w:rsidRDefault="00D45D1D" w:rsidP="009E6F00">
            <w:pPr>
              <w:pStyle w:val="UseCaseSection"/>
              <w:keepNext/>
              <w:keepLines/>
              <w:rPr>
                <w:rFonts w:eastAsia="SimSun"/>
              </w:rPr>
            </w:pPr>
            <w:r w:rsidRPr="0052295E">
              <w:rPr>
                <w:rFonts w:eastAsia="SimSun"/>
              </w:rPr>
              <w:lastRenderedPageBreak/>
              <w:t>Main Sequence</w:t>
            </w:r>
          </w:p>
        </w:tc>
      </w:tr>
      <w:tr w:rsidR="00D45D1D" w:rsidRPr="0052295E" w14:paraId="23B0B86D" w14:textId="77777777" w:rsidTr="009E6F00">
        <w:trPr>
          <w:trHeight w:val="203"/>
        </w:trPr>
        <w:tc>
          <w:tcPr>
            <w:tcW w:w="630" w:type="dxa"/>
          </w:tcPr>
          <w:p w14:paraId="23B0B86A" w14:textId="77777777" w:rsidR="00D45D1D" w:rsidRPr="0052295E" w:rsidRDefault="00D45D1D" w:rsidP="009E6F00">
            <w:pPr>
              <w:pStyle w:val="UseCaseHeader"/>
              <w:keepNext/>
              <w:keepLines/>
              <w:rPr>
                <w:rFonts w:eastAsia="SimSun"/>
              </w:rPr>
            </w:pPr>
            <w:r w:rsidRPr="0052295E">
              <w:rPr>
                <w:rFonts w:eastAsia="SimSun"/>
              </w:rPr>
              <w:t>Step</w:t>
            </w:r>
          </w:p>
        </w:tc>
        <w:tc>
          <w:tcPr>
            <w:tcW w:w="1890" w:type="dxa"/>
          </w:tcPr>
          <w:p w14:paraId="23B0B86B" w14:textId="77777777" w:rsidR="00D45D1D" w:rsidRPr="0052295E" w:rsidRDefault="00D45D1D" w:rsidP="009E6F00">
            <w:pPr>
              <w:pStyle w:val="UseCaseHeader"/>
              <w:keepNext/>
              <w:keepLines/>
              <w:rPr>
                <w:rFonts w:eastAsia="SimSun"/>
              </w:rPr>
            </w:pPr>
            <w:r w:rsidRPr="0052295E">
              <w:rPr>
                <w:rFonts w:eastAsia="SimSun"/>
              </w:rPr>
              <w:t>Actor</w:t>
            </w:r>
          </w:p>
        </w:tc>
        <w:tc>
          <w:tcPr>
            <w:tcW w:w="6720" w:type="dxa"/>
          </w:tcPr>
          <w:p w14:paraId="23B0B86C" w14:textId="77777777" w:rsidR="00D45D1D" w:rsidRPr="0052295E" w:rsidRDefault="00D45D1D" w:rsidP="009E6F00">
            <w:pPr>
              <w:pStyle w:val="UseCaseHeader"/>
              <w:keepNext/>
              <w:keepLines/>
              <w:rPr>
                <w:rFonts w:eastAsia="SimSun"/>
              </w:rPr>
            </w:pPr>
            <w:r w:rsidRPr="0052295E">
              <w:rPr>
                <w:rFonts w:eastAsia="SimSun"/>
              </w:rPr>
              <w:t>Description</w:t>
            </w:r>
          </w:p>
        </w:tc>
      </w:tr>
      <w:tr w:rsidR="00D45D1D" w:rsidRPr="0052295E" w14:paraId="23B0B872" w14:textId="77777777" w:rsidTr="009E6F00">
        <w:trPr>
          <w:trHeight w:val="320"/>
        </w:trPr>
        <w:tc>
          <w:tcPr>
            <w:tcW w:w="630" w:type="dxa"/>
            <w:vAlign w:val="center"/>
          </w:tcPr>
          <w:p w14:paraId="23B0B86E" w14:textId="77777777" w:rsidR="00D45D1D" w:rsidRPr="0052295E" w:rsidRDefault="00D45D1D" w:rsidP="009E6F00">
            <w:pPr>
              <w:pStyle w:val="UseCaseText"/>
              <w:keepNext/>
              <w:keepLines/>
              <w:rPr>
                <w:rFonts w:eastAsia="SimSun"/>
              </w:rPr>
            </w:pPr>
            <w:r w:rsidRPr="0052295E">
              <w:rPr>
                <w:rFonts w:eastAsia="SimSun"/>
              </w:rPr>
              <w:t>1</w:t>
            </w:r>
          </w:p>
        </w:tc>
        <w:tc>
          <w:tcPr>
            <w:tcW w:w="1890" w:type="dxa"/>
            <w:vAlign w:val="center"/>
          </w:tcPr>
          <w:p w14:paraId="23B0B86F" w14:textId="77777777" w:rsidR="00D45D1D" w:rsidRPr="0052295E" w:rsidRDefault="00D45D1D" w:rsidP="009E6F00">
            <w:pPr>
              <w:pStyle w:val="UseCaseText"/>
              <w:rPr>
                <w:rFonts w:eastAsia="SimSun"/>
              </w:rPr>
            </w:pPr>
            <w:r>
              <w:rPr>
                <w:rFonts w:eastAsia="SimSun"/>
              </w:rPr>
              <w:t>Users</w:t>
            </w:r>
          </w:p>
        </w:tc>
        <w:tc>
          <w:tcPr>
            <w:tcW w:w="6720" w:type="dxa"/>
            <w:vAlign w:val="center"/>
          </w:tcPr>
          <w:p w14:paraId="23B0B870" w14:textId="77777777" w:rsidR="00D45D1D" w:rsidRDefault="00D45D1D" w:rsidP="009E6F00">
            <w:pPr>
              <w:pStyle w:val="UseCaseText"/>
              <w:keepNext/>
              <w:keepLines/>
              <w:rPr>
                <w:rFonts w:eastAsia="SimSun"/>
              </w:rPr>
            </w:pPr>
            <w:r>
              <w:rPr>
                <w:rFonts w:eastAsia="SimSun"/>
              </w:rPr>
              <w:t>Navigate to the data submission log page</w:t>
            </w:r>
          </w:p>
          <w:p w14:paraId="23B0B871" w14:textId="77777777" w:rsidR="00D45D1D" w:rsidRPr="0052295E" w:rsidRDefault="00D45D1D" w:rsidP="009E6F00">
            <w:pPr>
              <w:pStyle w:val="UseCaseText"/>
              <w:keepNext/>
              <w:keepLines/>
              <w:rPr>
                <w:rFonts w:eastAsia="SimSun"/>
              </w:rPr>
            </w:pPr>
            <w:r>
              <w:rPr>
                <w:rFonts w:eastAsia="SimSun"/>
              </w:rPr>
              <w:t>Select among existing logs by date or by name of data upload operation or metadata creation operation</w:t>
            </w:r>
          </w:p>
        </w:tc>
      </w:tr>
      <w:tr w:rsidR="00D45D1D" w:rsidRPr="0052295E" w14:paraId="23B0B878" w14:textId="77777777" w:rsidTr="009E6F00">
        <w:trPr>
          <w:trHeight w:val="320"/>
        </w:trPr>
        <w:tc>
          <w:tcPr>
            <w:tcW w:w="630" w:type="dxa"/>
            <w:vAlign w:val="center"/>
          </w:tcPr>
          <w:p w14:paraId="23B0B873" w14:textId="77777777" w:rsidR="00D45D1D" w:rsidRPr="0052295E" w:rsidRDefault="00D45D1D" w:rsidP="009E6F00">
            <w:pPr>
              <w:pStyle w:val="UseCaseText"/>
              <w:rPr>
                <w:rFonts w:eastAsia="SimSun"/>
              </w:rPr>
            </w:pPr>
            <w:r>
              <w:rPr>
                <w:rFonts w:eastAsia="SimSun"/>
              </w:rPr>
              <w:t>2</w:t>
            </w:r>
          </w:p>
        </w:tc>
        <w:tc>
          <w:tcPr>
            <w:tcW w:w="1890" w:type="dxa"/>
            <w:vAlign w:val="center"/>
          </w:tcPr>
          <w:p w14:paraId="23B0B874" w14:textId="77777777" w:rsidR="00D45D1D" w:rsidRDefault="00D45D1D" w:rsidP="009E6F00">
            <w:pPr>
              <w:pStyle w:val="UseCaseText"/>
              <w:rPr>
                <w:rFonts w:eastAsia="SimSun"/>
              </w:rPr>
            </w:pPr>
            <w:r>
              <w:rPr>
                <w:rFonts w:eastAsia="SimSun"/>
              </w:rPr>
              <w:t>NGDS System</w:t>
            </w:r>
          </w:p>
        </w:tc>
        <w:tc>
          <w:tcPr>
            <w:tcW w:w="6720" w:type="dxa"/>
            <w:vAlign w:val="center"/>
          </w:tcPr>
          <w:p w14:paraId="23B0B875" w14:textId="77777777" w:rsidR="00D45D1D" w:rsidRDefault="00D45D1D" w:rsidP="009E6F00">
            <w:pPr>
              <w:pStyle w:val="UseCaseText"/>
              <w:rPr>
                <w:rFonts w:eastAsia="SimSun"/>
              </w:rPr>
            </w:pPr>
            <w:r>
              <w:rPr>
                <w:rFonts w:eastAsia="SimSun"/>
              </w:rPr>
              <w:t>Searches for the log given user search criteria</w:t>
            </w:r>
          </w:p>
          <w:p w14:paraId="23B0B876" w14:textId="77777777" w:rsidR="00D45D1D" w:rsidRDefault="00D45D1D" w:rsidP="009E6F00">
            <w:pPr>
              <w:pStyle w:val="UseCaseText"/>
              <w:rPr>
                <w:rFonts w:eastAsia="SimSun"/>
              </w:rPr>
            </w:pPr>
            <w:r>
              <w:rPr>
                <w:rFonts w:eastAsia="SimSun"/>
              </w:rPr>
              <w:t xml:space="preserve">Succeeds presenting the log </w:t>
            </w:r>
          </w:p>
          <w:p w14:paraId="23B0B877" w14:textId="77777777" w:rsidR="00D45D1D" w:rsidRDefault="00D45D1D" w:rsidP="009E6F00">
            <w:pPr>
              <w:pStyle w:val="UseCaseText"/>
              <w:rPr>
                <w:rFonts w:eastAsia="SimSun"/>
              </w:rPr>
            </w:pPr>
            <w:r>
              <w:rPr>
                <w:rFonts w:eastAsia="SimSun"/>
              </w:rPr>
              <w:t>Or fails, providing a error message if no data record is found</w:t>
            </w:r>
          </w:p>
        </w:tc>
      </w:tr>
      <w:tr w:rsidR="00D45D1D" w:rsidRPr="0052295E" w14:paraId="23B0B87A" w14:textId="77777777" w:rsidTr="009E6F00">
        <w:trPr>
          <w:trHeight w:val="287"/>
        </w:trPr>
        <w:tc>
          <w:tcPr>
            <w:tcW w:w="9240" w:type="dxa"/>
            <w:gridSpan w:val="3"/>
            <w:shd w:val="clear" w:color="auto" w:fill="FFFFCC"/>
            <w:vAlign w:val="center"/>
          </w:tcPr>
          <w:p w14:paraId="23B0B879" w14:textId="77777777" w:rsidR="00D45D1D" w:rsidRPr="0052295E" w:rsidRDefault="00D45D1D" w:rsidP="009E6F00">
            <w:pPr>
              <w:pStyle w:val="UseCaseSection"/>
              <w:keepNext/>
              <w:keepLines/>
              <w:rPr>
                <w:rFonts w:eastAsia="SimSun"/>
              </w:rPr>
            </w:pPr>
            <w:r w:rsidRPr="0052295E">
              <w:rPr>
                <w:rFonts w:eastAsia="SimSun"/>
              </w:rPr>
              <w:t>Variants</w:t>
            </w:r>
          </w:p>
        </w:tc>
      </w:tr>
      <w:tr w:rsidR="00D45D1D" w:rsidRPr="0052295E" w14:paraId="23B0B87E" w14:textId="77777777" w:rsidTr="009E6F00">
        <w:trPr>
          <w:trHeight w:val="261"/>
        </w:trPr>
        <w:tc>
          <w:tcPr>
            <w:tcW w:w="630" w:type="dxa"/>
            <w:vAlign w:val="center"/>
          </w:tcPr>
          <w:p w14:paraId="23B0B87B" w14:textId="77777777" w:rsidR="00D45D1D" w:rsidRPr="0052295E" w:rsidRDefault="00D45D1D" w:rsidP="009E6F00">
            <w:pPr>
              <w:pStyle w:val="UseCaseHeader"/>
              <w:keepNext/>
              <w:keepLines/>
              <w:rPr>
                <w:rFonts w:eastAsia="SimSun"/>
              </w:rPr>
            </w:pPr>
            <w:r w:rsidRPr="0052295E">
              <w:rPr>
                <w:rFonts w:eastAsia="SimSun"/>
              </w:rPr>
              <w:t>Step</w:t>
            </w:r>
          </w:p>
        </w:tc>
        <w:tc>
          <w:tcPr>
            <w:tcW w:w="1890" w:type="dxa"/>
            <w:vAlign w:val="center"/>
          </w:tcPr>
          <w:p w14:paraId="23B0B87C" w14:textId="77777777" w:rsidR="00D45D1D" w:rsidRPr="0052295E" w:rsidRDefault="00D45D1D" w:rsidP="009E6F00">
            <w:pPr>
              <w:pStyle w:val="UseCaseHeader"/>
              <w:keepNext/>
              <w:keepLines/>
              <w:rPr>
                <w:rFonts w:eastAsia="SimSun"/>
              </w:rPr>
            </w:pPr>
            <w:r w:rsidRPr="0052295E">
              <w:rPr>
                <w:rFonts w:eastAsia="SimSun"/>
              </w:rPr>
              <w:t>Actor</w:t>
            </w:r>
          </w:p>
        </w:tc>
        <w:tc>
          <w:tcPr>
            <w:tcW w:w="6720" w:type="dxa"/>
            <w:vAlign w:val="center"/>
          </w:tcPr>
          <w:p w14:paraId="23B0B87D" w14:textId="77777777" w:rsidR="00D45D1D" w:rsidRPr="0052295E" w:rsidRDefault="00D45D1D" w:rsidP="009E6F00">
            <w:pPr>
              <w:pStyle w:val="UseCaseHeader"/>
              <w:keepNext/>
              <w:keepLines/>
              <w:rPr>
                <w:rFonts w:eastAsia="SimSun"/>
              </w:rPr>
            </w:pPr>
            <w:r w:rsidRPr="0052295E">
              <w:rPr>
                <w:rFonts w:eastAsia="SimSun"/>
              </w:rPr>
              <w:t>Description</w:t>
            </w:r>
          </w:p>
        </w:tc>
      </w:tr>
      <w:tr w:rsidR="00D45D1D" w:rsidRPr="0052295E" w14:paraId="23B0B882" w14:textId="77777777" w:rsidTr="009E6F00">
        <w:trPr>
          <w:trHeight w:val="359"/>
        </w:trPr>
        <w:tc>
          <w:tcPr>
            <w:tcW w:w="630" w:type="dxa"/>
            <w:tcBorders>
              <w:bottom w:val="single" w:sz="4" w:space="0" w:color="auto"/>
            </w:tcBorders>
            <w:vAlign w:val="center"/>
          </w:tcPr>
          <w:p w14:paraId="23B0B87F" w14:textId="77777777" w:rsidR="00D45D1D" w:rsidRPr="0052295E" w:rsidRDefault="00D45D1D" w:rsidP="009E6F00">
            <w:pPr>
              <w:pStyle w:val="UseCaseText"/>
              <w:keepNext/>
              <w:keepLines/>
              <w:rPr>
                <w:rFonts w:eastAsia="SimSun"/>
              </w:rPr>
            </w:pPr>
          </w:p>
        </w:tc>
        <w:tc>
          <w:tcPr>
            <w:tcW w:w="1890" w:type="dxa"/>
            <w:tcBorders>
              <w:bottom w:val="single" w:sz="4" w:space="0" w:color="auto"/>
            </w:tcBorders>
            <w:vAlign w:val="center"/>
          </w:tcPr>
          <w:p w14:paraId="23B0B880" w14:textId="77777777" w:rsidR="00D45D1D" w:rsidRDefault="00D45D1D" w:rsidP="009E6F00">
            <w:pPr>
              <w:pStyle w:val="UseCaseText"/>
              <w:rPr>
                <w:rFonts w:eastAsia="SimSun"/>
              </w:rPr>
            </w:pPr>
          </w:p>
        </w:tc>
        <w:tc>
          <w:tcPr>
            <w:tcW w:w="6720" w:type="dxa"/>
            <w:tcBorders>
              <w:bottom w:val="single" w:sz="4" w:space="0" w:color="auto"/>
            </w:tcBorders>
            <w:vAlign w:val="center"/>
          </w:tcPr>
          <w:p w14:paraId="23B0B881" w14:textId="77777777" w:rsidR="00D45D1D" w:rsidRPr="0052295E" w:rsidRDefault="00D45D1D" w:rsidP="009E6F00">
            <w:pPr>
              <w:pStyle w:val="UseCaseText"/>
              <w:keepNext/>
              <w:keepLines/>
              <w:rPr>
                <w:rFonts w:eastAsia="SimSun"/>
              </w:rPr>
            </w:pPr>
          </w:p>
        </w:tc>
      </w:tr>
      <w:tr w:rsidR="00D45D1D" w:rsidRPr="00FB0E17" w14:paraId="23B0B884" w14:textId="77777777" w:rsidTr="009E6F00">
        <w:trPr>
          <w:trHeight w:val="261"/>
        </w:trPr>
        <w:tc>
          <w:tcPr>
            <w:tcW w:w="9240" w:type="dxa"/>
            <w:gridSpan w:val="3"/>
            <w:tcBorders>
              <w:bottom w:val="single" w:sz="4" w:space="0" w:color="auto"/>
            </w:tcBorders>
            <w:shd w:val="clear" w:color="auto" w:fill="FDBBC0"/>
            <w:vAlign w:val="center"/>
          </w:tcPr>
          <w:p w14:paraId="23B0B883" w14:textId="77777777" w:rsidR="00D45D1D" w:rsidRPr="0052295E" w:rsidRDefault="00D45D1D" w:rsidP="009E6F00">
            <w:pPr>
              <w:pStyle w:val="UseCaseSection"/>
              <w:keepNext/>
              <w:keepLines/>
              <w:rPr>
                <w:rFonts w:eastAsia="SimSun"/>
              </w:rPr>
            </w:pPr>
            <w:r>
              <w:rPr>
                <w:rFonts w:eastAsia="SimSun"/>
              </w:rPr>
              <w:t>Exception</w:t>
            </w:r>
            <w:r w:rsidRPr="0052295E">
              <w:rPr>
                <w:rFonts w:eastAsia="SimSun"/>
              </w:rPr>
              <w:t>s</w:t>
            </w:r>
          </w:p>
        </w:tc>
      </w:tr>
      <w:tr w:rsidR="00D45D1D" w:rsidRPr="0052295E" w14:paraId="23B0B888" w14:textId="77777777" w:rsidTr="009E6F00">
        <w:trPr>
          <w:trHeight w:val="261"/>
        </w:trPr>
        <w:tc>
          <w:tcPr>
            <w:tcW w:w="630" w:type="dxa"/>
            <w:tcBorders>
              <w:bottom w:val="single" w:sz="4" w:space="0" w:color="auto"/>
            </w:tcBorders>
            <w:vAlign w:val="center"/>
          </w:tcPr>
          <w:p w14:paraId="23B0B885" w14:textId="77777777" w:rsidR="00D45D1D" w:rsidRPr="0052295E" w:rsidRDefault="00D45D1D"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886" w14:textId="77777777" w:rsidR="00D45D1D" w:rsidRPr="0052295E" w:rsidRDefault="00D45D1D"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887" w14:textId="77777777" w:rsidR="00D45D1D" w:rsidRPr="0052295E" w:rsidRDefault="00D45D1D" w:rsidP="009E6F00">
            <w:pPr>
              <w:pStyle w:val="UseCaseHeader"/>
              <w:keepNext/>
              <w:keepLines/>
              <w:rPr>
                <w:rFonts w:eastAsia="SimSun"/>
              </w:rPr>
            </w:pPr>
            <w:r w:rsidRPr="0052295E">
              <w:rPr>
                <w:rFonts w:eastAsia="SimSun"/>
              </w:rPr>
              <w:t>Description</w:t>
            </w:r>
          </w:p>
        </w:tc>
      </w:tr>
      <w:tr w:rsidR="00D45D1D" w:rsidRPr="0052295E" w14:paraId="23B0B88C" w14:textId="77777777" w:rsidTr="009E6F00">
        <w:trPr>
          <w:trHeight w:val="261"/>
        </w:trPr>
        <w:tc>
          <w:tcPr>
            <w:tcW w:w="630" w:type="dxa"/>
            <w:tcBorders>
              <w:bottom w:val="single" w:sz="4" w:space="0" w:color="auto"/>
            </w:tcBorders>
            <w:vAlign w:val="center"/>
          </w:tcPr>
          <w:p w14:paraId="23B0B889" w14:textId="77777777" w:rsidR="00D45D1D" w:rsidRPr="0052295E" w:rsidRDefault="00D45D1D" w:rsidP="009E6F00">
            <w:pPr>
              <w:pStyle w:val="UseCaseText"/>
              <w:keepNext/>
              <w:keepLines/>
              <w:rPr>
                <w:rFonts w:eastAsia="SimSun"/>
              </w:rPr>
            </w:pPr>
          </w:p>
        </w:tc>
        <w:tc>
          <w:tcPr>
            <w:tcW w:w="1890" w:type="dxa"/>
            <w:tcBorders>
              <w:bottom w:val="single" w:sz="4" w:space="0" w:color="auto"/>
            </w:tcBorders>
            <w:vAlign w:val="center"/>
          </w:tcPr>
          <w:p w14:paraId="23B0B88A" w14:textId="77777777" w:rsidR="00D45D1D" w:rsidRPr="0052295E" w:rsidRDefault="00D45D1D" w:rsidP="009E6F00">
            <w:pPr>
              <w:pStyle w:val="UseCaseText"/>
              <w:keepNext/>
              <w:keepLines/>
              <w:rPr>
                <w:rFonts w:eastAsia="SimSun"/>
              </w:rPr>
            </w:pPr>
          </w:p>
        </w:tc>
        <w:tc>
          <w:tcPr>
            <w:tcW w:w="6720" w:type="dxa"/>
            <w:tcBorders>
              <w:bottom w:val="single" w:sz="4" w:space="0" w:color="auto"/>
            </w:tcBorders>
            <w:vAlign w:val="center"/>
          </w:tcPr>
          <w:p w14:paraId="23B0B88B" w14:textId="77777777" w:rsidR="00D45D1D" w:rsidRPr="0052295E" w:rsidRDefault="00D45D1D" w:rsidP="009E6F00">
            <w:pPr>
              <w:pStyle w:val="UseCaseText"/>
              <w:keepNext/>
              <w:keepLines/>
              <w:rPr>
                <w:rFonts w:eastAsia="SimSun"/>
              </w:rPr>
            </w:pPr>
          </w:p>
        </w:tc>
      </w:tr>
      <w:tr w:rsidR="00D45D1D" w:rsidRPr="0052295E" w14:paraId="23B0B88E" w14:textId="77777777" w:rsidTr="009E6F00">
        <w:trPr>
          <w:trHeight w:val="242"/>
        </w:trPr>
        <w:tc>
          <w:tcPr>
            <w:tcW w:w="9240" w:type="dxa"/>
            <w:gridSpan w:val="3"/>
            <w:shd w:val="clear" w:color="auto" w:fill="FFCC99"/>
            <w:vAlign w:val="center"/>
          </w:tcPr>
          <w:p w14:paraId="23B0B88D" w14:textId="77777777" w:rsidR="00D45D1D" w:rsidRPr="0052295E" w:rsidRDefault="00D45D1D" w:rsidP="009E6F0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D45D1D" w:rsidRPr="0052295E" w14:paraId="23B0B891" w14:textId="77777777" w:rsidTr="009E6F00">
        <w:trPr>
          <w:trHeight w:val="206"/>
        </w:trPr>
        <w:tc>
          <w:tcPr>
            <w:tcW w:w="630" w:type="dxa"/>
            <w:vAlign w:val="center"/>
          </w:tcPr>
          <w:p w14:paraId="23B0B88F" w14:textId="77777777" w:rsidR="00D45D1D" w:rsidRPr="0052295E" w:rsidRDefault="00D45D1D" w:rsidP="009E6F00">
            <w:pPr>
              <w:pStyle w:val="UseCaseHeader"/>
              <w:keepNext/>
              <w:keepLines/>
              <w:rPr>
                <w:rFonts w:eastAsia="SimSun"/>
              </w:rPr>
            </w:pPr>
            <w:r w:rsidRPr="0052295E">
              <w:rPr>
                <w:rFonts w:eastAsia="SimSun"/>
              </w:rPr>
              <w:t>ID</w:t>
            </w:r>
          </w:p>
        </w:tc>
        <w:tc>
          <w:tcPr>
            <w:tcW w:w="8610" w:type="dxa"/>
            <w:gridSpan w:val="2"/>
            <w:vAlign w:val="center"/>
          </w:tcPr>
          <w:p w14:paraId="23B0B890" w14:textId="77777777" w:rsidR="00D45D1D" w:rsidRPr="0052295E" w:rsidRDefault="00D45D1D" w:rsidP="009E6F00">
            <w:pPr>
              <w:pStyle w:val="UseCaseHeader"/>
              <w:keepNext/>
              <w:keepLines/>
              <w:rPr>
                <w:rFonts w:eastAsia="SimSun"/>
              </w:rPr>
            </w:pPr>
            <w:r w:rsidRPr="0052295E">
              <w:rPr>
                <w:rFonts w:eastAsia="SimSun"/>
              </w:rPr>
              <w:t>Issue Description</w:t>
            </w:r>
          </w:p>
        </w:tc>
      </w:tr>
      <w:tr w:rsidR="00D45D1D" w:rsidRPr="0052295E" w14:paraId="23B0B894" w14:textId="77777777" w:rsidTr="009E6F00">
        <w:trPr>
          <w:trHeight w:val="206"/>
        </w:trPr>
        <w:tc>
          <w:tcPr>
            <w:tcW w:w="630" w:type="dxa"/>
            <w:vAlign w:val="center"/>
          </w:tcPr>
          <w:p w14:paraId="23B0B892" w14:textId="77777777" w:rsidR="00D45D1D" w:rsidRPr="0052295E" w:rsidRDefault="00D45D1D" w:rsidP="009E6F00">
            <w:pPr>
              <w:pStyle w:val="UseCaseText"/>
              <w:keepNext/>
              <w:keepLines/>
              <w:rPr>
                <w:rFonts w:eastAsia="SimSun"/>
              </w:rPr>
            </w:pPr>
            <w:r>
              <w:rPr>
                <w:rFonts w:eastAsia="SimSun"/>
              </w:rPr>
              <w:t>1</w:t>
            </w:r>
          </w:p>
        </w:tc>
        <w:tc>
          <w:tcPr>
            <w:tcW w:w="8610" w:type="dxa"/>
            <w:gridSpan w:val="2"/>
            <w:vAlign w:val="center"/>
          </w:tcPr>
          <w:p w14:paraId="23B0B893" w14:textId="77777777" w:rsidR="00D45D1D" w:rsidRPr="0052295E" w:rsidRDefault="00BC6117" w:rsidP="009E6F00">
            <w:pPr>
              <w:pStyle w:val="UseCaseText"/>
              <w:keepNext/>
              <w:keepLines/>
              <w:rPr>
                <w:rFonts w:eastAsia="SimSun"/>
              </w:rPr>
            </w:pPr>
            <w:r w:rsidRPr="00BC6117">
              <w:rPr>
                <w:rFonts w:eastAsia="SimSun"/>
              </w:rPr>
              <w:t>Missing requirements detailing the logs and their creation. What exactly is logged? Also, how is the log portrayed to the user, or is that too much in the realm of design?</w:t>
            </w:r>
          </w:p>
        </w:tc>
      </w:tr>
      <w:tr w:rsidR="00D45D1D" w:rsidRPr="0052295E" w14:paraId="23B0B897" w14:textId="77777777" w:rsidTr="009E6F00">
        <w:trPr>
          <w:trHeight w:val="206"/>
        </w:trPr>
        <w:tc>
          <w:tcPr>
            <w:tcW w:w="630" w:type="dxa"/>
            <w:vAlign w:val="center"/>
          </w:tcPr>
          <w:p w14:paraId="23B0B895" w14:textId="77777777" w:rsidR="00D45D1D" w:rsidRDefault="00D45D1D" w:rsidP="009E6F00">
            <w:pPr>
              <w:pStyle w:val="UseCaseText"/>
              <w:rPr>
                <w:rFonts w:eastAsia="SimSun"/>
              </w:rPr>
            </w:pPr>
          </w:p>
        </w:tc>
        <w:tc>
          <w:tcPr>
            <w:tcW w:w="8610" w:type="dxa"/>
            <w:gridSpan w:val="2"/>
            <w:vAlign w:val="center"/>
          </w:tcPr>
          <w:p w14:paraId="23B0B896" w14:textId="77777777" w:rsidR="00D45D1D" w:rsidRDefault="00D45D1D" w:rsidP="009E6F00">
            <w:pPr>
              <w:pStyle w:val="UseCaseText"/>
              <w:rPr>
                <w:rFonts w:eastAsia="SimSun"/>
              </w:rPr>
            </w:pPr>
          </w:p>
        </w:tc>
      </w:tr>
    </w:tbl>
    <w:p w14:paraId="23B0B898" w14:textId="77777777" w:rsidR="00D44D9C" w:rsidRDefault="00D44D9C" w:rsidP="000A2349">
      <w:pPr>
        <w:pStyle w:val="Heading4"/>
        <w:rPr>
          <w:noProof/>
        </w:rPr>
      </w:pPr>
      <w:r>
        <w:rPr>
          <w:noProof/>
        </w:rPr>
        <w:t>Validation and Quality Assurance Logs</w:t>
      </w:r>
    </w:p>
    <w:p w14:paraId="23B0B899" w14:textId="77777777" w:rsidR="00860CF0" w:rsidRDefault="00860CF0" w:rsidP="00860CF0">
      <w:pPr>
        <w:rPr>
          <w:noProof/>
        </w:rPr>
      </w:pPr>
      <w:r>
        <w:rPr>
          <w:noProof/>
        </w:rPr>
        <w:t>When data or metadata are processed in NGDS content model templates, these logs will include a report on validation of the processed information and adherence to the content model (syntax, completeness, cardinality, data types, URL checking and de-duplication). A validation report will be created which will list any recognized quality issues.</w:t>
      </w:r>
    </w:p>
    <w:p w14:paraId="23B0B89A" w14:textId="77777777" w:rsidR="00860CF0" w:rsidRDefault="00860CF0" w:rsidP="00220900">
      <w:r>
        <w:t>The data steward will review these quality assurance reports, and perform appropriate actions based on their assessment of the report.</w:t>
      </w:r>
    </w:p>
    <w:p w14:paraId="23B0B89B" w14:textId="77777777" w:rsidR="00220900" w:rsidRPr="00FE282E" w:rsidRDefault="00941F93" w:rsidP="00220900">
      <w:r>
        <w:fldChar w:fldCharType="begin"/>
      </w:r>
      <w:r w:rsidR="00860CF0">
        <w:instrText xml:space="preserve"> REF _Ref339055060 \h </w:instrText>
      </w:r>
      <w:r>
        <w:fldChar w:fldCharType="separate"/>
      </w:r>
      <w:r w:rsidR="00575885" w:rsidRPr="0022581C">
        <w:t xml:space="preserve">Figure </w:t>
      </w:r>
      <w:r w:rsidR="00575885">
        <w:rPr>
          <w:noProof/>
        </w:rPr>
        <w:t>5</w:t>
      </w:r>
      <w:r>
        <w:fldChar w:fldCharType="end"/>
      </w:r>
      <w:r w:rsidR="00860CF0">
        <w:t xml:space="preserve"> </w:t>
      </w:r>
      <w:r w:rsidR="00220900" w:rsidRPr="00FE282E">
        <w:t xml:space="preserve">illustrates the functionality </w:t>
      </w:r>
      <w:r w:rsidR="00220900">
        <w:t>supported by the data provider node application</w:t>
      </w:r>
      <w:r w:rsidR="00220900" w:rsidRPr="00FE282E">
        <w:t xml:space="preserve"> to facilitate quality assurance</w:t>
      </w:r>
      <w:r w:rsidR="00220900">
        <w:t xml:space="preserve"> workflow</w:t>
      </w:r>
      <w:r w:rsidR="00220900" w:rsidRPr="00FE282E">
        <w:t xml:space="preserve">. </w:t>
      </w:r>
      <w:r w:rsidR="00220900">
        <w:t>Functionality includes</w:t>
      </w:r>
      <w:r w:rsidR="00220900" w:rsidRPr="00FE282E">
        <w:t xml:space="preserve"> automat</w:t>
      </w:r>
      <w:r w:rsidR="00220900">
        <w:t>ed</w:t>
      </w:r>
      <w:r w:rsidR="00220900" w:rsidRPr="00FE282E">
        <w:t xml:space="preserve"> quality assurance </w:t>
      </w:r>
      <w:r w:rsidR="00220900">
        <w:t>and reporting functionality where that is practical</w:t>
      </w:r>
      <w:r w:rsidR="00220900" w:rsidRPr="00FE282E">
        <w:t xml:space="preserve">. </w:t>
      </w:r>
      <w:r w:rsidR="00220900">
        <w:t>When data or metadata are processed in NGDS content model templates, the application</w:t>
      </w:r>
      <w:r w:rsidR="00220900" w:rsidRPr="00FE282E">
        <w:t xml:space="preserve"> will </w:t>
      </w:r>
      <w:r w:rsidR="00220900">
        <w:t>validate adherence to the content model (syntax, cardinality, data types, other tests that may be automated), and will generate a report listing recognized quality issues.</w:t>
      </w:r>
      <w:r w:rsidR="00220900" w:rsidRPr="00FE282E">
        <w:t xml:space="preserve"> </w:t>
      </w:r>
      <w:r w:rsidR="00220900">
        <w:t>Part of the validation process will be a function to compare the new metadata to existing metadata in the local catalog to identify existing records that may describe the same resource.</w:t>
      </w:r>
      <w:r w:rsidR="00220900" w:rsidRPr="00FE282E">
        <w:t xml:space="preserve"> </w:t>
      </w:r>
      <w:r w:rsidR="00220900">
        <w:t>Data Submitter</w:t>
      </w:r>
      <w:r w:rsidR="00220900" w:rsidRPr="00FE282E">
        <w:t xml:space="preserve"> will </w:t>
      </w:r>
      <w:r w:rsidR="00220900">
        <w:t>need to</w:t>
      </w:r>
      <w:r w:rsidR="00220900" w:rsidRPr="00FE282E">
        <w:t xml:space="preserve"> manual</w:t>
      </w:r>
      <w:r w:rsidR="00220900">
        <w:t>ly inspect</w:t>
      </w:r>
      <w:r w:rsidR="00220900" w:rsidRPr="00FE282E">
        <w:t xml:space="preserve"> </w:t>
      </w:r>
      <w:r w:rsidR="00220900">
        <w:t>the flagged records in the submitted data or metadata to correct issues</w:t>
      </w:r>
      <w:r w:rsidR="00220900" w:rsidRPr="00FE282E">
        <w:t>.</w:t>
      </w:r>
      <w:r w:rsidR="00220900" w:rsidRPr="0014775F">
        <w:t xml:space="preserve"> </w:t>
      </w:r>
      <w:r w:rsidR="00220900" w:rsidRPr="00FE282E">
        <w:t xml:space="preserve">They can modify the </w:t>
      </w:r>
      <w:r w:rsidR="00220900">
        <w:t>record</w:t>
      </w:r>
      <w:r w:rsidR="00220900" w:rsidRPr="00FE282E">
        <w:t xml:space="preserve">, or indicate </w:t>
      </w:r>
      <w:r w:rsidR="00220900">
        <w:t>that the record is correct</w:t>
      </w:r>
      <w:r w:rsidR="00220900" w:rsidRPr="00FE282E">
        <w:t xml:space="preserve"> and add a note explaining their reasoning</w:t>
      </w:r>
      <w:r w:rsidR="00220900">
        <w:t>.</w:t>
      </w:r>
      <w:r w:rsidR="00220900" w:rsidRPr="0014775F">
        <w:t xml:space="preserve"> </w:t>
      </w:r>
    </w:p>
    <w:p w14:paraId="23B0B89C" w14:textId="77777777" w:rsidR="00220900" w:rsidRDefault="00220900" w:rsidP="00220900">
      <w:pPr>
        <w:rPr>
          <w:lang w:eastAsia="zh-CN"/>
        </w:rPr>
      </w:pPr>
      <w:r w:rsidRPr="00FE282E">
        <w:t xml:space="preserve">In addition, </w:t>
      </w:r>
      <w:r>
        <w:t>authorized End Users</w:t>
      </w:r>
      <w:r w:rsidRPr="00FE282E">
        <w:t xml:space="preserve"> can flag </w:t>
      </w:r>
      <w:r>
        <w:t>a data or metadata record</w:t>
      </w:r>
      <w:r w:rsidRPr="00FE282E">
        <w:t xml:space="preserve"> </w:t>
      </w:r>
      <w:r>
        <w:t>for quality issues if they consider that the content is not</w:t>
      </w:r>
      <w:r w:rsidRPr="00FE282E">
        <w:t xml:space="preserve"> accurate. The System will handle these flags</w:t>
      </w:r>
      <w:r>
        <w:t xml:space="preserve"> (annotations)</w:t>
      </w:r>
      <w:r w:rsidRPr="00FE282E">
        <w:t xml:space="preserve"> by notifying the appropriate </w:t>
      </w:r>
      <w:r>
        <w:t>Data S</w:t>
      </w:r>
      <w:r w:rsidR="00BD4387">
        <w:t>ubmitter</w:t>
      </w:r>
      <w:r w:rsidRPr="00FE282E">
        <w:t xml:space="preserve"> to take action to correct the </w:t>
      </w:r>
      <w:r>
        <w:t>issue</w:t>
      </w:r>
      <w:r w:rsidRPr="00FE282E">
        <w:t>.</w:t>
      </w:r>
      <w:r w:rsidR="00BD4387">
        <w:t xml:space="preserve"> The data submitter than sends it back to the steward for approval and publication.</w:t>
      </w:r>
    </w:p>
    <w:p w14:paraId="23B0B89D" w14:textId="77777777" w:rsidR="00220900" w:rsidRPr="00FE282E" w:rsidRDefault="00220900" w:rsidP="00220900">
      <w:pPr>
        <w:rPr>
          <w:lang w:eastAsia="zh-CN"/>
        </w:rPr>
      </w:pPr>
    </w:p>
    <w:p w14:paraId="23B0B89E" w14:textId="77777777" w:rsidR="00220900" w:rsidRPr="0022581C" w:rsidRDefault="00814DCA" w:rsidP="005F4B66">
      <w:pPr>
        <w:keepNext/>
        <w:jc w:val="center"/>
      </w:pPr>
      <w:r>
        <w:rPr>
          <w:noProof/>
        </w:rPr>
        <w:lastRenderedPageBreak/>
        <w:drawing>
          <wp:inline distT="0" distB="0" distL="0" distR="0" wp14:anchorId="23B0C82E" wp14:editId="23B0C82F">
            <wp:extent cx="5943600" cy="4994915"/>
            <wp:effectExtent l="1905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srcRect/>
                    <a:stretch>
                      <a:fillRect/>
                    </a:stretch>
                  </pic:blipFill>
                  <pic:spPr bwMode="auto">
                    <a:xfrm>
                      <a:off x="0" y="0"/>
                      <a:ext cx="5943600" cy="4994915"/>
                    </a:xfrm>
                    <a:prstGeom prst="rect">
                      <a:avLst/>
                    </a:prstGeom>
                    <a:noFill/>
                    <a:ln w="9525">
                      <a:noFill/>
                      <a:miter lim="800000"/>
                      <a:headEnd/>
                      <a:tailEnd/>
                    </a:ln>
                  </pic:spPr>
                </pic:pic>
              </a:graphicData>
            </a:graphic>
          </wp:inline>
        </w:drawing>
      </w:r>
    </w:p>
    <w:p w14:paraId="23B0B89F" w14:textId="77777777" w:rsidR="00220900" w:rsidRPr="0022581C" w:rsidRDefault="00220900" w:rsidP="005F4B66">
      <w:pPr>
        <w:pStyle w:val="Caption"/>
        <w:outlineLvl w:val="0"/>
        <w:rPr>
          <w:noProof/>
        </w:rPr>
      </w:pPr>
      <w:bookmarkStart w:id="82" w:name="_Ref339055060"/>
      <w:bookmarkStart w:id="83" w:name="_Toc339282983"/>
      <w:bookmarkStart w:id="84" w:name="_Toc339446670"/>
      <w:r w:rsidRPr="0022581C">
        <w:t xml:space="preserve">Figure </w:t>
      </w:r>
      <w:fldSimple w:instr=" SEQ Figure \* ARABIC ">
        <w:r w:rsidR="00575885">
          <w:rPr>
            <w:noProof/>
          </w:rPr>
          <w:t>5</w:t>
        </w:r>
      </w:fldSimple>
      <w:bookmarkEnd w:id="82"/>
      <w:r w:rsidRPr="0022581C">
        <w:t xml:space="preserve"> </w:t>
      </w:r>
      <w:r w:rsidRPr="0022581C">
        <w:rPr>
          <w:noProof/>
        </w:rPr>
        <w:t>Quality Assurance Use Case View</w:t>
      </w:r>
      <w:bookmarkEnd w:id="83"/>
      <w:bookmarkEnd w:id="84"/>
    </w:p>
    <w:p w14:paraId="23B0B8A0" w14:textId="77777777" w:rsidR="00A457A1" w:rsidRDefault="00A457A1" w:rsidP="00A457A1">
      <w:pPr>
        <w:rPr>
          <w:noProof/>
        </w:rPr>
      </w:pPr>
    </w:p>
    <w:p w14:paraId="23B0B8A1" w14:textId="77777777" w:rsidR="00A457A1" w:rsidRPr="00FE282E" w:rsidRDefault="00A457A1" w:rsidP="00A457A1">
      <w:pPr>
        <w:rPr>
          <w:noProof/>
        </w:rPr>
      </w:pPr>
      <w:r w:rsidRPr="00FE282E">
        <w:rPr>
          <w:noProof/>
        </w:rPr>
        <w:t>Here follows a brief description of each of the use-cases.</w:t>
      </w:r>
    </w:p>
    <w:p w14:paraId="23B0B8A2" w14:textId="77777777" w:rsidR="00220900" w:rsidRDefault="00220900" w:rsidP="00220900">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220900" w:rsidRPr="0052295E" w14:paraId="23B0B8A5" w14:textId="77777777" w:rsidTr="00A338D0">
        <w:trPr>
          <w:trHeight w:val="360"/>
        </w:trPr>
        <w:tc>
          <w:tcPr>
            <w:tcW w:w="2520" w:type="dxa"/>
            <w:gridSpan w:val="2"/>
            <w:shd w:val="clear" w:color="auto" w:fill="8DB3E2"/>
            <w:vAlign w:val="center"/>
          </w:tcPr>
          <w:p w14:paraId="23B0B8A3" w14:textId="77777777" w:rsidR="00220900" w:rsidRPr="0052295E" w:rsidRDefault="00220900" w:rsidP="00A338D0">
            <w:pPr>
              <w:pStyle w:val="UseCaseHeader"/>
              <w:keepNext/>
              <w:keepLines/>
              <w:rPr>
                <w:rFonts w:eastAsia="SimSun"/>
              </w:rPr>
            </w:pPr>
            <w:r>
              <w:rPr>
                <w:rFonts w:eastAsia="SimSun"/>
              </w:rPr>
              <w:t>Use Case ID</w:t>
            </w:r>
          </w:p>
        </w:tc>
        <w:tc>
          <w:tcPr>
            <w:tcW w:w="6720" w:type="dxa"/>
            <w:shd w:val="clear" w:color="auto" w:fill="8DB3E2"/>
            <w:vAlign w:val="center"/>
          </w:tcPr>
          <w:p w14:paraId="23B0B8A4" w14:textId="77777777" w:rsidR="00220900" w:rsidRPr="00B36A79" w:rsidRDefault="00220900" w:rsidP="00A338D0">
            <w:pPr>
              <w:pStyle w:val="UseCaseText"/>
              <w:rPr>
                <w:rFonts w:eastAsia="Times"/>
                <w:b/>
              </w:rPr>
            </w:pPr>
            <w:r>
              <w:rPr>
                <w:rFonts w:eastAsia="Times"/>
                <w:b/>
              </w:rPr>
              <w:t>UC_046</w:t>
            </w:r>
          </w:p>
        </w:tc>
      </w:tr>
      <w:tr w:rsidR="00220900" w:rsidRPr="0052295E" w14:paraId="23B0B8A8" w14:textId="77777777" w:rsidTr="00A338D0">
        <w:trPr>
          <w:trHeight w:val="360"/>
        </w:trPr>
        <w:tc>
          <w:tcPr>
            <w:tcW w:w="2520" w:type="dxa"/>
            <w:gridSpan w:val="2"/>
            <w:shd w:val="clear" w:color="auto" w:fill="8DB3E2"/>
            <w:vAlign w:val="center"/>
          </w:tcPr>
          <w:p w14:paraId="23B0B8A6" w14:textId="77777777" w:rsidR="00220900" w:rsidRDefault="00220900" w:rsidP="00A338D0">
            <w:pPr>
              <w:pStyle w:val="UseCaseHeader"/>
              <w:keepNext/>
              <w:keepLines/>
              <w:rPr>
                <w:rFonts w:eastAsia="SimSun"/>
              </w:rPr>
            </w:pPr>
            <w:r>
              <w:rPr>
                <w:rFonts w:eastAsia="SimSun"/>
              </w:rPr>
              <w:t>Use Case Name</w:t>
            </w:r>
          </w:p>
        </w:tc>
        <w:tc>
          <w:tcPr>
            <w:tcW w:w="6720" w:type="dxa"/>
            <w:shd w:val="clear" w:color="auto" w:fill="8DB3E2"/>
            <w:vAlign w:val="center"/>
          </w:tcPr>
          <w:p w14:paraId="23B0B8A7" w14:textId="77777777" w:rsidR="00220900" w:rsidRPr="00BB3462" w:rsidRDefault="00220900" w:rsidP="00A338D0">
            <w:pPr>
              <w:pStyle w:val="UseCaseText"/>
              <w:rPr>
                <w:rFonts w:eastAsia="Times"/>
                <w:b/>
              </w:rPr>
            </w:pPr>
            <w:r w:rsidRPr="00BB3462">
              <w:rPr>
                <w:b/>
              </w:rPr>
              <w:t>View catalog audit log</w:t>
            </w:r>
          </w:p>
        </w:tc>
      </w:tr>
      <w:tr w:rsidR="00220900" w:rsidRPr="0052295E" w14:paraId="23B0B8AB" w14:textId="77777777" w:rsidTr="00A338D0">
        <w:trPr>
          <w:trHeight w:val="360"/>
        </w:trPr>
        <w:tc>
          <w:tcPr>
            <w:tcW w:w="2520" w:type="dxa"/>
            <w:gridSpan w:val="2"/>
            <w:vAlign w:val="center"/>
          </w:tcPr>
          <w:p w14:paraId="23B0B8A9" w14:textId="77777777" w:rsidR="00220900" w:rsidRPr="00DD3D3F" w:rsidRDefault="00220900" w:rsidP="00A338D0">
            <w:pPr>
              <w:pStyle w:val="UseCaseText"/>
              <w:rPr>
                <w:rFonts w:eastAsia="SimSun"/>
                <w:b/>
              </w:rPr>
            </w:pPr>
            <w:r w:rsidRPr="00DD3D3F">
              <w:rPr>
                <w:rFonts w:eastAsia="SimSun"/>
                <w:b/>
              </w:rPr>
              <w:t>Short Description</w:t>
            </w:r>
          </w:p>
        </w:tc>
        <w:tc>
          <w:tcPr>
            <w:tcW w:w="6720" w:type="dxa"/>
            <w:vAlign w:val="center"/>
          </w:tcPr>
          <w:p w14:paraId="23B0B8AA" w14:textId="77777777" w:rsidR="00220900" w:rsidRPr="00857069" w:rsidRDefault="00220900" w:rsidP="00A338D0">
            <w:pPr>
              <w:pStyle w:val="UseCaseText"/>
              <w:rPr>
                <w:rFonts w:eastAsia="SimSun"/>
              </w:rPr>
            </w:pPr>
            <w:r>
              <w:rPr>
                <w:rFonts w:eastAsia="SimSun"/>
              </w:rPr>
              <w:t>At every change the system creates a log for a given catalog item. This use case a</w:t>
            </w:r>
            <w:r w:rsidRPr="00BB3462">
              <w:rPr>
                <w:rFonts w:eastAsia="SimSun"/>
              </w:rPr>
              <w:t xml:space="preserve">llows authorized </w:t>
            </w:r>
            <w:r>
              <w:rPr>
                <w:rFonts w:eastAsia="SimSun"/>
              </w:rPr>
              <w:t>u</w:t>
            </w:r>
            <w:r w:rsidRPr="00BB3462">
              <w:rPr>
                <w:rFonts w:eastAsia="SimSun"/>
              </w:rPr>
              <w:t>ser</w:t>
            </w:r>
            <w:r>
              <w:rPr>
                <w:rFonts w:eastAsia="SimSun"/>
              </w:rPr>
              <w:t>s</w:t>
            </w:r>
            <w:r w:rsidRPr="00BB3462">
              <w:rPr>
                <w:rFonts w:eastAsia="SimSun"/>
              </w:rPr>
              <w:t xml:space="preserve"> to view the log of all changes made to a data or metadata record, changes made both manually and automatically. </w:t>
            </w:r>
          </w:p>
        </w:tc>
      </w:tr>
      <w:tr w:rsidR="00220900" w:rsidRPr="0052295E" w14:paraId="23B0B8AE" w14:textId="77777777" w:rsidTr="00A338D0">
        <w:trPr>
          <w:trHeight w:val="360"/>
        </w:trPr>
        <w:tc>
          <w:tcPr>
            <w:tcW w:w="2520" w:type="dxa"/>
            <w:gridSpan w:val="2"/>
            <w:vAlign w:val="center"/>
          </w:tcPr>
          <w:p w14:paraId="23B0B8AC" w14:textId="77777777" w:rsidR="00220900" w:rsidRPr="00DD3D3F" w:rsidRDefault="00220900" w:rsidP="00A338D0">
            <w:pPr>
              <w:pStyle w:val="UseCaseText"/>
              <w:rPr>
                <w:rFonts w:eastAsia="SimSun"/>
                <w:b/>
              </w:rPr>
            </w:pPr>
            <w:r w:rsidRPr="00DD3D3F">
              <w:rPr>
                <w:rFonts w:eastAsia="SimSun"/>
                <w:b/>
              </w:rPr>
              <w:t>Actors</w:t>
            </w:r>
          </w:p>
        </w:tc>
        <w:tc>
          <w:tcPr>
            <w:tcW w:w="6720" w:type="dxa"/>
            <w:vAlign w:val="center"/>
          </w:tcPr>
          <w:p w14:paraId="23B0B8AD" w14:textId="77777777" w:rsidR="00220900" w:rsidRPr="0052295E" w:rsidRDefault="00220900" w:rsidP="00A338D0">
            <w:pPr>
              <w:pStyle w:val="UseCaseText"/>
              <w:rPr>
                <w:rFonts w:eastAsia="SimSun"/>
              </w:rPr>
            </w:pPr>
            <w:r>
              <w:rPr>
                <w:rFonts w:eastAsia="SimSun"/>
              </w:rPr>
              <w:t>Administrator</w:t>
            </w:r>
            <w:r w:rsidRPr="00881629">
              <w:rPr>
                <w:rFonts w:eastAsia="SimSun"/>
              </w:rPr>
              <w:t>, Data Steward</w:t>
            </w:r>
          </w:p>
        </w:tc>
      </w:tr>
      <w:tr w:rsidR="00220900" w:rsidRPr="0052295E" w14:paraId="23B0B8B1" w14:textId="77777777" w:rsidTr="00A338D0">
        <w:trPr>
          <w:trHeight w:val="360"/>
        </w:trPr>
        <w:tc>
          <w:tcPr>
            <w:tcW w:w="2520" w:type="dxa"/>
            <w:gridSpan w:val="2"/>
            <w:vAlign w:val="center"/>
          </w:tcPr>
          <w:p w14:paraId="23B0B8AF" w14:textId="77777777" w:rsidR="00220900" w:rsidRPr="0052295E" w:rsidRDefault="00220900" w:rsidP="00A338D0">
            <w:pPr>
              <w:pStyle w:val="UseCaseHeader"/>
              <w:rPr>
                <w:rFonts w:eastAsia="SimSun"/>
              </w:rPr>
            </w:pPr>
            <w:r w:rsidRPr="0052295E">
              <w:rPr>
                <w:rFonts w:eastAsia="SimSun"/>
              </w:rPr>
              <w:t>Pre-Conditions</w:t>
            </w:r>
          </w:p>
        </w:tc>
        <w:tc>
          <w:tcPr>
            <w:tcW w:w="6720" w:type="dxa"/>
            <w:vAlign w:val="center"/>
          </w:tcPr>
          <w:p w14:paraId="23B0B8B0" w14:textId="77777777" w:rsidR="00220900" w:rsidRPr="0052295E" w:rsidRDefault="00220900" w:rsidP="00A338D0">
            <w:pPr>
              <w:pStyle w:val="UseCaseText"/>
              <w:rPr>
                <w:rFonts w:eastAsia="SimSun"/>
              </w:rPr>
            </w:pPr>
            <w:r>
              <w:rPr>
                <w:rFonts w:eastAsia="SimSun"/>
              </w:rPr>
              <w:t>An audit log of catalog changes has been created and actively updated by the system</w:t>
            </w:r>
          </w:p>
        </w:tc>
      </w:tr>
      <w:tr w:rsidR="00220900" w:rsidRPr="0052295E" w14:paraId="23B0B8B4" w14:textId="77777777" w:rsidTr="00A338D0">
        <w:trPr>
          <w:trHeight w:val="360"/>
        </w:trPr>
        <w:tc>
          <w:tcPr>
            <w:tcW w:w="2520" w:type="dxa"/>
            <w:gridSpan w:val="2"/>
            <w:vAlign w:val="center"/>
          </w:tcPr>
          <w:p w14:paraId="23B0B8B2" w14:textId="77777777" w:rsidR="00220900" w:rsidRPr="0052295E" w:rsidRDefault="00220900" w:rsidP="00A338D0">
            <w:pPr>
              <w:pStyle w:val="UseCaseHeader"/>
              <w:rPr>
                <w:rFonts w:eastAsia="SimSun"/>
              </w:rPr>
            </w:pPr>
            <w:r w:rsidRPr="0052295E">
              <w:rPr>
                <w:rFonts w:eastAsia="SimSun"/>
              </w:rPr>
              <w:t>Success End Conditions</w:t>
            </w:r>
          </w:p>
        </w:tc>
        <w:tc>
          <w:tcPr>
            <w:tcW w:w="6720" w:type="dxa"/>
            <w:vAlign w:val="center"/>
          </w:tcPr>
          <w:p w14:paraId="23B0B8B3" w14:textId="77777777" w:rsidR="00220900" w:rsidRPr="0052295E" w:rsidRDefault="00220900" w:rsidP="00A338D0">
            <w:pPr>
              <w:pStyle w:val="UseCaseText"/>
              <w:rPr>
                <w:rFonts w:eastAsia="SimSun"/>
              </w:rPr>
            </w:pPr>
            <w:r>
              <w:rPr>
                <w:rFonts w:eastAsia="SimSun"/>
              </w:rPr>
              <w:t>Users are able to visualize the change logs for a given record</w:t>
            </w:r>
          </w:p>
        </w:tc>
      </w:tr>
      <w:tr w:rsidR="00220900" w:rsidRPr="0052295E" w14:paraId="23B0B8B7" w14:textId="77777777" w:rsidTr="00A338D0">
        <w:trPr>
          <w:trHeight w:val="360"/>
        </w:trPr>
        <w:tc>
          <w:tcPr>
            <w:tcW w:w="2520" w:type="dxa"/>
            <w:gridSpan w:val="2"/>
            <w:vAlign w:val="center"/>
          </w:tcPr>
          <w:p w14:paraId="23B0B8B5" w14:textId="77777777" w:rsidR="00220900" w:rsidRPr="0052295E" w:rsidRDefault="00220900" w:rsidP="00A338D0">
            <w:pPr>
              <w:pStyle w:val="UseCaseHeader"/>
              <w:rPr>
                <w:rFonts w:eastAsia="SimSun"/>
              </w:rPr>
            </w:pPr>
            <w:r>
              <w:rPr>
                <w:rFonts w:eastAsia="SimSun"/>
              </w:rPr>
              <w:t>Data</w:t>
            </w:r>
          </w:p>
        </w:tc>
        <w:tc>
          <w:tcPr>
            <w:tcW w:w="6720" w:type="dxa"/>
            <w:vAlign w:val="center"/>
          </w:tcPr>
          <w:p w14:paraId="23B0B8B6" w14:textId="77777777" w:rsidR="00220900" w:rsidRDefault="00220900" w:rsidP="00A338D0">
            <w:pPr>
              <w:pStyle w:val="UseCaseText"/>
              <w:rPr>
                <w:rFonts w:eastAsia="SimSun"/>
              </w:rPr>
            </w:pPr>
            <w:r>
              <w:rPr>
                <w:rFonts w:eastAsia="SimSun"/>
              </w:rPr>
              <w:t>Catalog audit log</w:t>
            </w:r>
          </w:p>
        </w:tc>
      </w:tr>
      <w:tr w:rsidR="00220900" w:rsidRPr="0052295E" w14:paraId="23B0B8BA" w14:textId="77777777" w:rsidTr="00A338D0">
        <w:trPr>
          <w:trHeight w:val="360"/>
        </w:trPr>
        <w:tc>
          <w:tcPr>
            <w:tcW w:w="2520" w:type="dxa"/>
            <w:gridSpan w:val="2"/>
            <w:vAlign w:val="center"/>
          </w:tcPr>
          <w:p w14:paraId="23B0B8B8" w14:textId="77777777" w:rsidR="00220900" w:rsidRPr="0052295E" w:rsidRDefault="00220900" w:rsidP="00A338D0">
            <w:pPr>
              <w:pStyle w:val="UseCaseHeader"/>
              <w:rPr>
                <w:rFonts w:eastAsia="SimSun"/>
              </w:rPr>
            </w:pPr>
            <w:r>
              <w:rPr>
                <w:rFonts w:eastAsia="SimSun"/>
              </w:rPr>
              <w:lastRenderedPageBreak/>
              <w:t>Functions</w:t>
            </w:r>
          </w:p>
        </w:tc>
        <w:tc>
          <w:tcPr>
            <w:tcW w:w="6720" w:type="dxa"/>
            <w:vAlign w:val="center"/>
          </w:tcPr>
          <w:p w14:paraId="23B0B8B9" w14:textId="77777777" w:rsidR="00220900" w:rsidRPr="00BE5515" w:rsidRDefault="00220900" w:rsidP="00377EE0">
            <w:pPr>
              <w:pStyle w:val="UseCaseText"/>
              <w:keepNext/>
              <w:keepLines/>
              <w:numPr>
                <w:ilvl w:val="0"/>
                <w:numId w:val="15"/>
              </w:numPr>
              <w:rPr>
                <w:rFonts w:eastAsia="SimSun"/>
              </w:rPr>
            </w:pPr>
            <w:r>
              <w:rPr>
                <w:rFonts w:eastAsia="SimSun"/>
              </w:rPr>
              <w:t>View catalog audit log</w:t>
            </w:r>
          </w:p>
        </w:tc>
      </w:tr>
      <w:tr w:rsidR="00220900" w:rsidRPr="0052295E" w14:paraId="23B0B8BC" w14:textId="77777777" w:rsidTr="00A338D0">
        <w:trPr>
          <w:trHeight w:val="278"/>
        </w:trPr>
        <w:tc>
          <w:tcPr>
            <w:tcW w:w="9240" w:type="dxa"/>
            <w:gridSpan w:val="3"/>
            <w:shd w:val="clear" w:color="auto" w:fill="CCFFFF"/>
            <w:vAlign w:val="center"/>
          </w:tcPr>
          <w:p w14:paraId="23B0B8BB" w14:textId="77777777" w:rsidR="00220900" w:rsidRPr="0052295E" w:rsidRDefault="00220900" w:rsidP="00A338D0">
            <w:pPr>
              <w:pStyle w:val="UseCaseSection"/>
              <w:keepNext/>
              <w:keepLines/>
              <w:rPr>
                <w:rFonts w:eastAsia="SimSun"/>
              </w:rPr>
            </w:pPr>
            <w:r w:rsidRPr="0052295E">
              <w:rPr>
                <w:rFonts w:eastAsia="SimSun"/>
              </w:rPr>
              <w:t>Main Sequence</w:t>
            </w:r>
          </w:p>
        </w:tc>
      </w:tr>
      <w:tr w:rsidR="00220900" w:rsidRPr="0052295E" w14:paraId="23B0B8C0" w14:textId="77777777" w:rsidTr="00A338D0">
        <w:trPr>
          <w:trHeight w:val="203"/>
        </w:trPr>
        <w:tc>
          <w:tcPr>
            <w:tcW w:w="630" w:type="dxa"/>
          </w:tcPr>
          <w:p w14:paraId="23B0B8BD" w14:textId="77777777" w:rsidR="00220900" w:rsidRPr="0052295E" w:rsidRDefault="00220900" w:rsidP="00A338D0">
            <w:pPr>
              <w:pStyle w:val="UseCaseHeader"/>
              <w:keepNext/>
              <w:keepLines/>
              <w:rPr>
                <w:rFonts w:eastAsia="SimSun"/>
              </w:rPr>
            </w:pPr>
            <w:r w:rsidRPr="0052295E">
              <w:rPr>
                <w:rFonts w:eastAsia="SimSun"/>
              </w:rPr>
              <w:t>Step</w:t>
            </w:r>
          </w:p>
        </w:tc>
        <w:tc>
          <w:tcPr>
            <w:tcW w:w="1890" w:type="dxa"/>
          </w:tcPr>
          <w:p w14:paraId="23B0B8BE" w14:textId="77777777" w:rsidR="00220900" w:rsidRPr="0052295E" w:rsidRDefault="00220900" w:rsidP="00A338D0">
            <w:pPr>
              <w:pStyle w:val="UseCaseHeader"/>
              <w:keepNext/>
              <w:keepLines/>
              <w:rPr>
                <w:rFonts w:eastAsia="SimSun"/>
              </w:rPr>
            </w:pPr>
            <w:r w:rsidRPr="0052295E">
              <w:rPr>
                <w:rFonts w:eastAsia="SimSun"/>
              </w:rPr>
              <w:t>Actor</w:t>
            </w:r>
          </w:p>
        </w:tc>
        <w:tc>
          <w:tcPr>
            <w:tcW w:w="6720" w:type="dxa"/>
          </w:tcPr>
          <w:p w14:paraId="23B0B8BF" w14:textId="77777777" w:rsidR="00220900" w:rsidRPr="0052295E" w:rsidRDefault="00220900" w:rsidP="00A338D0">
            <w:pPr>
              <w:pStyle w:val="UseCaseHeader"/>
              <w:keepNext/>
              <w:keepLines/>
              <w:rPr>
                <w:rFonts w:eastAsia="SimSun"/>
              </w:rPr>
            </w:pPr>
            <w:r w:rsidRPr="0052295E">
              <w:rPr>
                <w:rFonts w:eastAsia="SimSun"/>
              </w:rPr>
              <w:t>Description</w:t>
            </w:r>
          </w:p>
        </w:tc>
      </w:tr>
      <w:tr w:rsidR="00220900" w:rsidRPr="0052295E" w14:paraId="23B0B8C6" w14:textId="77777777" w:rsidTr="00A338D0">
        <w:trPr>
          <w:trHeight w:val="320"/>
        </w:trPr>
        <w:tc>
          <w:tcPr>
            <w:tcW w:w="630" w:type="dxa"/>
            <w:vAlign w:val="center"/>
          </w:tcPr>
          <w:p w14:paraId="23B0B8C1" w14:textId="77777777" w:rsidR="00220900" w:rsidRPr="0052295E" w:rsidRDefault="00220900" w:rsidP="00A338D0">
            <w:pPr>
              <w:pStyle w:val="UseCaseText"/>
              <w:keepNext/>
              <w:keepLines/>
              <w:rPr>
                <w:rFonts w:eastAsia="SimSun"/>
              </w:rPr>
            </w:pPr>
            <w:r w:rsidRPr="0052295E">
              <w:rPr>
                <w:rFonts w:eastAsia="SimSun"/>
              </w:rPr>
              <w:t>1</w:t>
            </w:r>
          </w:p>
        </w:tc>
        <w:tc>
          <w:tcPr>
            <w:tcW w:w="1890" w:type="dxa"/>
            <w:vAlign w:val="center"/>
          </w:tcPr>
          <w:p w14:paraId="23B0B8C2" w14:textId="77777777" w:rsidR="00220900" w:rsidRPr="0052295E" w:rsidRDefault="00220900" w:rsidP="00A338D0">
            <w:pPr>
              <w:pStyle w:val="UseCaseText"/>
              <w:rPr>
                <w:rFonts w:eastAsia="SimSun"/>
              </w:rPr>
            </w:pPr>
            <w:r>
              <w:rPr>
                <w:rFonts w:eastAsia="SimSun"/>
              </w:rPr>
              <w:t>Users</w:t>
            </w:r>
          </w:p>
        </w:tc>
        <w:tc>
          <w:tcPr>
            <w:tcW w:w="6720" w:type="dxa"/>
            <w:vAlign w:val="center"/>
          </w:tcPr>
          <w:p w14:paraId="23B0B8C3" w14:textId="77777777" w:rsidR="00220900" w:rsidRDefault="00220900" w:rsidP="00A338D0">
            <w:pPr>
              <w:pStyle w:val="UseCaseText"/>
              <w:keepNext/>
              <w:keepLines/>
              <w:rPr>
                <w:rFonts w:eastAsia="SimSun"/>
              </w:rPr>
            </w:pPr>
            <w:r>
              <w:rPr>
                <w:rFonts w:eastAsia="SimSun"/>
              </w:rPr>
              <w:t>Navigate to quality assurance page</w:t>
            </w:r>
          </w:p>
          <w:p w14:paraId="23B0B8C4" w14:textId="77777777" w:rsidR="00220900" w:rsidRDefault="00220900" w:rsidP="00A338D0">
            <w:pPr>
              <w:pStyle w:val="UseCaseText"/>
              <w:keepNext/>
              <w:keepLines/>
              <w:rPr>
                <w:rFonts w:eastAsia="SimSun"/>
              </w:rPr>
            </w:pPr>
            <w:r>
              <w:rPr>
                <w:rFonts w:eastAsia="SimSun"/>
              </w:rPr>
              <w:t>Select a metadata record</w:t>
            </w:r>
          </w:p>
          <w:p w14:paraId="23B0B8C5" w14:textId="77777777" w:rsidR="00220900" w:rsidRPr="0052295E" w:rsidRDefault="00220900" w:rsidP="00A338D0">
            <w:pPr>
              <w:pStyle w:val="UseCaseText"/>
              <w:keepNext/>
              <w:keepLines/>
              <w:rPr>
                <w:rFonts w:eastAsia="SimSun"/>
              </w:rPr>
            </w:pPr>
            <w:r>
              <w:rPr>
                <w:rFonts w:eastAsia="SimSun"/>
              </w:rPr>
              <w:t>Visualize the log for that record</w:t>
            </w:r>
          </w:p>
        </w:tc>
      </w:tr>
      <w:tr w:rsidR="00220900" w:rsidRPr="0052295E" w14:paraId="23B0B8CA" w14:textId="77777777" w:rsidTr="00A338D0">
        <w:trPr>
          <w:trHeight w:val="320"/>
        </w:trPr>
        <w:tc>
          <w:tcPr>
            <w:tcW w:w="630" w:type="dxa"/>
            <w:vAlign w:val="center"/>
          </w:tcPr>
          <w:p w14:paraId="23B0B8C7" w14:textId="77777777" w:rsidR="00220900" w:rsidRPr="0052295E" w:rsidRDefault="00220900" w:rsidP="00A338D0">
            <w:pPr>
              <w:pStyle w:val="UseCaseText"/>
              <w:rPr>
                <w:rFonts w:eastAsia="SimSun"/>
              </w:rPr>
            </w:pPr>
            <w:r>
              <w:rPr>
                <w:rFonts w:eastAsia="SimSun"/>
              </w:rPr>
              <w:t>2</w:t>
            </w:r>
          </w:p>
        </w:tc>
        <w:tc>
          <w:tcPr>
            <w:tcW w:w="1890" w:type="dxa"/>
            <w:vAlign w:val="center"/>
          </w:tcPr>
          <w:p w14:paraId="23B0B8C8" w14:textId="77777777" w:rsidR="00220900" w:rsidRDefault="00220900" w:rsidP="00A338D0">
            <w:pPr>
              <w:pStyle w:val="UseCaseText"/>
              <w:rPr>
                <w:rFonts w:eastAsia="SimSun"/>
              </w:rPr>
            </w:pPr>
            <w:r>
              <w:rPr>
                <w:rFonts w:eastAsia="SimSun"/>
              </w:rPr>
              <w:t>NGDS System</w:t>
            </w:r>
          </w:p>
        </w:tc>
        <w:tc>
          <w:tcPr>
            <w:tcW w:w="6720" w:type="dxa"/>
            <w:vAlign w:val="center"/>
          </w:tcPr>
          <w:p w14:paraId="23B0B8C9" w14:textId="77777777" w:rsidR="00220900" w:rsidRDefault="00220900" w:rsidP="00A338D0">
            <w:pPr>
              <w:pStyle w:val="UseCaseText"/>
              <w:rPr>
                <w:rFonts w:eastAsia="SimSun"/>
              </w:rPr>
            </w:pPr>
            <w:r>
              <w:rPr>
                <w:rFonts w:eastAsia="SimSun"/>
              </w:rPr>
              <w:t>Responds by loading and displaying the data record log.</w:t>
            </w:r>
          </w:p>
        </w:tc>
      </w:tr>
      <w:tr w:rsidR="00220900" w:rsidRPr="0052295E" w14:paraId="23B0B8CC" w14:textId="77777777" w:rsidTr="00A338D0">
        <w:trPr>
          <w:trHeight w:val="287"/>
        </w:trPr>
        <w:tc>
          <w:tcPr>
            <w:tcW w:w="9240" w:type="dxa"/>
            <w:gridSpan w:val="3"/>
            <w:shd w:val="clear" w:color="auto" w:fill="FFFFCC"/>
            <w:vAlign w:val="center"/>
          </w:tcPr>
          <w:p w14:paraId="23B0B8CB" w14:textId="77777777" w:rsidR="00220900" w:rsidRPr="0052295E" w:rsidRDefault="00220900" w:rsidP="00A338D0">
            <w:pPr>
              <w:pStyle w:val="UseCaseSection"/>
              <w:keepNext/>
              <w:keepLines/>
              <w:rPr>
                <w:rFonts w:eastAsia="SimSun"/>
              </w:rPr>
            </w:pPr>
            <w:r w:rsidRPr="0052295E">
              <w:rPr>
                <w:rFonts w:eastAsia="SimSun"/>
              </w:rPr>
              <w:t>Variants</w:t>
            </w:r>
          </w:p>
        </w:tc>
      </w:tr>
      <w:tr w:rsidR="00220900" w:rsidRPr="0052295E" w14:paraId="23B0B8D0" w14:textId="77777777" w:rsidTr="00A338D0">
        <w:trPr>
          <w:trHeight w:val="261"/>
        </w:trPr>
        <w:tc>
          <w:tcPr>
            <w:tcW w:w="630" w:type="dxa"/>
            <w:vAlign w:val="center"/>
          </w:tcPr>
          <w:p w14:paraId="23B0B8CD" w14:textId="77777777" w:rsidR="00220900" w:rsidRPr="0052295E" w:rsidRDefault="00220900" w:rsidP="00A338D0">
            <w:pPr>
              <w:pStyle w:val="UseCaseHeader"/>
              <w:keepNext/>
              <w:keepLines/>
              <w:rPr>
                <w:rFonts w:eastAsia="SimSun"/>
              </w:rPr>
            </w:pPr>
            <w:r w:rsidRPr="0052295E">
              <w:rPr>
                <w:rFonts w:eastAsia="SimSun"/>
              </w:rPr>
              <w:t>Step</w:t>
            </w:r>
          </w:p>
        </w:tc>
        <w:tc>
          <w:tcPr>
            <w:tcW w:w="1890" w:type="dxa"/>
            <w:vAlign w:val="center"/>
          </w:tcPr>
          <w:p w14:paraId="23B0B8CE" w14:textId="77777777" w:rsidR="00220900" w:rsidRPr="0052295E" w:rsidRDefault="00220900" w:rsidP="00A338D0">
            <w:pPr>
              <w:pStyle w:val="UseCaseHeader"/>
              <w:keepNext/>
              <w:keepLines/>
              <w:rPr>
                <w:rFonts w:eastAsia="SimSun"/>
              </w:rPr>
            </w:pPr>
            <w:r w:rsidRPr="0052295E">
              <w:rPr>
                <w:rFonts w:eastAsia="SimSun"/>
              </w:rPr>
              <w:t>Actor</w:t>
            </w:r>
          </w:p>
        </w:tc>
        <w:tc>
          <w:tcPr>
            <w:tcW w:w="6720" w:type="dxa"/>
            <w:vAlign w:val="center"/>
          </w:tcPr>
          <w:p w14:paraId="23B0B8CF" w14:textId="77777777" w:rsidR="00220900" w:rsidRPr="0052295E" w:rsidRDefault="00220900" w:rsidP="00A338D0">
            <w:pPr>
              <w:pStyle w:val="UseCaseHeader"/>
              <w:keepNext/>
              <w:keepLines/>
              <w:rPr>
                <w:rFonts w:eastAsia="SimSun"/>
              </w:rPr>
            </w:pPr>
            <w:r w:rsidRPr="0052295E">
              <w:rPr>
                <w:rFonts w:eastAsia="SimSun"/>
              </w:rPr>
              <w:t>Description</w:t>
            </w:r>
          </w:p>
        </w:tc>
      </w:tr>
      <w:tr w:rsidR="00220900" w:rsidRPr="0052295E" w14:paraId="23B0B8D4" w14:textId="77777777" w:rsidTr="00A338D0">
        <w:trPr>
          <w:trHeight w:val="359"/>
        </w:trPr>
        <w:tc>
          <w:tcPr>
            <w:tcW w:w="630" w:type="dxa"/>
            <w:tcBorders>
              <w:bottom w:val="single" w:sz="4" w:space="0" w:color="auto"/>
            </w:tcBorders>
            <w:vAlign w:val="center"/>
          </w:tcPr>
          <w:p w14:paraId="23B0B8D1" w14:textId="77777777" w:rsidR="00220900" w:rsidRPr="0052295E" w:rsidRDefault="00220900" w:rsidP="00A338D0">
            <w:pPr>
              <w:pStyle w:val="UseCaseText"/>
              <w:keepNext/>
              <w:keepLines/>
              <w:rPr>
                <w:rFonts w:eastAsia="SimSun"/>
              </w:rPr>
            </w:pPr>
          </w:p>
        </w:tc>
        <w:tc>
          <w:tcPr>
            <w:tcW w:w="1890" w:type="dxa"/>
            <w:tcBorders>
              <w:bottom w:val="single" w:sz="4" w:space="0" w:color="auto"/>
            </w:tcBorders>
            <w:vAlign w:val="center"/>
          </w:tcPr>
          <w:p w14:paraId="23B0B8D2" w14:textId="77777777" w:rsidR="00220900" w:rsidRDefault="00220900" w:rsidP="00A338D0">
            <w:pPr>
              <w:pStyle w:val="UseCaseText"/>
              <w:rPr>
                <w:rFonts w:eastAsia="SimSun"/>
              </w:rPr>
            </w:pPr>
          </w:p>
        </w:tc>
        <w:tc>
          <w:tcPr>
            <w:tcW w:w="6720" w:type="dxa"/>
            <w:tcBorders>
              <w:bottom w:val="single" w:sz="4" w:space="0" w:color="auto"/>
            </w:tcBorders>
            <w:vAlign w:val="center"/>
          </w:tcPr>
          <w:p w14:paraId="23B0B8D3" w14:textId="77777777" w:rsidR="00220900" w:rsidRPr="0052295E" w:rsidRDefault="00220900" w:rsidP="00A338D0">
            <w:pPr>
              <w:pStyle w:val="UseCaseText"/>
              <w:keepNext/>
              <w:keepLines/>
              <w:rPr>
                <w:rFonts w:eastAsia="SimSun"/>
              </w:rPr>
            </w:pPr>
          </w:p>
        </w:tc>
      </w:tr>
      <w:tr w:rsidR="00220900" w:rsidRPr="00FB0E17" w14:paraId="23B0B8D6" w14:textId="77777777" w:rsidTr="00A338D0">
        <w:trPr>
          <w:trHeight w:val="261"/>
        </w:trPr>
        <w:tc>
          <w:tcPr>
            <w:tcW w:w="9240" w:type="dxa"/>
            <w:gridSpan w:val="3"/>
            <w:tcBorders>
              <w:bottom w:val="single" w:sz="4" w:space="0" w:color="auto"/>
            </w:tcBorders>
            <w:shd w:val="clear" w:color="auto" w:fill="FDBBC0"/>
            <w:vAlign w:val="center"/>
          </w:tcPr>
          <w:p w14:paraId="23B0B8D5" w14:textId="77777777" w:rsidR="00220900" w:rsidRPr="0052295E" w:rsidRDefault="00220900" w:rsidP="00A338D0">
            <w:pPr>
              <w:pStyle w:val="UseCaseSection"/>
              <w:keepNext/>
              <w:keepLines/>
              <w:rPr>
                <w:rFonts w:eastAsia="SimSun"/>
              </w:rPr>
            </w:pPr>
            <w:r>
              <w:rPr>
                <w:rFonts w:eastAsia="SimSun"/>
              </w:rPr>
              <w:t>Exception</w:t>
            </w:r>
            <w:r w:rsidRPr="0052295E">
              <w:rPr>
                <w:rFonts w:eastAsia="SimSun"/>
              </w:rPr>
              <w:t>s</w:t>
            </w:r>
          </w:p>
        </w:tc>
      </w:tr>
      <w:tr w:rsidR="00220900" w:rsidRPr="0052295E" w14:paraId="23B0B8DA" w14:textId="77777777" w:rsidTr="00A338D0">
        <w:trPr>
          <w:trHeight w:val="261"/>
        </w:trPr>
        <w:tc>
          <w:tcPr>
            <w:tcW w:w="630" w:type="dxa"/>
            <w:tcBorders>
              <w:bottom w:val="single" w:sz="4" w:space="0" w:color="auto"/>
            </w:tcBorders>
            <w:vAlign w:val="center"/>
          </w:tcPr>
          <w:p w14:paraId="23B0B8D7" w14:textId="77777777" w:rsidR="00220900" w:rsidRPr="0052295E" w:rsidRDefault="00220900" w:rsidP="00A338D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8D8" w14:textId="77777777" w:rsidR="00220900" w:rsidRPr="0052295E" w:rsidRDefault="00220900" w:rsidP="00A338D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8D9" w14:textId="77777777" w:rsidR="00220900" w:rsidRPr="0052295E" w:rsidRDefault="00220900" w:rsidP="00A338D0">
            <w:pPr>
              <w:pStyle w:val="UseCaseHeader"/>
              <w:keepNext/>
              <w:keepLines/>
              <w:rPr>
                <w:rFonts w:eastAsia="SimSun"/>
              </w:rPr>
            </w:pPr>
            <w:r w:rsidRPr="0052295E">
              <w:rPr>
                <w:rFonts w:eastAsia="SimSun"/>
              </w:rPr>
              <w:t>Description</w:t>
            </w:r>
          </w:p>
        </w:tc>
      </w:tr>
      <w:tr w:rsidR="00220900" w:rsidRPr="0052295E" w14:paraId="23B0B8DE" w14:textId="77777777" w:rsidTr="00A338D0">
        <w:trPr>
          <w:trHeight w:val="261"/>
        </w:trPr>
        <w:tc>
          <w:tcPr>
            <w:tcW w:w="630" w:type="dxa"/>
            <w:tcBorders>
              <w:bottom w:val="single" w:sz="4" w:space="0" w:color="auto"/>
            </w:tcBorders>
            <w:vAlign w:val="center"/>
          </w:tcPr>
          <w:p w14:paraId="23B0B8DB" w14:textId="77777777" w:rsidR="00220900" w:rsidRPr="0052295E" w:rsidRDefault="00220900" w:rsidP="00A338D0">
            <w:pPr>
              <w:pStyle w:val="UseCaseText"/>
              <w:keepNext/>
              <w:keepLines/>
              <w:rPr>
                <w:rFonts w:eastAsia="SimSun"/>
              </w:rPr>
            </w:pPr>
          </w:p>
        </w:tc>
        <w:tc>
          <w:tcPr>
            <w:tcW w:w="1890" w:type="dxa"/>
            <w:tcBorders>
              <w:bottom w:val="single" w:sz="4" w:space="0" w:color="auto"/>
            </w:tcBorders>
            <w:vAlign w:val="center"/>
          </w:tcPr>
          <w:p w14:paraId="23B0B8DC" w14:textId="77777777" w:rsidR="00220900" w:rsidRPr="0052295E" w:rsidRDefault="00220900" w:rsidP="00A338D0">
            <w:pPr>
              <w:pStyle w:val="UseCaseText"/>
              <w:keepNext/>
              <w:keepLines/>
              <w:rPr>
                <w:rFonts w:eastAsia="SimSun"/>
              </w:rPr>
            </w:pPr>
          </w:p>
        </w:tc>
        <w:tc>
          <w:tcPr>
            <w:tcW w:w="6720" w:type="dxa"/>
            <w:tcBorders>
              <w:bottom w:val="single" w:sz="4" w:space="0" w:color="auto"/>
            </w:tcBorders>
            <w:vAlign w:val="center"/>
          </w:tcPr>
          <w:p w14:paraId="23B0B8DD" w14:textId="77777777" w:rsidR="00220900" w:rsidRPr="0052295E" w:rsidRDefault="00220900" w:rsidP="00A338D0">
            <w:pPr>
              <w:pStyle w:val="UseCaseText"/>
              <w:keepNext/>
              <w:keepLines/>
              <w:rPr>
                <w:rFonts w:eastAsia="SimSun"/>
              </w:rPr>
            </w:pPr>
          </w:p>
        </w:tc>
      </w:tr>
      <w:tr w:rsidR="00220900" w:rsidRPr="0052295E" w14:paraId="23B0B8E0" w14:textId="77777777" w:rsidTr="00A338D0">
        <w:trPr>
          <w:trHeight w:val="242"/>
        </w:trPr>
        <w:tc>
          <w:tcPr>
            <w:tcW w:w="9240" w:type="dxa"/>
            <w:gridSpan w:val="3"/>
            <w:shd w:val="clear" w:color="auto" w:fill="FFCC99"/>
            <w:vAlign w:val="center"/>
          </w:tcPr>
          <w:p w14:paraId="23B0B8DF" w14:textId="77777777" w:rsidR="00220900" w:rsidRPr="0052295E" w:rsidRDefault="00220900" w:rsidP="00A338D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220900" w:rsidRPr="0052295E" w14:paraId="23B0B8E3" w14:textId="77777777" w:rsidTr="00A338D0">
        <w:trPr>
          <w:trHeight w:val="206"/>
        </w:trPr>
        <w:tc>
          <w:tcPr>
            <w:tcW w:w="630" w:type="dxa"/>
            <w:vAlign w:val="center"/>
          </w:tcPr>
          <w:p w14:paraId="23B0B8E1" w14:textId="77777777" w:rsidR="00220900" w:rsidRPr="0052295E" w:rsidRDefault="00220900" w:rsidP="00A338D0">
            <w:pPr>
              <w:pStyle w:val="UseCaseHeader"/>
              <w:keepNext/>
              <w:keepLines/>
              <w:rPr>
                <w:rFonts w:eastAsia="SimSun"/>
              </w:rPr>
            </w:pPr>
            <w:r w:rsidRPr="0052295E">
              <w:rPr>
                <w:rFonts w:eastAsia="SimSun"/>
              </w:rPr>
              <w:t>ID</w:t>
            </w:r>
          </w:p>
        </w:tc>
        <w:tc>
          <w:tcPr>
            <w:tcW w:w="8610" w:type="dxa"/>
            <w:gridSpan w:val="2"/>
            <w:vAlign w:val="center"/>
          </w:tcPr>
          <w:p w14:paraId="23B0B8E2" w14:textId="77777777" w:rsidR="00220900" w:rsidRPr="0052295E" w:rsidRDefault="00220900" w:rsidP="00A338D0">
            <w:pPr>
              <w:pStyle w:val="UseCaseHeader"/>
              <w:keepNext/>
              <w:keepLines/>
              <w:rPr>
                <w:rFonts w:eastAsia="SimSun"/>
              </w:rPr>
            </w:pPr>
            <w:r w:rsidRPr="0052295E">
              <w:rPr>
                <w:rFonts w:eastAsia="SimSun"/>
              </w:rPr>
              <w:t>Issue Description</w:t>
            </w:r>
          </w:p>
        </w:tc>
      </w:tr>
      <w:tr w:rsidR="00220900" w:rsidRPr="0052295E" w14:paraId="23B0B8E6" w14:textId="77777777" w:rsidTr="00A338D0">
        <w:trPr>
          <w:trHeight w:val="206"/>
        </w:trPr>
        <w:tc>
          <w:tcPr>
            <w:tcW w:w="630" w:type="dxa"/>
            <w:vAlign w:val="center"/>
          </w:tcPr>
          <w:p w14:paraId="23B0B8E4" w14:textId="77777777" w:rsidR="00220900" w:rsidRPr="0052295E" w:rsidRDefault="00220900" w:rsidP="00A338D0">
            <w:pPr>
              <w:pStyle w:val="UseCaseText"/>
              <w:keepNext/>
              <w:keepLines/>
              <w:rPr>
                <w:rFonts w:eastAsia="SimSun"/>
              </w:rPr>
            </w:pPr>
            <w:r>
              <w:rPr>
                <w:rFonts w:eastAsia="SimSun"/>
              </w:rPr>
              <w:t>1</w:t>
            </w:r>
          </w:p>
        </w:tc>
        <w:tc>
          <w:tcPr>
            <w:tcW w:w="8610" w:type="dxa"/>
            <w:gridSpan w:val="2"/>
            <w:vAlign w:val="center"/>
          </w:tcPr>
          <w:p w14:paraId="23B0B8E5" w14:textId="77777777" w:rsidR="00220900" w:rsidRPr="0052295E" w:rsidRDefault="00A457A1" w:rsidP="00A338D0">
            <w:pPr>
              <w:pStyle w:val="UseCaseText"/>
              <w:keepNext/>
              <w:keepLines/>
              <w:rPr>
                <w:rFonts w:eastAsia="SimSun"/>
              </w:rPr>
            </w:pPr>
            <w:r w:rsidRPr="00A457A1">
              <w:rPr>
                <w:rFonts w:eastAsia="SimSun"/>
              </w:rPr>
              <w:t>Missing requirements detailing the validation and generation of the validation log. Here are two, but where are ones about URL checking? Syntax? Is the validation log attached to the activity log for a particular resource?</w:t>
            </w:r>
          </w:p>
        </w:tc>
      </w:tr>
      <w:tr w:rsidR="00220900" w:rsidRPr="0052295E" w14:paraId="23B0B8E9" w14:textId="77777777" w:rsidTr="00A338D0">
        <w:trPr>
          <w:trHeight w:val="206"/>
        </w:trPr>
        <w:tc>
          <w:tcPr>
            <w:tcW w:w="630" w:type="dxa"/>
            <w:vAlign w:val="center"/>
          </w:tcPr>
          <w:p w14:paraId="23B0B8E7" w14:textId="77777777" w:rsidR="00220900" w:rsidRDefault="00BD4387" w:rsidP="00A338D0">
            <w:pPr>
              <w:pStyle w:val="UseCaseText"/>
              <w:rPr>
                <w:rFonts w:eastAsia="SimSun"/>
              </w:rPr>
            </w:pPr>
            <w:r>
              <w:rPr>
                <w:rFonts w:eastAsia="SimSun"/>
              </w:rPr>
              <w:t>2</w:t>
            </w:r>
          </w:p>
        </w:tc>
        <w:tc>
          <w:tcPr>
            <w:tcW w:w="8610" w:type="dxa"/>
            <w:gridSpan w:val="2"/>
            <w:vAlign w:val="center"/>
          </w:tcPr>
          <w:p w14:paraId="23B0B8E8" w14:textId="77777777" w:rsidR="00220900" w:rsidRDefault="00BD4387" w:rsidP="00A338D0">
            <w:pPr>
              <w:pStyle w:val="UseCaseText"/>
              <w:rPr>
                <w:rFonts w:eastAsia="SimSun"/>
              </w:rPr>
            </w:pPr>
            <w:r>
              <w:rPr>
                <w:rFonts w:eastAsia="SimSun"/>
              </w:rPr>
              <w:t>DN: I am also confused if this is happening at the node or NGDS system level?  If another node change must be recorded in every other node, this could get quite messy fast (math suggests that it would be equal to ((N * (N</w:t>
            </w:r>
            <w:r w:rsidRPr="0029090D">
              <w:rPr>
                <w:rFonts w:eastAsia="SimSun"/>
                <w:vertAlign w:val="superscript"/>
              </w:rPr>
              <w:t>2</w:t>
            </w:r>
            <w:r>
              <w:rPr>
                <w:rFonts w:eastAsia="SimSun"/>
              </w:rPr>
              <w:t xml:space="preserve"> – 1) * R) * MR) where N is the number of nodes, R is the number of records and MR is the number of metadata records and that is assuming a 1:1 relationship between instances or R and MR.</w:t>
            </w:r>
          </w:p>
        </w:tc>
      </w:tr>
    </w:tbl>
    <w:p w14:paraId="23B0B8EA" w14:textId="77777777" w:rsidR="0085542F" w:rsidRDefault="0085542F" w:rsidP="0085542F"/>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85542F" w:rsidRPr="0052295E" w14:paraId="23B0B8ED" w14:textId="77777777" w:rsidTr="009E6F00">
        <w:trPr>
          <w:trHeight w:val="360"/>
        </w:trPr>
        <w:tc>
          <w:tcPr>
            <w:tcW w:w="2520" w:type="dxa"/>
            <w:gridSpan w:val="2"/>
            <w:shd w:val="clear" w:color="auto" w:fill="8DB3E2"/>
            <w:vAlign w:val="center"/>
          </w:tcPr>
          <w:p w14:paraId="23B0B8EB" w14:textId="77777777" w:rsidR="0085542F" w:rsidRPr="0052295E" w:rsidRDefault="0085542F" w:rsidP="009E6F00">
            <w:pPr>
              <w:pStyle w:val="UseCaseHeader"/>
              <w:keepNext/>
              <w:keepLines/>
              <w:rPr>
                <w:rFonts w:eastAsia="SimSun"/>
              </w:rPr>
            </w:pPr>
            <w:r>
              <w:rPr>
                <w:rFonts w:eastAsia="SimSun"/>
              </w:rPr>
              <w:t>Use Case ID</w:t>
            </w:r>
          </w:p>
        </w:tc>
        <w:tc>
          <w:tcPr>
            <w:tcW w:w="6720" w:type="dxa"/>
            <w:shd w:val="clear" w:color="auto" w:fill="8DB3E2"/>
            <w:vAlign w:val="center"/>
          </w:tcPr>
          <w:p w14:paraId="23B0B8EC" w14:textId="77777777" w:rsidR="0085542F" w:rsidRPr="00B36A79" w:rsidRDefault="0085542F" w:rsidP="009E6F00">
            <w:pPr>
              <w:pStyle w:val="UseCaseText"/>
              <w:rPr>
                <w:rFonts w:eastAsia="Times"/>
                <w:b/>
              </w:rPr>
            </w:pPr>
            <w:r>
              <w:rPr>
                <w:rFonts w:eastAsia="Times"/>
                <w:b/>
              </w:rPr>
              <w:t>UC_042</w:t>
            </w:r>
          </w:p>
        </w:tc>
      </w:tr>
      <w:tr w:rsidR="0085542F" w:rsidRPr="0052295E" w14:paraId="23B0B8F0" w14:textId="77777777" w:rsidTr="009E6F00">
        <w:trPr>
          <w:trHeight w:val="360"/>
        </w:trPr>
        <w:tc>
          <w:tcPr>
            <w:tcW w:w="2520" w:type="dxa"/>
            <w:gridSpan w:val="2"/>
            <w:shd w:val="clear" w:color="auto" w:fill="8DB3E2"/>
            <w:vAlign w:val="center"/>
          </w:tcPr>
          <w:p w14:paraId="23B0B8EE" w14:textId="77777777" w:rsidR="0085542F" w:rsidRDefault="0085542F" w:rsidP="009E6F00">
            <w:pPr>
              <w:pStyle w:val="UseCaseHeader"/>
              <w:keepNext/>
              <w:keepLines/>
              <w:rPr>
                <w:rFonts w:eastAsia="SimSun"/>
              </w:rPr>
            </w:pPr>
            <w:r>
              <w:rPr>
                <w:rFonts w:eastAsia="SimSun"/>
              </w:rPr>
              <w:t>Use Case Name</w:t>
            </w:r>
          </w:p>
        </w:tc>
        <w:tc>
          <w:tcPr>
            <w:tcW w:w="6720" w:type="dxa"/>
            <w:shd w:val="clear" w:color="auto" w:fill="8DB3E2"/>
            <w:vAlign w:val="center"/>
          </w:tcPr>
          <w:p w14:paraId="23B0B8EF" w14:textId="77777777" w:rsidR="0085542F" w:rsidRPr="00C27791" w:rsidRDefault="0085542F" w:rsidP="009E6F00">
            <w:pPr>
              <w:pStyle w:val="UseCaseText"/>
              <w:rPr>
                <w:rFonts w:eastAsia="Times"/>
                <w:b/>
              </w:rPr>
            </w:pPr>
            <w:r>
              <w:rPr>
                <w:rFonts w:eastAsia="Times"/>
                <w:b/>
              </w:rPr>
              <w:t>View quality assurance reports</w:t>
            </w:r>
          </w:p>
        </w:tc>
      </w:tr>
      <w:tr w:rsidR="0085542F" w:rsidRPr="0052295E" w14:paraId="23B0B8F5" w14:textId="77777777" w:rsidTr="009E6F00">
        <w:trPr>
          <w:trHeight w:val="360"/>
        </w:trPr>
        <w:tc>
          <w:tcPr>
            <w:tcW w:w="2520" w:type="dxa"/>
            <w:gridSpan w:val="2"/>
            <w:vAlign w:val="center"/>
          </w:tcPr>
          <w:p w14:paraId="23B0B8F1" w14:textId="77777777" w:rsidR="0085542F" w:rsidRPr="00DD3D3F" w:rsidRDefault="0085542F" w:rsidP="009E6F00">
            <w:pPr>
              <w:pStyle w:val="UseCaseText"/>
              <w:rPr>
                <w:rFonts w:eastAsia="SimSun"/>
                <w:b/>
              </w:rPr>
            </w:pPr>
            <w:r w:rsidRPr="00DD3D3F">
              <w:rPr>
                <w:rFonts w:eastAsia="SimSun"/>
                <w:b/>
              </w:rPr>
              <w:t>Short Description</w:t>
            </w:r>
          </w:p>
        </w:tc>
        <w:tc>
          <w:tcPr>
            <w:tcW w:w="6720" w:type="dxa"/>
            <w:vAlign w:val="center"/>
          </w:tcPr>
          <w:p w14:paraId="23B0B8F2" w14:textId="77777777" w:rsidR="0085542F" w:rsidRDefault="0085542F" w:rsidP="009E6F00">
            <w:pPr>
              <w:pStyle w:val="UseCaseText"/>
              <w:rPr>
                <w:rFonts w:eastAsia="SimSun"/>
              </w:rPr>
            </w:pPr>
            <w:r w:rsidRPr="00881629">
              <w:rPr>
                <w:rFonts w:eastAsia="SimSun"/>
              </w:rPr>
              <w:t>Allows the Data submitter or Data Steward to view quality assurance reports for resources they submit or maintain.</w:t>
            </w:r>
            <w:r>
              <w:rPr>
                <w:rFonts w:eastAsia="SimSun"/>
              </w:rPr>
              <w:t xml:space="preserve"> </w:t>
            </w:r>
          </w:p>
          <w:p w14:paraId="23B0B8F3" w14:textId="77777777" w:rsidR="0085542F" w:rsidRDefault="0085542F" w:rsidP="009E6F00">
            <w:pPr>
              <w:pStyle w:val="UseCaseText"/>
              <w:rPr>
                <w:rFonts w:eastAsia="SimSun"/>
              </w:rPr>
            </w:pPr>
            <w:r>
              <w:rPr>
                <w:rFonts w:eastAsia="SimSun"/>
              </w:rPr>
              <w:t>Quality assurance can be automatic or manual. As an automated process, it is performed by NGDs during import, flagging possible typos and simple input errors in the metadata being managed by the system</w:t>
            </w:r>
          </w:p>
          <w:p w14:paraId="23B0B8F4" w14:textId="77777777" w:rsidR="0085542F" w:rsidRPr="00857069" w:rsidRDefault="0085542F" w:rsidP="009E6F00">
            <w:pPr>
              <w:pStyle w:val="UseCaseText"/>
              <w:rPr>
                <w:rFonts w:eastAsia="SimSun"/>
              </w:rPr>
            </w:pPr>
            <w:r>
              <w:rPr>
                <w:rFonts w:eastAsia="SimSun"/>
              </w:rPr>
              <w:t>As a manual process, it involves users that see possible issues and flag them in the data records.</w:t>
            </w:r>
          </w:p>
        </w:tc>
      </w:tr>
      <w:tr w:rsidR="0085542F" w:rsidRPr="0052295E" w14:paraId="23B0B8F8" w14:textId="77777777" w:rsidTr="009E6F00">
        <w:trPr>
          <w:trHeight w:val="360"/>
        </w:trPr>
        <w:tc>
          <w:tcPr>
            <w:tcW w:w="2520" w:type="dxa"/>
            <w:gridSpan w:val="2"/>
            <w:vAlign w:val="center"/>
          </w:tcPr>
          <w:p w14:paraId="23B0B8F6" w14:textId="77777777" w:rsidR="0085542F" w:rsidRPr="00DD3D3F" w:rsidRDefault="0085542F" w:rsidP="009E6F00">
            <w:pPr>
              <w:pStyle w:val="UseCaseText"/>
              <w:rPr>
                <w:rFonts w:eastAsia="SimSun"/>
                <w:b/>
              </w:rPr>
            </w:pPr>
            <w:r w:rsidRPr="00DD3D3F">
              <w:rPr>
                <w:rFonts w:eastAsia="SimSun"/>
                <w:b/>
              </w:rPr>
              <w:t>Actors</w:t>
            </w:r>
          </w:p>
        </w:tc>
        <w:tc>
          <w:tcPr>
            <w:tcW w:w="6720" w:type="dxa"/>
            <w:vAlign w:val="center"/>
          </w:tcPr>
          <w:p w14:paraId="23B0B8F7" w14:textId="77777777" w:rsidR="0085542F" w:rsidRPr="0052295E" w:rsidRDefault="0085542F" w:rsidP="009E6F00">
            <w:pPr>
              <w:pStyle w:val="UseCaseText"/>
              <w:rPr>
                <w:rFonts w:eastAsia="SimSun"/>
              </w:rPr>
            </w:pPr>
            <w:r w:rsidRPr="00881629">
              <w:rPr>
                <w:rFonts w:eastAsia="SimSun"/>
              </w:rPr>
              <w:t>Data Submitter, Data Steward</w:t>
            </w:r>
            <w:r w:rsidR="00814DCA">
              <w:rPr>
                <w:rFonts w:eastAsia="SimSun"/>
              </w:rPr>
              <w:t>, End User/Data Consumer</w:t>
            </w:r>
          </w:p>
        </w:tc>
      </w:tr>
      <w:tr w:rsidR="0085542F" w:rsidRPr="0052295E" w14:paraId="23B0B8FC" w14:textId="77777777" w:rsidTr="009E6F00">
        <w:trPr>
          <w:trHeight w:val="360"/>
        </w:trPr>
        <w:tc>
          <w:tcPr>
            <w:tcW w:w="2520" w:type="dxa"/>
            <w:gridSpan w:val="2"/>
            <w:vAlign w:val="center"/>
          </w:tcPr>
          <w:p w14:paraId="23B0B8F9" w14:textId="77777777" w:rsidR="0085542F" w:rsidRPr="0052295E" w:rsidRDefault="0085542F" w:rsidP="009E6F00">
            <w:pPr>
              <w:pStyle w:val="UseCaseHeader"/>
              <w:rPr>
                <w:rFonts w:eastAsia="SimSun"/>
              </w:rPr>
            </w:pPr>
            <w:r w:rsidRPr="0052295E">
              <w:rPr>
                <w:rFonts w:eastAsia="SimSun"/>
              </w:rPr>
              <w:t>Pre-Conditions</w:t>
            </w:r>
          </w:p>
        </w:tc>
        <w:tc>
          <w:tcPr>
            <w:tcW w:w="6720" w:type="dxa"/>
            <w:vAlign w:val="center"/>
          </w:tcPr>
          <w:p w14:paraId="23B0B8FA" w14:textId="77777777" w:rsidR="0085542F" w:rsidRDefault="0085542F" w:rsidP="009E6F00">
            <w:pPr>
              <w:pStyle w:val="UseCaseText"/>
              <w:rPr>
                <w:rFonts w:eastAsia="SimSun"/>
              </w:rPr>
            </w:pPr>
            <w:r>
              <w:rPr>
                <w:rFonts w:eastAsia="SimSun"/>
              </w:rPr>
              <w:t>The metadata record has been imported into NGDS catalog and a set of quality assurance functions were automatically ran in those records. As a result, the metadata records were flagged for possible errors.</w:t>
            </w:r>
          </w:p>
          <w:p w14:paraId="23B0B8FB" w14:textId="77777777" w:rsidR="0085542F" w:rsidRPr="0052295E" w:rsidRDefault="0085542F" w:rsidP="009E6F00">
            <w:pPr>
              <w:pStyle w:val="UseCaseText"/>
              <w:rPr>
                <w:rFonts w:eastAsia="SimSun"/>
              </w:rPr>
            </w:pPr>
            <w:r>
              <w:rPr>
                <w:rFonts w:eastAsia="SimSun"/>
              </w:rPr>
              <w:t>Users have write access to the data i.e. they are either submitters or stewards of that data</w:t>
            </w:r>
          </w:p>
        </w:tc>
      </w:tr>
      <w:tr w:rsidR="0085542F" w:rsidRPr="0052295E" w14:paraId="23B0B8FF" w14:textId="77777777" w:rsidTr="009E6F00">
        <w:trPr>
          <w:trHeight w:val="360"/>
        </w:trPr>
        <w:tc>
          <w:tcPr>
            <w:tcW w:w="2520" w:type="dxa"/>
            <w:gridSpan w:val="2"/>
            <w:vAlign w:val="center"/>
          </w:tcPr>
          <w:p w14:paraId="23B0B8FD" w14:textId="77777777" w:rsidR="0085542F" w:rsidRPr="0052295E" w:rsidRDefault="0085542F" w:rsidP="009E6F00">
            <w:pPr>
              <w:pStyle w:val="UseCaseHeader"/>
              <w:rPr>
                <w:rFonts w:eastAsia="SimSun"/>
              </w:rPr>
            </w:pPr>
            <w:r w:rsidRPr="0052295E">
              <w:rPr>
                <w:rFonts w:eastAsia="SimSun"/>
              </w:rPr>
              <w:t>Success End Conditions</w:t>
            </w:r>
          </w:p>
        </w:tc>
        <w:tc>
          <w:tcPr>
            <w:tcW w:w="6720" w:type="dxa"/>
            <w:vAlign w:val="center"/>
          </w:tcPr>
          <w:p w14:paraId="23B0B8FE" w14:textId="77777777" w:rsidR="0085542F" w:rsidRPr="0052295E" w:rsidRDefault="0085542F" w:rsidP="009E6F00">
            <w:pPr>
              <w:pStyle w:val="UseCaseText"/>
              <w:rPr>
                <w:rFonts w:eastAsia="SimSun"/>
              </w:rPr>
            </w:pPr>
            <w:r>
              <w:rPr>
                <w:rFonts w:eastAsia="SimSun"/>
              </w:rPr>
              <w:t>Users are able to identify the flagged errors in the metadata they provide or maintain</w:t>
            </w:r>
          </w:p>
        </w:tc>
      </w:tr>
      <w:tr w:rsidR="0085542F" w:rsidRPr="0052295E" w14:paraId="23B0B902" w14:textId="77777777" w:rsidTr="009E6F00">
        <w:trPr>
          <w:trHeight w:val="360"/>
        </w:trPr>
        <w:tc>
          <w:tcPr>
            <w:tcW w:w="2520" w:type="dxa"/>
            <w:gridSpan w:val="2"/>
            <w:vAlign w:val="center"/>
          </w:tcPr>
          <w:p w14:paraId="23B0B900" w14:textId="77777777" w:rsidR="0085542F" w:rsidRPr="0052295E" w:rsidRDefault="0085542F" w:rsidP="009E6F00">
            <w:pPr>
              <w:pStyle w:val="UseCaseHeader"/>
              <w:rPr>
                <w:rFonts w:eastAsia="SimSun"/>
              </w:rPr>
            </w:pPr>
            <w:r>
              <w:rPr>
                <w:rFonts w:eastAsia="SimSun"/>
              </w:rPr>
              <w:t>Data</w:t>
            </w:r>
          </w:p>
        </w:tc>
        <w:tc>
          <w:tcPr>
            <w:tcW w:w="6720" w:type="dxa"/>
            <w:vAlign w:val="center"/>
          </w:tcPr>
          <w:p w14:paraId="23B0B901" w14:textId="77777777" w:rsidR="0085542F" w:rsidRDefault="0085542F" w:rsidP="009E6F00">
            <w:pPr>
              <w:pStyle w:val="UseCaseText"/>
              <w:rPr>
                <w:rFonts w:eastAsia="SimSun"/>
              </w:rPr>
            </w:pPr>
            <w:r>
              <w:rPr>
                <w:rFonts w:eastAsia="SimSun"/>
              </w:rPr>
              <w:t>Metadata records</w:t>
            </w:r>
            <w:r w:rsidR="006D4FA6">
              <w:rPr>
                <w:rFonts w:eastAsia="SimSun"/>
              </w:rPr>
              <w:t>, Quality Report</w:t>
            </w:r>
          </w:p>
        </w:tc>
      </w:tr>
      <w:tr w:rsidR="0085542F" w:rsidRPr="0052295E" w14:paraId="23B0B905" w14:textId="77777777" w:rsidTr="009E6F00">
        <w:trPr>
          <w:trHeight w:val="360"/>
        </w:trPr>
        <w:tc>
          <w:tcPr>
            <w:tcW w:w="2520" w:type="dxa"/>
            <w:gridSpan w:val="2"/>
            <w:vAlign w:val="center"/>
          </w:tcPr>
          <w:p w14:paraId="23B0B903" w14:textId="77777777" w:rsidR="0085542F" w:rsidRPr="0052295E" w:rsidRDefault="0085542F" w:rsidP="009E6F00">
            <w:pPr>
              <w:pStyle w:val="UseCaseHeader"/>
              <w:rPr>
                <w:rFonts w:eastAsia="SimSun"/>
              </w:rPr>
            </w:pPr>
            <w:r>
              <w:rPr>
                <w:rFonts w:eastAsia="SimSun"/>
              </w:rPr>
              <w:t>Functions</w:t>
            </w:r>
          </w:p>
        </w:tc>
        <w:tc>
          <w:tcPr>
            <w:tcW w:w="6720" w:type="dxa"/>
            <w:vAlign w:val="center"/>
          </w:tcPr>
          <w:p w14:paraId="23B0B904" w14:textId="77777777" w:rsidR="0085542F" w:rsidRPr="00BE5515" w:rsidRDefault="0085542F" w:rsidP="00377EE0">
            <w:pPr>
              <w:pStyle w:val="UseCaseText"/>
              <w:keepNext/>
              <w:keepLines/>
              <w:numPr>
                <w:ilvl w:val="0"/>
                <w:numId w:val="15"/>
              </w:numPr>
              <w:rPr>
                <w:rFonts w:eastAsia="SimSun"/>
              </w:rPr>
            </w:pPr>
            <w:r>
              <w:rPr>
                <w:rFonts w:eastAsia="SimSun"/>
              </w:rPr>
              <w:t>Visualize quality assurance report</w:t>
            </w:r>
          </w:p>
        </w:tc>
      </w:tr>
      <w:tr w:rsidR="0085542F" w:rsidRPr="0052295E" w14:paraId="23B0B907" w14:textId="77777777" w:rsidTr="009E6F00">
        <w:trPr>
          <w:trHeight w:val="278"/>
        </w:trPr>
        <w:tc>
          <w:tcPr>
            <w:tcW w:w="9240" w:type="dxa"/>
            <w:gridSpan w:val="3"/>
            <w:shd w:val="clear" w:color="auto" w:fill="CCFFFF"/>
            <w:vAlign w:val="center"/>
          </w:tcPr>
          <w:p w14:paraId="23B0B906" w14:textId="77777777" w:rsidR="0085542F" w:rsidRPr="0052295E" w:rsidRDefault="0085542F" w:rsidP="009E6F00">
            <w:pPr>
              <w:pStyle w:val="UseCaseSection"/>
              <w:keepNext/>
              <w:keepLines/>
              <w:rPr>
                <w:rFonts w:eastAsia="SimSun"/>
              </w:rPr>
            </w:pPr>
            <w:r w:rsidRPr="0052295E">
              <w:rPr>
                <w:rFonts w:eastAsia="SimSun"/>
              </w:rPr>
              <w:lastRenderedPageBreak/>
              <w:t>Main Sequence</w:t>
            </w:r>
          </w:p>
        </w:tc>
      </w:tr>
      <w:tr w:rsidR="0085542F" w:rsidRPr="0052295E" w14:paraId="23B0B90B" w14:textId="77777777" w:rsidTr="009E6F00">
        <w:trPr>
          <w:trHeight w:val="203"/>
        </w:trPr>
        <w:tc>
          <w:tcPr>
            <w:tcW w:w="630" w:type="dxa"/>
          </w:tcPr>
          <w:p w14:paraId="23B0B908" w14:textId="77777777" w:rsidR="0085542F" w:rsidRPr="0052295E" w:rsidRDefault="0085542F" w:rsidP="009E6F00">
            <w:pPr>
              <w:pStyle w:val="UseCaseHeader"/>
              <w:keepNext/>
              <w:keepLines/>
              <w:rPr>
                <w:rFonts w:eastAsia="SimSun"/>
              </w:rPr>
            </w:pPr>
            <w:r w:rsidRPr="0052295E">
              <w:rPr>
                <w:rFonts w:eastAsia="SimSun"/>
              </w:rPr>
              <w:t>Step</w:t>
            </w:r>
          </w:p>
        </w:tc>
        <w:tc>
          <w:tcPr>
            <w:tcW w:w="1890" w:type="dxa"/>
          </w:tcPr>
          <w:p w14:paraId="23B0B909" w14:textId="77777777" w:rsidR="0085542F" w:rsidRPr="0052295E" w:rsidRDefault="0085542F" w:rsidP="009E6F00">
            <w:pPr>
              <w:pStyle w:val="UseCaseHeader"/>
              <w:keepNext/>
              <w:keepLines/>
              <w:rPr>
                <w:rFonts w:eastAsia="SimSun"/>
              </w:rPr>
            </w:pPr>
            <w:r w:rsidRPr="0052295E">
              <w:rPr>
                <w:rFonts w:eastAsia="SimSun"/>
              </w:rPr>
              <w:t>Actor</w:t>
            </w:r>
          </w:p>
        </w:tc>
        <w:tc>
          <w:tcPr>
            <w:tcW w:w="6720" w:type="dxa"/>
          </w:tcPr>
          <w:p w14:paraId="23B0B90A" w14:textId="77777777" w:rsidR="0085542F" w:rsidRPr="0052295E" w:rsidRDefault="0085542F" w:rsidP="009E6F00">
            <w:pPr>
              <w:pStyle w:val="UseCaseHeader"/>
              <w:keepNext/>
              <w:keepLines/>
              <w:rPr>
                <w:rFonts w:eastAsia="SimSun"/>
              </w:rPr>
            </w:pPr>
            <w:r w:rsidRPr="0052295E">
              <w:rPr>
                <w:rFonts w:eastAsia="SimSun"/>
              </w:rPr>
              <w:t>Description</w:t>
            </w:r>
          </w:p>
        </w:tc>
      </w:tr>
      <w:tr w:rsidR="0085542F" w:rsidRPr="0052295E" w14:paraId="23B0B910" w14:textId="77777777" w:rsidTr="009E6F00">
        <w:trPr>
          <w:trHeight w:val="320"/>
        </w:trPr>
        <w:tc>
          <w:tcPr>
            <w:tcW w:w="630" w:type="dxa"/>
            <w:vAlign w:val="center"/>
          </w:tcPr>
          <w:p w14:paraId="23B0B90C" w14:textId="77777777" w:rsidR="0085542F" w:rsidRPr="0052295E" w:rsidRDefault="0085542F" w:rsidP="009E6F00">
            <w:pPr>
              <w:pStyle w:val="UseCaseText"/>
              <w:keepNext/>
              <w:keepLines/>
              <w:rPr>
                <w:rFonts w:eastAsia="SimSun"/>
              </w:rPr>
            </w:pPr>
            <w:r w:rsidRPr="0052295E">
              <w:rPr>
                <w:rFonts w:eastAsia="SimSun"/>
              </w:rPr>
              <w:t>1</w:t>
            </w:r>
          </w:p>
        </w:tc>
        <w:tc>
          <w:tcPr>
            <w:tcW w:w="1890" w:type="dxa"/>
            <w:vAlign w:val="center"/>
          </w:tcPr>
          <w:p w14:paraId="23B0B90D" w14:textId="77777777" w:rsidR="0085542F" w:rsidRPr="0052295E" w:rsidRDefault="0085542F" w:rsidP="009E6F00">
            <w:pPr>
              <w:pStyle w:val="UseCaseText"/>
              <w:rPr>
                <w:rFonts w:eastAsia="SimSun"/>
              </w:rPr>
            </w:pPr>
            <w:r>
              <w:rPr>
                <w:rFonts w:eastAsia="SimSun"/>
              </w:rPr>
              <w:t>Users</w:t>
            </w:r>
          </w:p>
        </w:tc>
        <w:tc>
          <w:tcPr>
            <w:tcW w:w="6720" w:type="dxa"/>
            <w:vAlign w:val="center"/>
          </w:tcPr>
          <w:p w14:paraId="23B0B90E" w14:textId="77777777" w:rsidR="0085542F" w:rsidRDefault="0085542F" w:rsidP="009E6F00">
            <w:pPr>
              <w:pStyle w:val="UseCaseText"/>
              <w:keepNext/>
              <w:keepLines/>
              <w:rPr>
                <w:rFonts w:eastAsia="SimSun"/>
              </w:rPr>
            </w:pPr>
            <w:r>
              <w:rPr>
                <w:rFonts w:eastAsia="SimSun"/>
              </w:rPr>
              <w:t>Navigate to quality assurance page</w:t>
            </w:r>
          </w:p>
          <w:p w14:paraId="23B0B90F" w14:textId="77777777" w:rsidR="0085542F" w:rsidRPr="0052295E" w:rsidRDefault="0085542F" w:rsidP="009E6F00">
            <w:pPr>
              <w:pStyle w:val="UseCaseText"/>
              <w:keepNext/>
              <w:keepLines/>
              <w:rPr>
                <w:rFonts w:eastAsia="SimSun"/>
              </w:rPr>
            </w:pPr>
            <w:r>
              <w:rPr>
                <w:rFonts w:eastAsia="SimSun"/>
              </w:rPr>
              <w:t>Select view quality assurance reports</w:t>
            </w:r>
          </w:p>
        </w:tc>
      </w:tr>
      <w:tr w:rsidR="0085542F" w:rsidRPr="0052295E" w14:paraId="23B0B914" w14:textId="77777777" w:rsidTr="009E6F00">
        <w:trPr>
          <w:trHeight w:val="320"/>
        </w:trPr>
        <w:tc>
          <w:tcPr>
            <w:tcW w:w="630" w:type="dxa"/>
            <w:vAlign w:val="center"/>
          </w:tcPr>
          <w:p w14:paraId="23B0B911" w14:textId="77777777" w:rsidR="0085542F" w:rsidRPr="0052295E" w:rsidRDefault="0085542F" w:rsidP="009E6F00">
            <w:pPr>
              <w:pStyle w:val="UseCaseText"/>
              <w:rPr>
                <w:rFonts w:eastAsia="SimSun"/>
              </w:rPr>
            </w:pPr>
            <w:r>
              <w:rPr>
                <w:rFonts w:eastAsia="SimSun"/>
              </w:rPr>
              <w:t>2</w:t>
            </w:r>
          </w:p>
        </w:tc>
        <w:tc>
          <w:tcPr>
            <w:tcW w:w="1890" w:type="dxa"/>
            <w:vAlign w:val="center"/>
          </w:tcPr>
          <w:p w14:paraId="23B0B912" w14:textId="77777777" w:rsidR="0085542F" w:rsidRDefault="0085542F" w:rsidP="009E6F00">
            <w:pPr>
              <w:pStyle w:val="UseCaseText"/>
              <w:rPr>
                <w:rFonts w:eastAsia="SimSun"/>
              </w:rPr>
            </w:pPr>
            <w:r>
              <w:rPr>
                <w:rFonts w:eastAsia="SimSun"/>
              </w:rPr>
              <w:t>NGDS System</w:t>
            </w:r>
          </w:p>
        </w:tc>
        <w:tc>
          <w:tcPr>
            <w:tcW w:w="6720" w:type="dxa"/>
            <w:vAlign w:val="center"/>
          </w:tcPr>
          <w:p w14:paraId="23B0B913" w14:textId="77777777" w:rsidR="0085542F" w:rsidRDefault="0085542F" w:rsidP="009E6F00">
            <w:pPr>
              <w:pStyle w:val="UseCaseText"/>
              <w:rPr>
                <w:rFonts w:eastAsia="SimSun"/>
              </w:rPr>
            </w:pPr>
            <w:r>
              <w:rPr>
                <w:rFonts w:eastAsia="SimSun"/>
              </w:rPr>
              <w:t>Responds by displaying a list of metadata records that were flagged as having possible quality assurance problems</w:t>
            </w:r>
          </w:p>
        </w:tc>
      </w:tr>
      <w:tr w:rsidR="0085542F" w:rsidRPr="0052295E" w14:paraId="23B0B916" w14:textId="77777777" w:rsidTr="009E6F00">
        <w:trPr>
          <w:trHeight w:val="287"/>
        </w:trPr>
        <w:tc>
          <w:tcPr>
            <w:tcW w:w="9240" w:type="dxa"/>
            <w:gridSpan w:val="3"/>
            <w:shd w:val="clear" w:color="auto" w:fill="FFFFCC"/>
            <w:vAlign w:val="center"/>
          </w:tcPr>
          <w:p w14:paraId="23B0B915" w14:textId="77777777" w:rsidR="0085542F" w:rsidRPr="0052295E" w:rsidRDefault="0085542F" w:rsidP="009E6F00">
            <w:pPr>
              <w:pStyle w:val="UseCaseSection"/>
              <w:keepNext/>
              <w:keepLines/>
              <w:rPr>
                <w:rFonts w:eastAsia="SimSun"/>
              </w:rPr>
            </w:pPr>
            <w:r w:rsidRPr="0052295E">
              <w:rPr>
                <w:rFonts w:eastAsia="SimSun"/>
              </w:rPr>
              <w:t>Variants</w:t>
            </w:r>
          </w:p>
        </w:tc>
      </w:tr>
      <w:tr w:rsidR="0085542F" w:rsidRPr="0052295E" w14:paraId="23B0B91A" w14:textId="77777777" w:rsidTr="009E6F00">
        <w:trPr>
          <w:trHeight w:val="261"/>
        </w:trPr>
        <w:tc>
          <w:tcPr>
            <w:tcW w:w="630" w:type="dxa"/>
            <w:vAlign w:val="center"/>
          </w:tcPr>
          <w:p w14:paraId="23B0B917" w14:textId="77777777" w:rsidR="0085542F" w:rsidRPr="0052295E" w:rsidRDefault="0085542F" w:rsidP="009E6F00">
            <w:pPr>
              <w:pStyle w:val="UseCaseHeader"/>
              <w:keepNext/>
              <w:keepLines/>
              <w:rPr>
                <w:rFonts w:eastAsia="SimSun"/>
              </w:rPr>
            </w:pPr>
            <w:r w:rsidRPr="0052295E">
              <w:rPr>
                <w:rFonts w:eastAsia="SimSun"/>
              </w:rPr>
              <w:t>Step</w:t>
            </w:r>
          </w:p>
        </w:tc>
        <w:tc>
          <w:tcPr>
            <w:tcW w:w="1890" w:type="dxa"/>
            <w:vAlign w:val="center"/>
          </w:tcPr>
          <w:p w14:paraId="23B0B918" w14:textId="77777777" w:rsidR="0085542F" w:rsidRPr="0052295E" w:rsidRDefault="0085542F" w:rsidP="009E6F00">
            <w:pPr>
              <w:pStyle w:val="UseCaseHeader"/>
              <w:keepNext/>
              <w:keepLines/>
              <w:rPr>
                <w:rFonts w:eastAsia="SimSun"/>
              </w:rPr>
            </w:pPr>
            <w:r w:rsidRPr="0052295E">
              <w:rPr>
                <w:rFonts w:eastAsia="SimSun"/>
              </w:rPr>
              <w:t>Actor</w:t>
            </w:r>
          </w:p>
        </w:tc>
        <w:tc>
          <w:tcPr>
            <w:tcW w:w="6720" w:type="dxa"/>
            <w:vAlign w:val="center"/>
          </w:tcPr>
          <w:p w14:paraId="23B0B919" w14:textId="77777777" w:rsidR="0085542F" w:rsidRPr="0052295E" w:rsidRDefault="0085542F" w:rsidP="009E6F00">
            <w:pPr>
              <w:pStyle w:val="UseCaseHeader"/>
              <w:keepNext/>
              <w:keepLines/>
              <w:rPr>
                <w:rFonts w:eastAsia="SimSun"/>
              </w:rPr>
            </w:pPr>
            <w:r w:rsidRPr="0052295E">
              <w:rPr>
                <w:rFonts w:eastAsia="SimSun"/>
              </w:rPr>
              <w:t>Description</w:t>
            </w:r>
          </w:p>
        </w:tc>
      </w:tr>
      <w:tr w:rsidR="0085542F" w:rsidRPr="0052295E" w14:paraId="23B0B91E" w14:textId="77777777" w:rsidTr="009E6F00">
        <w:trPr>
          <w:trHeight w:val="359"/>
        </w:trPr>
        <w:tc>
          <w:tcPr>
            <w:tcW w:w="630" w:type="dxa"/>
            <w:tcBorders>
              <w:bottom w:val="single" w:sz="4" w:space="0" w:color="auto"/>
            </w:tcBorders>
            <w:vAlign w:val="center"/>
          </w:tcPr>
          <w:p w14:paraId="23B0B91B" w14:textId="77777777" w:rsidR="0085542F" w:rsidRPr="0052295E" w:rsidRDefault="0085542F" w:rsidP="009E6F00">
            <w:pPr>
              <w:pStyle w:val="UseCaseText"/>
              <w:keepNext/>
              <w:keepLines/>
              <w:rPr>
                <w:rFonts w:eastAsia="SimSun"/>
              </w:rPr>
            </w:pPr>
          </w:p>
        </w:tc>
        <w:tc>
          <w:tcPr>
            <w:tcW w:w="1890" w:type="dxa"/>
            <w:tcBorders>
              <w:bottom w:val="single" w:sz="4" w:space="0" w:color="auto"/>
            </w:tcBorders>
            <w:vAlign w:val="center"/>
          </w:tcPr>
          <w:p w14:paraId="23B0B91C" w14:textId="77777777" w:rsidR="0085542F" w:rsidRDefault="0085542F" w:rsidP="009E6F00">
            <w:pPr>
              <w:pStyle w:val="UseCaseText"/>
              <w:rPr>
                <w:rFonts w:eastAsia="SimSun"/>
              </w:rPr>
            </w:pPr>
          </w:p>
        </w:tc>
        <w:tc>
          <w:tcPr>
            <w:tcW w:w="6720" w:type="dxa"/>
            <w:tcBorders>
              <w:bottom w:val="single" w:sz="4" w:space="0" w:color="auto"/>
            </w:tcBorders>
            <w:vAlign w:val="center"/>
          </w:tcPr>
          <w:p w14:paraId="23B0B91D" w14:textId="77777777" w:rsidR="0085542F" w:rsidRPr="0052295E" w:rsidRDefault="0085542F" w:rsidP="009E6F00">
            <w:pPr>
              <w:pStyle w:val="UseCaseText"/>
              <w:keepNext/>
              <w:keepLines/>
              <w:rPr>
                <w:rFonts w:eastAsia="SimSun"/>
              </w:rPr>
            </w:pPr>
          </w:p>
        </w:tc>
      </w:tr>
      <w:tr w:rsidR="0085542F" w:rsidRPr="00FB0E17" w14:paraId="23B0B920" w14:textId="77777777" w:rsidTr="009E6F00">
        <w:trPr>
          <w:trHeight w:val="261"/>
        </w:trPr>
        <w:tc>
          <w:tcPr>
            <w:tcW w:w="9240" w:type="dxa"/>
            <w:gridSpan w:val="3"/>
            <w:tcBorders>
              <w:bottom w:val="single" w:sz="4" w:space="0" w:color="auto"/>
            </w:tcBorders>
            <w:shd w:val="clear" w:color="auto" w:fill="FDBBC0"/>
            <w:vAlign w:val="center"/>
          </w:tcPr>
          <w:p w14:paraId="23B0B91F" w14:textId="77777777" w:rsidR="0085542F" w:rsidRPr="0052295E" w:rsidRDefault="0085542F" w:rsidP="009E6F00">
            <w:pPr>
              <w:pStyle w:val="UseCaseSection"/>
              <w:keepNext/>
              <w:keepLines/>
              <w:rPr>
                <w:rFonts w:eastAsia="SimSun"/>
              </w:rPr>
            </w:pPr>
            <w:r>
              <w:rPr>
                <w:rFonts w:eastAsia="SimSun"/>
              </w:rPr>
              <w:t>Exception</w:t>
            </w:r>
            <w:r w:rsidRPr="0052295E">
              <w:rPr>
                <w:rFonts w:eastAsia="SimSun"/>
              </w:rPr>
              <w:t>s</w:t>
            </w:r>
          </w:p>
        </w:tc>
      </w:tr>
      <w:tr w:rsidR="0085542F" w:rsidRPr="0052295E" w14:paraId="23B0B924" w14:textId="77777777" w:rsidTr="009E6F00">
        <w:trPr>
          <w:trHeight w:val="261"/>
        </w:trPr>
        <w:tc>
          <w:tcPr>
            <w:tcW w:w="630" w:type="dxa"/>
            <w:tcBorders>
              <w:bottom w:val="single" w:sz="4" w:space="0" w:color="auto"/>
            </w:tcBorders>
            <w:vAlign w:val="center"/>
          </w:tcPr>
          <w:p w14:paraId="23B0B921" w14:textId="77777777" w:rsidR="0085542F" w:rsidRPr="0052295E" w:rsidRDefault="0085542F"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922" w14:textId="77777777" w:rsidR="0085542F" w:rsidRPr="0052295E" w:rsidRDefault="0085542F"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923" w14:textId="77777777" w:rsidR="0085542F" w:rsidRPr="0052295E" w:rsidRDefault="0085542F" w:rsidP="009E6F00">
            <w:pPr>
              <w:pStyle w:val="UseCaseHeader"/>
              <w:keepNext/>
              <w:keepLines/>
              <w:rPr>
                <w:rFonts w:eastAsia="SimSun"/>
              </w:rPr>
            </w:pPr>
            <w:r w:rsidRPr="0052295E">
              <w:rPr>
                <w:rFonts w:eastAsia="SimSun"/>
              </w:rPr>
              <w:t>Description</w:t>
            </w:r>
          </w:p>
        </w:tc>
      </w:tr>
      <w:tr w:rsidR="0085542F" w:rsidRPr="0052295E" w14:paraId="23B0B928" w14:textId="77777777" w:rsidTr="009E6F00">
        <w:trPr>
          <w:trHeight w:val="261"/>
        </w:trPr>
        <w:tc>
          <w:tcPr>
            <w:tcW w:w="630" w:type="dxa"/>
            <w:tcBorders>
              <w:bottom w:val="single" w:sz="4" w:space="0" w:color="auto"/>
            </w:tcBorders>
            <w:vAlign w:val="center"/>
          </w:tcPr>
          <w:p w14:paraId="23B0B925" w14:textId="77777777" w:rsidR="0085542F" w:rsidRPr="0052295E" w:rsidRDefault="0085542F" w:rsidP="009E6F00">
            <w:pPr>
              <w:pStyle w:val="UseCaseText"/>
              <w:keepNext/>
              <w:keepLines/>
              <w:rPr>
                <w:rFonts w:eastAsia="SimSun"/>
              </w:rPr>
            </w:pPr>
          </w:p>
        </w:tc>
        <w:tc>
          <w:tcPr>
            <w:tcW w:w="1890" w:type="dxa"/>
            <w:tcBorders>
              <w:bottom w:val="single" w:sz="4" w:space="0" w:color="auto"/>
            </w:tcBorders>
            <w:vAlign w:val="center"/>
          </w:tcPr>
          <w:p w14:paraId="23B0B926" w14:textId="77777777" w:rsidR="0085542F" w:rsidRPr="0052295E" w:rsidRDefault="0085542F" w:rsidP="009E6F00">
            <w:pPr>
              <w:pStyle w:val="UseCaseText"/>
              <w:keepNext/>
              <w:keepLines/>
              <w:rPr>
                <w:rFonts w:eastAsia="SimSun"/>
              </w:rPr>
            </w:pPr>
          </w:p>
        </w:tc>
        <w:tc>
          <w:tcPr>
            <w:tcW w:w="6720" w:type="dxa"/>
            <w:tcBorders>
              <w:bottom w:val="single" w:sz="4" w:space="0" w:color="auto"/>
            </w:tcBorders>
            <w:vAlign w:val="center"/>
          </w:tcPr>
          <w:p w14:paraId="23B0B927" w14:textId="77777777" w:rsidR="0085542F" w:rsidRPr="0052295E" w:rsidRDefault="0085542F" w:rsidP="009E6F00">
            <w:pPr>
              <w:pStyle w:val="UseCaseText"/>
              <w:keepNext/>
              <w:keepLines/>
              <w:rPr>
                <w:rFonts w:eastAsia="SimSun"/>
              </w:rPr>
            </w:pPr>
          </w:p>
        </w:tc>
      </w:tr>
      <w:tr w:rsidR="0085542F" w:rsidRPr="0052295E" w14:paraId="23B0B92A" w14:textId="77777777" w:rsidTr="009E6F00">
        <w:trPr>
          <w:trHeight w:val="242"/>
        </w:trPr>
        <w:tc>
          <w:tcPr>
            <w:tcW w:w="9240" w:type="dxa"/>
            <w:gridSpan w:val="3"/>
            <w:shd w:val="clear" w:color="auto" w:fill="FFCC99"/>
            <w:vAlign w:val="center"/>
          </w:tcPr>
          <w:p w14:paraId="23B0B929" w14:textId="77777777" w:rsidR="0085542F" w:rsidRPr="0052295E" w:rsidRDefault="0085542F" w:rsidP="009E6F0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85542F" w:rsidRPr="0052295E" w14:paraId="23B0B92D" w14:textId="77777777" w:rsidTr="009E6F00">
        <w:trPr>
          <w:trHeight w:val="206"/>
        </w:trPr>
        <w:tc>
          <w:tcPr>
            <w:tcW w:w="630" w:type="dxa"/>
            <w:vAlign w:val="center"/>
          </w:tcPr>
          <w:p w14:paraId="23B0B92B" w14:textId="77777777" w:rsidR="0085542F" w:rsidRPr="0052295E" w:rsidRDefault="0085542F" w:rsidP="009E6F00">
            <w:pPr>
              <w:pStyle w:val="UseCaseHeader"/>
              <w:keepNext/>
              <w:keepLines/>
              <w:rPr>
                <w:rFonts w:eastAsia="SimSun"/>
              </w:rPr>
            </w:pPr>
            <w:r w:rsidRPr="0052295E">
              <w:rPr>
                <w:rFonts w:eastAsia="SimSun"/>
              </w:rPr>
              <w:t>ID</w:t>
            </w:r>
          </w:p>
        </w:tc>
        <w:tc>
          <w:tcPr>
            <w:tcW w:w="8610" w:type="dxa"/>
            <w:gridSpan w:val="2"/>
            <w:vAlign w:val="center"/>
          </w:tcPr>
          <w:p w14:paraId="23B0B92C" w14:textId="77777777" w:rsidR="0085542F" w:rsidRPr="0052295E" w:rsidRDefault="0085542F" w:rsidP="009E6F00">
            <w:pPr>
              <w:pStyle w:val="UseCaseHeader"/>
              <w:keepNext/>
              <w:keepLines/>
              <w:rPr>
                <w:rFonts w:eastAsia="SimSun"/>
              </w:rPr>
            </w:pPr>
            <w:r w:rsidRPr="0052295E">
              <w:rPr>
                <w:rFonts w:eastAsia="SimSun"/>
              </w:rPr>
              <w:t>Issue Description</w:t>
            </w:r>
          </w:p>
        </w:tc>
      </w:tr>
      <w:tr w:rsidR="0085542F" w:rsidRPr="0052295E" w14:paraId="23B0B931" w14:textId="77777777" w:rsidTr="009E6F00">
        <w:trPr>
          <w:trHeight w:val="206"/>
        </w:trPr>
        <w:tc>
          <w:tcPr>
            <w:tcW w:w="630" w:type="dxa"/>
            <w:vAlign w:val="center"/>
          </w:tcPr>
          <w:p w14:paraId="23B0B92E" w14:textId="77777777" w:rsidR="0085542F" w:rsidRPr="0052295E" w:rsidRDefault="0085542F" w:rsidP="009E6F00">
            <w:pPr>
              <w:pStyle w:val="UseCaseText"/>
              <w:keepNext/>
              <w:keepLines/>
              <w:rPr>
                <w:rFonts w:eastAsia="SimSun"/>
              </w:rPr>
            </w:pPr>
            <w:r>
              <w:rPr>
                <w:rFonts w:eastAsia="SimSun"/>
              </w:rPr>
              <w:t>1</w:t>
            </w:r>
          </w:p>
        </w:tc>
        <w:tc>
          <w:tcPr>
            <w:tcW w:w="8610" w:type="dxa"/>
            <w:gridSpan w:val="2"/>
            <w:vAlign w:val="center"/>
          </w:tcPr>
          <w:p w14:paraId="23B0B92F" w14:textId="77777777" w:rsidR="0085542F" w:rsidRDefault="006D4FA6" w:rsidP="006D4FA6">
            <w:pPr>
              <w:pStyle w:val="UseCaseText"/>
              <w:keepNext/>
              <w:keepLines/>
              <w:rPr>
                <w:rFonts w:eastAsia="SimSun"/>
              </w:rPr>
            </w:pPr>
            <w:r w:rsidRPr="006D4FA6">
              <w:rPr>
                <w:rFonts w:eastAsia="SimSun"/>
              </w:rPr>
              <w:t>Should consumers be able to see QA reports?  If they are not addressed, it seems like it would serve as a good "warning" to analysts.</w:t>
            </w:r>
          </w:p>
          <w:p w14:paraId="23B0B930" w14:textId="77777777" w:rsidR="006D4FA6" w:rsidRPr="0052295E" w:rsidRDefault="006D4FA6" w:rsidP="006D4FA6">
            <w:pPr>
              <w:pStyle w:val="UseCaseText"/>
              <w:keepNext/>
              <w:keepLines/>
              <w:rPr>
                <w:rFonts w:eastAsia="SimSun"/>
              </w:rPr>
            </w:pPr>
            <w:r>
              <w:rPr>
                <w:rFonts w:eastAsia="SimSun"/>
              </w:rPr>
              <w:t>The Quality Report is for steward and submitter consumption, with lots of details that may not be relevant to End Users, e.g. wrong measures, duplicated fields. We assume the steward will fix them before making the data public. However, some stewards may want to make that data public anyway, in that case, consumers could benefit from this information.</w:t>
            </w:r>
          </w:p>
        </w:tc>
      </w:tr>
      <w:tr w:rsidR="0085542F" w:rsidRPr="0052295E" w14:paraId="23B0B934" w14:textId="77777777" w:rsidTr="009E6F00">
        <w:trPr>
          <w:trHeight w:val="206"/>
        </w:trPr>
        <w:tc>
          <w:tcPr>
            <w:tcW w:w="630" w:type="dxa"/>
            <w:vAlign w:val="center"/>
          </w:tcPr>
          <w:p w14:paraId="23B0B932" w14:textId="77777777" w:rsidR="0085542F" w:rsidRDefault="0085542F" w:rsidP="009E6F00">
            <w:pPr>
              <w:pStyle w:val="UseCaseText"/>
              <w:rPr>
                <w:rFonts w:eastAsia="SimSun"/>
              </w:rPr>
            </w:pPr>
          </w:p>
        </w:tc>
        <w:tc>
          <w:tcPr>
            <w:tcW w:w="8610" w:type="dxa"/>
            <w:gridSpan w:val="2"/>
            <w:vAlign w:val="center"/>
          </w:tcPr>
          <w:p w14:paraId="23B0B933" w14:textId="77777777" w:rsidR="0085542F" w:rsidRDefault="0085542F" w:rsidP="009E6F00">
            <w:pPr>
              <w:pStyle w:val="UseCaseText"/>
              <w:rPr>
                <w:rFonts w:eastAsia="SimSun"/>
              </w:rPr>
            </w:pPr>
          </w:p>
        </w:tc>
      </w:tr>
    </w:tbl>
    <w:p w14:paraId="23B0B935" w14:textId="77777777" w:rsidR="00A457A1" w:rsidRDefault="00A457A1" w:rsidP="002677CC"/>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2677CC" w:rsidRPr="0052295E" w14:paraId="23B0B938" w14:textId="77777777" w:rsidTr="009E6F00">
        <w:trPr>
          <w:trHeight w:val="360"/>
        </w:trPr>
        <w:tc>
          <w:tcPr>
            <w:tcW w:w="2520" w:type="dxa"/>
            <w:gridSpan w:val="2"/>
            <w:shd w:val="clear" w:color="auto" w:fill="8DB3E2"/>
            <w:vAlign w:val="center"/>
          </w:tcPr>
          <w:p w14:paraId="23B0B936" w14:textId="77777777" w:rsidR="002677CC" w:rsidRPr="0052295E" w:rsidRDefault="002677CC" w:rsidP="009E6F00">
            <w:pPr>
              <w:pStyle w:val="UseCaseHeader"/>
              <w:keepNext/>
              <w:keepLines/>
              <w:rPr>
                <w:rFonts w:eastAsia="SimSun"/>
              </w:rPr>
            </w:pPr>
            <w:r>
              <w:rPr>
                <w:rFonts w:eastAsia="SimSun"/>
              </w:rPr>
              <w:t>Use Case ID</w:t>
            </w:r>
          </w:p>
        </w:tc>
        <w:tc>
          <w:tcPr>
            <w:tcW w:w="6720" w:type="dxa"/>
            <w:shd w:val="clear" w:color="auto" w:fill="8DB3E2"/>
            <w:vAlign w:val="center"/>
          </w:tcPr>
          <w:p w14:paraId="23B0B937" w14:textId="77777777" w:rsidR="002677CC" w:rsidRPr="00B36A79" w:rsidRDefault="002677CC" w:rsidP="009E6F00">
            <w:pPr>
              <w:pStyle w:val="UseCaseText"/>
              <w:rPr>
                <w:rFonts w:eastAsia="Times"/>
                <w:b/>
              </w:rPr>
            </w:pPr>
            <w:r>
              <w:rPr>
                <w:rFonts w:eastAsia="Times"/>
                <w:b/>
              </w:rPr>
              <w:t>UC_043</w:t>
            </w:r>
          </w:p>
        </w:tc>
      </w:tr>
      <w:tr w:rsidR="002677CC" w:rsidRPr="0052295E" w14:paraId="23B0B93B" w14:textId="77777777" w:rsidTr="009E6F00">
        <w:trPr>
          <w:trHeight w:val="360"/>
        </w:trPr>
        <w:tc>
          <w:tcPr>
            <w:tcW w:w="2520" w:type="dxa"/>
            <w:gridSpan w:val="2"/>
            <w:shd w:val="clear" w:color="auto" w:fill="8DB3E2"/>
            <w:vAlign w:val="center"/>
          </w:tcPr>
          <w:p w14:paraId="23B0B939" w14:textId="77777777" w:rsidR="002677CC" w:rsidRDefault="002677CC" w:rsidP="009E6F00">
            <w:pPr>
              <w:pStyle w:val="UseCaseHeader"/>
              <w:keepNext/>
              <w:keepLines/>
              <w:rPr>
                <w:rFonts w:eastAsia="SimSun"/>
              </w:rPr>
            </w:pPr>
            <w:r>
              <w:rPr>
                <w:rFonts w:eastAsia="SimSun"/>
              </w:rPr>
              <w:t>Use Case Name</w:t>
            </w:r>
          </w:p>
        </w:tc>
        <w:tc>
          <w:tcPr>
            <w:tcW w:w="6720" w:type="dxa"/>
            <w:shd w:val="clear" w:color="auto" w:fill="8DB3E2"/>
            <w:vAlign w:val="center"/>
          </w:tcPr>
          <w:p w14:paraId="23B0B93A" w14:textId="77777777" w:rsidR="002677CC" w:rsidRPr="00C27791" w:rsidRDefault="002677CC" w:rsidP="009E6F00">
            <w:pPr>
              <w:pStyle w:val="UseCaseText"/>
              <w:rPr>
                <w:rFonts w:eastAsia="Times"/>
                <w:b/>
              </w:rPr>
            </w:pPr>
            <w:r>
              <w:rPr>
                <w:rFonts w:eastAsia="Times"/>
                <w:b/>
              </w:rPr>
              <w:t>Flag resource quality issue</w:t>
            </w:r>
          </w:p>
        </w:tc>
      </w:tr>
      <w:tr w:rsidR="002677CC" w:rsidRPr="0052295E" w14:paraId="23B0B93E" w14:textId="77777777" w:rsidTr="009E6F00">
        <w:trPr>
          <w:trHeight w:val="360"/>
        </w:trPr>
        <w:tc>
          <w:tcPr>
            <w:tcW w:w="2520" w:type="dxa"/>
            <w:gridSpan w:val="2"/>
            <w:vAlign w:val="center"/>
          </w:tcPr>
          <w:p w14:paraId="23B0B93C" w14:textId="77777777" w:rsidR="002677CC" w:rsidRPr="00DD3D3F" w:rsidRDefault="002677CC" w:rsidP="009E6F00">
            <w:pPr>
              <w:pStyle w:val="UseCaseText"/>
              <w:rPr>
                <w:rFonts w:eastAsia="SimSun"/>
                <w:b/>
              </w:rPr>
            </w:pPr>
            <w:r w:rsidRPr="00DD3D3F">
              <w:rPr>
                <w:rFonts w:eastAsia="SimSun"/>
                <w:b/>
              </w:rPr>
              <w:t>Short Description</w:t>
            </w:r>
          </w:p>
        </w:tc>
        <w:tc>
          <w:tcPr>
            <w:tcW w:w="6720" w:type="dxa"/>
            <w:vAlign w:val="center"/>
          </w:tcPr>
          <w:p w14:paraId="23B0B93D" w14:textId="77777777" w:rsidR="002677CC" w:rsidRPr="00857069" w:rsidRDefault="002677CC" w:rsidP="00814DCA">
            <w:pPr>
              <w:pStyle w:val="UseCaseText"/>
              <w:rPr>
                <w:rFonts w:eastAsia="SimSun"/>
              </w:rPr>
            </w:pPr>
            <w:r w:rsidRPr="008952C9">
              <w:rPr>
                <w:rFonts w:eastAsia="SimSun"/>
              </w:rPr>
              <w:t xml:space="preserve">Allows </w:t>
            </w:r>
            <w:r w:rsidR="00BD4387">
              <w:rPr>
                <w:rFonts w:eastAsia="SimSun"/>
              </w:rPr>
              <w:t xml:space="preserve">authorized &amp; authenticated </w:t>
            </w:r>
            <w:r w:rsidR="00814DCA">
              <w:rPr>
                <w:rFonts w:eastAsia="SimSun"/>
              </w:rPr>
              <w:t>End-User/Data Consumer</w:t>
            </w:r>
            <w:r w:rsidRPr="008952C9">
              <w:rPr>
                <w:rFonts w:eastAsia="SimSun"/>
              </w:rPr>
              <w:t xml:space="preserve"> to create a flag, indicating that some issue exists with the quality of a data or metadata record. The process creates an annotation record documenting the dataset, URI for the resource in question, identity of the user raising the flag, timestamp. The annotation record should also include notes on resolution process, who, when, what.  Flagged resources should be clearly marked </w:t>
            </w:r>
          </w:p>
        </w:tc>
      </w:tr>
      <w:tr w:rsidR="002677CC" w:rsidRPr="0052295E" w14:paraId="23B0B941" w14:textId="77777777" w:rsidTr="009E6F00">
        <w:trPr>
          <w:trHeight w:val="360"/>
        </w:trPr>
        <w:tc>
          <w:tcPr>
            <w:tcW w:w="2520" w:type="dxa"/>
            <w:gridSpan w:val="2"/>
            <w:vAlign w:val="center"/>
          </w:tcPr>
          <w:p w14:paraId="23B0B93F" w14:textId="77777777" w:rsidR="002677CC" w:rsidRPr="00DD3D3F" w:rsidRDefault="002677CC" w:rsidP="009E6F00">
            <w:pPr>
              <w:pStyle w:val="UseCaseText"/>
              <w:rPr>
                <w:rFonts w:eastAsia="SimSun"/>
                <w:b/>
              </w:rPr>
            </w:pPr>
            <w:r w:rsidRPr="00DD3D3F">
              <w:rPr>
                <w:rFonts w:eastAsia="SimSun"/>
                <w:b/>
              </w:rPr>
              <w:t>Actors</w:t>
            </w:r>
          </w:p>
        </w:tc>
        <w:tc>
          <w:tcPr>
            <w:tcW w:w="6720" w:type="dxa"/>
            <w:vAlign w:val="center"/>
          </w:tcPr>
          <w:p w14:paraId="23B0B940" w14:textId="77777777" w:rsidR="002677CC" w:rsidRPr="0052295E" w:rsidRDefault="002677CC" w:rsidP="009E6F00">
            <w:pPr>
              <w:pStyle w:val="UseCaseText"/>
              <w:rPr>
                <w:rFonts w:eastAsia="SimSun"/>
              </w:rPr>
            </w:pPr>
            <w:r w:rsidRPr="00881629">
              <w:rPr>
                <w:rFonts w:eastAsia="SimSun"/>
              </w:rPr>
              <w:t>Data Steward</w:t>
            </w:r>
            <w:r w:rsidR="00814DCA">
              <w:rPr>
                <w:rFonts w:eastAsia="SimSun"/>
              </w:rPr>
              <w:t>. End User/Data Consumer</w:t>
            </w:r>
          </w:p>
        </w:tc>
      </w:tr>
      <w:tr w:rsidR="002677CC" w:rsidRPr="0052295E" w14:paraId="23B0B945" w14:textId="77777777" w:rsidTr="009E6F00">
        <w:trPr>
          <w:trHeight w:val="360"/>
        </w:trPr>
        <w:tc>
          <w:tcPr>
            <w:tcW w:w="2520" w:type="dxa"/>
            <w:gridSpan w:val="2"/>
            <w:vAlign w:val="center"/>
          </w:tcPr>
          <w:p w14:paraId="23B0B942" w14:textId="77777777" w:rsidR="002677CC" w:rsidRPr="0052295E" w:rsidRDefault="002677CC" w:rsidP="009E6F00">
            <w:pPr>
              <w:pStyle w:val="UseCaseHeader"/>
              <w:rPr>
                <w:rFonts w:eastAsia="SimSun"/>
              </w:rPr>
            </w:pPr>
            <w:r w:rsidRPr="0052295E">
              <w:rPr>
                <w:rFonts w:eastAsia="SimSun"/>
              </w:rPr>
              <w:t>Pre-Conditions</w:t>
            </w:r>
          </w:p>
        </w:tc>
        <w:tc>
          <w:tcPr>
            <w:tcW w:w="6720" w:type="dxa"/>
            <w:vAlign w:val="center"/>
          </w:tcPr>
          <w:p w14:paraId="23B0B943" w14:textId="77777777" w:rsidR="002677CC" w:rsidRDefault="002677CC" w:rsidP="009E6F00">
            <w:pPr>
              <w:pStyle w:val="UseCaseText"/>
              <w:rPr>
                <w:rFonts w:eastAsia="SimSun"/>
              </w:rPr>
            </w:pPr>
            <w:r>
              <w:rPr>
                <w:rFonts w:eastAsia="SimSun"/>
              </w:rPr>
              <w:t xml:space="preserve">The metadata record has been imported into NGDS catalog. </w:t>
            </w:r>
          </w:p>
          <w:p w14:paraId="23B0B944" w14:textId="77777777" w:rsidR="002677CC" w:rsidRPr="0052295E" w:rsidRDefault="002677CC" w:rsidP="009E6F00">
            <w:pPr>
              <w:pStyle w:val="UseCaseText"/>
              <w:rPr>
                <w:rFonts w:eastAsia="SimSun"/>
              </w:rPr>
            </w:pPr>
            <w:r>
              <w:rPr>
                <w:rFonts w:eastAsia="SimSun"/>
              </w:rPr>
              <w:t>Metadata QA records can be modified by any user in the system</w:t>
            </w:r>
          </w:p>
        </w:tc>
      </w:tr>
      <w:tr w:rsidR="002677CC" w:rsidRPr="0052295E" w14:paraId="23B0B948" w14:textId="77777777" w:rsidTr="009E6F00">
        <w:trPr>
          <w:trHeight w:val="360"/>
        </w:trPr>
        <w:tc>
          <w:tcPr>
            <w:tcW w:w="2520" w:type="dxa"/>
            <w:gridSpan w:val="2"/>
            <w:vAlign w:val="center"/>
          </w:tcPr>
          <w:p w14:paraId="23B0B946" w14:textId="77777777" w:rsidR="002677CC" w:rsidRPr="0052295E" w:rsidRDefault="002677CC" w:rsidP="009E6F00">
            <w:pPr>
              <w:pStyle w:val="UseCaseHeader"/>
              <w:rPr>
                <w:rFonts w:eastAsia="SimSun"/>
              </w:rPr>
            </w:pPr>
            <w:r w:rsidRPr="0052295E">
              <w:rPr>
                <w:rFonts w:eastAsia="SimSun"/>
              </w:rPr>
              <w:t>Success End Conditions</w:t>
            </w:r>
          </w:p>
        </w:tc>
        <w:tc>
          <w:tcPr>
            <w:tcW w:w="6720" w:type="dxa"/>
            <w:vAlign w:val="center"/>
          </w:tcPr>
          <w:p w14:paraId="23B0B947" w14:textId="77777777" w:rsidR="002677CC" w:rsidRPr="0052295E" w:rsidRDefault="002677CC" w:rsidP="009E6F00">
            <w:pPr>
              <w:pStyle w:val="UseCaseText"/>
              <w:rPr>
                <w:rFonts w:eastAsia="SimSun"/>
              </w:rPr>
            </w:pPr>
            <w:r>
              <w:rPr>
                <w:rFonts w:eastAsia="SimSun"/>
              </w:rPr>
              <w:t>Users are able visualize metadata records, and to provide quality assurance feedback to these records as they see fit.</w:t>
            </w:r>
          </w:p>
        </w:tc>
      </w:tr>
      <w:tr w:rsidR="002677CC" w:rsidRPr="0052295E" w14:paraId="23B0B94D" w14:textId="77777777" w:rsidTr="009E6F00">
        <w:trPr>
          <w:trHeight w:val="360"/>
        </w:trPr>
        <w:tc>
          <w:tcPr>
            <w:tcW w:w="2520" w:type="dxa"/>
            <w:gridSpan w:val="2"/>
            <w:vAlign w:val="center"/>
          </w:tcPr>
          <w:p w14:paraId="23B0B949" w14:textId="77777777" w:rsidR="002677CC" w:rsidRPr="0052295E" w:rsidRDefault="002677CC" w:rsidP="009E6F00">
            <w:pPr>
              <w:pStyle w:val="UseCaseHeader"/>
              <w:rPr>
                <w:rFonts w:eastAsia="SimSun"/>
              </w:rPr>
            </w:pPr>
            <w:r>
              <w:rPr>
                <w:rFonts w:eastAsia="SimSun"/>
              </w:rPr>
              <w:t>Data</w:t>
            </w:r>
          </w:p>
        </w:tc>
        <w:tc>
          <w:tcPr>
            <w:tcW w:w="6720" w:type="dxa"/>
            <w:vAlign w:val="center"/>
          </w:tcPr>
          <w:p w14:paraId="23B0B94A" w14:textId="77777777" w:rsidR="002677CC" w:rsidRDefault="002677CC" w:rsidP="009E6F00">
            <w:pPr>
              <w:pStyle w:val="UseCaseText"/>
              <w:rPr>
                <w:rFonts w:eastAsia="SimSun"/>
              </w:rPr>
            </w:pPr>
            <w:r>
              <w:rPr>
                <w:rFonts w:eastAsia="SimSun"/>
              </w:rPr>
              <w:t>Metadata records (read only)</w:t>
            </w:r>
          </w:p>
          <w:p w14:paraId="23B0B94B" w14:textId="77777777" w:rsidR="002677CC" w:rsidRDefault="002677CC" w:rsidP="009E6F00">
            <w:pPr>
              <w:pStyle w:val="UseCaseText"/>
              <w:rPr>
                <w:rFonts w:eastAsia="SimSun"/>
              </w:rPr>
            </w:pPr>
            <w:r>
              <w:rPr>
                <w:rFonts w:eastAsia="SimSun"/>
              </w:rPr>
              <w:t>Metadata QA (quality attribute) records (read/write)</w:t>
            </w:r>
          </w:p>
          <w:p w14:paraId="23B0B94C" w14:textId="77777777" w:rsidR="002677CC" w:rsidRDefault="002677CC" w:rsidP="009E6F00">
            <w:pPr>
              <w:pStyle w:val="UseCaseText"/>
              <w:rPr>
                <w:rFonts w:eastAsia="SimSun"/>
              </w:rPr>
            </w:pPr>
            <w:r>
              <w:rPr>
                <w:rFonts w:eastAsia="SimSun"/>
              </w:rPr>
              <w:t>User information</w:t>
            </w:r>
          </w:p>
        </w:tc>
      </w:tr>
      <w:tr w:rsidR="002677CC" w:rsidRPr="0052295E" w14:paraId="23B0B950" w14:textId="77777777" w:rsidTr="009E6F00">
        <w:trPr>
          <w:trHeight w:val="360"/>
        </w:trPr>
        <w:tc>
          <w:tcPr>
            <w:tcW w:w="2520" w:type="dxa"/>
            <w:gridSpan w:val="2"/>
            <w:vAlign w:val="center"/>
          </w:tcPr>
          <w:p w14:paraId="23B0B94E" w14:textId="77777777" w:rsidR="002677CC" w:rsidRPr="0052295E" w:rsidRDefault="002677CC" w:rsidP="009E6F00">
            <w:pPr>
              <w:pStyle w:val="UseCaseHeader"/>
              <w:rPr>
                <w:rFonts w:eastAsia="SimSun"/>
              </w:rPr>
            </w:pPr>
            <w:r>
              <w:rPr>
                <w:rFonts w:eastAsia="SimSun"/>
              </w:rPr>
              <w:t>Functions</w:t>
            </w:r>
          </w:p>
        </w:tc>
        <w:tc>
          <w:tcPr>
            <w:tcW w:w="6720" w:type="dxa"/>
            <w:vAlign w:val="center"/>
          </w:tcPr>
          <w:p w14:paraId="23B0B94F" w14:textId="77777777" w:rsidR="002677CC" w:rsidRPr="00BE5515" w:rsidRDefault="002677CC" w:rsidP="00377EE0">
            <w:pPr>
              <w:pStyle w:val="UseCaseText"/>
              <w:keepNext/>
              <w:keepLines/>
              <w:numPr>
                <w:ilvl w:val="0"/>
                <w:numId w:val="15"/>
              </w:numPr>
              <w:rPr>
                <w:rFonts w:eastAsia="SimSun"/>
              </w:rPr>
            </w:pPr>
            <w:r>
              <w:rPr>
                <w:rFonts w:eastAsia="SimSun"/>
              </w:rPr>
              <w:t>Manually flag resource quality issues</w:t>
            </w:r>
          </w:p>
        </w:tc>
      </w:tr>
      <w:tr w:rsidR="002677CC" w:rsidRPr="0052295E" w14:paraId="23B0B952" w14:textId="77777777" w:rsidTr="009E6F00">
        <w:trPr>
          <w:trHeight w:val="278"/>
        </w:trPr>
        <w:tc>
          <w:tcPr>
            <w:tcW w:w="9240" w:type="dxa"/>
            <w:gridSpan w:val="3"/>
            <w:shd w:val="clear" w:color="auto" w:fill="CCFFFF"/>
            <w:vAlign w:val="center"/>
          </w:tcPr>
          <w:p w14:paraId="23B0B951" w14:textId="77777777" w:rsidR="002677CC" w:rsidRPr="0052295E" w:rsidRDefault="002677CC" w:rsidP="009E6F00">
            <w:pPr>
              <w:pStyle w:val="UseCaseSection"/>
              <w:keepNext/>
              <w:keepLines/>
              <w:rPr>
                <w:rFonts w:eastAsia="SimSun"/>
              </w:rPr>
            </w:pPr>
            <w:r w:rsidRPr="0052295E">
              <w:rPr>
                <w:rFonts w:eastAsia="SimSun"/>
              </w:rPr>
              <w:lastRenderedPageBreak/>
              <w:t>Main Sequence</w:t>
            </w:r>
          </w:p>
        </w:tc>
      </w:tr>
      <w:tr w:rsidR="002677CC" w:rsidRPr="0052295E" w14:paraId="23B0B956" w14:textId="77777777" w:rsidTr="009E6F00">
        <w:trPr>
          <w:trHeight w:val="203"/>
        </w:trPr>
        <w:tc>
          <w:tcPr>
            <w:tcW w:w="630" w:type="dxa"/>
          </w:tcPr>
          <w:p w14:paraId="23B0B953" w14:textId="77777777" w:rsidR="002677CC" w:rsidRPr="0052295E" w:rsidRDefault="002677CC" w:rsidP="009E6F00">
            <w:pPr>
              <w:pStyle w:val="UseCaseHeader"/>
              <w:keepNext/>
              <w:keepLines/>
              <w:rPr>
                <w:rFonts w:eastAsia="SimSun"/>
              </w:rPr>
            </w:pPr>
            <w:r w:rsidRPr="0052295E">
              <w:rPr>
                <w:rFonts w:eastAsia="SimSun"/>
              </w:rPr>
              <w:t>Step</w:t>
            </w:r>
          </w:p>
        </w:tc>
        <w:tc>
          <w:tcPr>
            <w:tcW w:w="1890" w:type="dxa"/>
          </w:tcPr>
          <w:p w14:paraId="23B0B954" w14:textId="77777777" w:rsidR="002677CC" w:rsidRPr="0052295E" w:rsidRDefault="002677CC" w:rsidP="009E6F00">
            <w:pPr>
              <w:pStyle w:val="UseCaseHeader"/>
              <w:keepNext/>
              <w:keepLines/>
              <w:rPr>
                <w:rFonts w:eastAsia="SimSun"/>
              </w:rPr>
            </w:pPr>
            <w:r w:rsidRPr="0052295E">
              <w:rPr>
                <w:rFonts w:eastAsia="SimSun"/>
              </w:rPr>
              <w:t>Actor</w:t>
            </w:r>
          </w:p>
        </w:tc>
        <w:tc>
          <w:tcPr>
            <w:tcW w:w="6720" w:type="dxa"/>
          </w:tcPr>
          <w:p w14:paraId="23B0B955" w14:textId="77777777" w:rsidR="002677CC" w:rsidRPr="0052295E" w:rsidRDefault="002677CC" w:rsidP="009E6F00">
            <w:pPr>
              <w:pStyle w:val="UseCaseHeader"/>
              <w:keepNext/>
              <w:keepLines/>
              <w:rPr>
                <w:rFonts w:eastAsia="SimSun"/>
              </w:rPr>
            </w:pPr>
            <w:r w:rsidRPr="0052295E">
              <w:rPr>
                <w:rFonts w:eastAsia="SimSun"/>
              </w:rPr>
              <w:t>Description</w:t>
            </w:r>
          </w:p>
        </w:tc>
      </w:tr>
      <w:tr w:rsidR="002677CC" w:rsidRPr="0052295E" w14:paraId="23B0B95D" w14:textId="77777777" w:rsidTr="009E6F00">
        <w:trPr>
          <w:trHeight w:val="320"/>
        </w:trPr>
        <w:tc>
          <w:tcPr>
            <w:tcW w:w="630" w:type="dxa"/>
            <w:vAlign w:val="center"/>
          </w:tcPr>
          <w:p w14:paraId="23B0B957" w14:textId="77777777" w:rsidR="002677CC" w:rsidRPr="0052295E" w:rsidRDefault="002677CC" w:rsidP="009E6F00">
            <w:pPr>
              <w:pStyle w:val="UseCaseText"/>
              <w:keepNext/>
              <w:keepLines/>
              <w:rPr>
                <w:rFonts w:eastAsia="SimSun"/>
              </w:rPr>
            </w:pPr>
            <w:r w:rsidRPr="0052295E">
              <w:rPr>
                <w:rFonts w:eastAsia="SimSun"/>
              </w:rPr>
              <w:t>1</w:t>
            </w:r>
          </w:p>
        </w:tc>
        <w:tc>
          <w:tcPr>
            <w:tcW w:w="1890" w:type="dxa"/>
            <w:vAlign w:val="center"/>
          </w:tcPr>
          <w:p w14:paraId="23B0B958" w14:textId="77777777" w:rsidR="002677CC" w:rsidRPr="0052295E" w:rsidRDefault="00F55761" w:rsidP="00F55761">
            <w:pPr>
              <w:pStyle w:val="UseCaseText"/>
              <w:jc w:val="left"/>
              <w:rPr>
                <w:rFonts w:eastAsia="SimSun"/>
              </w:rPr>
            </w:pPr>
            <w:r>
              <w:rPr>
                <w:rFonts w:eastAsia="SimSun"/>
              </w:rPr>
              <w:t>End User/Data Consumer</w:t>
            </w:r>
          </w:p>
        </w:tc>
        <w:tc>
          <w:tcPr>
            <w:tcW w:w="6720" w:type="dxa"/>
            <w:vAlign w:val="center"/>
          </w:tcPr>
          <w:p w14:paraId="23B0B959" w14:textId="77777777" w:rsidR="002677CC" w:rsidRDefault="002677CC" w:rsidP="009E6F00">
            <w:pPr>
              <w:pStyle w:val="UseCaseText"/>
              <w:keepNext/>
              <w:keepLines/>
              <w:rPr>
                <w:rFonts w:eastAsia="SimSun"/>
              </w:rPr>
            </w:pPr>
            <w:r>
              <w:rPr>
                <w:rFonts w:eastAsia="SimSun"/>
              </w:rPr>
              <w:t>Navigate to quality assurance page</w:t>
            </w:r>
          </w:p>
          <w:p w14:paraId="23B0B95A" w14:textId="77777777" w:rsidR="002677CC" w:rsidRDefault="002677CC" w:rsidP="009E6F00">
            <w:pPr>
              <w:pStyle w:val="UseCaseText"/>
              <w:keepNext/>
              <w:keepLines/>
              <w:rPr>
                <w:rFonts w:eastAsia="SimSun"/>
              </w:rPr>
            </w:pPr>
            <w:r>
              <w:rPr>
                <w:rFonts w:eastAsia="SimSun"/>
              </w:rPr>
              <w:t>Visualize metadata records</w:t>
            </w:r>
          </w:p>
          <w:p w14:paraId="23B0B95B" w14:textId="77777777" w:rsidR="002677CC" w:rsidRDefault="002677CC" w:rsidP="009E6F00">
            <w:pPr>
              <w:pStyle w:val="UseCaseText"/>
              <w:keepNext/>
              <w:keepLines/>
              <w:rPr>
                <w:rFonts w:eastAsia="SimSun"/>
              </w:rPr>
            </w:pPr>
            <w:r>
              <w:rPr>
                <w:rFonts w:eastAsia="SimSun"/>
              </w:rPr>
              <w:t>Edit record quality attributes</w:t>
            </w:r>
          </w:p>
          <w:p w14:paraId="23B0B95C" w14:textId="77777777" w:rsidR="002677CC" w:rsidRPr="0052295E" w:rsidRDefault="002677CC" w:rsidP="009E6F00">
            <w:pPr>
              <w:pStyle w:val="UseCaseText"/>
              <w:keepNext/>
              <w:keepLines/>
              <w:rPr>
                <w:rFonts w:eastAsia="SimSun"/>
              </w:rPr>
            </w:pPr>
            <w:r>
              <w:rPr>
                <w:rFonts w:eastAsia="SimSun"/>
              </w:rPr>
              <w:t>The system will automatically fill in user information based on her credentials</w:t>
            </w:r>
          </w:p>
        </w:tc>
      </w:tr>
      <w:tr w:rsidR="002677CC" w:rsidRPr="0052295E" w14:paraId="23B0B962" w14:textId="77777777" w:rsidTr="009E6F00">
        <w:trPr>
          <w:trHeight w:val="320"/>
        </w:trPr>
        <w:tc>
          <w:tcPr>
            <w:tcW w:w="630" w:type="dxa"/>
            <w:vAlign w:val="center"/>
          </w:tcPr>
          <w:p w14:paraId="23B0B95E" w14:textId="77777777" w:rsidR="002677CC" w:rsidRPr="0052295E" w:rsidRDefault="002677CC" w:rsidP="009E6F00">
            <w:pPr>
              <w:pStyle w:val="UseCaseText"/>
              <w:rPr>
                <w:rFonts w:eastAsia="SimSun"/>
              </w:rPr>
            </w:pPr>
            <w:r>
              <w:rPr>
                <w:rFonts w:eastAsia="SimSun"/>
              </w:rPr>
              <w:t>2</w:t>
            </w:r>
          </w:p>
        </w:tc>
        <w:tc>
          <w:tcPr>
            <w:tcW w:w="1890" w:type="dxa"/>
            <w:vAlign w:val="center"/>
          </w:tcPr>
          <w:p w14:paraId="23B0B95F" w14:textId="77777777" w:rsidR="002677CC" w:rsidRDefault="002677CC" w:rsidP="009E6F00">
            <w:pPr>
              <w:pStyle w:val="UseCaseText"/>
              <w:rPr>
                <w:rFonts w:eastAsia="SimSun"/>
              </w:rPr>
            </w:pPr>
            <w:r>
              <w:rPr>
                <w:rFonts w:eastAsia="SimSun"/>
              </w:rPr>
              <w:t>NGDS System</w:t>
            </w:r>
          </w:p>
        </w:tc>
        <w:tc>
          <w:tcPr>
            <w:tcW w:w="6720" w:type="dxa"/>
            <w:vAlign w:val="center"/>
          </w:tcPr>
          <w:p w14:paraId="23B0B960" w14:textId="77777777" w:rsidR="002677CC" w:rsidRDefault="002677CC" w:rsidP="009E6F00">
            <w:pPr>
              <w:pStyle w:val="UseCaseText"/>
              <w:rPr>
                <w:rFonts w:eastAsia="SimSun"/>
              </w:rPr>
            </w:pPr>
            <w:r>
              <w:rPr>
                <w:rFonts w:eastAsia="SimSun"/>
              </w:rPr>
              <w:t>Responds by displaying a list of metadata records that were flagged as having possible quality assurance problems</w:t>
            </w:r>
          </w:p>
          <w:p w14:paraId="23B0B961" w14:textId="77777777" w:rsidR="00F55761" w:rsidRDefault="00F55761" w:rsidP="009E6F00">
            <w:pPr>
              <w:pStyle w:val="UseCaseText"/>
              <w:rPr>
                <w:rFonts w:eastAsia="SimSun"/>
              </w:rPr>
            </w:pPr>
            <w:r>
              <w:rPr>
                <w:rFonts w:eastAsia="SimSun"/>
              </w:rPr>
              <w:t>Include use case &lt;&lt;Notify data submitter of data or metadata problem&gt;&gt;</w:t>
            </w:r>
          </w:p>
        </w:tc>
      </w:tr>
      <w:tr w:rsidR="002677CC" w:rsidRPr="0052295E" w14:paraId="23B0B964" w14:textId="77777777" w:rsidTr="009E6F00">
        <w:trPr>
          <w:trHeight w:val="287"/>
        </w:trPr>
        <w:tc>
          <w:tcPr>
            <w:tcW w:w="9240" w:type="dxa"/>
            <w:gridSpan w:val="3"/>
            <w:shd w:val="clear" w:color="auto" w:fill="FFFFCC"/>
            <w:vAlign w:val="center"/>
          </w:tcPr>
          <w:p w14:paraId="23B0B963" w14:textId="77777777" w:rsidR="002677CC" w:rsidRPr="0052295E" w:rsidRDefault="002677CC" w:rsidP="009E6F00">
            <w:pPr>
              <w:pStyle w:val="UseCaseSection"/>
              <w:keepNext/>
              <w:keepLines/>
              <w:rPr>
                <w:rFonts w:eastAsia="SimSun"/>
              </w:rPr>
            </w:pPr>
            <w:r w:rsidRPr="0052295E">
              <w:rPr>
                <w:rFonts w:eastAsia="SimSun"/>
              </w:rPr>
              <w:t>Variants</w:t>
            </w:r>
          </w:p>
        </w:tc>
      </w:tr>
      <w:tr w:rsidR="002677CC" w:rsidRPr="0052295E" w14:paraId="23B0B968" w14:textId="77777777" w:rsidTr="009E6F00">
        <w:trPr>
          <w:trHeight w:val="261"/>
        </w:trPr>
        <w:tc>
          <w:tcPr>
            <w:tcW w:w="630" w:type="dxa"/>
            <w:vAlign w:val="center"/>
          </w:tcPr>
          <w:p w14:paraId="23B0B965" w14:textId="77777777" w:rsidR="002677CC" w:rsidRPr="0052295E" w:rsidRDefault="002677CC" w:rsidP="009E6F00">
            <w:pPr>
              <w:pStyle w:val="UseCaseHeader"/>
              <w:keepNext/>
              <w:keepLines/>
              <w:rPr>
                <w:rFonts w:eastAsia="SimSun"/>
              </w:rPr>
            </w:pPr>
            <w:r w:rsidRPr="0052295E">
              <w:rPr>
                <w:rFonts w:eastAsia="SimSun"/>
              </w:rPr>
              <w:t>Step</w:t>
            </w:r>
          </w:p>
        </w:tc>
        <w:tc>
          <w:tcPr>
            <w:tcW w:w="1890" w:type="dxa"/>
            <w:vAlign w:val="center"/>
          </w:tcPr>
          <w:p w14:paraId="23B0B966" w14:textId="77777777" w:rsidR="002677CC" w:rsidRPr="0052295E" w:rsidRDefault="002677CC" w:rsidP="009E6F00">
            <w:pPr>
              <w:pStyle w:val="UseCaseHeader"/>
              <w:keepNext/>
              <w:keepLines/>
              <w:rPr>
                <w:rFonts w:eastAsia="SimSun"/>
              </w:rPr>
            </w:pPr>
            <w:r w:rsidRPr="0052295E">
              <w:rPr>
                <w:rFonts w:eastAsia="SimSun"/>
              </w:rPr>
              <w:t>Actor</w:t>
            </w:r>
          </w:p>
        </w:tc>
        <w:tc>
          <w:tcPr>
            <w:tcW w:w="6720" w:type="dxa"/>
            <w:vAlign w:val="center"/>
          </w:tcPr>
          <w:p w14:paraId="23B0B967" w14:textId="77777777" w:rsidR="002677CC" w:rsidRPr="0052295E" w:rsidRDefault="002677CC" w:rsidP="009E6F00">
            <w:pPr>
              <w:pStyle w:val="UseCaseHeader"/>
              <w:keepNext/>
              <w:keepLines/>
              <w:rPr>
                <w:rFonts w:eastAsia="SimSun"/>
              </w:rPr>
            </w:pPr>
            <w:r w:rsidRPr="0052295E">
              <w:rPr>
                <w:rFonts w:eastAsia="SimSun"/>
              </w:rPr>
              <w:t>Description</w:t>
            </w:r>
          </w:p>
        </w:tc>
      </w:tr>
      <w:tr w:rsidR="002677CC" w:rsidRPr="0052295E" w14:paraId="23B0B96C" w14:textId="77777777" w:rsidTr="009E6F00">
        <w:trPr>
          <w:trHeight w:val="359"/>
        </w:trPr>
        <w:tc>
          <w:tcPr>
            <w:tcW w:w="630" w:type="dxa"/>
            <w:tcBorders>
              <w:bottom w:val="single" w:sz="4" w:space="0" w:color="auto"/>
            </w:tcBorders>
            <w:vAlign w:val="center"/>
          </w:tcPr>
          <w:p w14:paraId="23B0B969" w14:textId="77777777" w:rsidR="002677CC" w:rsidRPr="0052295E" w:rsidRDefault="002677CC" w:rsidP="009E6F00">
            <w:pPr>
              <w:pStyle w:val="UseCaseText"/>
              <w:keepNext/>
              <w:keepLines/>
              <w:rPr>
                <w:rFonts w:eastAsia="SimSun"/>
              </w:rPr>
            </w:pPr>
            <w:r>
              <w:rPr>
                <w:rFonts w:eastAsia="SimSun"/>
              </w:rPr>
              <w:t>1b</w:t>
            </w:r>
          </w:p>
        </w:tc>
        <w:tc>
          <w:tcPr>
            <w:tcW w:w="1890" w:type="dxa"/>
            <w:tcBorders>
              <w:bottom w:val="single" w:sz="4" w:space="0" w:color="auto"/>
            </w:tcBorders>
            <w:vAlign w:val="center"/>
          </w:tcPr>
          <w:p w14:paraId="23B0B96A" w14:textId="77777777" w:rsidR="002677CC" w:rsidRDefault="00F55761" w:rsidP="00F55761">
            <w:pPr>
              <w:pStyle w:val="UseCaseText"/>
              <w:jc w:val="left"/>
              <w:rPr>
                <w:rFonts w:eastAsia="SimSun"/>
              </w:rPr>
            </w:pPr>
            <w:r>
              <w:rPr>
                <w:rFonts w:eastAsia="SimSun"/>
              </w:rPr>
              <w:t>End User/Data Consumer</w:t>
            </w:r>
          </w:p>
        </w:tc>
        <w:tc>
          <w:tcPr>
            <w:tcW w:w="6720" w:type="dxa"/>
            <w:tcBorders>
              <w:bottom w:val="single" w:sz="4" w:space="0" w:color="auto"/>
            </w:tcBorders>
            <w:vAlign w:val="center"/>
          </w:tcPr>
          <w:p w14:paraId="23B0B96B" w14:textId="77777777" w:rsidR="002677CC" w:rsidRPr="0052295E" w:rsidRDefault="002677CC" w:rsidP="009E6F00">
            <w:pPr>
              <w:pStyle w:val="UseCaseText"/>
              <w:keepNext/>
              <w:keepLines/>
              <w:rPr>
                <w:rFonts w:eastAsia="SimSun"/>
              </w:rPr>
            </w:pPr>
            <w:r>
              <w:rPr>
                <w:rFonts w:eastAsia="SimSun"/>
              </w:rPr>
              <w:t>End user can flag data records directly on the metadata visualization page, without going to the quality assurance page.</w:t>
            </w:r>
          </w:p>
        </w:tc>
      </w:tr>
      <w:tr w:rsidR="002677CC" w:rsidRPr="00FB0E17" w14:paraId="23B0B96E" w14:textId="77777777" w:rsidTr="009E6F00">
        <w:trPr>
          <w:trHeight w:val="261"/>
        </w:trPr>
        <w:tc>
          <w:tcPr>
            <w:tcW w:w="9240" w:type="dxa"/>
            <w:gridSpan w:val="3"/>
            <w:tcBorders>
              <w:bottom w:val="single" w:sz="4" w:space="0" w:color="auto"/>
            </w:tcBorders>
            <w:shd w:val="clear" w:color="auto" w:fill="FDBBC0"/>
            <w:vAlign w:val="center"/>
          </w:tcPr>
          <w:p w14:paraId="23B0B96D" w14:textId="77777777" w:rsidR="002677CC" w:rsidRPr="0052295E" w:rsidRDefault="002677CC" w:rsidP="009E6F00">
            <w:pPr>
              <w:pStyle w:val="UseCaseSection"/>
              <w:keepNext/>
              <w:keepLines/>
              <w:rPr>
                <w:rFonts w:eastAsia="SimSun"/>
              </w:rPr>
            </w:pPr>
            <w:r>
              <w:rPr>
                <w:rFonts w:eastAsia="SimSun"/>
              </w:rPr>
              <w:t>Exception</w:t>
            </w:r>
            <w:r w:rsidRPr="0052295E">
              <w:rPr>
                <w:rFonts w:eastAsia="SimSun"/>
              </w:rPr>
              <w:t>s</w:t>
            </w:r>
          </w:p>
        </w:tc>
      </w:tr>
      <w:tr w:rsidR="002677CC" w:rsidRPr="0052295E" w14:paraId="23B0B972" w14:textId="77777777" w:rsidTr="009E6F00">
        <w:trPr>
          <w:trHeight w:val="261"/>
        </w:trPr>
        <w:tc>
          <w:tcPr>
            <w:tcW w:w="630" w:type="dxa"/>
            <w:tcBorders>
              <w:bottom w:val="single" w:sz="4" w:space="0" w:color="auto"/>
            </w:tcBorders>
            <w:vAlign w:val="center"/>
          </w:tcPr>
          <w:p w14:paraId="23B0B96F" w14:textId="77777777" w:rsidR="002677CC" w:rsidRPr="0052295E" w:rsidRDefault="002677CC"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970" w14:textId="77777777" w:rsidR="002677CC" w:rsidRPr="0052295E" w:rsidRDefault="002677CC"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971" w14:textId="77777777" w:rsidR="002677CC" w:rsidRPr="0052295E" w:rsidRDefault="002677CC" w:rsidP="009E6F00">
            <w:pPr>
              <w:pStyle w:val="UseCaseHeader"/>
              <w:keepNext/>
              <w:keepLines/>
              <w:rPr>
                <w:rFonts w:eastAsia="SimSun"/>
              </w:rPr>
            </w:pPr>
            <w:r w:rsidRPr="0052295E">
              <w:rPr>
                <w:rFonts w:eastAsia="SimSun"/>
              </w:rPr>
              <w:t>Description</w:t>
            </w:r>
          </w:p>
        </w:tc>
      </w:tr>
      <w:tr w:rsidR="002677CC" w:rsidRPr="0052295E" w14:paraId="23B0B976" w14:textId="77777777" w:rsidTr="009E6F00">
        <w:trPr>
          <w:trHeight w:val="261"/>
        </w:trPr>
        <w:tc>
          <w:tcPr>
            <w:tcW w:w="630" w:type="dxa"/>
            <w:tcBorders>
              <w:bottom w:val="single" w:sz="4" w:space="0" w:color="auto"/>
            </w:tcBorders>
            <w:vAlign w:val="center"/>
          </w:tcPr>
          <w:p w14:paraId="23B0B973" w14:textId="77777777" w:rsidR="002677CC" w:rsidRPr="0052295E" w:rsidRDefault="002677CC" w:rsidP="009E6F00">
            <w:pPr>
              <w:pStyle w:val="UseCaseText"/>
              <w:keepNext/>
              <w:keepLines/>
              <w:rPr>
                <w:rFonts w:eastAsia="SimSun"/>
              </w:rPr>
            </w:pPr>
          </w:p>
        </w:tc>
        <w:tc>
          <w:tcPr>
            <w:tcW w:w="1890" w:type="dxa"/>
            <w:tcBorders>
              <w:bottom w:val="single" w:sz="4" w:space="0" w:color="auto"/>
            </w:tcBorders>
            <w:vAlign w:val="center"/>
          </w:tcPr>
          <w:p w14:paraId="23B0B974" w14:textId="77777777" w:rsidR="002677CC" w:rsidRPr="0052295E" w:rsidRDefault="002677CC" w:rsidP="009E6F00">
            <w:pPr>
              <w:pStyle w:val="UseCaseText"/>
              <w:keepNext/>
              <w:keepLines/>
              <w:rPr>
                <w:rFonts w:eastAsia="SimSun"/>
              </w:rPr>
            </w:pPr>
          </w:p>
        </w:tc>
        <w:tc>
          <w:tcPr>
            <w:tcW w:w="6720" w:type="dxa"/>
            <w:tcBorders>
              <w:bottom w:val="single" w:sz="4" w:space="0" w:color="auto"/>
            </w:tcBorders>
            <w:vAlign w:val="center"/>
          </w:tcPr>
          <w:p w14:paraId="23B0B975" w14:textId="77777777" w:rsidR="002677CC" w:rsidRPr="0052295E" w:rsidRDefault="002677CC" w:rsidP="009E6F00">
            <w:pPr>
              <w:pStyle w:val="UseCaseText"/>
              <w:keepNext/>
              <w:keepLines/>
              <w:rPr>
                <w:rFonts w:eastAsia="SimSun"/>
              </w:rPr>
            </w:pPr>
          </w:p>
        </w:tc>
      </w:tr>
      <w:tr w:rsidR="002677CC" w:rsidRPr="0052295E" w14:paraId="23B0B978" w14:textId="77777777" w:rsidTr="009E6F00">
        <w:trPr>
          <w:trHeight w:val="242"/>
        </w:trPr>
        <w:tc>
          <w:tcPr>
            <w:tcW w:w="9240" w:type="dxa"/>
            <w:gridSpan w:val="3"/>
            <w:shd w:val="clear" w:color="auto" w:fill="FFCC99"/>
            <w:vAlign w:val="center"/>
          </w:tcPr>
          <w:p w14:paraId="23B0B977" w14:textId="77777777" w:rsidR="002677CC" w:rsidRPr="0052295E" w:rsidRDefault="002677CC" w:rsidP="009E6F0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2677CC" w:rsidRPr="0052295E" w14:paraId="23B0B97B" w14:textId="77777777" w:rsidTr="009E6F00">
        <w:trPr>
          <w:trHeight w:val="206"/>
        </w:trPr>
        <w:tc>
          <w:tcPr>
            <w:tcW w:w="630" w:type="dxa"/>
            <w:vAlign w:val="center"/>
          </w:tcPr>
          <w:p w14:paraId="23B0B979" w14:textId="77777777" w:rsidR="002677CC" w:rsidRPr="0052295E" w:rsidRDefault="002677CC" w:rsidP="009E6F00">
            <w:pPr>
              <w:pStyle w:val="UseCaseHeader"/>
              <w:keepNext/>
              <w:keepLines/>
              <w:rPr>
                <w:rFonts w:eastAsia="SimSun"/>
              </w:rPr>
            </w:pPr>
            <w:r w:rsidRPr="0052295E">
              <w:rPr>
                <w:rFonts w:eastAsia="SimSun"/>
              </w:rPr>
              <w:t>ID</w:t>
            </w:r>
          </w:p>
        </w:tc>
        <w:tc>
          <w:tcPr>
            <w:tcW w:w="8610" w:type="dxa"/>
            <w:gridSpan w:val="2"/>
            <w:vAlign w:val="center"/>
          </w:tcPr>
          <w:p w14:paraId="23B0B97A" w14:textId="77777777" w:rsidR="002677CC" w:rsidRPr="0052295E" w:rsidRDefault="002677CC" w:rsidP="009E6F00">
            <w:pPr>
              <w:pStyle w:val="UseCaseHeader"/>
              <w:keepNext/>
              <w:keepLines/>
              <w:rPr>
                <w:rFonts w:eastAsia="SimSun"/>
              </w:rPr>
            </w:pPr>
            <w:r w:rsidRPr="0052295E">
              <w:rPr>
                <w:rFonts w:eastAsia="SimSun"/>
              </w:rPr>
              <w:t>Issue Description</w:t>
            </w:r>
          </w:p>
        </w:tc>
      </w:tr>
      <w:tr w:rsidR="002677CC" w:rsidRPr="0052295E" w14:paraId="23B0B97E" w14:textId="77777777" w:rsidTr="009E6F00">
        <w:trPr>
          <w:trHeight w:val="206"/>
        </w:trPr>
        <w:tc>
          <w:tcPr>
            <w:tcW w:w="630" w:type="dxa"/>
            <w:vAlign w:val="center"/>
          </w:tcPr>
          <w:p w14:paraId="23B0B97C" w14:textId="77777777" w:rsidR="002677CC" w:rsidRPr="0052295E" w:rsidRDefault="002677CC" w:rsidP="009E6F00">
            <w:pPr>
              <w:pStyle w:val="UseCaseText"/>
              <w:keepNext/>
              <w:keepLines/>
              <w:rPr>
                <w:rFonts w:eastAsia="SimSun"/>
              </w:rPr>
            </w:pPr>
            <w:r>
              <w:rPr>
                <w:rFonts w:eastAsia="SimSun"/>
              </w:rPr>
              <w:t>1</w:t>
            </w:r>
          </w:p>
        </w:tc>
        <w:tc>
          <w:tcPr>
            <w:tcW w:w="8610" w:type="dxa"/>
            <w:gridSpan w:val="2"/>
            <w:vAlign w:val="center"/>
          </w:tcPr>
          <w:p w14:paraId="23B0B97D" w14:textId="77777777" w:rsidR="002677CC" w:rsidRPr="0052295E" w:rsidRDefault="002677CC" w:rsidP="009E6F00">
            <w:pPr>
              <w:pStyle w:val="UseCaseText"/>
              <w:keepNext/>
              <w:keepLines/>
              <w:rPr>
                <w:rFonts w:eastAsia="SimSun"/>
              </w:rPr>
            </w:pPr>
          </w:p>
        </w:tc>
      </w:tr>
      <w:tr w:rsidR="002677CC" w:rsidRPr="0052295E" w14:paraId="23B0B981" w14:textId="77777777" w:rsidTr="009E6F00">
        <w:trPr>
          <w:trHeight w:val="206"/>
        </w:trPr>
        <w:tc>
          <w:tcPr>
            <w:tcW w:w="630" w:type="dxa"/>
            <w:vAlign w:val="center"/>
          </w:tcPr>
          <w:p w14:paraId="23B0B97F" w14:textId="77777777" w:rsidR="002677CC" w:rsidRDefault="002677CC" w:rsidP="009E6F00">
            <w:pPr>
              <w:pStyle w:val="UseCaseText"/>
              <w:rPr>
                <w:rFonts w:eastAsia="SimSun"/>
              </w:rPr>
            </w:pPr>
          </w:p>
        </w:tc>
        <w:tc>
          <w:tcPr>
            <w:tcW w:w="8610" w:type="dxa"/>
            <w:gridSpan w:val="2"/>
            <w:vAlign w:val="center"/>
          </w:tcPr>
          <w:p w14:paraId="23B0B980" w14:textId="77777777" w:rsidR="002677CC" w:rsidRDefault="002677CC" w:rsidP="009E6F00">
            <w:pPr>
              <w:pStyle w:val="UseCaseText"/>
              <w:rPr>
                <w:rFonts w:eastAsia="SimSun"/>
              </w:rPr>
            </w:pPr>
          </w:p>
        </w:tc>
      </w:tr>
    </w:tbl>
    <w:p w14:paraId="23B0B982" w14:textId="77777777" w:rsidR="002677CC" w:rsidRDefault="002677CC" w:rsidP="002677CC">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890"/>
        <w:gridCol w:w="6720"/>
      </w:tblGrid>
      <w:tr w:rsidR="002677CC" w14:paraId="23B0B985" w14:textId="77777777" w:rsidTr="002677CC">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auto" w:fill="8DB3E2"/>
            <w:vAlign w:val="center"/>
            <w:hideMark/>
          </w:tcPr>
          <w:p w14:paraId="23B0B983" w14:textId="77777777" w:rsidR="002677CC" w:rsidRDefault="002677CC">
            <w:pPr>
              <w:pStyle w:val="UseCaseHeader"/>
              <w:keepNext/>
              <w:keepLines/>
            </w:pPr>
            <w:r>
              <w:t>Use Case ID</w:t>
            </w:r>
          </w:p>
        </w:tc>
        <w:tc>
          <w:tcPr>
            <w:tcW w:w="6720" w:type="dxa"/>
            <w:tcBorders>
              <w:top w:val="single" w:sz="4" w:space="0" w:color="auto"/>
              <w:left w:val="single" w:sz="4" w:space="0" w:color="auto"/>
              <w:bottom w:val="single" w:sz="4" w:space="0" w:color="auto"/>
              <w:right w:val="single" w:sz="4" w:space="0" w:color="auto"/>
            </w:tcBorders>
            <w:shd w:val="clear" w:color="auto" w:fill="8DB3E2"/>
            <w:vAlign w:val="center"/>
            <w:hideMark/>
          </w:tcPr>
          <w:p w14:paraId="23B0B984" w14:textId="77777777" w:rsidR="002677CC" w:rsidRDefault="002677CC">
            <w:pPr>
              <w:pStyle w:val="UseCaseText"/>
              <w:rPr>
                <w:b/>
              </w:rPr>
            </w:pPr>
            <w:r>
              <w:rPr>
                <w:b/>
              </w:rPr>
              <w:t>UC_046</w:t>
            </w:r>
            <w:r w:rsidR="00FB65E1">
              <w:rPr>
                <w:b/>
              </w:rPr>
              <w:t>c</w:t>
            </w:r>
          </w:p>
        </w:tc>
      </w:tr>
      <w:tr w:rsidR="002677CC" w14:paraId="23B0B988" w14:textId="77777777" w:rsidTr="002677CC">
        <w:trPr>
          <w:trHeight w:val="360"/>
        </w:trPr>
        <w:tc>
          <w:tcPr>
            <w:tcW w:w="2520" w:type="dxa"/>
            <w:gridSpan w:val="2"/>
            <w:tcBorders>
              <w:top w:val="single" w:sz="4" w:space="0" w:color="auto"/>
              <w:left w:val="single" w:sz="4" w:space="0" w:color="auto"/>
              <w:bottom w:val="single" w:sz="4" w:space="0" w:color="auto"/>
              <w:right w:val="single" w:sz="4" w:space="0" w:color="auto"/>
            </w:tcBorders>
            <w:shd w:val="clear" w:color="auto" w:fill="8DB3E2"/>
            <w:vAlign w:val="center"/>
            <w:hideMark/>
          </w:tcPr>
          <w:p w14:paraId="23B0B986" w14:textId="77777777" w:rsidR="002677CC" w:rsidRDefault="002677CC">
            <w:pPr>
              <w:pStyle w:val="UseCaseHeader"/>
              <w:keepNext/>
              <w:keepLines/>
            </w:pPr>
            <w:r>
              <w:t>Use Case Name</w:t>
            </w:r>
          </w:p>
        </w:tc>
        <w:tc>
          <w:tcPr>
            <w:tcW w:w="6720" w:type="dxa"/>
            <w:tcBorders>
              <w:top w:val="single" w:sz="4" w:space="0" w:color="auto"/>
              <w:left w:val="single" w:sz="4" w:space="0" w:color="auto"/>
              <w:bottom w:val="single" w:sz="4" w:space="0" w:color="auto"/>
              <w:right w:val="single" w:sz="4" w:space="0" w:color="auto"/>
            </w:tcBorders>
            <w:shd w:val="clear" w:color="auto" w:fill="8DB3E2"/>
            <w:vAlign w:val="center"/>
            <w:hideMark/>
          </w:tcPr>
          <w:p w14:paraId="23B0B987" w14:textId="77777777" w:rsidR="002677CC" w:rsidRDefault="002677CC">
            <w:pPr>
              <w:pStyle w:val="UseCaseText"/>
              <w:rPr>
                <w:b/>
              </w:rPr>
            </w:pPr>
            <w:r>
              <w:rPr>
                <w:b/>
              </w:rPr>
              <w:t>Browse flagged data catalog entries</w:t>
            </w:r>
          </w:p>
        </w:tc>
      </w:tr>
      <w:tr w:rsidR="002677CC" w14:paraId="23B0B98B" w14:textId="77777777" w:rsidTr="002677CC">
        <w:trPr>
          <w:trHeight w:val="360"/>
        </w:trPr>
        <w:tc>
          <w:tcPr>
            <w:tcW w:w="2520" w:type="dxa"/>
            <w:gridSpan w:val="2"/>
            <w:tcBorders>
              <w:top w:val="single" w:sz="4" w:space="0" w:color="auto"/>
              <w:left w:val="single" w:sz="4" w:space="0" w:color="auto"/>
              <w:bottom w:val="single" w:sz="4" w:space="0" w:color="auto"/>
              <w:right w:val="single" w:sz="4" w:space="0" w:color="auto"/>
            </w:tcBorders>
            <w:vAlign w:val="center"/>
            <w:hideMark/>
          </w:tcPr>
          <w:p w14:paraId="23B0B989" w14:textId="77777777" w:rsidR="002677CC" w:rsidRDefault="002677CC">
            <w:pPr>
              <w:pStyle w:val="UseCaseText"/>
              <w:rPr>
                <w:b/>
              </w:rPr>
            </w:pPr>
            <w:r>
              <w:rPr>
                <w:b/>
              </w:rPr>
              <w:t>Short Description</w:t>
            </w:r>
          </w:p>
        </w:tc>
        <w:tc>
          <w:tcPr>
            <w:tcW w:w="6720" w:type="dxa"/>
            <w:tcBorders>
              <w:top w:val="single" w:sz="4" w:space="0" w:color="auto"/>
              <w:left w:val="single" w:sz="4" w:space="0" w:color="auto"/>
              <w:bottom w:val="single" w:sz="4" w:space="0" w:color="auto"/>
              <w:right w:val="single" w:sz="4" w:space="0" w:color="auto"/>
            </w:tcBorders>
            <w:vAlign w:val="center"/>
            <w:hideMark/>
          </w:tcPr>
          <w:p w14:paraId="23B0B98A" w14:textId="77777777" w:rsidR="002677CC" w:rsidRDefault="002677CC">
            <w:pPr>
              <w:pStyle w:val="UseCaseText"/>
            </w:pPr>
            <w:r>
              <w:t>Allows Users to navigate through the catalog of resources that have had their quality flagged for correction. A special view of the resource browse list, filtered for records that have quality flags raised from those that do not have them</w:t>
            </w:r>
          </w:p>
        </w:tc>
      </w:tr>
      <w:tr w:rsidR="002677CC" w14:paraId="23B0B98E" w14:textId="77777777" w:rsidTr="002677CC">
        <w:trPr>
          <w:trHeight w:val="360"/>
        </w:trPr>
        <w:tc>
          <w:tcPr>
            <w:tcW w:w="2520" w:type="dxa"/>
            <w:gridSpan w:val="2"/>
            <w:tcBorders>
              <w:top w:val="single" w:sz="4" w:space="0" w:color="auto"/>
              <w:left w:val="single" w:sz="4" w:space="0" w:color="auto"/>
              <w:bottom w:val="single" w:sz="4" w:space="0" w:color="auto"/>
              <w:right w:val="single" w:sz="4" w:space="0" w:color="auto"/>
            </w:tcBorders>
            <w:vAlign w:val="center"/>
            <w:hideMark/>
          </w:tcPr>
          <w:p w14:paraId="23B0B98C" w14:textId="77777777" w:rsidR="002677CC" w:rsidRDefault="002677CC">
            <w:pPr>
              <w:pStyle w:val="UseCaseText"/>
              <w:rPr>
                <w:b/>
              </w:rPr>
            </w:pPr>
            <w:r>
              <w:rPr>
                <w:b/>
              </w:rPr>
              <w:t>Actors</w:t>
            </w:r>
          </w:p>
        </w:tc>
        <w:tc>
          <w:tcPr>
            <w:tcW w:w="6720" w:type="dxa"/>
            <w:tcBorders>
              <w:top w:val="single" w:sz="4" w:space="0" w:color="auto"/>
              <w:left w:val="single" w:sz="4" w:space="0" w:color="auto"/>
              <w:bottom w:val="single" w:sz="4" w:space="0" w:color="auto"/>
              <w:right w:val="single" w:sz="4" w:space="0" w:color="auto"/>
            </w:tcBorders>
            <w:vAlign w:val="center"/>
            <w:hideMark/>
          </w:tcPr>
          <w:p w14:paraId="23B0B98D" w14:textId="77777777" w:rsidR="002677CC" w:rsidRDefault="002677CC">
            <w:pPr>
              <w:pStyle w:val="UseCaseText"/>
            </w:pPr>
            <w:r>
              <w:t>Data Steward</w:t>
            </w:r>
            <w:r w:rsidR="00E17763">
              <w:t>, Data Submitter</w:t>
            </w:r>
          </w:p>
        </w:tc>
      </w:tr>
      <w:tr w:rsidR="002677CC" w14:paraId="23B0B991" w14:textId="77777777" w:rsidTr="002677CC">
        <w:trPr>
          <w:trHeight w:val="360"/>
        </w:trPr>
        <w:tc>
          <w:tcPr>
            <w:tcW w:w="2520" w:type="dxa"/>
            <w:gridSpan w:val="2"/>
            <w:tcBorders>
              <w:top w:val="single" w:sz="4" w:space="0" w:color="auto"/>
              <w:left w:val="single" w:sz="4" w:space="0" w:color="auto"/>
              <w:bottom w:val="single" w:sz="4" w:space="0" w:color="auto"/>
              <w:right w:val="single" w:sz="4" w:space="0" w:color="auto"/>
            </w:tcBorders>
            <w:vAlign w:val="center"/>
            <w:hideMark/>
          </w:tcPr>
          <w:p w14:paraId="23B0B98F" w14:textId="77777777" w:rsidR="002677CC" w:rsidRDefault="002677CC">
            <w:pPr>
              <w:pStyle w:val="UseCaseHeader"/>
            </w:pPr>
            <w:r>
              <w:t>Pre-Conditions</w:t>
            </w:r>
          </w:p>
        </w:tc>
        <w:tc>
          <w:tcPr>
            <w:tcW w:w="6720" w:type="dxa"/>
            <w:tcBorders>
              <w:top w:val="single" w:sz="4" w:space="0" w:color="auto"/>
              <w:left w:val="single" w:sz="4" w:space="0" w:color="auto"/>
              <w:bottom w:val="single" w:sz="4" w:space="0" w:color="auto"/>
              <w:right w:val="single" w:sz="4" w:space="0" w:color="auto"/>
            </w:tcBorders>
            <w:vAlign w:val="center"/>
            <w:hideMark/>
          </w:tcPr>
          <w:p w14:paraId="23B0B990" w14:textId="77777777" w:rsidR="002677CC" w:rsidRDefault="002677CC">
            <w:pPr>
              <w:pStyle w:val="UseCaseText"/>
            </w:pPr>
            <w:r>
              <w:t xml:space="preserve">a list of metadata resources is available, allowing filtering by quality attribute flag </w:t>
            </w:r>
          </w:p>
        </w:tc>
      </w:tr>
      <w:tr w:rsidR="002677CC" w14:paraId="23B0B994" w14:textId="77777777" w:rsidTr="002677CC">
        <w:trPr>
          <w:trHeight w:val="360"/>
        </w:trPr>
        <w:tc>
          <w:tcPr>
            <w:tcW w:w="2520" w:type="dxa"/>
            <w:gridSpan w:val="2"/>
            <w:tcBorders>
              <w:top w:val="single" w:sz="4" w:space="0" w:color="auto"/>
              <w:left w:val="single" w:sz="4" w:space="0" w:color="auto"/>
              <w:bottom w:val="single" w:sz="4" w:space="0" w:color="auto"/>
              <w:right w:val="single" w:sz="4" w:space="0" w:color="auto"/>
            </w:tcBorders>
            <w:vAlign w:val="center"/>
            <w:hideMark/>
          </w:tcPr>
          <w:p w14:paraId="23B0B992" w14:textId="77777777" w:rsidR="002677CC" w:rsidRDefault="002677CC">
            <w:pPr>
              <w:pStyle w:val="UseCaseHeader"/>
            </w:pPr>
            <w:r>
              <w:t>Success End Conditions</w:t>
            </w:r>
          </w:p>
        </w:tc>
        <w:tc>
          <w:tcPr>
            <w:tcW w:w="6720" w:type="dxa"/>
            <w:tcBorders>
              <w:top w:val="single" w:sz="4" w:space="0" w:color="auto"/>
              <w:left w:val="single" w:sz="4" w:space="0" w:color="auto"/>
              <w:bottom w:val="single" w:sz="4" w:space="0" w:color="auto"/>
              <w:right w:val="single" w:sz="4" w:space="0" w:color="auto"/>
            </w:tcBorders>
            <w:vAlign w:val="center"/>
            <w:hideMark/>
          </w:tcPr>
          <w:p w14:paraId="23B0B993" w14:textId="77777777" w:rsidR="002677CC" w:rsidRDefault="002677CC">
            <w:pPr>
              <w:pStyle w:val="UseCaseText"/>
            </w:pPr>
            <w:r>
              <w:t>Users are able to identify flagged entries in the metadata catalog</w:t>
            </w:r>
          </w:p>
        </w:tc>
      </w:tr>
      <w:tr w:rsidR="002677CC" w14:paraId="23B0B997" w14:textId="77777777" w:rsidTr="002677CC">
        <w:trPr>
          <w:trHeight w:val="360"/>
        </w:trPr>
        <w:tc>
          <w:tcPr>
            <w:tcW w:w="2520" w:type="dxa"/>
            <w:gridSpan w:val="2"/>
            <w:tcBorders>
              <w:top w:val="single" w:sz="4" w:space="0" w:color="auto"/>
              <w:left w:val="single" w:sz="4" w:space="0" w:color="auto"/>
              <w:bottom w:val="single" w:sz="4" w:space="0" w:color="auto"/>
              <w:right w:val="single" w:sz="4" w:space="0" w:color="auto"/>
            </w:tcBorders>
            <w:vAlign w:val="center"/>
            <w:hideMark/>
          </w:tcPr>
          <w:p w14:paraId="23B0B995" w14:textId="77777777" w:rsidR="002677CC" w:rsidRDefault="002677CC">
            <w:pPr>
              <w:pStyle w:val="UseCaseHeader"/>
            </w:pPr>
            <w:r>
              <w:t>Data</w:t>
            </w:r>
          </w:p>
        </w:tc>
        <w:tc>
          <w:tcPr>
            <w:tcW w:w="6720" w:type="dxa"/>
            <w:tcBorders>
              <w:top w:val="single" w:sz="4" w:space="0" w:color="auto"/>
              <w:left w:val="single" w:sz="4" w:space="0" w:color="auto"/>
              <w:bottom w:val="single" w:sz="4" w:space="0" w:color="auto"/>
              <w:right w:val="single" w:sz="4" w:space="0" w:color="auto"/>
            </w:tcBorders>
            <w:vAlign w:val="center"/>
            <w:hideMark/>
          </w:tcPr>
          <w:p w14:paraId="23B0B996" w14:textId="77777777" w:rsidR="002677CC" w:rsidRDefault="002677CC">
            <w:pPr>
              <w:pStyle w:val="UseCaseText"/>
            </w:pPr>
            <w:r>
              <w:t>Metadata record</w:t>
            </w:r>
          </w:p>
        </w:tc>
      </w:tr>
      <w:tr w:rsidR="002677CC" w14:paraId="23B0B99B" w14:textId="77777777" w:rsidTr="002677CC">
        <w:trPr>
          <w:trHeight w:val="360"/>
        </w:trPr>
        <w:tc>
          <w:tcPr>
            <w:tcW w:w="2520" w:type="dxa"/>
            <w:gridSpan w:val="2"/>
            <w:tcBorders>
              <w:top w:val="single" w:sz="4" w:space="0" w:color="auto"/>
              <w:left w:val="single" w:sz="4" w:space="0" w:color="auto"/>
              <w:bottom w:val="single" w:sz="4" w:space="0" w:color="auto"/>
              <w:right w:val="single" w:sz="4" w:space="0" w:color="auto"/>
            </w:tcBorders>
            <w:vAlign w:val="center"/>
            <w:hideMark/>
          </w:tcPr>
          <w:p w14:paraId="23B0B998" w14:textId="77777777" w:rsidR="002677CC" w:rsidRDefault="002677CC">
            <w:pPr>
              <w:pStyle w:val="UseCaseHeader"/>
            </w:pPr>
            <w:r>
              <w:t>Functions</w:t>
            </w:r>
          </w:p>
        </w:tc>
        <w:tc>
          <w:tcPr>
            <w:tcW w:w="6720" w:type="dxa"/>
            <w:tcBorders>
              <w:top w:val="single" w:sz="4" w:space="0" w:color="auto"/>
              <w:left w:val="single" w:sz="4" w:space="0" w:color="auto"/>
              <w:bottom w:val="single" w:sz="4" w:space="0" w:color="auto"/>
              <w:right w:val="single" w:sz="4" w:space="0" w:color="auto"/>
            </w:tcBorders>
            <w:vAlign w:val="center"/>
            <w:hideMark/>
          </w:tcPr>
          <w:p w14:paraId="23B0B999" w14:textId="77777777" w:rsidR="002677CC" w:rsidRDefault="002677CC" w:rsidP="00377EE0">
            <w:pPr>
              <w:pStyle w:val="UseCaseText"/>
              <w:keepNext/>
              <w:keepLines/>
              <w:numPr>
                <w:ilvl w:val="0"/>
                <w:numId w:val="19"/>
              </w:numPr>
            </w:pPr>
            <w:r>
              <w:t>Browse data catalog entries</w:t>
            </w:r>
          </w:p>
          <w:p w14:paraId="23B0B99A" w14:textId="77777777" w:rsidR="002677CC" w:rsidRDefault="002677CC" w:rsidP="00377EE0">
            <w:pPr>
              <w:pStyle w:val="UseCaseText"/>
              <w:keepNext/>
              <w:keepLines/>
              <w:numPr>
                <w:ilvl w:val="0"/>
                <w:numId w:val="19"/>
              </w:numPr>
            </w:pPr>
            <w:r>
              <w:t>Filter catalog entries by flagged attribute</w:t>
            </w:r>
          </w:p>
        </w:tc>
      </w:tr>
      <w:tr w:rsidR="002677CC" w14:paraId="23B0B99D" w14:textId="77777777" w:rsidTr="002677CC">
        <w:trPr>
          <w:trHeight w:val="278"/>
        </w:trPr>
        <w:tc>
          <w:tcPr>
            <w:tcW w:w="9240" w:type="dxa"/>
            <w:gridSpan w:val="3"/>
            <w:tcBorders>
              <w:top w:val="single" w:sz="4" w:space="0" w:color="auto"/>
              <w:left w:val="single" w:sz="4" w:space="0" w:color="auto"/>
              <w:bottom w:val="single" w:sz="4" w:space="0" w:color="auto"/>
              <w:right w:val="single" w:sz="4" w:space="0" w:color="auto"/>
            </w:tcBorders>
            <w:shd w:val="clear" w:color="auto" w:fill="CCFFFF"/>
            <w:vAlign w:val="center"/>
            <w:hideMark/>
          </w:tcPr>
          <w:p w14:paraId="23B0B99C" w14:textId="77777777" w:rsidR="002677CC" w:rsidRDefault="002677CC">
            <w:pPr>
              <w:pStyle w:val="UseCaseSection"/>
              <w:keepNext/>
              <w:keepLines/>
            </w:pPr>
            <w:r>
              <w:t>Main Sequence</w:t>
            </w:r>
          </w:p>
        </w:tc>
      </w:tr>
      <w:tr w:rsidR="002677CC" w14:paraId="23B0B9A1" w14:textId="77777777" w:rsidTr="002677CC">
        <w:trPr>
          <w:trHeight w:val="203"/>
        </w:trPr>
        <w:tc>
          <w:tcPr>
            <w:tcW w:w="630" w:type="dxa"/>
            <w:tcBorders>
              <w:top w:val="single" w:sz="4" w:space="0" w:color="auto"/>
              <w:left w:val="single" w:sz="4" w:space="0" w:color="auto"/>
              <w:bottom w:val="single" w:sz="4" w:space="0" w:color="auto"/>
              <w:right w:val="single" w:sz="4" w:space="0" w:color="auto"/>
            </w:tcBorders>
            <w:hideMark/>
          </w:tcPr>
          <w:p w14:paraId="23B0B99E" w14:textId="77777777" w:rsidR="002677CC" w:rsidRDefault="002677CC">
            <w:pPr>
              <w:pStyle w:val="UseCaseHeader"/>
              <w:keepNext/>
              <w:keepLines/>
            </w:pPr>
            <w:r>
              <w:t>Step</w:t>
            </w:r>
          </w:p>
        </w:tc>
        <w:tc>
          <w:tcPr>
            <w:tcW w:w="1890" w:type="dxa"/>
            <w:tcBorders>
              <w:top w:val="single" w:sz="4" w:space="0" w:color="auto"/>
              <w:left w:val="single" w:sz="4" w:space="0" w:color="auto"/>
              <w:bottom w:val="single" w:sz="4" w:space="0" w:color="auto"/>
              <w:right w:val="single" w:sz="4" w:space="0" w:color="auto"/>
            </w:tcBorders>
            <w:hideMark/>
          </w:tcPr>
          <w:p w14:paraId="23B0B99F" w14:textId="77777777" w:rsidR="002677CC" w:rsidRDefault="002677CC">
            <w:pPr>
              <w:pStyle w:val="UseCaseHeader"/>
              <w:keepNext/>
              <w:keepLines/>
            </w:pPr>
            <w:r>
              <w:t>Actor</w:t>
            </w:r>
          </w:p>
        </w:tc>
        <w:tc>
          <w:tcPr>
            <w:tcW w:w="6720" w:type="dxa"/>
            <w:tcBorders>
              <w:top w:val="single" w:sz="4" w:space="0" w:color="auto"/>
              <w:left w:val="single" w:sz="4" w:space="0" w:color="auto"/>
              <w:bottom w:val="single" w:sz="4" w:space="0" w:color="auto"/>
              <w:right w:val="single" w:sz="4" w:space="0" w:color="auto"/>
            </w:tcBorders>
            <w:hideMark/>
          </w:tcPr>
          <w:p w14:paraId="23B0B9A0" w14:textId="77777777" w:rsidR="002677CC" w:rsidRDefault="002677CC">
            <w:pPr>
              <w:pStyle w:val="UseCaseHeader"/>
              <w:keepNext/>
              <w:keepLines/>
            </w:pPr>
            <w:r>
              <w:t>Description</w:t>
            </w:r>
          </w:p>
        </w:tc>
      </w:tr>
      <w:tr w:rsidR="002677CC" w14:paraId="23B0B9A7" w14:textId="77777777" w:rsidTr="002677CC">
        <w:trPr>
          <w:trHeight w:val="320"/>
        </w:trPr>
        <w:tc>
          <w:tcPr>
            <w:tcW w:w="630" w:type="dxa"/>
            <w:tcBorders>
              <w:top w:val="single" w:sz="4" w:space="0" w:color="auto"/>
              <w:left w:val="single" w:sz="4" w:space="0" w:color="auto"/>
              <w:bottom w:val="single" w:sz="4" w:space="0" w:color="auto"/>
              <w:right w:val="single" w:sz="4" w:space="0" w:color="auto"/>
            </w:tcBorders>
            <w:vAlign w:val="center"/>
            <w:hideMark/>
          </w:tcPr>
          <w:p w14:paraId="23B0B9A2" w14:textId="77777777" w:rsidR="002677CC" w:rsidRDefault="002677CC">
            <w:pPr>
              <w:pStyle w:val="UseCaseText"/>
              <w:keepNext/>
              <w:keepLines/>
            </w:pPr>
            <w:r>
              <w:t>1</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3B0B9A3" w14:textId="77777777" w:rsidR="002677CC" w:rsidRDefault="002677CC">
            <w:pPr>
              <w:pStyle w:val="UseCaseText"/>
            </w:pPr>
            <w:r>
              <w:t>Users</w:t>
            </w:r>
          </w:p>
        </w:tc>
        <w:tc>
          <w:tcPr>
            <w:tcW w:w="6720" w:type="dxa"/>
            <w:tcBorders>
              <w:top w:val="single" w:sz="4" w:space="0" w:color="auto"/>
              <w:left w:val="single" w:sz="4" w:space="0" w:color="auto"/>
              <w:bottom w:val="single" w:sz="4" w:space="0" w:color="auto"/>
              <w:right w:val="single" w:sz="4" w:space="0" w:color="auto"/>
            </w:tcBorders>
            <w:vAlign w:val="center"/>
            <w:hideMark/>
          </w:tcPr>
          <w:p w14:paraId="23B0B9A4" w14:textId="77777777" w:rsidR="002677CC" w:rsidRDefault="002677CC">
            <w:pPr>
              <w:pStyle w:val="UseCaseText"/>
              <w:keepNext/>
              <w:keepLines/>
            </w:pPr>
            <w:r>
              <w:t>Navigate to quality assurance page</w:t>
            </w:r>
          </w:p>
          <w:p w14:paraId="23B0B9A5" w14:textId="77777777" w:rsidR="002677CC" w:rsidRDefault="002677CC">
            <w:pPr>
              <w:pStyle w:val="UseCaseText"/>
              <w:keepNext/>
              <w:keepLines/>
            </w:pPr>
            <w:r>
              <w:t>Visualize metadata record</w:t>
            </w:r>
          </w:p>
          <w:p w14:paraId="23B0B9A6" w14:textId="77777777" w:rsidR="002677CC" w:rsidRDefault="002677CC">
            <w:pPr>
              <w:pStyle w:val="UseCaseText"/>
              <w:keepNext/>
              <w:keepLines/>
            </w:pPr>
            <w:r>
              <w:t>Filter out un-flagged metadata records</w:t>
            </w:r>
          </w:p>
        </w:tc>
      </w:tr>
      <w:tr w:rsidR="002677CC" w14:paraId="23B0B9AB" w14:textId="77777777" w:rsidTr="002677CC">
        <w:trPr>
          <w:trHeight w:val="320"/>
        </w:trPr>
        <w:tc>
          <w:tcPr>
            <w:tcW w:w="630" w:type="dxa"/>
            <w:tcBorders>
              <w:top w:val="single" w:sz="4" w:space="0" w:color="auto"/>
              <w:left w:val="single" w:sz="4" w:space="0" w:color="auto"/>
              <w:bottom w:val="single" w:sz="4" w:space="0" w:color="auto"/>
              <w:right w:val="single" w:sz="4" w:space="0" w:color="auto"/>
            </w:tcBorders>
            <w:vAlign w:val="center"/>
            <w:hideMark/>
          </w:tcPr>
          <w:p w14:paraId="23B0B9A8" w14:textId="77777777" w:rsidR="002677CC" w:rsidRDefault="002677CC">
            <w:pPr>
              <w:pStyle w:val="UseCaseText"/>
            </w:pPr>
            <w:r>
              <w:t>2</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3B0B9A9" w14:textId="77777777" w:rsidR="002677CC" w:rsidRDefault="002677CC">
            <w:pPr>
              <w:pStyle w:val="UseCaseText"/>
            </w:pPr>
            <w:r>
              <w:t>NGDS System</w:t>
            </w:r>
          </w:p>
        </w:tc>
        <w:tc>
          <w:tcPr>
            <w:tcW w:w="6720" w:type="dxa"/>
            <w:tcBorders>
              <w:top w:val="single" w:sz="4" w:space="0" w:color="auto"/>
              <w:left w:val="single" w:sz="4" w:space="0" w:color="auto"/>
              <w:bottom w:val="single" w:sz="4" w:space="0" w:color="auto"/>
              <w:right w:val="single" w:sz="4" w:space="0" w:color="auto"/>
            </w:tcBorders>
            <w:vAlign w:val="center"/>
            <w:hideMark/>
          </w:tcPr>
          <w:p w14:paraId="23B0B9AA" w14:textId="77777777" w:rsidR="002677CC" w:rsidRDefault="002677CC">
            <w:pPr>
              <w:pStyle w:val="UseCaseText"/>
            </w:pPr>
            <w:r>
              <w:t>Responds by displaying filtered metadata records</w:t>
            </w:r>
          </w:p>
        </w:tc>
      </w:tr>
      <w:tr w:rsidR="002677CC" w14:paraId="23B0B9AD" w14:textId="77777777" w:rsidTr="002677CC">
        <w:trPr>
          <w:trHeight w:val="287"/>
        </w:trPr>
        <w:tc>
          <w:tcPr>
            <w:tcW w:w="9240" w:type="dxa"/>
            <w:gridSpan w:val="3"/>
            <w:tcBorders>
              <w:top w:val="single" w:sz="4" w:space="0" w:color="auto"/>
              <w:left w:val="single" w:sz="4" w:space="0" w:color="auto"/>
              <w:bottom w:val="single" w:sz="4" w:space="0" w:color="auto"/>
              <w:right w:val="single" w:sz="4" w:space="0" w:color="auto"/>
            </w:tcBorders>
            <w:shd w:val="clear" w:color="auto" w:fill="FFFFCC"/>
            <w:vAlign w:val="center"/>
            <w:hideMark/>
          </w:tcPr>
          <w:p w14:paraId="23B0B9AC" w14:textId="77777777" w:rsidR="002677CC" w:rsidRDefault="002677CC">
            <w:pPr>
              <w:pStyle w:val="UseCaseSection"/>
              <w:keepNext/>
              <w:keepLines/>
            </w:pPr>
            <w:r>
              <w:lastRenderedPageBreak/>
              <w:t>Variants</w:t>
            </w:r>
          </w:p>
        </w:tc>
      </w:tr>
      <w:tr w:rsidR="002677CC" w14:paraId="23B0B9B1" w14:textId="77777777" w:rsidTr="002677CC">
        <w:trPr>
          <w:trHeight w:val="261"/>
        </w:trPr>
        <w:tc>
          <w:tcPr>
            <w:tcW w:w="630" w:type="dxa"/>
            <w:tcBorders>
              <w:top w:val="single" w:sz="4" w:space="0" w:color="auto"/>
              <w:left w:val="single" w:sz="4" w:space="0" w:color="auto"/>
              <w:bottom w:val="single" w:sz="4" w:space="0" w:color="auto"/>
              <w:right w:val="single" w:sz="4" w:space="0" w:color="auto"/>
            </w:tcBorders>
            <w:vAlign w:val="center"/>
            <w:hideMark/>
          </w:tcPr>
          <w:p w14:paraId="23B0B9AE" w14:textId="77777777" w:rsidR="002677CC" w:rsidRDefault="002677CC">
            <w:pPr>
              <w:pStyle w:val="UseCaseHeader"/>
              <w:keepNext/>
              <w:keepLines/>
            </w:pPr>
            <w:r>
              <w:t>Step</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3B0B9AF" w14:textId="77777777" w:rsidR="002677CC" w:rsidRDefault="002677CC">
            <w:pPr>
              <w:pStyle w:val="UseCaseHeader"/>
              <w:keepNext/>
              <w:keepLines/>
            </w:pPr>
            <w:r>
              <w:t>Actor</w:t>
            </w:r>
          </w:p>
        </w:tc>
        <w:tc>
          <w:tcPr>
            <w:tcW w:w="6720" w:type="dxa"/>
            <w:tcBorders>
              <w:top w:val="single" w:sz="4" w:space="0" w:color="auto"/>
              <w:left w:val="single" w:sz="4" w:space="0" w:color="auto"/>
              <w:bottom w:val="single" w:sz="4" w:space="0" w:color="auto"/>
              <w:right w:val="single" w:sz="4" w:space="0" w:color="auto"/>
            </w:tcBorders>
            <w:vAlign w:val="center"/>
            <w:hideMark/>
          </w:tcPr>
          <w:p w14:paraId="23B0B9B0" w14:textId="77777777" w:rsidR="002677CC" w:rsidRDefault="002677CC">
            <w:pPr>
              <w:pStyle w:val="UseCaseHeader"/>
              <w:keepNext/>
              <w:keepLines/>
            </w:pPr>
            <w:r>
              <w:t>Description</w:t>
            </w:r>
          </w:p>
        </w:tc>
      </w:tr>
      <w:tr w:rsidR="002677CC" w14:paraId="23B0B9B5" w14:textId="77777777" w:rsidTr="002677CC">
        <w:trPr>
          <w:trHeight w:val="359"/>
        </w:trPr>
        <w:tc>
          <w:tcPr>
            <w:tcW w:w="630" w:type="dxa"/>
            <w:tcBorders>
              <w:top w:val="single" w:sz="4" w:space="0" w:color="auto"/>
              <w:left w:val="single" w:sz="4" w:space="0" w:color="auto"/>
              <w:bottom w:val="single" w:sz="4" w:space="0" w:color="auto"/>
              <w:right w:val="single" w:sz="4" w:space="0" w:color="auto"/>
            </w:tcBorders>
            <w:vAlign w:val="center"/>
          </w:tcPr>
          <w:p w14:paraId="23B0B9B2" w14:textId="77777777" w:rsidR="002677CC" w:rsidRDefault="002677CC">
            <w:pPr>
              <w:pStyle w:val="UseCaseText"/>
              <w:keepNext/>
              <w:keepLines/>
            </w:pPr>
          </w:p>
        </w:tc>
        <w:tc>
          <w:tcPr>
            <w:tcW w:w="1890" w:type="dxa"/>
            <w:tcBorders>
              <w:top w:val="single" w:sz="4" w:space="0" w:color="auto"/>
              <w:left w:val="single" w:sz="4" w:space="0" w:color="auto"/>
              <w:bottom w:val="single" w:sz="4" w:space="0" w:color="auto"/>
              <w:right w:val="single" w:sz="4" w:space="0" w:color="auto"/>
            </w:tcBorders>
            <w:vAlign w:val="center"/>
          </w:tcPr>
          <w:p w14:paraId="23B0B9B3" w14:textId="77777777" w:rsidR="002677CC" w:rsidRDefault="002677CC">
            <w:pPr>
              <w:pStyle w:val="UseCaseText"/>
            </w:pPr>
          </w:p>
        </w:tc>
        <w:tc>
          <w:tcPr>
            <w:tcW w:w="6720" w:type="dxa"/>
            <w:tcBorders>
              <w:top w:val="single" w:sz="4" w:space="0" w:color="auto"/>
              <w:left w:val="single" w:sz="4" w:space="0" w:color="auto"/>
              <w:bottom w:val="single" w:sz="4" w:space="0" w:color="auto"/>
              <w:right w:val="single" w:sz="4" w:space="0" w:color="auto"/>
            </w:tcBorders>
            <w:vAlign w:val="center"/>
          </w:tcPr>
          <w:p w14:paraId="23B0B9B4" w14:textId="77777777" w:rsidR="002677CC" w:rsidRDefault="002677CC">
            <w:pPr>
              <w:pStyle w:val="UseCaseText"/>
              <w:keepNext/>
              <w:keepLines/>
            </w:pPr>
          </w:p>
        </w:tc>
      </w:tr>
      <w:tr w:rsidR="002677CC" w14:paraId="23B0B9B7" w14:textId="77777777" w:rsidTr="002677CC">
        <w:trPr>
          <w:trHeight w:val="261"/>
        </w:trPr>
        <w:tc>
          <w:tcPr>
            <w:tcW w:w="9240" w:type="dxa"/>
            <w:gridSpan w:val="3"/>
            <w:tcBorders>
              <w:top w:val="single" w:sz="4" w:space="0" w:color="auto"/>
              <w:left w:val="single" w:sz="4" w:space="0" w:color="auto"/>
              <w:bottom w:val="single" w:sz="4" w:space="0" w:color="auto"/>
              <w:right w:val="single" w:sz="4" w:space="0" w:color="auto"/>
            </w:tcBorders>
            <w:shd w:val="clear" w:color="auto" w:fill="FDBBC0"/>
            <w:vAlign w:val="center"/>
            <w:hideMark/>
          </w:tcPr>
          <w:p w14:paraId="23B0B9B6" w14:textId="77777777" w:rsidR="002677CC" w:rsidRDefault="002677CC">
            <w:pPr>
              <w:pStyle w:val="UseCaseSection"/>
              <w:keepNext/>
              <w:keepLines/>
            </w:pPr>
            <w:r>
              <w:t>Exceptions</w:t>
            </w:r>
          </w:p>
        </w:tc>
      </w:tr>
      <w:tr w:rsidR="002677CC" w14:paraId="23B0B9BB" w14:textId="77777777" w:rsidTr="002677CC">
        <w:trPr>
          <w:trHeight w:val="261"/>
        </w:trPr>
        <w:tc>
          <w:tcPr>
            <w:tcW w:w="630" w:type="dxa"/>
            <w:tcBorders>
              <w:top w:val="single" w:sz="4" w:space="0" w:color="auto"/>
              <w:left w:val="single" w:sz="4" w:space="0" w:color="auto"/>
              <w:bottom w:val="single" w:sz="4" w:space="0" w:color="auto"/>
              <w:right w:val="single" w:sz="4" w:space="0" w:color="auto"/>
            </w:tcBorders>
            <w:vAlign w:val="center"/>
            <w:hideMark/>
          </w:tcPr>
          <w:p w14:paraId="23B0B9B8" w14:textId="77777777" w:rsidR="002677CC" w:rsidRDefault="002677CC">
            <w:pPr>
              <w:pStyle w:val="UseCaseHeader"/>
              <w:keepNext/>
              <w:keepLines/>
            </w:pPr>
            <w:r>
              <w:t>Step</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3B0B9B9" w14:textId="77777777" w:rsidR="002677CC" w:rsidRDefault="002677CC">
            <w:pPr>
              <w:pStyle w:val="UseCaseHeader"/>
              <w:keepNext/>
              <w:keepLines/>
            </w:pPr>
            <w:r>
              <w:t>Actor</w:t>
            </w:r>
          </w:p>
        </w:tc>
        <w:tc>
          <w:tcPr>
            <w:tcW w:w="6720" w:type="dxa"/>
            <w:tcBorders>
              <w:top w:val="single" w:sz="4" w:space="0" w:color="auto"/>
              <w:left w:val="single" w:sz="4" w:space="0" w:color="auto"/>
              <w:bottom w:val="single" w:sz="4" w:space="0" w:color="auto"/>
              <w:right w:val="single" w:sz="4" w:space="0" w:color="auto"/>
            </w:tcBorders>
            <w:vAlign w:val="center"/>
            <w:hideMark/>
          </w:tcPr>
          <w:p w14:paraId="23B0B9BA" w14:textId="77777777" w:rsidR="002677CC" w:rsidRDefault="002677CC">
            <w:pPr>
              <w:pStyle w:val="UseCaseHeader"/>
              <w:keepNext/>
              <w:keepLines/>
            </w:pPr>
            <w:r>
              <w:t>Description</w:t>
            </w:r>
          </w:p>
        </w:tc>
      </w:tr>
      <w:tr w:rsidR="002677CC" w14:paraId="23B0B9BF" w14:textId="77777777" w:rsidTr="002677CC">
        <w:trPr>
          <w:trHeight w:val="261"/>
        </w:trPr>
        <w:tc>
          <w:tcPr>
            <w:tcW w:w="630" w:type="dxa"/>
            <w:tcBorders>
              <w:top w:val="single" w:sz="4" w:space="0" w:color="auto"/>
              <w:left w:val="single" w:sz="4" w:space="0" w:color="auto"/>
              <w:bottom w:val="single" w:sz="4" w:space="0" w:color="auto"/>
              <w:right w:val="single" w:sz="4" w:space="0" w:color="auto"/>
            </w:tcBorders>
            <w:vAlign w:val="center"/>
          </w:tcPr>
          <w:p w14:paraId="23B0B9BC" w14:textId="77777777" w:rsidR="002677CC" w:rsidRDefault="002677CC">
            <w:pPr>
              <w:pStyle w:val="UseCaseText"/>
              <w:keepNext/>
              <w:keepLines/>
            </w:pPr>
          </w:p>
        </w:tc>
        <w:tc>
          <w:tcPr>
            <w:tcW w:w="1890" w:type="dxa"/>
            <w:tcBorders>
              <w:top w:val="single" w:sz="4" w:space="0" w:color="auto"/>
              <w:left w:val="single" w:sz="4" w:space="0" w:color="auto"/>
              <w:bottom w:val="single" w:sz="4" w:space="0" w:color="auto"/>
              <w:right w:val="single" w:sz="4" w:space="0" w:color="auto"/>
            </w:tcBorders>
            <w:vAlign w:val="center"/>
          </w:tcPr>
          <w:p w14:paraId="23B0B9BD" w14:textId="77777777" w:rsidR="002677CC" w:rsidRDefault="002677CC">
            <w:pPr>
              <w:pStyle w:val="UseCaseText"/>
              <w:keepNext/>
              <w:keepLines/>
            </w:pPr>
          </w:p>
        </w:tc>
        <w:tc>
          <w:tcPr>
            <w:tcW w:w="6720" w:type="dxa"/>
            <w:tcBorders>
              <w:top w:val="single" w:sz="4" w:space="0" w:color="auto"/>
              <w:left w:val="single" w:sz="4" w:space="0" w:color="auto"/>
              <w:bottom w:val="single" w:sz="4" w:space="0" w:color="auto"/>
              <w:right w:val="single" w:sz="4" w:space="0" w:color="auto"/>
            </w:tcBorders>
            <w:vAlign w:val="center"/>
          </w:tcPr>
          <w:p w14:paraId="23B0B9BE" w14:textId="77777777" w:rsidR="002677CC" w:rsidRDefault="002677CC">
            <w:pPr>
              <w:pStyle w:val="UseCaseText"/>
              <w:keepNext/>
              <w:keepLines/>
            </w:pPr>
          </w:p>
        </w:tc>
      </w:tr>
      <w:tr w:rsidR="002677CC" w14:paraId="23B0B9C1" w14:textId="77777777" w:rsidTr="002677CC">
        <w:trPr>
          <w:trHeight w:val="242"/>
        </w:trPr>
        <w:tc>
          <w:tcPr>
            <w:tcW w:w="9240" w:type="dxa"/>
            <w:gridSpan w:val="3"/>
            <w:tcBorders>
              <w:top w:val="single" w:sz="4" w:space="0" w:color="auto"/>
              <w:left w:val="single" w:sz="4" w:space="0" w:color="auto"/>
              <w:bottom w:val="single" w:sz="4" w:space="0" w:color="auto"/>
              <w:right w:val="single" w:sz="4" w:space="0" w:color="auto"/>
            </w:tcBorders>
            <w:shd w:val="clear" w:color="auto" w:fill="FFCC99"/>
            <w:vAlign w:val="center"/>
            <w:hideMark/>
          </w:tcPr>
          <w:p w14:paraId="23B0B9C0" w14:textId="77777777" w:rsidR="002677CC" w:rsidRDefault="002677CC">
            <w:pPr>
              <w:pStyle w:val="UseCaseSection"/>
              <w:keepNext/>
              <w:keepLines/>
            </w:pPr>
            <w:r>
              <w:t>Open Issues (Please use this field to indicate questions/comments on the use case)</w:t>
            </w:r>
          </w:p>
        </w:tc>
      </w:tr>
      <w:tr w:rsidR="002677CC" w14:paraId="23B0B9C4" w14:textId="77777777" w:rsidTr="002677CC">
        <w:trPr>
          <w:trHeight w:val="206"/>
        </w:trPr>
        <w:tc>
          <w:tcPr>
            <w:tcW w:w="630" w:type="dxa"/>
            <w:tcBorders>
              <w:top w:val="single" w:sz="4" w:space="0" w:color="auto"/>
              <w:left w:val="single" w:sz="4" w:space="0" w:color="auto"/>
              <w:bottom w:val="single" w:sz="4" w:space="0" w:color="auto"/>
              <w:right w:val="single" w:sz="4" w:space="0" w:color="auto"/>
            </w:tcBorders>
            <w:vAlign w:val="center"/>
            <w:hideMark/>
          </w:tcPr>
          <w:p w14:paraId="23B0B9C2" w14:textId="77777777" w:rsidR="002677CC" w:rsidRDefault="002677CC">
            <w:pPr>
              <w:pStyle w:val="UseCaseHeader"/>
              <w:keepNext/>
              <w:keepLines/>
            </w:pPr>
            <w:r>
              <w:t>ID</w:t>
            </w:r>
          </w:p>
        </w:tc>
        <w:tc>
          <w:tcPr>
            <w:tcW w:w="8610" w:type="dxa"/>
            <w:gridSpan w:val="2"/>
            <w:tcBorders>
              <w:top w:val="single" w:sz="4" w:space="0" w:color="auto"/>
              <w:left w:val="single" w:sz="4" w:space="0" w:color="auto"/>
              <w:bottom w:val="single" w:sz="4" w:space="0" w:color="auto"/>
              <w:right w:val="single" w:sz="4" w:space="0" w:color="auto"/>
            </w:tcBorders>
            <w:vAlign w:val="center"/>
            <w:hideMark/>
          </w:tcPr>
          <w:p w14:paraId="23B0B9C3" w14:textId="77777777" w:rsidR="002677CC" w:rsidRDefault="002677CC">
            <w:pPr>
              <w:pStyle w:val="UseCaseHeader"/>
              <w:keepNext/>
              <w:keepLines/>
            </w:pPr>
            <w:r>
              <w:t>Issue Description</w:t>
            </w:r>
          </w:p>
        </w:tc>
      </w:tr>
      <w:tr w:rsidR="002677CC" w14:paraId="23B0B9C7" w14:textId="77777777" w:rsidTr="002677CC">
        <w:trPr>
          <w:trHeight w:val="206"/>
        </w:trPr>
        <w:tc>
          <w:tcPr>
            <w:tcW w:w="630" w:type="dxa"/>
            <w:tcBorders>
              <w:top w:val="single" w:sz="4" w:space="0" w:color="auto"/>
              <w:left w:val="single" w:sz="4" w:space="0" w:color="auto"/>
              <w:bottom w:val="single" w:sz="4" w:space="0" w:color="auto"/>
              <w:right w:val="single" w:sz="4" w:space="0" w:color="auto"/>
            </w:tcBorders>
            <w:vAlign w:val="center"/>
            <w:hideMark/>
          </w:tcPr>
          <w:p w14:paraId="23B0B9C5" w14:textId="77777777" w:rsidR="002677CC" w:rsidRDefault="002677CC">
            <w:pPr>
              <w:pStyle w:val="UseCaseText"/>
              <w:keepNext/>
              <w:keepLines/>
            </w:pPr>
            <w:r>
              <w:t>1</w:t>
            </w:r>
          </w:p>
        </w:tc>
        <w:tc>
          <w:tcPr>
            <w:tcW w:w="8610" w:type="dxa"/>
            <w:gridSpan w:val="2"/>
            <w:tcBorders>
              <w:top w:val="single" w:sz="4" w:space="0" w:color="auto"/>
              <w:left w:val="single" w:sz="4" w:space="0" w:color="auto"/>
              <w:bottom w:val="single" w:sz="4" w:space="0" w:color="auto"/>
              <w:right w:val="single" w:sz="4" w:space="0" w:color="auto"/>
            </w:tcBorders>
            <w:vAlign w:val="center"/>
          </w:tcPr>
          <w:p w14:paraId="23B0B9C6" w14:textId="77777777" w:rsidR="002677CC" w:rsidRDefault="002677CC">
            <w:pPr>
              <w:pStyle w:val="UseCaseText"/>
              <w:keepNext/>
              <w:keepLines/>
            </w:pPr>
          </w:p>
        </w:tc>
      </w:tr>
      <w:tr w:rsidR="002677CC" w14:paraId="23B0B9CA" w14:textId="77777777" w:rsidTr="002677CC">
        <w:trPr>
          <w:trHeight w:val="206"/>
        </w:trPr>
        <w:tc>
          <w:tcPr>
            <w:tcW w:w="630" w:type="dxa"/>
            <w:tcBorders>
              <w:top w:val="single" w:sz="4" w:space="0" w:color="auto"/>
              <w:left w:val="single" w:sz="4" w:space="0" w:color="auto"/>
              <w:bottom w:val="single" w:sz="4" w:space="0" w:color="auto"/>
              <w:right w:val="single" w:sz="4" w:space="0" w:color="auto"/>
            </w:tcBorders>
            <w:vAlign w:val="center"/>
          </w:tcPr>
          <w:p w14:paraId="23B0B9C8" w14:textId="77777777" w:rsidR="002677CC" w:rsidRDefault="002677CC">
            <w:pPr>
              <w:pStyle w:val="UseCaseText"/>
            </w:pPr>
          </w:p>
        </w:tc>
        <w:tc>
          <w:tcPr>
            <w:tcW w:w="8610" w:type="dxa"/>
            <w:gridSpan w:val="2"/>
            <w:tcBorders>
              <w:top w:val="single" w:sz="4" w:space="0" w:color="auto"/>
              <w:left w:val="single" w:sz="4" w:space="0" w:color="auto"/>
              <w:bottom w:val="single" w:sz="4" w:space="0" w:color="auto"/>
              <w:right w:val="single" w:sz="4" w:space="0" w:color="auto"/>
            </w:tcBorders>
            <w:vAlign w:val="center"/>
          </w:tcPr>
          <w:p w14:paraId="23B0B9C9" w14:textId="77777777" w:rsidR="002677CC" w:rsidRDefault="002677CC">
            <w:pPr>
              <w:pStyle w:val="UseCaseText"/>
            </w:pPr>
          </w:p>
        </w:tc>
      </w:tr>
    </w:tbl>
    <w:p w14:paraId="23B0B9CB" w14:textId="77777777" w:rsidR="002677CC" w:rsidRDefault="002677CC" w:rsidP="00C069C4"/>
    <w:p w14:paraId="23B0B9CC" w14:textId="77777777" w:rsidR="002677CC" w:rsidRDefault="002677CC" w:rsidP="00CE1DED">
      <w:r>
        <w:t>Finally, the data steward is capable of resolving quality issues with resources which they are authorized to edit. Updates to data and metadata are performed similarly to as described for data submitters above. As described above, activity logs are generated for all of these actions, including indication of the user who made the corrections and user-provided notes indicating what was adjusted.</w:t>
      </w:r>
    </w:p>
    <w:p w14:paraId="23B0B9CD" w14:textId="77777777" w:rsidR="009E6F00" w:rsidRDefault="009E6F00" w:rsidP="009E6F00">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9E6F00" w:rsidRPr="0052295E" w14:paraId="23B0B9D0" w14:textId="77777777" w:rsidTr="009E6F00">
        <w:trPr>
          <w:trHeight w:val="360"/>
        </w:trPr>
        <w:tc>
          <w:tcPr>
            <w:tcW w:w="2520" w:type="dxa"/>
            <w:gridSpan w:val="2"/>
            <w:shd w:val="clear" w:color="auto" w:fill="8DB3E2"/>
            <w:vAlign w:val="center"/>
          </w:tcPr>
          <w:p w14:paraId="23B0B9CE" w14:textId="77777777" w:rsidR="009E6F00" w:rsidRPr="0052295E" w:rsidRDefault="009E6F00" w:rsidP="009E6F00">
            <w:pPr>
              <w:pStyle w:val="UseCaseHeader"/>
              <w:keepNext/>
              <w:keepLines/>
              <w:rPr>
                <w:rFonts w:eastAsia="SimSun"/>
              </w:rPr>
            </w:pPr>
            <w:r>
              <w:rPr>
                <w:rFonts w:eastAsia="SimSun"/>
              </w:rPr>
              <w:t>Use Case ID</w:t>
            </w:r>
          </w:p>
        </w:tc>
        <w:tc>
          <w:tcPr>
            <w:tcW w:w="6720" w:type="dxa"/>
            <w:shd w:val="clear" w:color="auto" w:fill="8DB3E2"/>
            <w:vAlign w:val="center"/>
          </w:tcPr>
          <w:p w14:paraId="23B0B9CF" w14:textId="77777777" w:rsidR="009E6F00" w:rsidRPr="00B36A79" w:rsidRDefault="009E6F00" w:rsidP="009E6F00">
            <w:pPr>
              <w:pStyle w:val="UseCaseText"/>
              <w:rPr>
                <w:rFonts w:eastAsia="Times"/>
                <w:b/>
              </w:rPr>
            </w:pPr>
            <w:r>
              <w:rPr>
                <w:rFonts w:eastAsia="Times"/>
                <w:b/>
              </w:rPr>
              <w:t>UC_044</w:t>
            </w:r>
          </w:p>
        </w:tc>
      </w:tr>
      <w:tr w:rsidR="009E6F00" w:rsidRPr="0052295E" w14:paraId="23B0B9D3" w14:textId="77777777" w:rsidTr="009E6F00">
        <w:trPr>
          <w:trHeight w:val="360"/>
        </w:trPr>
        <w:tc>
          <w:tcPr>
            <w:tcW w:w="2520" w:type="dxa"/>
            <w:gridSpan w:val="2"/>
            <w:shd w:val="clear" w:color="auto" w:fill="8DB3E2"/>
            <w:vAlign w:val="center"/>
          </w:tcPr>
          <w:p w14:paraId="23B0B9D1" w14:textId="77777777" w:rsidR="009E6F00" w:rsidRDefault="009E6F00" w:rsidP="009E6F00">
            <w:pPr>
              <w:pStyle w:val="UseCaseHeader"/>
              <w:keepNext/>
              <w:keepLines/>
              <w:rPr>
                <w:rFonts w:eastAsia="SimSun"/>
              </w:rPr>
            </w:pPr>
            <w:r>
              <w:rPr>
                <w:rFonts w:eastAsia="SimSun"/>
              </w:rPr>
              <w:t>Use Case Name</w:t>
            </w:r>
          </w:p>
        </w:tc>
        <w:tc>
          <w:tcPr>
            <w:tcW w:w="6720" w:type="dxa"/>
            <w:shd w:val="clear" w:color="auto" w:fill="8DB3E2"/>
            <w:vAlign w:val="center"/>
          </w:tcPr>
          <w:p w14:paraId="23B0B9D2" w14:textId="77777777" w:rsidR="009E6F00" w:rsidRPr="00C27791" w:rsidRDefault="009E6F00" w:rsidP="009E6F00">
            <w:pPr>
              <w:pStyle w:val="UseCaseText"/>
              <w:rPr>
                <w:rFonts w:eastAsia="Times"/>
                <w:b/>
              </w:rPr>
            </w:pPr>
            <w:r>
              <w:rPr>
                <w:rFonts w:eastAsia="Times"/>
                <w:b/>
              </w:rPr>
              <w:t>Perform manual error correction</w:t>
            </w:r>
          </w:p>
        </w:tc>
      </w:tr>
      <w:tr w:rsidR="009E6F00" w:rsidRPr="0052295E" w14:paraId="23B0B9D7" w14:textId="77777777" w:rsidTr="009E6F00">
        <w:trPr>
          <w:trHeight w:val="360"/>
        </w:trPr>
        <w:tc>
          <w:tcPr>
            <w:tcW w:w="2520" w:type="dxa"/>
            <w:gridSpan w:val="2"/>
            <w:vAlign w:val="center"/>
          </w:tcPr>
          <w:p w14:paraId="23B0B9D4" w14:textId="77777777" w:rsidR="009E6F00" w:rsidRPr="00DD3D3F" w:rsidRDefault="009E6F00" w:rsidP="009E6F00">
            <w:pPr>
              <w:pStyle w:val="UseCaseText"/>
              <w:rPr>
                <w:rFonts w:eastAsia="SimSun"/>
                <w:b/>
              </w:rPr>
            </w:pPr>
            <w:r w:rsidRPr="00DD3D3F">
              <w:rPr>
                <w:rFonts w:eastAsia="SimSun"/>
                <w:b/>
              </w:rPr>
              <w:t>Short Description</w:t>
            </w:r>
          </w:p>
        </w:tc>
        <w:tc>
          <w:tcPr>
            <w:tcW w:w="6720" w:type="dxa"/>
            <w:vAlign w:val="center"/>
          </w:tcPr>
          <w:p w14:paraId="23B0B9D5" w14:textId="77777777" w:rsidR="009E6F00" w:rsidRDefault="009E6F00" w:rsidP="009E6F00">
            <w:pPr>
              <w:pStyle w:val="UseCaseText"/>
              <w:rPr>
                <w:rFonts w:eastAsia="SimSun"/>
              </w:rPr>
            </w:pPr>
            <w:r w:rsidRPr="004A331C">
              <w:rPr>
                <w:rFonts w:eastAsia="SimSun"/>
              </w:rPr>
              <w:t xml:space="preserve">Allows a Data submitter or Data Steward to manually address issues present in a data or metadata record that has been flagged for having quality issues. </w:t>
            </w:r>
            <w:r w:rsidR="00FB65E1">
              <w:rPr>
                <w:rFonts w:eastAsia="SimSun"/>
              </w:rPr>
              <w:t>Note that this process may require resubmission of data files</w:t>
            </w:r>
            <w:r w:rsidRPr="004A331C">
              <w:rPr>
                <w:rFonts w:eastAsia="SimSun"/>
              </w:rPr>
              <w:t xml:space="preserve">. </w:t>
            </w:r>
          </w:p>
          <w:p w14:paraId="23B0B9D6" w14:textId="77777777" w:rsidR="009E6F00" w:rsidRPr="00857069" w:rsidRDefault="009E6F00" w:rsidP="009E6F00">
            <w:pPr>
              <w:pStyle w:val="UseCaseText"/>
              <w:rPr>
                <w:rFonts w:eastAsia="SimSun"/>
              </w:rPr>
            </w:pPr>
            <w:r w:rsidRPr="004A331C">
              <w:rPr>
                <w:rFonts w:eastAsia="SimSun"/>
              </w:rPr>
              <w:t>Quality check and error editing will be built into the data submission process, but will require the steward to access the data in the appropriate environment for quality issues recognized after a submission is complete. The process will require the reviewer to make a note that is recorded as annotation on the record, along with the identity of the reviewer and a time stamp.</w:t>
            </w:r>
          </w:p>
        </w:tc>
      </w:tr>
      <w:tr w:rsidR="009E6F00" w:rsidRPr="0052295E" w14:paraId="23B0B9DA" w14:textId="77777777" w:rsidTr="009E6F00">
        <w:trPr>
          <w:trHeight w:val="360"/>
        </w:trPr>
        <w:tc>
          <w:tcPr>
            <w:tcW w:w="2520" w:type="dxa"/>
            <w:gridSpan w:val="2"/>
            <w:vAlign w:val="center"/>
          </w:tcPr>
          <w:p w14:paraId="23B0B9D8" w14:textId="77777777" w:rsidR="009E6F00" w:rsidRPr="00DD3D3F" w:rsidRDefault="009E6F00" w:rsidP="009E6F00">
            <w:pPr>
              <w:pStyle w:val="UseCaseText"/>
              <w:rPr>
                <w:rFonts w:eastAsia="SimSun"/>
                <w:b/>
              </w:rPr>
            </w:pPr>
            <w:r w:rsidRPr="00DD3D3F">
              <w:rPr>
                <w:rFonts w:eastAsia="SimSun"/>
                <w:b/>
              </w:rPr>
              <w:t>Actors</w:t>
            </w:r>
          </w:p>
        </w:tc>
        <w:tc>
          <w:tcPr>
            <w:tcW w:w="6720" w:type="dxa"/>
            <w:vAlign w:val="center"/>
          </w:tcPr>
          <w:p w14:paraId="23B0B9D9" w14:textId="77777777" w:rsidR="009E6F00" w:rsidRPr="0052295E" w:rsidRDefault="009E6F00" w:rsidP="009E6F00">
            <w:pPr>
              <w:pStyle w:val="UseCaseText"/>
              <w:rPr>
                <w:rFonts w:eastAsia="SimSun"/>
              </w:rPr>
            </w:pPr>
            <w:r w:rsidRPr="00881629">
              <w:rPr>
                <w:rFonts w:eastAsia="SimSun"/>
              </w:rPr>
              <w:t>Data Submitter, Data Steward</w:t>
            </w:r>
            <w:r w:rsidR="00FB65E1">
              <w:rPr>
                <w:rFonts w:eastAsia="SimSun"/>
              </w:rPr>
              <w:t>, Administrator</w:t>
            </w:r>
          </w:p>
        </w:tc>
      </w:tr>
      <w:tr w:rsidR="009E6F00" w:rsidRPr="0052295E" w14:paraId="23B0B9DD" w14:textId="77777777" w:rsidTr="009E6F00">
        <w:trPr>
          <w:trHeight w:val="360"/>
        </w:trPr>
        <w:tc>
          <w:tcPr>
            <w:tcW w:w="2520" w:type="dxa"/>
            <w:gridSpan w:val="2"/>
            <w:vAlign w:val="center"/>
          </w:tcPr>
          <w:p w14:paraId="23B0B9DB" w14:textId="77777777" w:rsidR="009E6F00" w:rsidRPr="0052295E" w:rsidRDefault="009E6F00" w:rsidP="009E6F00">
            <w:pPr>
              <w:pStyle w:val="UseCaseHeader"/>
              <w:rPr>
                <w:rFonts w:eastAsia="SimSun"/>
              </w:rPr>
            </w:pPr>
            <w:r w:rsidRPr="0052295E">
              <w:rPr>
                <w:rFonts w:eastAsia="SimSun"/>
              </w:rPr>
              <w:t>Pre-Conditions</w:t>
            </w:r>
          </w:p>
        </w:tc>
        <w:tc>
          <w:tcPr>
            <w:tcW w:w="6720" w:type="dxa"/>
            <w:vAlign w:val="center"/>
          </w:tcPr>
          <w:p w14:paraId="23B0B9DC" w14:textId="77777777" w:rsidR="009E6F00" w:rsidRPr="0052295E" w:rsidRDefault="009E6F00" w:rsidP="009E6F00">
            <w:pPr>
              <w:pStyle w:val="UseCaseText"/>
              <w:rPr>
                <w:rFonts w:eastAsia="SimSun"/>
              </w:rPr>
            </w:pPr>
            <w:r>
              <w:rPr>
                <w:rFonts w:eastAsia="SimSun"/>
              </w:rPr>
              <w:t xml:space="preserve">The metadata record has been imported into NGDS catalog. </w:t>
            </w:r>
          </w:p>
        </w:tc>
      </w:tr>
      <w:tr w:rsidR="009E6F00" w:rsidRPr="0052295E" w14:paraId="23B0B9E0" w14:textId="77777777" w:rsidTr="009E6F00">
        <w:trPr>
          <w:trHeight w:val="360"/>
        </w:trPr>
        <w:tc>
          <w:tcPr>
            <w:tcW w:w="2520" w:type="dxa"/>
            <w:gridSpan w:val="2"/>
            <w:vAlign w:val="center"/>
          </w:tcPr>
          <w:p w14:paraId="23B0B9DE" w14:textId="77777777" w:rsidR="009E6F00" w:rsidRPr="0052295E" w:rsidRDefault="009E6F00" w:rsidP="009E6F00">
            <w:pPr>
              <w:pStyle w:val="UseCaseHeader"/>
              <w:rPr>
                <w:rFonts w:eastAsia="SimSun"/>
              </w:rPr>
            </w:pPr>
            <w:r w:rsidRPr="0052295E">
              <w:rPr>
                <w:rFonts w:eastAsia="SimSun"/>
              </w:rPr>
              <w:t>Success End Conditions</w:t>
            </w:r>
          </w:p>
        </w:tc>
        <w:tc>
          <w:tcPr>
            <w:tcW w:w="6720" w:type="dxa"/>
            <w:vAlign w:val="center"/>
          </w:tcPr>
          <w:p w14:paraId="23B0B9DF" w14:textId="77777777" w:rsidR="009E6F00" w:rsidRPr="0052295E" w:rsidRDefault="009E6F00" w:rsidP="009E6F00">
            <w:pPr>
              <w:pStyle w:val="UseCaseText"/>
              <w:rPr>
                <w:rFonts w:eastAsia="SimSun"/>
              </w:rPr>
            </w:pPr>
            <w:r>
              <w:rPr>
                <w:rFonts w:eastAsia="SimSun"/>
              </w:rPr>
              <w:t>Users are able visualize metadata records, and to provide quality assurance feedback to these records as they see fit.</w:t>
            </w:r>
          </w:p>
        </w:tc>
      </w:tr>
      <w:tr w:rsidR="009E6F00" w:rsidRPr="0052295E" w14:paraId="23B0B9E5" w14:textId="77777777" w:rsidTr="009E6F00">
        <w:trPr>
          <w:trHeight w:val="360"/>
        </w:trPr>
        <w:tc>
          <w:tcPr>
            <w:tcW w:w="2520" w:type="dxa"/>
            <w:gridSpan w:val="2"/>
            <w:vAlign w:val="center"/>
          </w:tcPr>
          <w:p w14:paraId="23B0B9E1" w14:textId="77777777" w:rsidR="009E6F00" w:rsidRPr="0052295E" w:rsidRDefault="009E6F00" w:rsidP="009E6F00">
            <w:pPr>
              <w:pStyle w:val="UseCaseHeader"/>
              <w:rPr>
                <w:rFonts w:eastAsia="SimSun"/>
              </w:rPr>
            </w:pPr>
            <w:r>
              <w:rPr>
                <w:rFonts w:eastAsia="SimSun"/>
              </w:rPr>
              <w:t>Data</w:t>
            </w:r>
          </w:p>
        </w:tc>
        <w:tc>
          <w:tcPr>
            <w:tcW w:w="6720" w:type="dxa"/>
            <w:vAlign w:val="center"/>
          </w:tcPr>
          <w:p w14:paraId="23B0B9E2" w14:textId="77777777" w:rsidR="009E6F00" w:rsidRDefault="009E6F00" w:rsidP="009E6F00">
            <w:pPr>
              <w:pStyle w:val="UseCaseText"/>
              <w:rPr>
                <w:rFonts w:eastAsia="SimSun"/>
              </w:rPr>
            </w:pPr>
            <w:r>
              <w:rPr>
                <w:rFonts w:eastAsia="SimSun"/>
              </w:rPr>
              <w:t>Metadata records (read/write)</w:t>
            </w:r>
          </w:p>
          <w:p w14:paraId="23B0B9E3" w14:textId="77777777" w:rsidR="009E6F00" w:rsidRDefault="009E6F00" w:rsidP="009E6F00">
            <w:pPr>
              <w:pStyle w:val="UseCaseText"/>
              <w:rPr>
                <w:rFonts w:eastAsia="SimSun"/>
              </w:rPr>
            </w:pPr>
            <w:r>
              <w:rPr>
                <w:rFonts w:eastAsia="SimSun"/>
              </w:rPr>
              <w:t>Metadata quality attribute records (read/write)</w:t>
            </w:r>
          </w:p>
          <w:p w14:paraId="23B0B9E4" w14:textId="77777777" w:rsidR="009E6F00" w:rsidRDefault="009E6F00" w:rsidP="009E6F00">
            <w:pPr>
              <w:pStyle w:val="UseCaseText"/>
              <w:rPr>
                <w:rFonts w:eastAsia="SimSun"/>
              </w:rPr>
            </w:pPr>
            <w:r>
              <w:rPr>
                <w:rFonts w:eastAsia="SimSun"/>
              </w:rPr>
              <w:t>User information</w:t>
            </w:r>
          </w:p>
        </w:tc>
      </w:tr>
      <w:tr w:rsidR="009E6F00" w:rsidRPr="0052295E" w14:paraId="23B0B9EA" w14:textId="77777777" w:rsidTr="009E6F00">
        <w:trPr>
          <w:trHeight w:val="360"/>
        </w:trPr>
        <w:tc>
          <w:tcPr>
            <w:tcW w:w="2520" w:type="dxa"/>
            <w:gridSpan w:val="2"/>
            <w:vAlign w:val="center"/>
          </w:tcPr>
          <w:p w14:paraId="23B0B9E6" w14:textId="77777777" w:rsidR="009E6F00" w:rsidRPr="0052295E" w:rsidRDefault="009E6F00" w:rsidP="009E6F00">
            <w:pPr>
              <w:pStyle w:val="UseCaseHeader"/>
              <w:rPr>
                <w:rFonts w:eastAsia="SimSun"/>
              </w:rPr>
            </w:pPr>
            <w:r>
              <w:rPr>
                <w:rFonts w:eastAsia="SimSun"/>
              </w:rPr>
              <w:t>Functions</w:t>
            </w:r>
          </w:p>
        </w:tc>
        <w:tc>
          <w:tcPr>
            <w:tcW w:w="6720" w:type="dxa"/>
            <w:vAlign w:val="center"/>
          </w:tcPr>
          <w:p w14:paraId="23B0B9E7" w14:textId="77777777" w:rsidR="009E6F00" w:rsidRDefault="009E6F00" w:rsidP="00377EE0">
            <w:pPr>
              <w:pStyle w:val="UseCaseText"/>
              <w:keepNext/>
              <w:keepLines/>
              <w:numPr>
                <w:ilvl w:val="0"/>
                <w:numId w:val="15"/>
              </w:numPr>
              <w:rPr>
                <w:rFonts w:eastAsia="SimSun"/>
              </w:rPr>
            </w:pPr>
            <w:r>
              <w:rPr>
                <w:rFonts w:eastAsia="SimSun"/>
              </w:rPr>
              <w:t>Edit metadata record</w:t>
            </w:r>
          </w:p>
          <w:p w14:paraId="23B0B9E8" w14:textId="77777777" w:rsidR="009E6F00" w:rsidRDefault="009E6F00" w:rsidP="00377EE0">
            <w:pPr>
              <w:pStyle w:val="UseCaseText"/>
              <w:keepNext/>
              <w:keepLines/>
              <w:numPr>
                <w:ilvl w:val="0"/>
                <w:numId w:val="15"/>
              </w:numPr>
              <w:rPr>
                <w:rFonts w:eastAsia="SimSun"/>
              </w:rPr>
            </w:pPr>
            <w:r>
              <w:rPr>
                <w:rFonts w:eastAsia="SimSun"/>
              </w:rPr>
              <w:t>Edit data</w:t>
            </w:r>
          </w:p>
          <w:p w14:paraId="23B0B9E9" w14:textId="77777777" w:rsidR="009E6F00" w:rsidRPr="00BE5515" w:rsidRDefault="009E6F00" w:rsidP="00377EE0">
            <w:pPr>
              <w:pStyle w:val="UseCaseText"/>
              <w:keepNext/>
              <w:keepLines/>
              <w:numPr>
                <w:ilvl w:val="0"/>
                <w:numId w:val="15"/>
              </w:numPr>
              <w:rPr>
                <w:rFonts w:eastAsia="SimSun"/>
              </w:rPr>
            </w:pPr>
            <w:r>
              <w:rPr>
                <w:rFonts w:eastAsia="SimSun"/>
              </w:rPr>
              <w:t>Log metadata record change</w:t>
            </w:r>
          </w:p>
        </w:tc>
      </w:tr>
      <w:tr w:rsidR="009E6F00" w:rsidRPr="0052295E" w14:paraId="23B0B9EC" w14:textId="77777777" w:rsidTr="009E6F00">
        <w:trPr>
          <w:trHeight w:val="278"/>
        </w:trPr>
        <w:tc>
          <w:tcPr>
            <w:tcW w:w="9240" w:type="dxa"/>
            <w:gridSpan w:val="3"/>
            <w:shd w:val="clear" w:color="auto" w:fill="CCFFFF"/>
            <w:vAlign w:val="center"/>
          </w:tcPr>
          <w:p w14:paraId="23B0B9EB" w14:textId="77777777" w:rsidR="009E6F00" w:rsidRPr="0052295E" w:rsidRDefault="009E6F00" w:rsidP="009E6F00">
            <w:pPr>
              <w:pStyle w:val="UseCaseSection"/>
              <w:keepNext/>
              <w:keepLines/>
              <w:rPr>
                <w:rFonts w:eastAsia="SimSun"/>
              </w:rPr>
            </w:pPr>
            <w:r w:rsidRPr="0052295E">
              <w:rPr>
                <w:rFonts w:eastAsia="SimSun"/>
              </w:rPr>
              <w:lastRenderedPageBreak/>
              <w:t>Main Sequence</w:t>
            </w:r>
          </w:p>
        </w:tc>
      </w:tr>
      <w:tr w:rsidR="009E6F00" w:rsidRPr="0052295E" w14:paraId="23B0B9F0" w14:textId="77777777" w:rsidTr="009E6F00">
        <w:trPr>
          <w:trHeight w:val="203"/>
        </w:trPr>
        <w:tc>
          <w:tcPr>
            <w:tcW w:w="630" w:type="dxa"/>
          </w:tcPr>
          <w:p w14:paraId="23B0B9ED" w14:textId="77777777" w:rsidR="009E6F00" w:rsidRPr="0052295E" w:rsidRDefault="009E6F00" w:rsidP="009E6F00">
            <w:pPr>
              <w:pStyle w:val="UseCaseHeader"/>
              <w:keepNext/>
              <w:keepLines/>
              <w:rPr>
                <w:rFonts w:eastAsia="SimSun"/>
              </w:rPr>
            </w:pPr>
            <w:r w:rsidRPr="0052295E">
              <w:rPr>
                <w:rFonts w:eastAsia="SimSun"/>
              </w:rPr>
              <w:t>Step</w:t>
            </w:r>
          </w:p>
        </w:tc>
        <w:tc>
          <w:tcPr>
            <w:tcW w:w="1890" w:type="dxa"/>
          </w:tcPr>
          <w:p w14:paraId="23B0B9EE" w14:textId="77777777" w:rsidR="009E6F00" w:rsidRPr="0052295E" w:rsidRDefault="009E6F00" w:rsidP="009E6F00">
            <w:pPr>
              <w:pStyle w:val="UseCaseHeader"/>
              <w:keepNext/>
              <w:keepLines/>
              <w:rPr>
                <w:rFonts w:eastAsia="SimSun"/>
              </w:rPr>
            </w:pPr>
            <w:r w:rsidRPr="0052295E">
              <w:rPr>
                <w:rFonts w:eastAsia="SimSun"/>
              </w:rPr>
              <w:t>Actor</w:t>
            </w:r>
          </w:p>
        </w:tc>
        <w:tc>
          <w:tcPr>
            <w:tcW w:w="6720" w:type="dxa"/>
          </w:tcPr>
          <w:p w14:paraId="23B0B9EF" w14:textId="77777777" w:rsidR="009E6F00" w:rsidRPr="0052295E" w:rsidRDefault="009E6F00" w:rsidP="009E6F00">
            <w:pPr>
              <w:pStyle w:val="UseCaseHeader"/>
              <w:keepNext/>
              <w:keepLines/>
              <w:rPr>
                <w:rFonts w:eastAsia="SimSun"/>
              </w:rPr>
            </w:pPr>
            <w:r w:rsidRPr="0052295E">
              <w:rPr>
                <w:rFonts w:eastAsia="SimSun"/>
              </w:rPr>
              <w:t>Description</w:t>
            </w:r>
          </w:p>
        </w:tc>
      </w:tr>
      <w:tr w:rsidR="009E6F00" w:rsidRPr="0052295E" w14:paraId="23B0B9F9" w14:textId="77777777" w:rsidTr="009E6F00">
        <w:trPr>
          <w:trHeight w:val="320"/>
        </w:trPr>
        <w:tc>
          <w:tcPr>
            <w:tcW w:w="630" w:type="dxa"/>
            <w:vAlign w:val="center"/>
          </w:tcPr>
          <w:p w14:paraId="23B0B9F1" w14:textId="77777777" w:rsidR="009E6F00" w:rsidRPr="0052295E" w:rsidRDefault="009E6F00" w:rsidP="009E6F00">
            <w:pPr>
              <w:pStyle w:val="UseCaseText"/>
              <w:keepNext/>
              <w:keepLines/>
              <w:rPr>
                <w:rFonts w:eastAsia="SimSun"/>
              </w:rPr>
            </w:pPr>
            <w:r w:rsidRPr="0052295E">
              <w:rPr>
                <w:rFonts w:eastAsia="SimSun"/>
              </w:rPr>
              <w:t>1</w:t>
            </w:r>
          </w:p>
        </w:tc>
        <w:tc>
          <w:tcPr>
            <w:tcW w:w="1890" w:type="dxa"/>
            <w:vAlign w:val="center"/>
          </w:tcPr>
          <w:p w14:paraId="23B0B9F2" w14:textId="77777777" w:rsidR="009E6F00" w:rsidRPr="0052295E" w:rsidRDefault="009E6F00" w:rsidP="009E6F00">
            <w:pPr>
              <w:pStyle w:val="UseCaseText"/>
              <w:rPr>
                <w:rFonts w:eastAsia="SimSun"/>
              </w:rPr>
            </w:pPr>
            <w:r>
              <w:rPr>
                <w:rFonts w:eastAsia="SimSun"/>
              </w:rPr>
              <w:t>Users</w:t>
            </w:r>
          </w:p>
        </w:tc>
        <w:tc>
          <w:tcPr>
            <w:tcW w:w="6720" w:type="dxa"/>
            <w:vAlign w:val="center"/>
          </w:tcPr>
          <w:p w14:paraId="23B0B9F3" w14:textId="77777777" w:rsidR="009E6F00" w:rsidRDefault="009E6F00" w:rsidP="009E6F00">
            <w:pPr>
              <w:pStyle w:val="UseCaseText"/>
              <w:keepNext/>
              <w:keepLines/>
              <w:rPr>
                <w:rFonts w:eastAsia="SimSun"/>
              </w:rPr>
            </w:pPr>
            <w:r>
              <w:rPr>
                <w:rFonts w:eastAsia="SimSun"/>
              </w:rPr>
              <w:t>Include use case &lt;&lt;browse flagged data catalog entries&gt;&gt;</w:t>
            </w:r>
          </w:p>
          <w:p w14:paraId="23B0B9F4" w14:textId="77777777" w:rsidR="009E6F00" w:rsidRDefault="009E6F00" w:rsidP="009E6F00">
            <w:pPr>
              <w:pStyle w:val="UseCaseText"/>
              <w:keepNext/>
              <w:keepLines/>
              <w:rPr>
                <w:rFonts w:eastAsia="SimSun"/>
              </w:rPr>
            </w:pPr>
            <w:r>
              <w:rPr>
                <w:rFonts w:eastAsia="SimSun"/>
              </w:rPr>
              <w:t>Edit record quality attributes</w:t>
            </w:r>
          </w:p>
          <w:p w14:paraId="23B0B9F5" w14:textId="77777777" w:rsidR="009E6F00" w:rsidRDefault="009E6F00" w:rsidP="009E6F00">
            <w:pPr>
              <w:pStyle w:val="UseCaseText"/>
              <w:keepNext/>
              <w:keepLines/>
              <w:rPr>
                <w:rFonts w:eastAsia="SimSun"/>
              </w:rPr>
            </w:pPr>
            <w:r>
              <w:rPr>
                <w:rFonts w:eastAsia="SimSun"/>
              </w:rPr>
              <w:t>Edit metadata record</w:t>
            </w:r>
          </w:p>
          <w:p w14:paraId="23B0B9F6" w14:textId="77777777" w:rsidR="009E6F00" w:rsidRDefault="009E6F00" w:rsidP="009E6F00">
            <w:pPr>
              <w:pStyle w:val="UseCaseText"/>
              <w:keepNext/>
              <w:keepLines/>
              <w:rPr>
                <w:rFonts w:eastAsia="SimSun"/>
              </w:rPr>
            </w:pPr>
            <w:r>
              <w:rPr>
                <w:rFonts w:eastAsia="SimSun"/>
              </w:rPr>
              <w:t>Edit data</w:t>
            </w:r>
          </w:p>
          <w:p w14:paraId="23B0B9F7" w14:textId="77777777" w:rsidR="009E6F00" w:rsidRDefault="009E6F00" w:rsidP="009E6F00">
            <w:pPr>
              <w:pStyle w:val="UseCaseText"/>
              <w:keepNext/>
              <w:keepLines/>
              <w:rPr>
                <w:rFonts w:eastAsia="SimSun"/>
              </w:rPr>
            </w:pPr>
            <w:r>
              <w:rPr>
                <w:rFonts w:eastAsia="SimSun"/>
              </w:rPr>
              <w:t>Include use case &lt;&lt;clear quality flag&gt;&gt;</w:t>
            </w:r>
          </w:p>
          <w:p w14:paraId="23B0B9F8" w14:textId="77777777" w:rsidR="009E6F00" w:rsidRPr="0052295E" w:rsidRDefault="009E6F00" w:rsidP="009E6F00">
            <w:pPr>
              <w:pStyle w:val="UseCaseText"/>
              <w:keepNext/>
              <w:keepLines/>
              <w:rPr>
                <w:rFonts w:eastAsia="SimSun"/>
              </w:rPr>
            </w:pPr>
            <w:r>
              <w:rPr>
                <w:rFonts w:eastAsia="SimSun"/>
              </w:rPr>
              <w:t xml:space="preserve">The system will automatically fill in user information based on </w:t>
            </w:r>
            <w:r w:rsidR="00FB65E1">
              <w:rPr>
                <w:rFonts w:eastAsia="SimSun"/>
              </w:rPr>
              <w:t>his/</w:t>
            </w:r>
            <w:r>
              <w:rPr>
                <w:rFonts w:eastAsia="SimSun"/>
              </w:rPr>
              <w:t>her credentials</w:t>
            </w:r>
          </w:p>
        </w:tc>
      </w:tr>
      <w:tr w:rsidR="009E6F00" w:rsidRPr="0052295E" w14:paraId="23B0B9FD" w14:textId="77777777" w:rsidTr="009E6F00">
        <w:trPr>
          <w:trHeight w:val="320"/>
        </w:trPr>
        <w:tc>
          <w:tcPr>
            <w:tcW w:w="630" w:type="dxa"/>
            <w:vAlign w:val="center"/>
          </w:tcPr>
          <w:p w14:paraId="23B0B9FA" w14:textId="77777777" w:rsidR="009E6F00" w:rsidRPr="0052295E" w:rsidRDefault="009E6F00" w:rsidP="009E6F00">
            <w:pPr>
              <w:pStyle w:val="UseCaseText"/>
              <w:rPr>
                <w:rFonts w:eastAsia="SimSun"/>
              </w:rPr>
            </w:pPr>
            <w:r>
              <w:rPr>
                <w:rFonts w:eastAsia="SimSun"/>
              </w:rPr>
              <w:t>2</w:t>
            </w:r>
          </w:p>
        </w:tc>
        <w:tc>
          <w:tcPr>
            <w:tcW w:w="1890" w:type="dxa"/>
            <w:vAlign w:val="center"/>
          </w:tcPr>
          <w:p w14:paraId="23B0B9FB" w14:textId="77777777" w:rsidR="009E6F00" w:rsidRDefault="009E6F00" w:rsidP="009E6F00">
            <w:pPr>
              <w:pStyle w:val="UseCaseText"/>
              <w:rPr>
                <w:rFonts w:eastAsia="SimSun"/>
              </w:rPr>
            </w:pPr>
            <w:r>
              <w:rPr>
                <w:rFonts w:eastAsia="SimSun"/>
              </w:rPr>
              <w:t>NGDS System</w:t>
            </w:r>
          </w:p>
        </w:tc>
        <w:tc>
          <w:tcPr>
            <w:tcW w:w="6720" w:type="dxa"/>
            <w:vAlign w:val="center"/>
          </w:tcPr>
          <w:p w14:paraId="23B0B9FC" w14:textId="77777777" w:rsidR="009E6F00" w:rsidRDefault="009E6F00" w:rsidP="009E6F00">
            <w:pPr>
              <w:pStyle w:val="UseCaseText"/>
              <w:rPr>
                <w:rFonts w:eastAsia="SimSun"/>
              </w:rPr>
            </w:pPr>
            <w:r>
              <w:rPr>
                <w:rFonts w:eastAsia="SimSun"/>
              </w:rPr>
              <w:t>Responds by displaying a list of metadata records, and by allowing users to edit metadata and data. Data will be typically edited by a third party too, e.g. excel spreadsheet, and will have to be re-imported by the user after it is modified.</w:t>
            </w:r>
          </w:p>
        </w:tc>
      </w:tr>
      <w:tr w:rsidR="009E6F00" w:rsidRPr="0052295E" w14:paraId="23B0B9FF" w14:textId="77777777" w:rsidTr="009E6F00">
        <w:trPr>
          <w:trHeight w:val="287"/>
        </w:trPr>
        <w:tc>
          <w:tcPr>
            <w:tcW w:w="9240" w:type="dxa"/>
            <w:gridSpan w:val="3"/>
            <w:shd w:val="clear" w:color="auto" w:fill="FFFFCC"/>
            <w:vAlign w:val="center"/>
          </w:tcPr>
          <w:p w14:paraId="23B0B9FE" w14:textId="77777777" w:rsidR="009E6F00" w:rsidRPr="0052295E" w:rsidRDefault="009E6F00" w:rsidP="009E6F00">
            <w:pPr>
              <w:pStyle w:val="UseCaseSection"/>
              <w:keepNext/>
              <w:keepLines/>
              <w:rPr>
                <w:rFonts w:eastAsia="SimSun"/>
              </w:rPr>
            </w:pPr>
            <w:r w:rsidRPr="0052295E">
              <w:rPr>
                <w:rFonts w:eastAsia="SimSun"/>
              </w:rPr>
              <w:t>Variants</w:t>
            </w:r>
          </w:p>
        </w:tc>
      </w:tr>
      <w:tr w:rsidR="009E6F00" w:rsidRPr="0052295E" w14:paraId="23B0BA03" w14:textId="77777777" w:rsidTr="009E6F00">
        <w:trPr>
          <w:trHeight w:val="261"/>
        </w:trPr>
        <w:tc>
          <w:tcPr>
            <w:tcW w:w="630" w:type="dxa"/>
            <w:vAlign w:val="center"/>
          </w:tcPr>
          <w:p w14:paraId="23B0BA00" w14:textId="77777777" w:rsidR="009E6F00" w:rsidRPr="0052295E" w:rsidRDefault="009E6F00" w:rsidP="009E6F00">
            <w:pPr>
              <w:pStyle w:val="UseCaseHeader"/>
              <w:keepNext/>
              <w:keepLines/>
              <w:rPr>
                <w:rFonts w:eastAsia="SimSun"/>
              </w:rPr>
            </w:pPr>
            <w:r w:rsidRPr="0052295E">
              <w:rPr>
                <w:rFonts w:eastAsia="SimSun"/>
              </w:rPr>
              <w:t>Step</w:t>
            </w:r>
          </w:p>
        </w:tc>
        <w:tc>
          <w:tcPr>
            <w:tcW w:w="1890" w:type="dxa"/>
            <w:vAlign w:val="center"/>
          </w:tcPr>
          <w:p w14:paraId="23B0BA01" w14:textId="77777777" w:rsidR="009E6F00" w:rsidRPr="0052295E" w:rsidRDefault="009E6F00" w:rsidP="009E6F00">
            <w:pPr>
              <w:pStyle w:val="UseCaseHeader"/>
              <w:keepNext/>
              <w:keepLines/>
              <w:rPr>
                <w:rFonts w:eastAsia="SimSun"/>
              </w:rPr>
            </w:pPr>
            <w:r w:rsidRPr="0052295E">
              <w:rPr>
                <w:rFonts w:eastAsia="SimSun"/>
              </w:rPr>
              <w:t>Actor</w:t>
            </w:r>
          </w:p>
        </w:tc>
        <w:tc>
          <w:tcPr>
            <w:tcW w:w="6720" w:type="dxa"/>
            <w:vAlign w:val="center"/>
          </w:tcPr>
          <w:p w14:paraId="23B0BA02" w14:textId="77777777" w:rsidR="009E6F00" w:rsidRPr="0052295E" w:rsidRDefault="009E6F00" w:rsidP="009E6F00">
            <w:pPr>
              <w:pStyle w:val="UseCaseHeader"/>
              <w:keepNext/>
              <w:keepLines/>
              <w:rPr>
                <w:rFonts w:eastAsia="SimSun"/>
              </w:rPr>
            </w:pPr>
            <w:r w:rsidRPr="0052295E">
              <w:rPr>
                <w:rFonts w:eastAsia="SimSun"/>
              </w:rPr>
              <w:t>Description</w:t>
            </w:r>
          </w:p>
        </w:tc>
      </w:tr>
      <w:tr w:rsidR="009E6F00" w:rsidRPr="0052295E" w14:paraId="23B0BA07" w14:textId="77777777" w:rsidTr="009E6F00">
        <w:trPr>
          <w:trHeight w:val="359"/>
        </w:trPr>
        <w:tc>
          <w:tcPr>
            <w:tcW w:w="630" w:type="dxa"/>
            <w:tcBorders>
              <w:bottom w:val="single" w:sz="4" w:space="0" w:color="auto"/>
            </w:tcBorders>
            <w:vAlign w:val="center"/>
          </w:tcPr>
          <w:p w14:paraId="23B0BA04" w14:textId="77777777" w:rsidR="009E6F00" w:rsidRPr="0052295E" w:rsidRDefault="009E6F00" w:rsidP="009E6F00">
            <w:pPr>
              <w:pStyle w:val="UseCaseText"/>
              <w:keepNext/>
              <w:keepLines/>
              <w:rPr>
                <w:rFonts w:eastAsia="SimSun"/>
              </w:rPr>
            </w:pPr>
          </w:p>
        </w:tc>
        <w:tc>
          <w:tcPr>
            <w:tcW w:w="1890" w:type="dxa"/>
            <w:tcBorders>
              <w:bottom w:val="single" w:sz="4" w:space="0" w:color="auto"/>
            </w:tcBorders>
            <w:vAlign w:val="center"/>
          </w:tcPr>
          <w:p w14:paraId="23B0BA05" w14:textId="77777777" w:rsidR="009E6F00" w:rsidRDefault="009E6F00" w:rsidP="009E6F00">
            <w:pPr>
              <w:pStyle w:val="UseCaseText"/>
              <w:rPr>
                <w:rFonts w:eastAsia="SimSun"/>
              </w:rPr>
            </w:pPr>
          </w:p>
        </w:tc>
        <w:tc>
          <w:tcPr>
            <w:tcW w:w="6720" w:type="dxa"/>
            <w:tcBorders>
              <w:bottom w:val="single" w:sz="4" w:space="0" w:color="auto"/>
            </w:tcBorders>
            <w:vAlign w:val="center"/>
          </w:tcPr>
          <w:p w14:paraId="23B0BA06" w14:textId="77777777" w:rsidR="009E6F00" w:rsidRPr="0052295E" w:rsidRDefault="009E6F00" w:rsidP="009E6F00">
            <w:pPr>
              <w:pStyle w:val="UseCaseText"/>
              <w:keepNext/>
              <w:keepLines/>
              <w:rPr>
                <w:rFonts w:eastAsia="SimSun"/>
              </w:rPr>
            </w:pPr>
          </w:p>
        </w:tc>
      </w:tr>
      <w:tr w:rsidR="009E6F00" w:rsidRPr="00FB0E17" w14:paraId="23B0BA09" w14:textId="77777777" w:rsidTr="009E6F00">
        <w:trPr>
          <w:trHeight w:val="261"/>
        </w:trPr>
        <w:tc>
          <w:tcPr>
            <w:tcW w:w="9240" w:type="dxa"/>
            <w:gridSpan w:val="3"/>
            <w:tcBorders>
              <w:bottom w:val="single" w:sz="4" w:space="0" w:color="auto"/>
            </w:tcBorders>
            <w:shd w:val="clear" w:color="auto" w:fill="FDBBC0"/>
            <w:vAlign w:val="center"/>
          </w:tcPr>
          <w:p w14:paraId="23B0BA08" w14:textId="77777777" w:rsidR="009E6F00" w:rsidRPr="0052295E" w:rsidRDefault="009E6F00" w:rsidP="009E6F00">
            <w:pPr>
              <w:pStyle w:val="UseCaseSection"/>
              <w:keepNext/>
              <w:keepLines/>
              <w:rPr>
                <w:rFonts w:eastAsia="SimSun"/>
              </w:rPr>
            </w:pPr>
            <w:r>
              <w:rPr>
                <w:rFonts w:eastAsia="SimSun"/>
              </w:rPr>
              <w:t>Exception</w:t>
            </w:r>
            <w:r w:rsidRPr="0052295E">
              <w:rPr>
                <w:rFonts w:eastAsia="SimSun"/>
              </w:rPr>
              <w:t>s</w:t>
            </w:r>
          </w:p>
        </w:tc>
      </w:tr>
      <w:tr w:rsidR="009E6F00" w:rsidRPr="0052295E" w14:paraId="23B0BA0D" w14:textId="77777777" w:rsidTr="009E6F00">
        <w:trPr>
          <w:trHeight w:val="261"/>
        </w:trPr>
        <w:tc>
          <w:tcPr>
            <w:tcW w:w="630" w:type="dxa"/>
            <w:tcBorders>
              <w:bottom w:val="single" w:sz="4" w:space="0" w:color="auto"/>
            </w:tcBorders>
            <w:vAlign w:val="center"/>
          </w:tcPr>
          <w:p w14:paraId="23B0BA0A" w14:textId="77777777" w:rsidR="009E6F00" w:rsidRPr="0052295E" w:rsidRDefault="009E6F00"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A0B" w14:textId="77777777" w:rsidR="009E6F00" w:rsidRPr="0052295E" w:rsidRDefault="009E6F00"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A0C" w14:textId="77777777" w:rsidR="009E6F00" w:rsidRPr="0052295E" w:rsidRDefault="009E6F00" w:rsidP="009E6F00">
            <w:pPr>
              <w:pStyle w:val="UseCaseHeader"/>
              <w:keepNext/>
              <w:keepLines/>
              <w:rPr>
                <w:rFonts w:eastAsia="SimSun"/>
              </w:rPr>
            </w:pPr>
            <w:r w:rsidRPr="0052295E">
              <w:rPr>
                <w:rFonts w:eastAsia="SimSun"/>
              </w:rPr>
              <w:t>Description</w:t>
            </w:r>
          </w:p>
        </w:tc>
      </w:tr>
      <w:tr w:rsidR="009E6F00" w:rsidRPr="0052295E" w14:paraId="23B0BA11" w14:textId="77777777" w:rsidTr="009E6F00">
        <w:trPr>
          <w:trHeight w:val="261"/>
        </w:trPr>
        <w:tc>
          <w:tcPr>
            <w:tcW w:w="630" w:type="dxa"/>
            <w:tcBorders>
              <w:bottom w:val="single" w:sz="4" w:space="0" w:color="auto"/>
            </w:tcBorders>
            <w:vAlign w:val="center"/>
          </w:tcPr>
          <w:p w14:paraId="23B0BA0E" w14:textId="77777777" w:rsidR="009E6F00" w:rsidRPr="0052295E" w:rsidRDefault="009E6F00" w:rsidP="009E6F00">
            <w:pPr>
              <w:pStyle w:val="UseCaseText"/>
              <w:keepNext/>
              <w:keepLines/>
              <w:rPr>
                <w:rFonts w:eastAsia="SimSun"/>
              </w:rPr>
            </w:pPr>
          </w:p>
        </w:tc>
        <w:tc>
          <w:tcPr>
            <w:tcW w:w="1890" w:type="dxa"/>
            <w:tcBorders>
              <w:bottom w:val="single" w:sz="4" w:space="0" w:color="auto"/>
            </w:tcBorders>
            <w:vAlign w:val="center"/>
          </w:tcPr>
          <w:p w14:paraId="23B0BA0F" w14:textId="77777777" w:rsidR="009E6F00" w:rsidRPr="0052295E" w:rsidRDefault="009E6F00" w:rsidP="009E6F00">
            <w:pPr>
              <w:pStyle w:val="UseCaseText"/>
              <w:keepNext/>
              <w:keepLines/>
              <w:rPr>
                <w:rFonts w:eastAsia="SimSun"/>
              </w:rPr>
            </w:pPr>
          </w:p>
        </w:tc>
        <w:tc>
          <w:tcPr>
            <w:tcW w:w="6720" w:type="dxa"/>
            <w:tcBorders>
              <w:bottom w:val="single" w:sz="4" w:space="0" w:color="auto"/>
            </w:tcBorders>
            <w:vAlign w:val="center"/>
          </w:tcPr>
          <w:p w14:paraId="23B0BA10" w14:textId="77777777" w:rsidR="009E6F00" w:rsidRPr="0052295E" w:rsidRDefault="009E6F00" w:rsidP="009E6F00">
            <w:pPr>
              <w:pStyle w:val="UseCaseText"/>
              <w:keepNext/>
              <w:keepLines/>
              <w:rPr>
                <w:rFonts w:eastAsia="SimSun"/>
              </w:rPr>
            </w:pPr>
          </w:p>
        </w:tc>
      </w:tr>
      <w:tr w:rsidR="009E6F00" w:rsidRPr="0052295E" w14:paraId="23B0BA13" w14:textId="77777777" w:rsidTr="009E6F00">
        <w:trPr>
          <w:trHeight w:val="242"/>
        </w:trPr>
        <w:tc>
          <w:tcPr>
            <w:tcW w:w="9240" w:type="dxa"/>
            <w:gridSpan w:val="3"/>
            <w:shd w:val="clear" w:color="auto" w:fill="FFCC99"/>
            <w:vAlign w:val="center"/>
          </w:tcPr>
          <w:p w14:paraId="23B0BA12" w14:textId="77777777" w:rsidR="009E6F00" w:rsidRPr="0052295E" w:rsidRDefault="009E6F00" w:rsidP="009E6F0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9E6F00" w:rsidRPr="0052295E" w14:paraId="23B0BA16" w14:textId="77777777" w:rsidTr="009E6F00">
        <w:trPr>
          <w:trHeight w:val="206"/>
        </w:trPr>
        <w:tc>
          <w:tcPr>
            <w:tcW w:w="630" w:type="dxa"/>
            <w:vAlign w:val="center"/>
          </w:tcPr>
          <w:p w14:paraId="23B0BA14" w14:textId="77777777" w:rsidR="009E6F00" w:rsidRPr="0052295E" w:rsidRDefault="009E6F00" w:rsidP="009E6F00">
            <w:pPr>
              <w:pStyle w:val="UseCaseHeader"/>
              <w:keepNext/>
              <w:keepLines/>
              <w:rPr>
                <w:rFonts w:eastAsia="SimSun"/>
              </w:rPr>
            </w:pPr>
            <w:r w:rsidRPr="0052295E">
              <w:rPr>
                <w:rFonts w:eastAsia="SimSun"/>
              </w:rPr>
              <w:t>ID</w:t>
            </w:r>
          </w:p>
        </w:tc>
        <w:tc>
          <w:tcPr>
            <w:tcW w:w="8610" w:type="dxa"/>
            <w:gridSpan w:val="2"/>
            <w:vAlign w:val="center"/>
          </w:tcPr>
          <w:p w14:paraId="23B0BA15" w14:textId="77777777" w:rsidR="009E6F00" w:rsidRPr="0052295E" w:rsidRDefault="009E6F00" w:rsidP="009E6F00">
            <w:pPr>
              <w:pStyle w:val="UseCaseHeader"/>
              <w:keepNext/>
              <w:keepLines/>
              <w:rPr>
                <w:rFonts w:eastAsia="SimSun"/>
              </w:rPr>
            </w:pPr>
            <w:r w:rsidRPr="0052295E">
              <w:rPr>
                <w:rFonts w:eastAsia="SimSun"/>
              </w:rPr>
              <w:t>Issue Description</w:t>
            </w:r>
          </w:p>
        </w:tc>
      </w:tr>
      <w:tr w:rsidR="009E6F00" w:rsidRPr="0052295E" w14:paraId="23B0BA19" w14:textId="77777777" w:rsidTr="009E6F00">
        <w:trPr>
          <w:trHeight w:val="206"/>
        </w:trPr>
        <w:tc>
          <w:tcPr>
            <w:tcW w:w="630" w:type="dxa"/>
            <w:vAlign w:val="center"/>
          </w:tcPr>
          <w:p w14:paraId="23B0BA17" w14:textId="77777777" w:rsidR="009E6F00" w:rsidRPr="0052295E" w:rsidRDefault="009E6F00" w:rsidP="009E6F00">
            <w:pPr>
              <w:pStyle w:val="UseCaseText"/>
              <w:keepNext/>
              <w:keepLines/>
              <w:rPr>
                <w:rFonts w:eastAsia="SimSun"/>
              </w:rPr>
            </w:pPr>
            <w:r>
              <w:rPr>
                <w:rFonts w:eastAsia="SimSun"/>
              </w:rPr>
              <w:t>1</w:t>
            </w:r>
          </w:p>
        </w:tc>
        <w:tc>
          <w:tcPr>
            <w:tcW w:w="8610" w:type="dxa"/>
            <w:gridSpan w:val="2"/>
            <w:vAlign w:val="center"/>
          </w:tcPr>
          <w:p w14:paraId="23B0BA18" w14:textId="77777777" w:rsidR="009E6F00" w:rsidRPr="0052295E" w:rsidRDefault="009E6F00" w:rsidP="009E6F00">
            <w:pPr>
              <w:pStyle w:val="UseCaseText"/>
              <w:keepNext/>
              <w:keepLines/>
              <w:rPr>
                <w:rFonts w:eastAsia="SimSun"/>
              </w:rPr>
            </w:pPr>
          </w:p>
        </w:tc>
      </w:tr>
      <w:tr w:rsidR="009E6F00" w:rsidRPr="0052295E" w14:paraId="23B0BA1C" w14:textId="77777777" w:rsidTr="009E6F00">
        <w:trPr>
          <w:trHeight w:val="206"/>
        </w:trPr>
        <w:tc>
          <w:tcPr>
            <w:tcW w:w="630" w:type="dxa"/>
            <w:vAlign w:val="center"/>
          </w:tcPr>
          <w:p w14:paraId="23B0BA1A" w14:textId="77777777" w:rsidR="009E6F00" w:rsidRDefault="009E6F00" w:rsidP="009E6F00">
            <w:pPr>
              <w:pStyle w:val="UseCaseText"/>
              <w:rPr>
                <w:rFonts w:eastAsia="SimSun"/>
              </w:rPr>
            </w:pPr>
          </w:p>
        </w:tc>
        <w:tc>
          <w:tcPr>
            <w:tcW w:w="8610" w:type="dxa"/>
            <w:gridSpan w:val="2"/>
            <w:vAlign w:val="center"/>
          </w:tcPr>
          <w:p w14:paraId="23B0BA1B" w14:textId="77777777" w:rsidR="009E6F00" w:rsidRDefault="009E6F00" w:rsidP="009E6F00">
            <w:pPr>
              <w:pStyle w:val="UseCaseText"/>
              <w:rPr>
                <w:rFonts w:eastAsia="SimSun"/>
              </w:rPr>
            </w:pPr>
          </w:p>
        </w:tc>
      </w:tr>
    </w:tbl>
    <w:p w14:paraId="23B0BA1D" w14:textId="77777777" w:rsidR="009E6F00" w:rsidRDefault="009E6F00" w:rsidP="009E6F00">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9E6F00" w:rsidRPr="0052295E" w14:paraId="23B0BA20" w14:textId="77777777" w:rsidTr="009E6F00">
        <w:trPr>
          <w:trHeight w:val="360"/>
        </w:trPr>
        <w:tc>
          <w:tcPr>
            <w:tcW w:w="2520" w:type="dxa"/>
            <w:gridSpan w:val="2"/>
            <w:shd w:val="clear" w:color="auto" w:fill="8DB3E2"/>
            <w:vAlign w:val="center"/>
          </w:tcPr>
          <w:p w14:paraId="23B0BA1E" w14:textId="77777777" w:rsidR="009E6F00" w:rsidRPr="0052295E" w:rsidRDefault="009E6F00" w:rsidP="009E6F00">
            <w:pPr>
              <w:pStyle w:val="UseCaseHeader"/>
              <w:keepNext/>
              <w:keepLines/>
              <w:rPr>
                <w:rFonts w:eastAsia="SimSun"/>
              </w:rPr>
            </w:pPr>
            <w:r>
              <w:rPr>
                <w:rFonts w:eastAsia="SimSun"/>
              </w:rPr>
              <w:t>Use Case ID</w:t>
            </w:r>
          </w:p>
        </w:tc>
        <w:tc>
          <w:tcPr>
            <w:tcW w:w="6720" w:type="dxa"/>
            <w:shd w:val="clear" w:color="auto" w:fill="8DB3E2"/>
            <w:vAlign w:val="center"/>
          </w:tcPr>
          <w:p w14:paraId="23B0BA1F" w14:textId="77777777" w:rsidR="009E6F00" w:rsidRPr="00B36A79" w:rsidRDefault="009E6F00" w:rsidP="009E6F00">
            <w:pPr>
              <w:pStyle w:val="UseCaseText"/>
              <w:rPr>
                <w:rFonts w:eastAsia="Times"/>
                <w:b/>
              </w:rPr>
            </w:pPr>
            <w:r>
              <w:rPr>
                <w:rFonts w:eastAsia="Times"/>
                <w:b/>
              </w:rPr>
              <w:t>UC_045</w:t>
            </w:r>
          </w:p>
        </w:tc>
      </w:tr>
      <w:tr w:rsidR="009E6F00" w:rsidRPr="0052295E" w14:paraId="23B0BA23" w14:textId="77777777" w:rsidTr="009E6F00">
        <w:trPr>
          <w:trHeight w:val="360"/>
        </w:trPr>
        <w:tc>
          <w:tcPr>
            <w:tcW w:w="2520" w:type="dxa"/>
            <w:gridSpan w:val="2"/>
            <w:shd w:val="clear" w:color="auto" w:fill="8DB3E2"/>
            <w:vAlign w:val="center"/>
          </w:tcPr>
          <w:p w14:paraId="23B0BA21" w14:textId="77777777" w:rsidR="009E6F00" w:rsidRDefault="009E6F00" w:rsidP="009E6F00">
            <w:pPr>
              <w:pStyle w:val="UseCaseHeader"/>
              <w:keepNext/>
              <w:keepLines/>
              <w:rPr>
                <w:rFonts w:eastAsia="SimSun"/>
              </w:rPr>
            </w:pPr>
            <w:r>
              <w:rPr>
                <w:rFonts w:eastAsia="SimSun"/>
              </w:rPr>
              <w:t>Use Case Name</w:t>
            </w:r>
          </w:p>
        </w:tc>
        <w:tc>
          <w:tcPr>
            <w:tcW w:w="6720" w:type="dxa"/>
            <w:shd w:val="clear" w:color="auto" w:fill="8DB3E2"/>
            <w:vAlign w:val="center"/>
          </w:tcPr>
          <w:p w14:paraId="23B0BA22" w14:textId="77777777" w:rsidR="009E6F00" w:rsidRPr="00C27791" w:rsidRDefault="009E6F00" w:rsidP="009E6F00">
            <w:pPr>
              <w:pStyle w:val="UseCaseText"/>
              <w:rPr>
                <w:rFonts w:eastAsia="Times"/>
                <w:b/>
              </w:rPr>
            </w:pPr>
            <w:r>
              <w:rPr>
                <w:rFonts w:eastAsia="Times"/>
                <w:b/>
              </w:rPr>
              <w:t>Clear quality flag</w:t>
            </w:r>
          </w:p>
        </w:tc>
      </w:tr>
      <w:tr w:rsidR="009E6F00" w:rsidRPr="0052295E" w14:paraId="23B0BA26" w14:textId="77777777" w:rsidTr="009E6F00">
        <w:trPr>
          <w:trHeight w:val="360"/>
        </w:trPr>
        <w:tc>
          <w:tcPr>
            <w:tcW w:w="2520" w:type="dxa"/>
            <w:gridSpan w:val="2"/>
            <w:vAlign w:val="center"/>
          </w:tcPr>
          <w:p w14:paraId="23B0BA24" w14:textId="77777777" w:rsidR="009E6F00" w:rsidRPr="00DD3D3F" w:rsidRDefault="009E6F00" w:rsidP="009E6F00">
            <w:pPr>
              <w:pStyle w:val="UseCaseText"/>
              <w:rPr>
                <w:rFonts w:eastAsia="SimSun"/>
                <w:b/>
              </w:rPr>
            </w:pPr>
            <w:r w:rsidRPr="00DD3D3F">
              <w:rPr>
                <w:rFonts w:eastAsia="SimSun"/>
                <w:b/>
              </w:rPr>
              <w:t>Short Description</w:t>
            </w:r>
          </w:p>
        </w:tc>
        <w:tc>
          <w:tcPr>
            <w:tcW w:w="6720" w:type="dxa"/>
            <w:vAlign w:val="center"/>
          </w:tcPr>
          <w:p w14:paraId="23B0BA25" w14:textId="77777777" w:rsidR="009E6F00" w:rsidRPr="00857069" w:rsidRDefault="009E6F00" w:rsidP="009E6F00">
            <w:pPr>
              <w:pStyle w:val="UseCaseText"/>
              <w:rPr>
                <w:rFonts w:eastAsia="SimSun"/>
              </w:rPr>
            </w:pPr>
            <w:r w:rsidRPr="004A331C">
              <w:rPr>
                <w:rFonts w:eastAsia="SimSun"/>
              </w:rPr>
              <w:t>Allows authorized User to clear a quality flag on a data or metadata record. This will occur when the User believes that the flagged issue is actually valid in the context of that record. The process will require the reviewer to make a note that is recorded with the flag, along with the identity of the reviewer and a time stamp.</w:t>
            </w:r>
          </w:p>
        </w:tc>
      </w:tr>
      <w:tr w:rsidR="009E6F00" w:rsidRPr="0052295E" w14:paraId="23B0BA29" w14:textId="77777777" w:rsidTr="009E6F00">
        <w:trPr>
          <w:trHeight w:val="360"/>
        </w:trPr>
        <w:tc>
          <w:tcPr>
            <w:tcW w:w="2520" w:type="dxa"/>
            <w:gridSpan w:val="2"/>
            <w:vAlign w:val="center"/>
          </w:tcPr>
          <w:p w14:paraId="23B0BA27" w14:textId="77777777" w:rsidR="009E6F00" w:rsidRPr="00DD3D3F" w:rsidRDefault="009E6F00" w:rsidP="009E6F00">
            <w:pPr>
              <w:pStyle w:val="UseCaseText"/>
              <w:rPr>
                <w:rFonts w:eastAsia="SimSun"/>
                <w:b/>
              </w:rPr>
            </w:pPr>
            <w:r w:rsidRPr="00DD3D3F">
              <w:rPr>
                <w:rFonts w:eastAsia="SimSun"/>
                <w:b/>
              </w:rPr>
              <w:t>Actors</w:t>
            </w:r>
          </w:p>
        </w:tc>
        <w:tc>
          <w:tcPr>
            <w:tcW w:w="6720" w:type="dxa"/>
            <w:vAlign w:val="center"/>
          </w:tcPr>
          <w:p w14:paraId="23B0BA28" w14:textId="77777777" w:rsidR="009E6F00" w:rsidRPr="0052295E" w:rsidRDefault="009E6F00" w:rsidP="009E6F00">
            <w:pPr>
              <w:pStyle w:val="UseCaseText"/>
              <w:rPr>
                <w:rFonts w:eastAsia="SimSun"/>
              </w:rPr>
            </w:pPr>
            <w:r>
              <w:rPr>
                <w:rFonts w:eastAsia="SimSun"/>
              </w:rPr>
              <w:t>Administrator</w:t>
            </w:r>
            <w:r w:rsidRPr="00881629">
              <w:rPr>
                <w:rFonts w:eastAsia="SimSun"/>
              </w:rPr>
              <w:t>, Data Steward</w:t>
            </w:r>
          </w:p>
        </w:tc>
      </w:tr>
      <w:tr w:rsidR="009E6F00" w:rsidRPr="0052295E" w14:paraId="23B0BA2D" w14:textId="77777777" w:rsidTr="009E6F00">
        <w:trPr>
          <w:trHeight w:val="360"/>
        </w:trPr>
        <w:tc>
          <w:tcPr>
            <w:tcW w:w="2520" w:type="dxa"/>
            <w:gridSpan w:val="2"/>
            <w:vAlign w:val="center"/>
          </w:tcPr>
          <w:p w14:paraId="23B0BA2A" w14:textId="77777777" w:rsidR="009E6F00" w:rsidRPr="0052295E" w:rsidRDefault="009E6F00" w:rsidP="009E6F00">
            <w:pPr>
              <w:pStyle w:val="UseCaseHeader"/>
              <w:rPr>
                <w:rFonts w:eastAsia="SimSun"/>
              </w:rPr>
            </w:pPr>
            <w:r w:rsidRPr="0052295E">
              <w:rPr>
                <w:rFonts w:eastAsia="SimSun"/>
              </w:rPr>
              <w:t>Pre-Conditions</w:t>
            </w:r>
          </w:p>
        </w:tc>
        <w:tc>
          <w:tcPr>
            <w:tcW w:w="6720" w:type="dxa"/>
            <w:vAlign w:val="center"/>
          </w:tcPr>
          <w:p w14:paraId="23B0BA2B" w14:textId="77777777" w:rsidR="009E6F00" w:rsidRDefault="009E6F00" w:rsidP="009E6F00">
            <w:pPr>
              <w:pStyle w:val="UseCaseText"/>
              <w:rPr>
                <w:rFonts w:eastAsia="SimSun"/>
              </w:rPr>
            </w:pPr>
            <w:r>
              <w:rPr>
                <w:rFonts w:eastAsia="SimSun"/>
              </w:rPr>
              <w:t xml:space="preserve">Metadata records having quality flag attributes are available in the system </w:t>
            </w:r>
          </w:p>
          <w:p w14:paraId="23B0BA2C" w14:textId="77777777" w:rsidR="009E6F00" w:rsidRPr="0052295E" w:rsidRDefault="009E6F00" w:rsidP="009E6F00">
            <w:pPr>
              <w:pStyle w:val="UseCaseText"/>
              <w:rPr>
                <w:rFonts w:eastAsia="SimSun"/>
              </w:rPr>
            </w:pPr>
            <w:r>
              <w:rPr>
                <w:rFonts w:eastAsia="SimSun"/>
              </w:rPr>
              <w:t>The users have corrected the quality attribute issues, especially those that are automatically detected.</w:t>
            </w:r>
          </w:p>
        </w:tc>
      </w:tr>
      <w:tr w:rsidR="009E6F00" w:rsidRPr="0052295E" w14:paraId="23B0BA30" w14:textId="77777777" w:rsidTr="009E6F00">
        <w:trPr>
          <w:trHeight w:val="360"/>
        </w:trPr>
        <w:tc>
          <w:tcPr>
            <w:tcW w:w="2520" w:type="dxa"/>
            <w:gridSpan w:val="2"/>
            <w:vAlign w:val="center"/>
          </w:tcPr>
          <w:p w14:paraId="23B0BA2E" w14:textId="77777777" w:rsidR="009E6F00" w:rsidRPr="0052295E" w:rsidRDefault="009E6F00" w:rsidP="009E6F00">
            <w:pPr>
              <w:pStyle w:val="UseCaseHeader"/>
              <w:rPr>
                <w:rFonts w:eastAsia="SimSun"/>
              </w:rPr>
            </w:pPr>
            <w:r w:rsidRPr="0052295E">
              <w:rPr>
                <w:rFonts w:eastAsia="SimSun"/>
              </w:rPr>
              <w:t>Success End Conditions</w:t>
            </w:r>
          </w:p>
        </w:tc>
        <w:tc>
          <w:tcPr>
            <w:tcW w:w="6720" w:type="dxa"/>
            <w:vAlign w:val="center"/>
          </w:tcPr>
          <w:p w14:paraId="23B0BA2F" w14:textId="77777777" w:rsidR="009E6F00" w:rsidRPr="0052295E" w:rsidRDefault="009E6F00" w:rsidP="009E6F00">
            <w:pPr>
              <w:pStyle w:val="UseCaseText"/>
              <w:rPr>
                <w:rFonts w:eastAsia="SimSun"/>
              </w:rPr>
            </w:pPr>
            <w:r>
              <w:rPr>
                <w:rFonts w:eastAsia="SimSun"/>
              </w:rPr>
              <w:t>Users are able to remove data quality attribute flags</w:t>
            </w:r>
          </w:p>
        </w:tc>
      </w:tr>
      <w:tr w:rsidR="009E6F00" w:rsidRPr="0052295E" w14:paraId="23B0BA33" w14:textId="77777777" w:rsidTr="009E6F00">
        <w:trPr>
          <w:trHeight w:val="360"/>
        </w:trPr>
        <w:tc>
          <w:tcPr>
            <w:tcW w:w="2520" w:type="dxa"/>
            <w:gridSpan w:val="2"/>
            <w:vAlign w:val="center"/>
          </w:tcPr>
          <w:p w14:paraId="23B0BA31" w14:textId="77777777" w:rsidR="009E6F00" w:rsidRPr="0052295E" w:rsidRDefault="009E6F00" w:rsidP="009E6F00">
            <w:pPr>
              <w:pStyle w:val="UseCaseHeader"/>
              <w:rPr>
                <w:rFonts w:eastAsia="SimSun"/>
              </w:rPr>
            </w:pPr>
            <w:r>
              <w:rPr>
                <w:rFonts w:eastAsia="SimSun"/>
              </w:rPr>
              <w:t>Data</w:t>
            </w:r>
          </w:p>
        </w:tc>
        <w:tc>
          <w:tcPr>
            <w:tcW w:w="6720" w:type="dxa"/>
            <w:vAlign w:val="center"/>
          </w:tcPr>
          <w:p w14:paraId="23B0BA32" w14:textId="77777777" w:rsidR="009E6F00" w:rsidRDefault="009E6F00" w:rsidP="009E6F00">
            <w:pPr>
              <w:pStyle w:val="UseCaseText"/>
              <w:rPr>
                <w:rFonts w:eastAsia="SimSun"/>
              </w:rPr>
            </w:pPr>
            <w:r>
              <w:rPr>
                <w:rFonts w:eastAsia="SimSun"/>
              </w:rPr>
              <w:t>Metadata quality attribute records (read/write)</w:t>
            </w:r>
          </w:p>
        </w:tc>
      </w:tr>
      <w:tr w:rsidR="009E6F00" w:rsidRPr="0052295E" w14:paraId="23B0BA37" w14:textId="77777777" w:rsidTr="009E6F00">
        <w:trPr>
          <w:trHeight w:val="360"/>
        </w:trPr>
        <w:tc>
          <w:tcPr>
            <w:tcW w:w="2520" w:type="dxa"/>
            <w:gridSpan w:val="2"/>
            <w:vAlign w:val="center"/>
          </w:tcPr>
          <w:p w14:paraId="23B0BA34" w14:textId="77777777" w:rsidR="009E6F00" w:rsidRPr="0052295E" w:rsidRDefault="009E6F00" w:rsidP="009E6F00">
            <w:pPr>
              <w:pStyle w:val="UseCaseHeader"/>
              <w:rPr>
                <w:rFonts w:eastAsia="SimSun"/>
              </w:rPr>
            </w:pPr>
            <w:r>
              <w:rPr>
                <w:rFonts w:eastAsia="SimSun"/>
              </w:rPr>
              <w:t>Functions</w:t>
            </w:r>
          </w:p>
        </w:tc>
        <w:tc>
          <w:tcPr>
            <w:tcW w:w="6720" w:type="dxa"/>
            <w:vAlign w:val="center"/>
          </w:tcPr>
          <w:p w14:paraId="23B0BA35" w14:textId="77777777" w:rsidR="009E6F00" w:rsidRDefault="009E6F00" w:rsidP="00377EE0">
            <w:pPr>
              <w:pStyle w:val="UseCaseText"/>
              <w:keepNext/>
              <w:keepLines/>
              <w:numPr>
                <w:ilvl w:val="0"/>
                <w:numId w:val="15"/>
              </w:numPr>
              <w:rPr>
                <w:rFonts w:eastAsia="SimSun"/>
              </w:rPr>
            </w:pPr>
            <w:r>
              <w:rPr>
                <w:rFonts w:eastAsia="SimSun"/>
              </w:rPr>
              <w:t>Remove quality issue flag</w:t>
            </w:r>
          </w:p>
          <w:p w14:paraId="23B0BA36" w14:textId="77777777" w:rsidR="009E6F00" w:rsidRPr="00BE5515" w:rsidRDefault="009E6F00" w:rsidP="00377EE0">
            <w:pPr>
              <w:pStyle w:val="UseCaseText"/>
              <w:keepNext/>
              <w:keepLines/>
              <w:numPr>
                <w:ilvl w:val="0"/>
                <w:numId w:val="15"/>
              </w:numPr>
              <w:rPr>
                <w:rFonts w:eastAsia="SimSun"/>
              </w:rPr>
            </w:pPr>
            <w:r>
              <w:rPr>
                <w:rFonts w:eastAsia="SimSun"/>
              </w:rPr>
              <w:t>Log metadata record change</w:t>
            </w:r>
          </w:p>
        </w:tc>
      </w:tr>
      <w:tr w:rsidR="009E6F00" w:rsidRPr="0052295E" w14:paraId="23B0BA39" w14:textId="77777777" w:rsidTr="009E6F00">
        <w:trPr>
          <w:trHeight w:val="278"/>
        </w:trPr>
        <w:tc>
          <w:tcPr>
            <w:tcW w:w="9240" w:type="dxa"/>
            <w:gridSpan w:val="3"/>
            <w:shd w:val="clear" w:color="auto" w:fill="CCFFFF"/>
            <w:vAlign w:val="center"/>
          </w:tcPr>
          <w:p w14:paraId="23B0BA38" w14:textId="77777777" w:rsidR="009E6F00" w:rsidRPr="0052295E" w:rsidRDefault="009E6F00" w:rsidP="009E6F00">
            <w:pPr>
              <w:pStyle w:val="UseCaseSection"/>
              <w:keepNext/>
              <w:keepLines/>
              <w:rPr>
                <w:rFonts w:eastAsia="SimSun"/>
              </w:rPr>
            </w:pPr>
            <w:r w:rsidRPr="0052295E">
              <w:rPr>
                <w:rFonts w:eastAsia="SimSun"/>
              </w:rPr>
              <w:t>Main Sequence</w:t>
            </w:r>
          </w:p>
        </w:tc>
      </w:tr>
      <w:tr w:rsidR="009E6F00" w:rsidRPr="0052295E" w14:paraId="23B0BA3D" w14:textId="77777777" w:rsidTr="009E6F00">
        <w:trPr>
          <w:trHeight w:val="203"/>
        </w:trPr>
        <w:tc>
          <w:tcPr>
            <w:tcW w:w="630" w:type="dxa"/>
          </w:tcPr>
          <w:p w14:paraId="23B0BA3A" w14:textId="77777777" w:rsidR="009E6F00" w:rsidRPr="0052295E" w:rsidRDefault="009E6F00" w:rsidP="009E6F00">
            <w:pPr>
              <w:pStyle w:val="UseCaseHeader"/>
              <w:keepNext/>
              <w:keepLines/>
              <w:rPr>
                <w:rFonts w:eastAsia="SimSun"/>
              </w:rPr>
            </w:pPr>
            <w:r w:rsidRPr="0052295E">
              <w:rPr>
                <w:rFonts w:eastAsia="SimSun"/>
              </w:rPr>
              <w:t>Step</w:t>
            </w:r>
          </w:p>
        </w:tc>
        <w:tc>
          <w:tcPr>
            <w:tcW w:w="1890" w:type="dxa"/>
          </w:tcPr>
          <w:p w14:paraId="23B0BA3B" w14:textId="77777777" w:rsidR="009E6F00" w:rsidRPr="0052295E" w:rsidRDefault="009E6F00" w:rsidP="009E6F00">
            <w:pPr>
              <w:pStyle w:val="UseCaseHeader"/>
              <w:keepNext/>
              <w:keepLines/>
              <w:rPr>
                <w:rFonts w:eastAsia="SimSun"/>
              </w:rPr>
            </w:pPr>
            <w:r w:rsidRPr="0052295E">
              <w:rPr>
                <w:rFonts w:eastAsia="SimSun"/>
              </w:rPr>
              <w:t>Actor</w:t>
            </w:r>
          </w:p>
        </w:tc>
        <w:tc>
          <w:tcPr>
            <w:tcW w:w="6720" w:type="dxa"/>
          </w:tcPr>
          <w:p w14:paraId="23B0BA3C" w14:textId="77777777" w:rsidR="009E6F00" w:rsidRPr="0052295E" w:rsidRDefault="009E6F00" w:rsidP="009E6F00">
            <w:pPr>
              <w:pStyle w:val="UseCaseHeader"/>
              <w:keepNext/>
              <w:keepLines/>
              <w:rPr>
                <w:rFonts w:eastAsia="SimSun"/>
              </w:rPr>
            </w:pPr>
            <w:r w:rsidRPr="0052295E">
              <w:rPr>
                <w:rFonts w:eastAsia="SimSun"/>
              </w:rPr>
              <w:t>Description</w:t>
            </w:r>
          </w:p>
        </w:tc>
      </w:tr>
      <w:tr w:rsidR="009E6F00" w:rsidRPr="0052295E" w14:paraId="23B0BA43" w14:textId="77777777" w:rsidTr="009E6F00">
        <w:trPr>
          <w:trHeight w:val="320"/>
        </w:trPr>
        <w:tc>
          <w:tcPr>
            <w:tcW w:w="630" w:type="dxa"/>
            <w:vAlign w:val="center"/>
          </w:tcPr>
          <w:p w14:paraId="23B0BA3E" w14:textId="77777777" w:rsidR="009E6F00" w:rsidRPr="0052295E" w:rsidRDefault="009E6F00" w:rsidP="009E6F00">
            <w:pPr>
              <w:pStyle w:val="UseCaseText"/>
              <w:keepNext/>
              <w:keepLines/>
              <w:rPr>
                <w:rFonts w:eastAsia="SimSun"/>
              </w:rPr>
            </w:pPr>
            <w:r w:rsidRPr="0052295E">
              <w:rPr>
                <w:rFonts w:eastAsia="SimSun"/>
              </w:rPr>
              <w:t>1</w:t>
            </w:r>
          </w:p>
        </w:tc>
        <w:tc>
          <w:tcPr>
            <w:tcW w:w="1890" w:type="dxa"/>
            <w:vAlign w:val="center"/>
          </w:tcPr>
          <w:p w14:paraId="23B0BA3F" w14:textId="77777777" w:rsidR="009E6F00" w:rsidRPr="0052295E" w:rsidRDefault="009E6F00" w:rsidP="009E6F00">
            <w:pPr>
              <w:pStyle w:val="UseCaseText"/>
              <w:rPr>
                <w:rFonts w:eastAsia="SimSun"/>
              </w:rPr>
            </w:pPr>
            <w:r>
              <w:rPr>
                <w:rFonts w:eastAsia="SimSun"/>
              </w:rPr>
              <w:t>Users</w:t>
            </w:r>
          </w:p>
        </w:tc>
        <w:tc>
          <w:tcPr>
            <w:tcW w:w="6720" w:type="dxa"/>
            <w:vAlign w:val="center"/>
          </w:tcPr>
          <w:p w14:paraId="23B0BA40" w14:textId="77777777" w:rsidR="009E6F00" w:rsidRDefault="009E6F00" w:rsidP="009E6F00">
            <w:pPr>
              <w:pStyle w:val="UseCaseText"/>
              <w:keepNext/>
              <w:keepLines/>
              <w:rPr>
                <w:rFonts w:eastAsia="SimSun"/>
              </w:rPr>
            </w:pPr>
            <w:r>
              <w:rPr>
                <w:rFonts w:eastAsia="SimSun"/>
              </w:rPr>
              <w:t>Include use case &lt;&lt; browse flagged data catalog entries&gt;&gt;</w:t>
            </w:r>
          </w:p>
          <w:p w14:paraId="23B0BA41" w14:textId="77777777" w:rsidR="009E6F00" w:rsidRDefault="009E6F00" w:rsidP="009E6F00">
            <w:pPr>
              <w:pStyle w:val="UseCaseText"/>
              <w:keepNext/>
              <w:keepLines/>
              <w:rPr>
                <w:rFonts w:eastAsia="SimSun"/>
              </w:rPr>
            </w:pPr>
            <w:r>
              <w:rPr>
                <w:rFonts w:eastAsia="SimSun"/>
              </w:rPr>
              <w:t>Select data with quality issue flag</w:t>
            </w:r>
          </w:p>
          <w:p w14:paraId="23B0BA42" w14:textId="77777777" w:rsidR="009E6F00" w:rsidRPr="0052295E" w:rsidRDefault="009E6F00" w:rsidP="009E6F00">
            <w:pPr>
              <w:pStyle w:val="UseCaseText"/>
              <w:keepNext/>
              <w:keepLines/>
              <w:rPr>
                <w:rFonts w:eastAsia="SimSun"/>
              </w:rPr>
            </w:pPr>
            <w:r>
              <w:rPr>
                <w:rFonts w:eastAsia="SimSun"/>
              </w:rPr>
              <w:t>Turn off quality issue flag</w:t>
            </w:r>
          </w:p>
        </w:tc>
      </w:tr>
      <w:tr w:rsidR="009E6F00" w:rsidRPr="0052295E" w14:paraId="23B0BA4A" w14:textId="77777777" w:rsidTr="009E6F00">
        <w:trPr>
          <w:trHeight w:val="320"/>
        </w:trPr>
        <w:tc>
          <w:tcPr>
            <w:tcW w:w="630" w:type="dxa"/>
            <w:vAlign w:val="center"/>
          </w:tcPr>
          <w:p w14:paraId="23B0BA44" w14:textId="77777777" w:rsidR="009E6F00" w:rsidRPr="0052295E" w:rsidRDefault="009E6F00" w:rsidP="009E6F00">
            <w:pPr>
              <w:pStyle w:val="UseCaseText"/>
              <w:rPr>
                <w:rFonts w:eastAsia="SimSun"/>
              </w:rPr>
            </w:pPr>
            <w:r>
              <w:rPr>
                <w:rFonts w:eastAsia="SimSun"/>
              </w:rPr>
              <w:t>2</w:t>
            </w:r>
          </w:p>
        </w:tc>
        <w:tc>
          <w:tcPr>
            <w:tcW w:w="1890" w:type="dxa"/>
            <w:vAlign w:val="center"/>
          </w:tcPr>
          <w:p w14:paraId="23B0BA45" w14:textId="77777777" w:rsidR="009E6F00" w:rsidRDefault="009E6F00" w:rsidP="009E6F00">
            <w:pPr>
              <w:pStyle w:val="UseCaseText"/>
              <w:rPr>
                <w:rFonts w:eastAsia="SimSun"/>
              </w:rPr>
            </w:pPr>
            <w:r>
              <w:rPr>
                <w:rFonts w:eastAsia="SimSun"/>
              </w:rPr>
              <w:t>NGDS System</w:t>
            </w:r>
          </w:p>
        </w:tc>
        <w:tc>
          <w:tcPr>
            <w:tcW w:w="6720" w:type="dxa"/>
            <w:vAlign w:val="center"/>
          </w:tcPr>
          <w:p w14:paraId="23B0BA46" w14:textId="77777777" w:rsidR="009E6F00" w:rsidRDefault="009E6F00" w:rsidP="009E6F00">
            <w:pPr>
              <w:pStyle w:val="UseCaseText"/>
              <w:rPr>
                <w:rFonts w:eastAsia="SimSun"/>
              </w:rPr>
            </w:pPr>
            <w:r>
              <w:rPr>
                <w:rFonts w:eastAsia="SimSun"/>
              </w:rPr>
              <w:t>Responds by :</w:t>
            </w:r>
          </w:p>
          <w:p w14:paraId="23B0BA47" w14:textId="77777777" w:rsidR="009E6F00" w:rsidRDefault="009E6F00" w:rsidP="009E6F00">
            <w:pPr>
              <w:pStyle w:val="UseCaseText"/>
              <w:rPr>
                <w:rFonts w:eastAsia="SimSun"/>
              </w:rPr>
            </w:pPr>
            <w:r>
              <w:rPr>
                <w:rFonts w:eastAsia="SimSun"/>
              </w:rPr>
              <w:lastRenderedPageBreak/>
              <w:t>Automatically validates data once more to check for possible remaining quality issues</w:t>
            </w:r>
          </w:p>
          <w:p w14:paraId="23B0BA48" w14:textId="77777777" w:rsidR="009E6F00" w:rsidRDefault="009E6F00" w:rsidP="009E6F00">
            <w:pPr>
              <w:pStyle w:val="UseCaseText"/>
              <w:rPr>
                <w:rFonts w:eastAsia="SimSun"/>
              </w:rPr>
            </w:pPr>
            <w:r>
              <w:rPr>
                <w:rFonts w:eastAsia="SimSun"/>
              </w:rPr>
              <w:t>turning off the quality attribute flag in case of no quality issue found</w:t>
            </w:r>
          </w:p>
          <w:p w14:paraId="23B0BA49" w14:textId="77777777" w:rsidR="00FB65E1" w:rsidRDefault="00FB65E1" w:rsidP="009E6F00">
            <w:pPr>
              <w:pStyle w:val="UseCaseText"/>
              <w:rPr>
                <w:rFonts w:eastAsia="SimSun"/>
              </w:rPr>
            </w:pPr>
            <w:r>
              <w:rPr>
                <w:rFonts w:eastAsia="SimSun"/>
              </w:rPr>
              <w:t>logging operations</w:t>
            </w:r>
          </w:p>
        </w:tc>
      </w:tr>
      <w:tr w:rsidR="009E6F00" w:rsidRPr="0052295E" w14:paraId="23B0BA4C" w14:textId="77777777" w:rsidTr="009E6F00">
        <w:trPr>
          <w:trHeight w:val="287"/>
        </w:trPr>
        <w:tc>
          <w:tcPr>
            <w:tcW w:w="9240" w:type="dxa"/>
            <w:gridSpan w:val="3"/>
            <w:shd w:val="clear" w:color="auto" w:fill="FFFFCC"/>
            <w:vAlign w:val="center"/>
          </w:tcPr>
          <w:p w14:paraId="23B0BA4B" w14:textId="77777777" w:rsidR="009E6F00" w:rsidRPr="0052295E" w:rsidRDefault="009E6F00" w:rsidP="009E6F00">
            <w:pPr>
              <w:pStyle w:val="UseCaseSection"/>
              <w:keepNext/>
              <w:keepLines/>
              <w:rPr>
                <w:rFonts w:eastAsia="SimSun"/>
              </w:rPr>
            </w:pPr>
            <w:r w:rsidRPr="0052295E">
              <w:rPr>
                <w:rFonts w:eastAsia="SimSun"/>
              </w:rPr>
              <w:lastRenderedPageBreak/>
              <w:t>Variants</w:t>
            </w:r>
          </w:p>
        </w:tc>
      </w:tr>
      <w:tr w:rsidR="009E6F00" w:rsidRPr="0052295E" w14:paraId="23B0BA50" w14:textId="77777777" w:rsidTr="009E6F00">
        <w:trPr>
          <w:trHeight w:val="261"/>
        </w:trPr>
        <w:tc>
          <w:tcPr>
            <w:tcW w:w="630" w:type="dxa"/>
            <w:vAlign w:val="center"/>
          </w:tcPr>
          <w:p w14:paraId="23B0BA4D" w14:textId="77777777" w:rsidR="009E6F00" w:rsidRPr="0052295E" w:rsidRDefault="009E6F00" w:rsidP="009E6F00">
            <w:pPr>
              <w:pStyle w:val="UseCaseHeader"/>
              <w:keepNext/>
              <w:keepLines/>
              <w:rPr>
                <w:rFonts w:eastAsia="SimSun"/>
              </w:rPr>
            </w:pPr>
            <w:r w:rsidRPr="0052295E">
              <w:rPr>
                <w:rFonts w:eastAsia="SimSun"/>
              </w:rPr>
              <w:t>Step</w:t>
            </w:r>
          </w:p>
        </w:tc>
        <w:tc>
          <w:tcPr>
            <w:tcW w:w="1890" w:type="dxa"/>
            <w:vAlign w:val="center"/>
          </w:tcPr>
          <w:p w14:paraId="23B0BA4E" w14:textId="77777777" w:rsidR="009E6F00" w:rsidRPr="0052295E" w:rsidRDefault="009E6F00" w:rsidP="009E6F00">
            <w:pPr>
              <w:pStyle w:val="UseCaseHeader"/>
              <w:keepNext/>
              <w:keepLines/>
              <w:rPr>
                <w:rFonts w:eastAsia="SimSun"/>
              </w:rPr>
            </w:pPr>
            <w:r w:rsidRPr="0052295E">
              <w:rPr>
                <w:rFonts w:eastAsia="SimSun"/>
              </w:rPr>
              <w:t>Actor</w:t>
            </w:r>
          </w:p>
        </w:tc>
        <w:tc>
          <w:tcPr>
            <w:tcW w:w="6720" w:type="dxa"/>
            <w:vAlign w:val="center"/>
          </w:tcPr>
          <w:p w14:paraId="23B0BA4F" w14:textId="77777777" w:rsidR="009E6F00" w:rsidRPr="0052295E" w:rsidRDefault="009E6F00" w:rsidP="009E6F00">
            <w:pPr>
              <w:pStyle w:val="UseCaseHeader"/>
              <w:keepNext/>
              <w:keepLines/>
              <w:rPr>
                <w:rFonts w:eastAsia="SimSun"/>
              </w:rPr>
            </w:pPr>
            <w:r w:rsidRPr="0052295E">
              <w:rPr>
                <w:rFonts w:eastAsia="SimSun"/>
              </w:rPr>
              <w:t>Description</w:t>
            </w:r>
          </w:p>
        </w:tc>
      </w:tr>
      <w:tr w:rsidR="009E6F00" w:rsidRPr="0052295E" w14:paraId="23B0BA54" w14:textId="77777777" w:rsidTr="009E6F00">
        <w:trPr>
          <w:trHeight w:val="359"/>
        </w:trPr>
        <w:tc>
          <w:tcPr>
            <w:tcW w:w="630" w:type="dxa"/>
            <w:tcBorders>
              <w:bottom w:val="single" w:sz="4" w:space="0" w:color="auto"/>
            </w:tcBorders>
            <w:vAlign w:val="center"/>
          </w:tcPr>
          <w:p w14:paraId="23B0BA51" w14:textId="77777777" w:rsidR="009E6F00" w:rsidRPr="0052295E" w:rsidRDefault="009E6F00" w:rsidP="009E6F00">
            <w:pPr>
              <w:pStyle w:val="UseCaseText"/>
              <w:keepNext/>
              <w:keepLines/>
              <w:rPr>
                <w:rFonts w:eastAsia="SimSun"/>
              </w:rPr>
            </w:pPr>
            <w:r>
              <w:rPr>
                <w:rFonts w:eastAsia="SimSun"/>
              </w:rPr>
              <w:t>3</w:t>
            </w:r>
          </w:p>
        </w:tc>
        <w:tc>
          <w:tcPr>
            <w:tcW w:w="1890" w:type="dxa"/>
            <w:tcBorders>
              <w:bottom w:val="single" w:sz="4" w:space="0" w:color="auto"/>
            </w:tcBorders>
            <w:vAlign w:val="center"/>
          </w:tcPr>
          <w:p w14:paraId="23B0BA52" w14:textId="77777777" w:rsidR="009E6F00" w:rsidRDefault="009E6F00" w:rsidP="009E6F00">
            <w:pPr>
              <w:pStyle w:val="UseCaseText"/>
              <w:rPr>
                <w:rFonts w:eastAsia="SimSun"/>
              </w:rPr>
            </w:pPr>
            <w:r>
              <w:rPr>
                <w:rFonts w:eastAsia="SimSun"/>
              </w:rPr>
              <w:t>NGDS System</w:t>
            </w:r>
          </w:p>
        </w:tc>
        <w:tc>
          <w:tcPr>
            <w:tcW w:w="6720" w:type="dxa"/>
            <w:tcBorders>
              <w:bottom w:val="single" w:sz="4" w:space="0" w:color="auto"/>
            </w:tcBorders>
            <w:vAlign w:val="center"/>
          </w:tcPr>
          <w:p w14:paraId="23B0BA53" w14:textId="77777777" w:rsidR="009E6F00" w:rsidRPr="0052295E" w:rsidRDefault="009E6F00" w:rsidP="009E6F00">
            <w:pPr>
              <w:pStyle w:val="UseCaseText"/>
              <w:keepNext/>
              <w:keepLines/>
              <w:rPr>
                <w:rFonts w:eastAsia="SimSun"/>
              </w:rPr>
            </w:pPr>
            <w:r>
              <w:rPr>
                <w:rFonts w:eastAsia="SimSun"/>
              </w:rPr>
              <w:t>If some quality attribute is found, the metadata record flag is turned back on and the user is notified of the issue.</w:t>
            </w:r>
          </w:p>
        </w:tc>
      </w:tr>
      <w:tr w:rsidR="009E6F00" w:rsidRPr="00FB0E17" w14:paraId="23B0BA56" w14:textId="77777777" w:rsidTr="009E6F00">
        <w:trPr>
          <w:trHeight w:val="261"/>
        </w:trPr>
        <w:tc>
          <w:tcPr>
            <w:tcW w:w="9240" w:type="dxa"/>
            <w:gridSpan w:val="3"/>
            <w:tcBorders>
              <w:bottom w:val="single" w:sz="4" w:space="0" w:color="auto"/>
            </w:tcBorders>
            <w:shd w:val="clear" w:color="auto" w:fill="FDBBC0"/>
            <w:vAlign w:val="center"/>
          </w:tcPr>
          <w:p w14:paraId="23B0BA55" w14:textId="77777777" w:rsidR="009E6F00" w:rsidRPr="0052295E" w:rsidRDefault="009E6F00" w:rsidP="009E6F00">
            <w:pPr>
              <w:pStyle w:val="UseCaseSection"/>
              <w:keepNext/>
              <w:keepLines/>
              <w:rPr>
                <w:rFonts w:eastAsia="SimSun"/>
              </w:rPr>
            </w:pPr>
            <w:r>
              <w:rPr>
                <w:rFonts w:eastAsia="SimSun"/>
              </w:rPr>
              <w:t>Exception</w:t>
            </w:r>
            <w:r w:rsidRPr="0052295E">
              <w:rPr>
                <w:rFonts w:eastAsia="SimSun"/>
              </w:rPr>
              <w:t>s</w:t>
            </w:r>
          </w:p>
        </w:tc>
      </w:tr>
      <w:tr w:rsidR="009E6F00" w:rsidRPr="0052295E" w14:paraId="23B0BA5A" w14:textId="77777777" w:rsidTr="009E6F00">
        <w:trPr>
          <w:trHeight w:val="261"/>
        </w:trPr>
        <w:tc>
          <w:tcPr>
            <w:tcW w:w="630" w:type="dxa"/>
            <w:tcBorders>
              <w:bottom w:val="single" w:sz="4" w:space="0" w:color="auto"/>
            </w:tcBorders>
            <w:vAlign w:val="center"/>
          </w:tcPr>
          <w:p w14:paraId="23B0BA57" w14:textId="77777777" w:rsidR="009E6F00" w:rsidRPr="0052295E" w:rsidRDefault="009E6F00"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A58" w14:textId="77777777" w:rsidR="009E6F00" w:rsidRPr="0052295E" w:rsidRDefault="009E6F00"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A59" w14:textId="77777777" w:rsidR="009E6F00" w:rsidRPr="0052295E" w:rsidRDefault="009E6F00" w:rsidP="009E6F00">
            <w:pPr>
              <w:pStyle w:val="UseCaseHeader"/>
              <w:keepNext/>
              <w:keepLines/>
              <w:rPr>
                <w:rFonts w:eastAsia="SimSun"/>
              </w:rPr>
            </w:pPr>
            <w:r w:rsidRPr="0052295E">
              <w:rPr>
                <w:rFonts w:eastAsia="SimSun"/>
              </w:rPr>
              <w:t>Description</w:t>
            </w:r>
          </w:p>
        </w:tc>
      </w:tr>
      <w:tr w:rsidR="009E6F00" w:rsidRPr="0052295E" w14:paraId="23B0BA5E" w14:textId="77777777" w:rsidTr="009E6F00">
        <w:trPr>
          <w:trHeight w:val="261"/>
        </w:trPr>
        <w:tc>
          <w:tcPr>
            <w:tcW w:w="630" w:type="dxa"/>
            <w:tcBorders>
              <w:bottom w:val="single" w:sz="4" w:space="0" w:color="auto"/>
            </w:tcBorders>
            <w:vAlign w:val="center"/>
          </w:tcPr>
          <w:p w14:paraId="23B0BA5B" w14:textId="77777777" w:rsidR="009E6F00" w:rsidRPr="0052295E" w:rsidRDefault="009E6F00" w:rsidP="009E6F00">
            <w:pPr>
              <w:pStyle w:val="UseCaseText"/>
              <w:keepNext/>
              <w:keepLines/>
              <w:rPr>
                <w:rFonts w:eastAsia="SimSun"/>
              </w:rPr>
            </w:pPr>
          </w:p>
        </w:tc>
        <w:tc>
          <w:tcPr>
            <w:tcW w:w="1890" w:type="dxa"/>
            <w:tcBorders>
              <w:bottom w:val="single" w:sz="4" w:space="0" w:color="auto"/>
            </w:tcBorders>
            <w:vAlign w:val="center"/>
          </w:tcPr>
          <w:p w14:paraId="23B0BA5C" w14:textId="77777777" w:rsidR="009E6F00" w:rsidRPr="0052295E" w:rsidRDefault="009E6F00" w:rsidP="009E6F00">
            <w:pPr>
              <w:pStyle w:val="UseCaseText"/>
              <w:keepNext/>
              <w:keepLines/>
              <w:rPr>
                <w:rFonts w:eastAsia="SimSun"/>
              </w:rPr>
            </w:pPr>
          </w:p>
        </w:tc>
        <w:tc>
          <w:tcPr>
            <w:tcW w:w="6720" w:type="dxa"/>
            <w:tcBorders>
              <w:bottom w:val="single" w:sz="4" w:space="0" w:color="auto"/>
            </w:tcBorders>
            <w:vAlign w:val="center"/>
          </w:tcPr>
          <w:p w14:paraId="23B0BA5D" w14:textId="77777777" w:rsidR="009E6F00" w:rsidRPr="0052295E" w:rsidRDefault="009E6F00" w:rsidP="009E6F00">
            <w:pPr>
              <w:pStyle w:val="UseCaseText"/>
              <w:keepNext/>
              <w:keepLines/>
              <w:rPr>
                <w:rFonts w:eastAsia="SimSun"/>
              </w:rPr>
            </w:pPr>
          </w:p>
        </w:tc>
      </w:tr>
      <w:tr w:rsidR="009E6F00" w:rsidRPr="0052295E" w14:paraId="23B0BA60" w14:textId="77777777" w:rsidTr="009E6F00">
        <w:trPr>
          <w:trHeight w:val="242"/>
        </w:trPr>
        <w:tc>
          <w:tcPr>
            <w:tcW w:w="9240" w:type="dxa"/>
            <w:gridSpan w:val="3"/>
            <w:shd w:val="clear" w:color="auto" w:fill="FFCC99"/>
            <w:vAlign w:val="center"/>
          </w:tcPr>
          <w:p w14:paraId="23B0BA5F" w14:textId="77777777" w:rsidR="009E6F00" w:rsidRPr="0052295E" w:rsidRDefault="009E6F00" w:rsidP="009E6F0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9E6F00" w:rsidRPr="0052295E" w14:paraId="23B0BA63" w14:textId="77777777" w:rsidTr="009E6F00">
        <w:trPr>
          <w:trHeight w:val="206"/>
        </w:trPr>
        <w:tc>
          <w:tcPr>
            <w:tcW w:w="630" w:type="dxa"/>
            <w:vAlign w:val="center"/>
          </w:tcPr>
          <w:p w14:paraId="23B0BA61" w14:textId="77777777" w:rsidR="009E6F00" w:rsidRPr="0052295E" w:rsidRDefault="009E6F00" w:rsidP="009E6F00">
            <w:pPr>
              <w:pStyle w:val="UseCaseHeader"/>
              <w:keepNext/>
              <w:keepLines/>
              <w:rPr>
                <w:rFonts w:eastAsia="SimSun"/>
              </w:rPr>
            </w:pPr>
            <w:r w:rsidRPr="0052295E">
              <w:rPr>
                <w:rFonts w:eastAsia="SimSun"/>
              </w:rPr>
              <w:t>ID</w:t>
            </w:r>
          </w:p>
        </w:tc>
        <w:tc>
          <w:tcPr>
            <w:tcW w:w="8610" w:type="dxa"/>
            <w:gridSpan w:val="2"/>
            <w:vAlign w:val="center"/>
          </w:tcPr>
          <w:p w14:paraId="23B0BA62" w14:textId="77777777" w:rsidR="009E6F00" w:rsidRPr="0052295E" w:rsidRDefault="009E6F00" w:rsidP="009E6F00">
            <w:pPr>
              <w:pStyle w:val="UseCaseHeader"/>
              <w:keepNext/>
              <w:keepLines/>
              <w:rPr>
                <w:rFonts w:eastAsia="SimSun"/>
              </w:rPr>
            </w:pPr>
            <w:r w:rsidRPr="0052295E">
              <w:rPr>
                <w:rFonts w:eastAsia="SimSun"/>
              </w:rPr>
              <w:t>Issue Description</w:t>
            </w:r>
          </w:p>
        </w:tc>
      </w:tr>
      <w:tr w:rsidR="009E6F00" w:rsidRPr="0052295E" w14:paraId="23B0BA66" w14:textId="77777777" w:rsidTr="009E6F00">
        <w:trPr>
          <w:trHeight w:val="206"/>
        </w:trPr>
        <w:tc>
          <w:tcPr>
            <w:tcW w:w="630" w:type="dxa"/>
            <w:vAlign w:val="center"/>
          </w:tcPr>
          <w:p w14:paraId="23B0BA64" w14:textId="77777777" w:rsidR="009E6F00" w:rsidRPr="0052295E" w:rsidRDefault="009E6F00" w:rsidP="009E6F00">
            <w:pPr>
              <w:pStyle w:val="UseCaseText"/>
              <w:keepNext/>
              <w:keepLines/>
              <w:rPr>
                <w:rFonts w:eastAsia="SimSun"/>
              </w:rPr>
            </w:pPr>
            <w:r>
              <w:rPr>
                <w:rFonts w:eastAsia="SimSun"/>
              </w:rPr>
              <w:t>1</w:t>
            </w:r>
          </w:p>
        </w:tc>
        <w:tc>
          <w:tcPr>
            <w:tcW w:w="8610" w:type="dxa"/>
            <w:gridSpan w:val="2"/>
            <w:vAlign w:val="center"/>
          </w:tcPr>
          <w:p w14:paraId="23B0BA65" w14:textId="77777777" w:rsidR="009E6F00" w:rsidRPr="0052295E" w:rsidRDefault="00FB65E1" w:rsidP="009E6F00">
            <w:pPr>
              <w:pStyle w:val="UseCaseText"/>
              <w:keepNext/>
              <w:keepLines/>
              <w:rPr>
                <w:rFonts w:eastAsia="SimSun"/>
              </w:rPr>
            </w:pPr>
            <w:r>
              <w:rPr>
                <w:rFonts w:eastAsia="SimSun"/>
              </w:rPr>
              <w:t>DN: Who has ultimate authority to determine the true data in the event of a dispute?</w:t>
            </w:r>
          </w:p>
        </w:tc>
      </w:tr>
      <w:tr w:rsidR="009E6F00" w:rsidRPr="0052295E" w14:paraId="23B0BA69" w14:textId="77777777" w:rsidTr="009E6F00">
        <w:trPr>
          <w:trHeight w:val="206"/>
        </w:trPr>
        <w:tc>
          <w:tcPr>
            <w:tcW w:w="630" w:type="dxa"/>
            <w:vAlign w:val="center"/>
          </w:tcPr>
          <w:p w14:paraId="23B0BA67" w14:textId="77777777" w:rsidR="009E6F00" w:rsidRDefault="009E6F00" w:rsidP="009E6F00">
            <w:pPr>
              <w:pStyle w:val="UseCaseText"/>
              <w:rPr>
                <w:rFonts w:eastAsia="SimSun"/>
              </w:rPr>
            </w:pPr>
          </w:p>
        </w:tc>
        <w:tc>
          <w:tcPr>
            <w:tcW w:w="8610" w:type="dxa"/>
            <w:gridSpan w:val="2"/>
            <w:vAlign w:val="center"/>
          </w:tcPr>
          <w:p w14:paraId="23B0BA68" w14:textId="77777777" w:rsidR="009E6F00" w:rsidRDefault="009E6F00" w:rsidP="009E6F00">
            <w:pPr>
              <w:pStyle w:val="UseCaseText"/>
              <w:rPr>
                <w:rFonts w:eastAsia="SimSun"/>
              </w:rPr>
            </w:pPr>
          </w:p>
        </w:tc>
      </w:tr>
    </w:tbl>
    <w:p w14:paraId="23B0BA6A" w14:textId="77777777" w:rsidR="001156E7" w:rsidRPr="00FE282E" w:rsidRDefault="001156E7" w:rsidP="001156E7">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1156E7" w:rsidRPr="0052295E" w14:paraId="23B0BA6D" w14:textId="77777777" w:rsidTr="00C543D6">
        <w:trPr>
          <w:trHeight w:val="360"/>
        </w:trPr>
        <w:tc>
          <w:tcPr>
            <w:tcW w:w="2520" w:type="dxa"/>
            <w:gridSpan w:val="2"/>
            <w:shd w:val="clear" w:color="auto" w:fill="8DB3E2"/>
            <w:vAlign w:val="center"/>
          </w:tcPr>
          <w:p w14:paraId="23B0BA6B" w14:textId="77777777" w:rsidR="001156E7" w:rsidRPr="0052295E" w:rsidRDefault="001156E7"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BA6C" w14:textId="77777777" w:rsidR="001156E7" w:rsidRPr="00B36A79" w:rsidRDefault="001156E7" w:rsidP="00C543D6">
            <w:pPr>
              <w:pStyle w:val="UseCaseText"/>
              <w:rPr>
                <w:rFonts w:eastAsia="Times"/>
                <w:b/>
              </w:rPr>
            </w:pPr>
            <w:r>
              <w:rPr>
                <w:rFonts w:eastAsia="Times"/>
                <w:b/>
              </w:rPr>
              <w:t xml:space="preserve">UC_004b </w:t>
            </w:r>
            <w:r w:rsidRPr="008F254B">
              <w:rPr>
                <w:rFonts w:eastAsia="Times"/>
                <w:b/>
              </w:rPr>
              <w:t>Catalog cleanup</w:t>
            </w:r>
          </w:p>
        </w:tc>
      </w:tr>
      <w:tr w:rsidR="001156E7" w:rsidRPr="0052295E" w14:paraId="23B0BA70" w14:textId="77777777" w:rsidTr="00C543D6">
        <w:trPr>
          <w:trHeight w:val="360"/>
        </w:trPr>
        <w:tc>
          <w:tcPr>
            <w:tcW w:w="2520" w:type="dxa"/>
            <w:gridSpan w:val="2"/>
            <w:shd w:val="clear" w:color="auto" w:fill="8DB3E2"/>
            <w:vAlign w:val="center"/>
          </w:tcPr>
          <w:p w14:paraId="23B0BA6E" w14:textId="77777777" w:rsidR="001156E7" w:rsidRDefault="001156E7"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BA6F" w14:textId="77777777" w:rsidR="001156E7" w:rsidRPr="00C27791" w:rsidRDefault="001156E7" w:rsidP="00C543D6">
            <w:pPr>
              <w:pStyle w:val="UseCaseText"/>
              <w:rPr>
                <w:rFonts w:eastAsia="Times"/>
                <w:b/>
              </w:rPr>
            </w:pPr>
            <w:r w:rsidRPr="008F254B">
              <w:rPr>
                <w:rFonts w:eastAsia="Times"/>
                <w:b/>
              </w:rPr>
              <w:t>Catalog cleanup</w:t>
            </w:r>
          </w:p>
        </w:tc>
      </w:tr>
      <w:tr w:rsidR="001156E7" w:rsidRPr="0052295E" w14:paraId="23B0BA74" w14:textId="77777777" w:rsidTr="00C543D6">
        <w:trPr>
          <w:trHeight w:val="360"/>
        </w:trPr>
        <w:tc>
          <w:tcPr>
            <w:tcW w:w="2520" w:type="dxa"/>
            <w:gridSpan w:val="2"/>
            <w:vAlign w:val="center"/>
          </w:tcPr>
          <w:p w14:paraId="23B0BA71" w14:textId="77777777" w:rsidR="001156E7" w:rsidRPr="00DD3D3F" w:rsidRDefault="001156E7" w:rsidP="00C543D6">
            <w:pPr>
              <w:pStyle w:val="UseCaseText"/>
              <w:rPr>
                <w:rFonts w:eastAsia="SimSun"/>
                <w:b/>
              </w:rPr>
            </w:pPr>
            <w:r w:rsidRPr="00DD3D3F">
              <w:rPr>
                <w:rFonts w:eastAsia="SimSun"/>
                <w:b/>
              </w:rPr>
              <w:t>Short Description</w:t>
            </w:r>
          </w:p>
        </w:tc>
        <w:tc>
          <w:tcPr>
            <w:tcW w:w="6720" w:type="dxa"/>
            <w:vAlign w:val="center"/>
          </w:tcPr>
          <w:p w14:paraId="23B0BA72" w14:textId="77777777" w:rsidR="001156E7" w:rsidRDefault="001156E7" w:rsidP="00C543D6">
            <w:pPr>
              <w:pStyle w:val="UseCaseText"/>
              <w:rPr>
                <w:rFonts w:eastAsia="SimSun"/>
              </w:rPr>
            </w:pPr>
            <w:r w:rsidRPr="00370F34">
              <w:rPr>
                <w:rFonts w:eastAsia="SimSun"/>
              </w:rPr>
              <w:t>The NGDS catalog will periodically and automatically verify the liveliness of the data sources referenced in its metadata catalog. That information will be used to mark the “</w:t>
            </w:r>
            <w:r>
              <w:rPr>
                <w:rFonts w:eastAsia="SimSun"/>
              </w:rPr>
              <w:t>unreachable</w:t>
            </w:r>
            <w:r w:rsidRPr="00370F34">
              <w:rPr>
                <w:rFonts w:eastAsia="SimSun"/>
              </w:rPr>
              <w:t>”</w:t>
            </w:r>
            <w:r>
              <w:rPr>
                <w:rFonts w:eastAsia="SimSun"/>
              </w:rPr>
              <w:t>, or “non-public”</w:t>
            </w:r>
            <w:r w:rsidRPr="00370F34">
              <w:rPr>
                <w:rFonts w:eastAsia="SimSun"/>
              </w:rPr>
              <w:t xml:space="preserve"> </w:t>
            </w:r>
            <w:r>
              <w:rPr>
                <w:rFonts w:eastAsia="SimSun"/>
              </w:rPr>
              <w:t xml:space="preserve">data </w:t>
            </w:r>
            <w:r w:rsidRPr="00370F34">
              <w:rPr>
                <w:rFonts w:eastAsia="SimSun"/>
              </w:rPr>
              <w:t xml:space="preserve">items in the </w:t>
            </w:r>
            <w:r>
              <w:rPr>
                <w:rFonts w:eastAsia="SimSun"/>
              </w:rPr>
              <w:t xml:space="preserve">metadata </w:t>
            </w:r>
            <w:r w:rsidRPr="00370F34">
              <w:rPr>
                <w:rFonts w:eastAsia="SimSun"/>
              </w:rPr>
              <w:t xml:space="preserve">catalog. </w:t>
            </w:r>
          </w:p>
          <w:p w14:paraId="23B0BA73" w14:textId="77777777" w:rsidR="001156E7" w:rsidRPr="00857069" w:rsidRDefault="001156E7" w:rsidP="00C543D6">
            <w:pPr>
              <w:pStyle w:val="UseCaseText"/>
              <w:rPr>
                <w:rFonts w:eastAsia="SimSun"/>
              </w:rPr>
            </w:pPr>
            <w:r w:rsidRPr="00370F34">
              <w:rPr>
                <w:rFonts w:eastAsia="SimSun"/>
              </w:rPr>
              <w:t>The data steward can use that information to delete metadata records that are invalid</w:t>
            </w:r>
            <w:r>
              <w:rPr>
                <w:rFonts w:eastAsia="SimSun"/>
              </w:rPr>
              <w:t>, or to fix those records with valid URIs</w:t>
            </w:r>
            <w:r w:rsidRPr="00370F34">
              <w:rPr>
                <w:rFonts w:eastAsia="SimSun"/>
              </w:rPr>
              <w:t xml:space="preserve">. </w:t>
            </w:r>
          </w:p>
        </w:tc>
      </w:tr>
      <w:tr w:rsidR="001156E7" w:rsidRPr="0052295E" w14:paraId="23B0BA77" w14:textId="77777777" w:rsidTr="00C543D6">
        <w:trPr>
          <w:trHeight w:val="360"/>
        </w:trPr>
        <w:tc>
          <w:tcPr>
            <w:tcW w:w="2520" w:type="dxa"/>
            <w:gridSpan w:val="2"/>
            <w:vAlign w:val="center"/>
          </w:tcPr>
          <w:p w14:paraId="23B0BA75" w14:textId="77777777" w:rsidR="001156E7" w:rsidRPr="00DD3D3F" w:rsidRDefault="001156E7" w:rsidP="00C543D6">
            <w:pPr>
              <w:pStyle w:val="UseCaseText"/>
              <w:rPr>
                <w:rFonts w:eastAsia="SimSun"/>
                <w:b/>
              </w:rPr>
            </w:pPr>
            <w:r w:rsidRPr="00DD3D3F">
              <w:rPr>
                <w:rFonts w:eastAsia="SimSun"/>
                <w:b/>
              </w:rPr>
              <w:t>Actors</w:t>
            </w:r>
          </w:p>
        </w:tc>
        <w:tc>
          <w:tcPr>
            <w:tcW w:w="6720" w:type="dxa"/>
            <w:vAlign w:val="center"/>
          </w:tcPr>
          <w:p w14:paraId="23B0BA76" w14:textId="77777777" w:rsidR="001156E7" w:rsidRPr="0052295E" w:rsidRDefault="001156E7" w:rsidP="00C543D6">
            <w:pPr>
              <w:pStyle w:val="UseCaseText"/>
              <w:rPr>
                <w:rFonts w:eastAsia="SimSun"/>
              </w:rPr>
            </w:pPr>
            <w:r>
              <w:rPr>
                <w:rFonts w:eastAsia="SimSun"/>
              </w:rPr>
              <w:t>Data Steward</w:t>
            </w:r>
          </w:p>
        </w:tc>
      </w:tr>
      <w:tr w:rsidR="001156E7" w:rsidRPr="0052295E" w14:paraId="23B0BA7D" w14:textId="77777777" w:rsidTr="00C543D6">
        <w:trPr>
          <w:trHeight w:val="360"/>
        </w:trPr>
        <w:tc>
          <w:tcPr>
            <w:tcW w:w="2520" w:type="dxa"/>
            <w:gridSpan w:val="2"/>
            <w:vAlign w:val="center"/>
          </w:tcPr>
          <w:p w14:paraId="23B0BA78" w14:textId="77777777" w:rsidR="001156E7" w:rsidRPr="0052295E" w:rsidRDefault="001156E7" w:rsidP="00C543D6">
            <w:pPr>
              <w:pStyle w:val="UseCaseHeader"/>
              <w:rPr>
                <w:rFonts w:eastAsia="SimSun"/>
              </w:rPr>
            </w:pPr>
            <w:r w:rsidRPr="0052295E">
              <w:rPr>
                <w:rFonts w:eastAsia="SimSun"/>
              </w:rPr>
              <w:t>Pre-Conditions</w:t>
            </w:r>
          </w:p>
        </w:tc>
        <w:tc>
          <w:tcPr>
            <w:tcW w:w="6720" w:type="dxa"/>
            <w:vAlign w:val="center"/>
          </w:tcPr>
          <w:p w14:paraId="23B0BA79" w14:textId="77777777" w:rsidR="001156E7" w:rsidRDefault="001156E7" w:rsidP="00C543D6">
            <w:pPr>
              <w:pStyle w:val="UseCaseText"/>
              <w:rPr>
                <w:rFonts w:eastAsia="SimSun"/>
              </w:rPr>
            </w:pPr>
            <w:r w:rsidRPr="00B3680B">
              <w:rPr>
                <w:rFonts w:eastAsia="SimSun"/>
              </w:rPr>
              <w:t>Requires authentication, access permission to edit metadata records.</w:t>
            </w:r>
          </w:p>
          <w:p w14:paraId="23B0BA7A" w14:textId="77777777" w:rsidR="001156E7" w:rsidRDefault="001156E7" w:rsidP="00C543D6">
            <w:pPr>
              <w:pStyle w:val="UseCaseText"/>
              <w:rPr>
                <w:rFonts w:eastAsia="SimSun"/>
              </w:rPr>
            </w:pPr>
            <w:r>
              <w:rPr>
                <w:rFonts w:eastAsia="SimSun"/>
              </w:rPr>
              <w:t>The catalog has metadata records for which URIs that will be checked for liveliness</w:t>
            </w:r>
          </w:p>
          <w:p w14:paraId="23B0BA7B" w14:textId="77777777" w:rsidR="001156E7" w:rsidRDefault="001156E7" w:rsidP="00C543D6">
            <w:pPr>
              <w:pStyle w:val="UseCaseText"/>
              <w:rPr>
                <w:rFonts w:eastAsia="SimSun"/>
              </w:rPr>
            </w:pPr>
            <w:r>
              <w:rPr>
                <w:rFonts w:eastAsia="SimSun"/>
              </w:rPr>
              <w:t>There is also a predetermined threshold time period above which the metadata record will be marked as having “broken links”</w:t>
            </w:r>
          </w:p>
          <w:p w14:paraId="23B0BA7C" w14:textId="77777777" w:rsidR="001156E7" w:rsidRPr="0052295E" w:rsidRDefault="001156E7" w:rsidP="00C543D6">
            <w:pPr>
              <w:pStyle w:val="UseCaseText"/>
              <w:rPr>
                <w:rFonts w:eastAsia="SimSun"/>
              </w:rPr>
            </w:pPr>
            <w:r>
              <w:rPr>
                <w:rFonts w:eastAsia="SimSun"/>
              </w:rPr>
              <w:t>There is also a period of time parameter used by the NGDS catalog to periodically sweep the catalog, looking for those links</w:t>
            </w:r>
          </w:p>
        </w:tc>
      </w:tr>
      <w:tr w:rsidR="001156E7" w:rsidRPr="0052295E" w14:paraId="23B0BA80" w14:textId="77777777" w:rsidTr="00C543D6">
        <w:trPr>
          <w:trHeight w:val="360"/>
        </w:trPr>
        <w:tc>
          <w:tcPr>
            <w:tcW w:w="2520" w:type="dxa"/>
            <w:gridSpan w:val="2"/>
            <w:vAlign w:val="center"/>
          </w:tcPr>
          <w:p w14:paraId="23B0BA7E" w14:textId="77777777" w:rsidR="001156E7" w:rsidRPr="0052295E" w:rsidRDefault="001156E7" w:rsidP="00C543D6">
            <w:pPr>
              <w:pStyle w:val="UseCaseHeader"/>
              <w:rPr>
                <w:rFonts w:eastAsia="SimSun"/>
              </w:rPr>
            </w:pPr>
            <w:r w:rsidRPr="0052295E">
              <w:rPr>
                <w:rFonts w:eastAsia="SimSun"/>
              </w:rPr>
              <w:t>Success End Conditions</w:t>
            </w:r>
          </w:p>
        </w:tc>
        <w:tc>
          <w:tcPr>
            <w:tcW w:w="6720" w:type="dxa"/>
            <w:vAlign w:val="center"/>
          </w:tcPr>
          <w:p w14:paraId="23B0BA7F" w14:textId="77777777" w:rsidR="001156E7" w:rsidRPr="0052295E" w:rsidRDefault="001156E7" w:rsidP="00C543D6">
            <w:pPr>
              <w:pStyle w:val="UseCaseText"/>
              <w:rPr>
                <w:rFonts w:eastAsia="SimSun"/>
              </w:rPr>
            </w:pPr>
            <w:r>
              <w:rPr>
                <w:rFonts w:eastAsia="SimSun"/>
              </w:rPr>
              <w:t xml:space="preserve">The NGDS catalog is cleared up from metadata records that have invalid URIs or those records have their URIs fixed. </w:t>
            </w:r>
          </w:p>
        </w:tc>
      </w:tr>
      <w:tr w:rsidR="001156E7" w:rsidRPr="0052295E" w14:paraId="23B0BA83" w14:textId="77777777" w:rsidTr="00C543D6">
        <w:trPr>
          <w:trHeight w:val="360"/>
        </w:trPr>
        <w:tc>
          <w:tcPr>
            <w:tcW w:w="2520" w:type="dxa"/>
            <w:gridSpan w:val="2"/>
            <w:vAlign w:val="center"/>
          </w:tcPr>
          <w:p w14:paraId="23B0BA81" w14:textId="77777777" w:rsidR="001156E7" w:rsidRPr="0052295E" w:rsidRDefault="001156E7" w:rsidP="00C543D6">
            <w:pPr>
              <w:pStyle w:val="UseCaseHeader"/>
              <w:rPr>
                <w:rFonts w:eastAsia="SimSun"/>
              </w:rPr>
            </w:pPr>
            <w:r>
              <w:rPr>
                <w:rFonts w:eastAsia="SimSun"/>
              </w:rPr>
              <w:t>Data</w:t>
            </w:r>
          </w:p>
        </w:tc>
        <w:tc>
          <w:tcPr>
            <w:tcW w:w="6720" w:type="dxa"/>
            <w:vAlign w:val="center"/>
          </w:tcPr>
          <w:p w14:paraId="23B0BA82" w14:textId="77777777" w:rsidR="001156E7" w:rsidRDefault="001156E7" w:rsidP="00C543D6">
            <w:pPr>
              <w:pStyle w:val="UseCaseText"/>
              <w:rPr>
                <w:rFonts w:eastAsia="SimSun"/>
              </w:rPr>
            </w:pPr>
            <w:r>
              <w:rPr>
                <w:rFonts w:eastAsia="SimSun"/>
              </w:rPr>
              <w:t>All metadata records of the NGDS catalog</w:t>
            </w:r>
          </w:p>
        </w:tc>
      </w:tr>
      <w:tr w:rsidR="001156E7" w:rsidRPr="0052295E" w14:paraId="23B0BA89" w14:textId="77777777" w:rsidTr="00C543D6">
        <w:trPr>
          <w:trHeight w:val="360"/>
        </w:trPr>
        <w:tc>
          <w:tcPr>
            <w:tcW w:w="2520" w:type="dxa"/>
            <w:gridSpan w:val="2"/>
            <w:vAlign w:val="center"/>
          </w:tcPr>
          <w:p w14:paraId="23B0BA84" w14:textId="77777777" w:rsidR="001156E7" w:rsidRPr="0052295E" w:rsidRDefault="001156E7" w:rsidP="00C543D6">
            <w:pPr>
              <w:pStyle w:val="UseCaseHeader"/>
              <w:rPr>
                <w:rFonts w:eastAsia="SimSun"/>
              </w:rPr>
            </w:pPr>
            <w:r>
              <w:rPr>
                <w:rFonts w:eastAsia="SimSun"/>
              </w:rPr>
              <w:t>Functions</w:t>
            </w:r>
          </w:p>
        </w:tc>
        <w:tc>
          <w:tcPr>
            <w:tcW w:w="6720" w:type="dxa"/>
            <w:vAlign w:val="center"/>
          </w:tcPr>
          <w:p w14:paraId="23B0BA85" w14:textId="77777777" w:rsidR="001156E7" w:rsidRDefault="001156E7" w:rsidP="00377EE0">
            <w:pPr>
              <w:pStyle w:val="UseCaseText"/>
              <w:keepNext/>
              <w:keepLines/>
              <w:numPr>
                <w:ilvl w:val="0"/>
                <w:numId w:val="15"/>
              </w:numPr>
              <w:rPr>
                <w:rFonts w:eastAsia="SimSun"/>
              </w:rPr>
            </w:pPr>
            <w:r>
              <w:rPr>
                <w:rFonts w:eastAsia="SimSun"/>
              </w:rPr>
              <w:t>Automatic verification of broken links</w:t>
            </w:r>
          </w:p>
          <w:p w14:paraId="23B0BA86" w14:textId="77777777" w:rsidR="001156E7" w:rsidRDefault="001156E7" w:rsidP="00377EE0">
            <w:pPr>
              <w:pStyle w:val="UseCaseText"/>
              <w:keepNext/>
              <w:keepLines/>
              <w:numPr>
                <w:ilvl w:val="0"/>
                <w:numId w:val="15"/>
              </w:numPr>
              <w:rPr>
                <w:rFonts w:eastAsia="SimSun"/>
              </w:rPr>
            </w:pPr>
            <w:r>
              <w:rPr>
                <w:rFonts w:eastAsia="SimSun"/>
              </w:rPr>
              <w:t>Automatic verification of “private links” from third party repositories</w:t>
            </w:r>
          </w:p>
          <w:p w14:paraId="23B0BA87" w14:textId="77777777" w:rsidR="001156E7" w:rsidRDefault="001156E7" w:rsidP="00377EE0">
            <w:pPr>
              <w:pStyle w:val="UseCaseText"/>
              <w:keepNext/>
              <w:keepLines/>
              <w:numPr>
                <w:ilvl w:val="0"/>
                <w:numId w:val="15"/>
              </w:numPr>
              <w:rPr>
                <w:rFonts w:eastAsia="SimSun"/>
              </w:rPr>
            </w:pPr>
            <w:r>
              <w:rPr>
                <w:rFonts w:eastAsia="SimSun"/>
              </w:rPr>
              <w:t>Automatic tagging of broken metadata records</w:t>
            </w:r>
          </w:p>
          <w:p w14:paraId="23B0BA88" w14:textId="77777777" w:rsidR="001156E7" w:rsidRDefault="001156E7" w:rsidP="00377EE0">
            <w:pPr>
              <w:pStyle w:val="UseCaseText"/>
              <w:keepNext/>
              <w:keepLines/>
              <w:numPr>
                <w:ilvl w:val="0"/>
                <w:numId w:val="15"/>
              </w:numPr>
              <w:rPr>
                <w:rFonts w:eastAsia="SimSun"/>
              </w:rPr>
            </w:pPr>
            <w:r>
              <w:rPr>
                <w:rFonts w:eastAsia="SimSun"/>
              </w:rPr>
              <w:t>Deletion of catalog metadata records based on broken link attributes</w:t>
            </w:r>
          </w:p>
        </w:tc>
      </w:tr>
      <w:tr w:rsidR="001156E7" w:rsidRPr="0052295E" w14:paraId="23B0BA8B" w14:textId="77777777" w:rsidTr="00C543D6">
        <w:trPr>
          <w:trHeight w:val="278"/>
        </w:trPr>
        <w:tc>
          <w:tcPr>
            <w:tcW w:w="9240" w:type="dxa"/>
            <w:gridSpan w:val="3"/>
            <w:shd w:val="clear" w:color="auto" w:fill="CCFFFF"/>
            <w:vAlign w:val="center"/>
          </w:tcPr>
          <w:p w14:paraId="23B0BA8A" w14:textId="77777777" w:rsidR="001156E7" w:rsidRPr="0052295E" w:rsidRDefault="001156E7" w:rsidP="00C543D6">
            <w:pPr>
              <w:pStyle w:val="UseCaseSection"/>
              <w:keepNext/>
              <w:keepLines/>
              <w:rPr>
                <w:rFonts w:eastAsia="SimSun"/>
              </w:rPr>
            </w:pPr>
            <w:r w:rsidRPr="0052295E">
              <w:rPr>
                <w:rFonts w:eastAsia="SimSun"/>
              </w:rPr>
              <w:lastRenderedPageBreak/>
              <w:t>Main Sequence</w:t>
            </w:r>
          </w:p>
        </w:tc>
      </w:tr>
      <w:tr w:rsidR="001156E7" w:rsidRPr="0052295E" w14:paraId="23B0BA8F" w14:textId="77777777" w:rsidTr="00C543D6">
        <w:trPr>
          <w:trHeight w:val="203"/>
        </w:trPr>
        <w:tc>
          <w:tcPr>
            <w:tcW w:w="630" w:type="dxa"/>
          </w:tcPr>
          <w:p w14:paraId="23B0BA8C" w14:textId="77777777" w:rsidR="001156E7" w:rsidRPr="0052295E" w:rsidRDefault="001156E7" w:rsidP="00C543D6">
            <w:pPr>
              <w:pStyle w:val="UseCaseHeader"/>
              <w:keepNext/>
              <w:keepLines/>
              <w:rPr>
                <w:rFonts w:eastAsia="SimSun"/>
              </w:rPr>
            </w:pPr>
            <w:r w:rsidRPr="0052295E">
              <w:rPr>
                <w:rFonts w:eastAsia="SimSun"/>
              </w:rPr>
              <w:t>Step</w:t>
            </w:r>
          </w:p>
        </w:tc>
        <w:tc>
          <w:tcPr>
            <w:tcW w:w="1890" w:type="dxa"/>
          </w:tcPr>
          <w:p w14:paraId="23B0BA8D" w14:textId="77777777" w:rsidR="001156E7" w:rsidRPr="0052295E" w:rsidRDefault="001156E7" w:rsidP="00C543D6">
            <w:pPr>
              <w:pStyle w:val="UseCaseHeader"/>
              <w:keepNext/>
              <w:keepLines/>
              <w:rPr>
                <w:rFonts w:eastAsia="SimSun"/>
              </w:rPr>
            </w:pPr>
            <w:r w:rsidRPr="0052295E">
              <w:rPr>
                <w:rFonts w:eastAsia="SimSun"/>
              </w:rPr>
              <w:t>Actor</w:t>
            </w:r>
          </w:p>
        </w:tc>
        <w:tc>
          <w:tcPr>
            <w:tcW w:w="6720" w:type="dxa"/>
          </w:tcPr>
          <w:p w14:paraId="23B0BA8E" w14:textId="77777777" w:rsidR="001156E7" w:rsidRPr="0052295E" w:rsidRDefault="001156E7" w:rsidP="00C543D6">
            <w:pPr>
              <w:pStyle w:val="UseCaseHeader"/>
              <w:keepNext/>
              <w:keepLines/>
              <w:rPr>
                <w:rFonts w:eastAsia="SimSun"/>
              </w:rPr>
            </w:pPr>
            <w:r w:rsidRPr="0052295E">
              <w:rPr>
                <w:rFonts w:eastAsia="SimSun"/>
              </w:rPr>
              <w:t>Description</w:t>
            </w:r>
          </w:p>
        </w:tc>
      </w:tr>
      <w:tr w:rsidR="001156E7" w:rsidRPr="0052295E" w14:paraId="23B0BA97" w14:textId="77777777" w:rsidTr="00C543D6">
        <w:trPr>
          <w:trHeight w:val="320"/>
        </w:trPr>
        <w:tc>
          <w:tcPr>
            <w:tcW w:w="630" w:type="dxa"/>
            <w:vAlign w:val="center"/>
          </w:tcPr>
          <w:p w14:paraId="23B0BA90" w14:textId="77777777" w:rsidR="001156E7" w:rsidRPr="0052295E" w:rsidRDefault="001156E7" w:rsidP="00C543D6">
            <w:pPr>
              <w:pStyle w:val="UseCaseText"/>
              <w:keepNext/>
              <w:keepLines/>
              <w:rPr>
                <w:rFonts w:eastAsia="SimSun"/>
              </w:rPr>
            </w:pPr>
            <w:r w:rsidRPr="0052295E">
              <w:rPr>
                <w:rFonts w:eastAsia="SimSun"/>
              </w:rPr>
              <w:t>1</w:t>
            </w:r>
          </w:p>
        </w:tc>
        <w:tc>
          <w:tcPr>
            <w:tcW w:w="1890" w:type="dxa"/>
            <w:vAlign w:val="center"/>
          </w:tcPr>
          <w:p w14:paraId="23B0BA91" w14:textId="77777777" w:rsidR="001156E7" w:rsidRPr="0052295E" w:rsidRDefault="001156E7" w:rsidP="00C543D6">
            <w:pPr>
              <w:pStyle w:val="UseCaseText"/>
              <w:rPr>
                <w:rFonts w:eastAsia="SimSun"/>
              </w:rPr>
            </w:pPr>
            <w:r>
              <w:rPr>
                <w:rFonts w:eastAsia="SimSun"/>
              </w:rPr>
              <w:t>NGDS System</w:t>
            </w:r>
          </w:p>
        </w:tc>
        <w:tc>
          <w:tcPr>
            <w:tcW w:w="6720" w:type="dxa"/>
            <w:vAlign w:val="center"/>
          </w:tcPr>
          <w:p w14:paraId="23B0BA92" w14:textId="77777777" w:rsidR="001156E7" w:rsidRDefault="001156E7" w:rsidP="00C543D6">
            <w:pPr>
              <w:pStyle w:val="UseCaseText"/>
              <w:keepNext/>
              <w:keepLines/>
              <w:rPr>
                <w:rFonts w:eastAsia="SimSun"/>
              </w:rPr>
            </w:pPr>
            <w:r>
              <w:rPr>
                <w:rFonts w:eastAsia="SimSun"/>
              </w:rPr>
              <w:t>Runs period data catalog verification routine</w:t>
            </w:r>
            <w:r w:rsidR="003A4D33">
              <w:rPr>
                <w:rFonts w:eastAsia="SimSun"/>
              </w:rPr>
              <w:t xml:space="preserve"> (</w:t>
            </w:r>
            <w:r w:rsidR="003A4D33">
              <w:t>There should be a very reasonable timeout period on this like 30 days where the record is marked private to allow data stewards ample time to fix things if on vacation or away from their premise.)</w:t>
            </w:r>
          </w:p>
          <w:p w14:paraId="23B0BA93" w14:textId="77777777" w:rsidR="001156E7" w:rsidRDefault="001156E7" w:rsidP="00C543D6">
            <w:pPr>
              <w:pStyle w:val="UseCaseText"/>
              <w:keepNext/>
              <w:keepLines/>
              <w:rPr>
                <w:rFonts w:eastAsia="SimSun"/>
              </w:rPr>
            </w:pPr>
            <w:r>
              <w:rPr>
                <w:rFonts w:eastAsia="SimSun"/>
              </w:rPr>
              <w:t>Mark records as “unreachable” when URIs are inaccessible for a period more than the threshold</w:t>
            </w:r>
          </w:p>
          <w:p w14:paraId="23B0BA94" w14:textId="77777777" w:rsidR="001156E7" w:rsidRDefault="001156E7" w:rsidP="00C543D6">
            <w:pPr>
              <w:pStyle w:val="UseCaseText"/>
              <w:keepNext/>
              <w:keepLines/>
              <w:rPr>
                <w:rFonts w:eastAsia="SimSun"/>
              </w:rPr>
            </w:pPr>
            <w:r>
              <w:rPr>
                <w:rFonts w:eastAsia="SimSun"/>
              </w:rPr>
              <w:t>Mark records as “private” in case authentication is required.</w:t>
            </w:r>
          </w:p>
          <w:p w14:paraId="23B0BA95" w14:textId="77777777" w:rsidR="001156E7" w:rsidRDefault="001156E7" w:rsidP="00C543D6">
            <w:pPr>
              <w:pStyle w:val="UseCaseText"/>
              <w:keepNext/>
              <w:keepLines/>
              <w:rPr>
                <w:rFonts w:eastAsia="SimSun"/>
              </w:rPr>
            </w:pPr>
            <w:r>
              <w:rPr>
                <w:rFonts w:eastAsia="SimSun"/>
              </w:rPr>
              <w:t>Keeps record of unreachable links</w:t>
            </w:r>
          </w:p>
          <w:p w14:paraId="23B0BA96" w14:textId="77777777" w:rsidR="001156E7" w:rsidRPr="0052295E" w:rsidRDefault="001156E7" w:rsidP="00C543D6">
            <w:pPr>
              <w:pStyle w:val="UseCaseText"/>
              <w:keepNext/>
              <w:keepLines/>
              <w:rPr>
                <w:rFonts w:eastAsia="SimSun"/>
              </w:rPr>
            </w:pPr>
            <w:r>
              <w:rPr>
                <w:rFonts w:eastAsia="SimSun"/>
              </w:rPr>
              <w:t>Keeps record of private links.</w:t>
            </w:r>
          </w:p>
        </w:tc>
      </w:tr>
      <w:tr w:rsidR="001156E7" w:rsidRPr="0052295E" w14:paraId="23B0BA9B" w14:textId="77777777" w:rsidTr="00C543D6">
        <w:trPr>
          <w:trHeight w:val="320"/>
        </w:trPr>
        <w:tc>
          <w:tcPr>
            <w:tcW w:w="630" w:type="dxa"/>
            <w:vAlign w:val="center"/>
          </w:tcPr>
          <w:p w14:paraId="23B0BA98" w14:textId="77777777" w:rsidR="001156E7" w:rsidRPr="0052295E" w:rsidRDefault="001156E7" w:rsidP="00C543D6">
            <w:pPr>
              <w:pStyle w:val="UseCaseText"/>
              <w:rPr>
                <w:rFonts w:eastAsia="SimSun"/>
              </w:rPr>
            </w:pPr>
            <w:r>
              <w:rPr>
                <w:rFonts w:eastAsia="SimSun"/>
              </w:rPr>
              <w:t>2</w:t>
            </w:r>
          </w:p>
        </w:tc>
        <w:tc>
          <w:tcPr>
            <w:tcW w:w="1890" w:type="dxa"/>
            <w:vAlign w:val="center"/>
          </w:tcPr>
          <w:p w14:paraId="23B0BA99" w14:textId="77777777" w:rsidR="001156E7" w:rsidRDefault="001156E7" w:rsidP="00C543D6">
            <w:pPr>
              <w:pStyle w:val="UseCaseText"/>
              <w:rPr>
                <w:rFonts w:eastAsia="SimSun"/>
              </w:rPr>
            </w:pPr>
            <w:r>
              <w:rPr>
                <w:rFonts w:eastAsia="SimSun"/>
              </w:rPr>
              <w:t>Data Steward</w:t>
            </w:r>
          </w:p>
        </w:tc>
        <w:tc>
          <w:tcPr>
            <w:tcW w:w="6720" w:type="dxa"/>
            <w:vAlign w:val="center"/>
          </w:tcPr>
          <w:p w14:paraId="23B0BA9A" w14:textId="77777777" w:rsidR="001156E7" w:rsidRDefault="001156E7" w:rsidP="00C543D6">
            <w:pPr>
              <w:pStyle w:val="UseCaseText"/>
              <w:rPr>
                <w:rFonts w:eastAsia="SimSun"/>
              </w:rPr>
            </w:pPr>
            <w:r>
              <w:rPr>
                <w:rFonts w:eastAsia="SimSun"/>
              </w:rPr>
              <w:t>Request “unreachable” metadata records report/screen</w:t>
            </w:r>
          </w:p>
        </w:tc>
      </w:tr>
      <w:tr w:rsidR="001156E7" w:rsidRPr="0052295E" w14:paraId="23B0BA9F" w14:textId="77777777" w:rsidTr="00C543D6">
        <w:trPr>
          <w:trHeight w:val="320"/>
        </w:trPr>
        <w:tc>
          <w:tcPr>
            <w:tcW w:w="630" w:type="dxa"/>
            <w:vAlign w:val="center"/>
          </w:tcPr>
          <w:p w14:paraId="23B0BA9C" w14:textId="77777777" w:rsidR="001156E7" w:rsidRDefault="001156E7" w:rsidP="00C543D6">
            <w:pPr>
              <w:pStyle w:val="UseCaseText"/>
              <w:rPr>
                <w:rFonts w:eastAsia="SimSun"/>
              </w:rPr>
            </w:pPr>
            <w:r>
              <w:rPr>
                <w:rFonts w:eastAsia="SimSun"/>
              </w:rPr>
              <w:t>3</w:t>
            </w:r>
          </w:p>
        </w:tc>
        <w:tc>
          <w:tcPr>
            <w:tcW w:w="1890" w:type="dxa"/>
            <w:vAlign w:val="center"/>
          </w:tcPr>
          <w:p w14:paraId="23B0BA9D" w14:textId="77777777" w:rsidR="001156E7" w:rsidRPr="0052295E" w:rsidRDefault="001156E7" w:rsidP="00C543D6">
            <w:pPr>
              <w:pStyle w:val="UseCaseText"/>
              <w:rPr>
                <w:rFonts w:eastAsia="SimSun"/>
              </w:rPr>
            </w:pPr>
            <w:r>
              <w:rPr>
                <w:rFonts w:eastAsia="SimSun"/>
              </w:rPr>
              <w:t>Data Steward</w:t>
            </w:r>
          </w:p>
        </w:tc>
        <w:tc>
          <w:tcPr>
            <w:tcW w:w="6720" w:type="dxa"/>
            <w:vAlign w:val="center"/>
          </w:tcPr>
          <w:p w14:paraId="23B0BA9E" w14:textId="77777777" w:rsidR="001156E7" w:rsidRDefault="001156E7" w:rsidP="00FB65E1">
            <w:pPr>
              <w:pStyle w:val="UseCaseText"/>
              <w:rPr>
                <w:rFonts w:eastAsia="SimSun"/>
              </w:rPr>
            </w:pPr>
            <w:r>
              <w:rPr>
                <w:rFonts w:eastAsia="SimSun"/>
              </w:rPr>
              <w:t>Corrects URIs making them “alive” again</w:t>
            </w:r>
            <w:r w:rsidR="00FB65E1">
              <w:rPr>
                <w:rFonts w:eastAsia="SimSun"/>
              </w:rPr>
              <w:t xml:space="preserve">, possibly </w:t>
            </w:r>
            <w:r w:rsidR="00FB65E1">
              <w:t>by contacting the data submitter to ask rather than embark on a search unless there is some other data that would aid them.</w:t>
            </w:r>
          </w:p>
        </w:tc>
      </w:tr>
      <w:tr w:rsidR="001156E7" w:rsidRPr="0052295E" w14:paraId="23B0BAA3" w14:textId="77777777" w:rsidTr="00C543D6">
        <w:trPr>
          <w:trHeight w:val="320"/>
        </w:trPr>
        <w:tc>
          <w:tcPr>
            <w:tcW w:w="630" w:type="dxa"/>
            <w:vAlign w:val="center"/>
          </w:tcPr>
          <w:p w14:paraId="23B0BAA0" w14:textId="77777777" w:rsidR="001156E7" w:rsidRDefault="001156E7" w:rsidP="00C543D6">
            <w:pPr>
              <w:pStyle w:val="UseCaseText"/>
              <w:rPr>
                <w:rFonts w:eastAsia="SimSun"/>
              </w:rPr>
            </w:pPr>
            <w:r>
              <w:rPr>
                <w:rFonts w:eastAsia="SimSun"/>
              </w:rPr>
              <w:t>4</w:t>
            </w:r>
          </w:p>
        </w:tc>
        <w:tc>
          <w:tcPr>
            <w:tcW w:w="1890" w:type="dxa"/>
            <w:vAlign w:val="center"/>
          </w:tcPr>
          <w:p w14:paraId="23B0BAA1" w14:textId="77777777" w:rsidR="001156E7" w:rsidRDefault="001156E7" w:rsidP="00C543D6">
            <w:pPr>
              <w:pStyle w:val="UseCaseText"/>
              <w:rPr>
                <w:rFonts w:eastAsia="SimSun"/>
              </w:rPr>
            </w:pPr>
            <w:r>
              <w:rPr>
                <w:rFonts w:eastAsia="SimSun"/>
              </w:rPr>
              <w:t>Data Steward</w:t>
            </w:r>
          </w:p>
        </w:tc>
        <w:tc>
          <w:tcPr>
            <w:tcW w:w="6720" w:type="dxa"/>
            <w:vAlign w:val="center"/>
          </w:tcPr>
          <w:p w14:paraId="23B0BAA2" w14:textId="77777777" w:rsidR="001156E7" w:rsidRDefault="001156E7" w:rsidP="00C543D6">
            <w:pPr>
              <w:pStyle w:val="UseCaseText"/>
              <w:rPr>
                <w:rFonts w:eastAsia="SimSun"/>
              </w:rPr>
            </w:pPr>
            <w:r>
              <w:rPr>
                <w:rFonts w:eastAsia="SimSun"/>
              </w:rPr>
              <w:t>Instructs the system to remove selected “unreachable” metadata records</w:t>
            </w:r>
          </w:p>
        </w:tc>
      </w:tr>
      <w:tr w:rsidR="001156E7" w:rsidRPr="0052295E" w14:paraId="23B0BAA7" w14:textId="77777777" w:rsidTr="00C543D6">
        <w:trPr>
          <w:trHeight w:val="320"/>
        </w:trPr>
        <w:tc>
          <w:tcPr>
            <w:tcW w:w="630" w:type="dxa"/>
            <w:vAlign w:val="center"/>
          </w:tcPr>
          <w:p w14:paraId="23B0BAA4" w14:textId="77777777" w:rsidR="001156E7" w:rsidRDefault="001156E7" w:rsidP="00C543D6">
            <w:pPr>
              <w:pStyle w:val="UseCaseText"/>
              <w:rPr>
                <w:rFonts w:eastAsia="SimSun"/>
              </w:rPr>
            </w:pPr>
            <w:r>
              <w:rPr>
                <w:rFonts w:eastAsia="SimSun"/>
              </w:rPr>
              <w:t>5</w:t>
            </w:r>
          </w:p>
        </w:tc>
        <w:tc>
          <w:tcPr>
            <w:tcW w:w="1890" w:type="dxa"/>
            <w:vAlign w:val="center"/>
          </w:tcPr>
          <w:p w14:paraId="23B0BAA5" w14:textId="77777777" w:rsidR="001156E7" w:rsidRDefault="001156E7" w:rsidP="00C543D6">
            <w:pPr>
              <w:pStyle w:val="UseCaseText"/>
              <w:rPr>
                <w:rFonts w:eastAsia="SimSun"/>
              </w:rPr>
            </w:pPr>
            <w:r>
              <w:rPr>
                <w:rFonts w:eastAsia="SimSun"/>
              </w:rPr>
              <w:t>Data Steward</w:t>
            </w:r>
          </w:p>
        </w:tc>
        <w:tc>
          <w:tcPr>
            <w:tcW w:w="6720" w:type="dxa"/>
            <w:vAlign w:val="center"/>
          </w:tcPr>
          <w:p w14:paraId="23B0BAA6" w14:textId="77777777" w:rsidR="001156E7" w:rsidRDefault="001156E7" w:rsidP="00C543D6">
            <w:pPr>
              <w:pStyle w:val="UseCaseText"/>
              <w:rPr>
                <w:rFonts w:eastAsia="SimSun"/>
              </w:rPr>
            </w:pPr>
            <w:r>
              <w:rPr>
                <w:rFonts w:eastAsia="SimSun"/>
              </w:rPr>
              <w:t>Select remaining “unreachable” metadata for deletion</w:t>
            </w:r>
          </w:p>
        </w:tc>
      </w:tr>
      <w:tr w:rsidR="001156E7" w:rsidRPr="0052295E" w14:paraId="23B0BAAB" w14:textId="77777777" w:rsidTr="00C543D6">
        <w:trPr>
          <w:trHeight w:val="320"/>
        </w:trPr>
        <w:tc>
          <w:tcPr>
            <w:tcW w:w="630" w:type="dxa"/>
            <w:vAlign w:val="center"/>
          </w:tcPr>
          <w:p w14:paraId="23B0BAA8" w14:textId="77777777" w:rsidR="001156E7" w:rsidRDefault="001156E7" w:rsidP="00C543D6">
            <w:pPr>
              <w:pStyle w:val="UseCaseText"/>
              <w:rPr>
                <w:rFonts w:eastAsia="SimSun"/>
              </w:rPr>
            </w:pPr>
            <w:r>
              <w:rPr>
                <w:rFonts w:eastAsia="SimSun"/>
              </w:rPr>
              <w:t>6</w:t>
            </w:r>
          </w:p>
        </w:tc>
        <w:tc>
          <w:tcPr>
            <w:tcW w:w="1890" w:type="dxa"/>
            <w:vAlign w:val="center"/>
          </w:tcPr>
          <w:p w14:paraId="23B0BAA9" w14:textId="77777777" w:rsidR="001156E7" w:rsidRDefault="001156E7" w:rsidP="00C543D6">
            <w:pPr>
              <w:pStyle w:val="UseCaseText"/>
              <w:rPr>
                <w:rFonts w:eastAsia="SimSun"/>
              </w:rPr>
            </w:pPr>
            <w:r>
              <w:rPr>
                <w:rFonts w:eastAsia="SimSun"/>
              </w:rPr>
              <w:t>NGDS System</w:t>
            </w:r>
          </w:p>
        </w:tc>
        <w:tc>
          <w:tcPr>
            <w:tcW w:w="6720" w:type="dxa"/>
            <w:vAlign w:val="center"/>
          </w:tcPr>
          <w:p w14:paraId="23B0BAAA" w14:textId="77777777" w:rsidR="001156E7" w:rsidRDefault="001156E7" w:rsidP="00C543D6">
            <w:pPr>
              <w:pStyle w:val="UseCaseText"/>
              <w:rPr>
                <w:rFonts w:eastAsia="SimSun"/>
              </w:rPr>
            </w:pPr>
            <w:r>
              <w:rPr>
                <w:rFonts w:eastAsia="SimSun"/>
              </w:rPr>
              <w:t>Deletes selected “unreachable” metadata records</w:t>
            </w:r>
            <w:r w:rsidR="003A4D33">
              <w:rPr>
                <w:rFonts w:eastAsia="SimSun"/>
              </w:rPr>
              <w:t xml:space="preserve"> after </w:t>
            </w:r>
          </w:p>
        </w:tc>
      </w:tr>
      <w:tr w:rsidR="001156E7" w:rsidRPr="0052295E" w14:paraId="23B0BAAD" w14:textId="77777777" w:rsidTr="00C543D6">
        <w:trPr>
          <w:trHeight w:val="287"/>
        </w:trPr>
        <w:tc>
          <w:tcPr>
            <w:tcW w:w="9240" w:type="dxa"/>
            <w:gridSpan w:val="3"/>
            <w:shd w:val="clear" w:color="auto" w:fill="FFFFCC"/>
            <w:vAlign w:val="center"/>
          </w:tcPr>
          <w:p w14:paraId="23B0BAAC" w14:textId="77777777" w:rsidR="001156E7" w:rsidRPr="0052295E" w:rsidRDefault="001156E7" w:rsidP="00C543D6">
            <w:pPr>
              <w:pStyle w:val="UseCaseSection"/>
              <w:keepNext/>
              <w:keepLines/>
              <w:rPr>
                <w:rFonts w:eastAsia="SimSun"/>
              </w:rPr>
            </w:pPr>
            <w:r w:rsidRPr="0052295E">
              <w:rPr>
                <w:rFonts w:eastAsia="SimSun"/>
              </w:rPr>
              <w:t>Variants</w:t>
            </w:r>
          </w:p>
        </w:tc>
      </w:tr>
      <w:tr w:rsidR="001156E7" w:rsidRPr="0052295E" w14:paraId="23B0BAB1" w14:textId="77777777" w:rsidTr="00C543D6">
        <w:trPr>
          <w:trHeight w:val="261"/>
        </w:trPr>
        <w:tc>
          <w:tcPr>
            <w:tcW w:w="630" w:type="dxa"/>
            <w:vAlign w:val="center"/>
          </w:tcPr>
          <w:p w14:paraId="23B0BAAE" w14:textId="77777777" w:rsidR="001156E7" w:rsidRPr="0052295E" w:rsidRDefault="001156E7" w:rsidP="00C543D6">
            <w:pPr>
              <w:pStyle w:val="UseCaseHeader"/>
              <w:keepNext/>
              <w:keepLines/>
              <w:rPr>
                <w:rFonts w:eastAsia="SimSun"/>
              </w:rPr>
            </w:pPr>
            <w:r w:rsidRPr="0052295E">
              <w:rPr>
                <w:rFonts w:eastAsia="SimSun"/>
              </w:rPr>
              <w:t>Step</w:t>
            </w:r>
          </w:p>
        </w:tc>
        <w:tc>
          <w:tcPr>
            <w:tcW w:w="1890" w:type="dxa"/>
            <w:vAlign w:val="center"/>
          </w:tcPr>
          <w:p w14:paraId="23B0BAAF" w14:textId="77777777" w:rsidR="001156E7" w:rsidRPr="0052295E" w:rsidRDefault="001156E7" w:rsidP="00C543D6">
            <w:pPr>
              <w:pStyle w:val="UseCaseHeader"/>
              <w:keepNext/>
              <w:keepLines/>
              <w:rPr>
                <w:rFonts w:eastAsia="SimSun"/>
              </w:rPr>
            </w:pPr>
            <w:r w:rsidRPr="0052295E">
              <w:rPr>
                <w:rFonts w:eastAsia="SimSun"/>
              </w:rPr>
              <w:t>Actor</w:t>
            </w:r>
          </w:p>
        </w:tc>
        <w:tc>
          <w:tcPr>
            <w:tcW w:w="6720" w:type="dxa"/>
            <w:vAlign w:val="center"/>
          </w:tcPr>
          <w:p w14:paraId="23B0BAB0" w14:textId="77777777" w:rsidR="001156E7" w:rsidRPr="0052295E" w:rsidRDefault="001156E7" w:rsidP="00C543D6">
            <w:pPr>
              <w:pStyle w:val="UseCaseHeader"/>
              <w:keepNext/>
              <w:keepLines/>
              <w:rPr>
                <w:rFonts w:eastAsia="SimSun"/>
              </w:rPr>
            </w:pPr>
            <w:r w:rsidRPr="0052295E">
              <w:rPr>
                <w:rFonts w:eastAsia="SimSun"/>
              </w:rPr>
              <w:t>Description</w:t>
            </w:r>
          </w:p>
        </w:tc>
      </w:tr>
      <w:tr w:rsidR="001156E7" w:rsidRPr="0052295E" w14:paraId="23B0BAB5" w14:textId="77777777" w:rsidTr="00C543D6">
        <w:trPr>
          <w:trHeight w:val="359"/>
        </w:trPr>
        <w:tc>
          <w:tcPr>
            <w:tcW w:w="630" w:type="dxa"/>
            <w:tcBorders>
              <w:bottom w:val="single" w:sz="4" w:space="0" w:color="auto"/>
            </w:tcBorders>
            <w:vAlign w:val="center"/>
          </w:tcPr>
          <w:p w14:paraId="23B0BAB2" w14:textId="77777777" w:rsidR="001156E7" w:rsidRPr="0052295E" w:rsidRDefault="001156E7" w:rsidP="00C543D6">
            <w:pPr>
              <w:pStyle w:val="UseCaseText"/>
              <w:keepNext/>
              <w:keepLines/>
              <w:rPr>
                <w:rFonts w:eastAsia="SimSun"/>
              </w:rPr>
            </w:pPr>
          </w:p>
        </w:tc>
        <w:tc>
          <w:tcPr>
            <w:tcW w:w="1890" w:type="dxa"/>
            <w:tcBorders>
              <w:bottom w:val="single" w:sz="4" w:space="0" w:color="auto"/>
            </w:tcBorders>
            <w:vAlign w:val="center"/>
          </w:tcPr>
          <w:p w14:paraId="23B0BAB3" w14:textId="77777777" w:rsidR="001156E7" w:rsidRDefault="001156E7" w:rsidP="00C543D6">
            <w:pPr>
              <w:pStyle w:val="UseCaseText"/>
              <w:rPr>
                <w:rFonts w:eastAsia="SimSun"/>
              </w:rPr>
            </w:pPr>
          </w:p>
        </w:tc>
        <w:tc>
          <w:tcPr>
            <w:tcW w:w="6720" w:type="dxa"/>
            <w:tcBorders>
              <w:bottom w:val="single" w:sz="4" w:space="0" w:color="auto"/>
            </w:tcBorders>
            <w:vAlign w:val="center"/>
          </w:tcPr>
          <w:p w14:paraId="23B0BAB4" w14:textId="77777777" w:rsidR="001156E7" w:rsidRPr="0052295E" w:rsidRDefault="001156E7" w:rsidP="00C543D6">
            <w:pPr>
              <w:pStyle w:val="UseCaseText"/>
              <w:keepNext/>
              <w:keepLines/>
              <w:rPr>
                <w:rFonts w:eastAsia="SimSun"/>
              </w:rPr>
            </w:pPr>
          </w:p>
        </w:tc>
      </w:tr>
      <w:tr w:rsidR="001156E7" w:rsidRPr="00FB0E17" w14:paraId="23B0BAB7" w14:textId="77777777" w:rsidTr="00C543D6">
        <w:trPr>
          <w:trHeight w:val="261"/>
        </w:trPr>
        <w:tc>
          <w:tcPr>
            <w:tcW w:w="9240" w:type="dxa"/>
            <w:gridSpan w:val="3"/>
            <w:tcBorders>
              <w:bottom w:val="single" w:sz="4" w:space="0" w:color="auto"/>
            </w:tcBorders>
            <w:shd w:val="clear" w:color="auto" w:fill="FDBBC0"/>
            <w:vAlign w:val="center"/>
          </w:tcPr>
          <w:p w14:paraId="23B0BAB6" w14:textId="77777777" w:rsidR="001156E7" w:rsidRPr="0052295E" w:rsidRDefault="001156E7" w:rsidP="00C543D6">
            <w:pPr>
              <w:pStyle w:val="UseCaseSection"/>
              <w:keepNext/>
              <w:keepLines/>
              <w:rPr>
                <w:rFonts w:eastAsia="SimSun"/>
              </w:rPr>
            </w:pPr>
            <w:r>
              <w:rPr>
                <w:rFonts w:eastAsia="SimSun"/>
              </w:rPr>
              <w:t>Exception</w:t>
            </w:r>
            <w:r w:rsidRPr="0052295E">
              <w:rPr>
                <w:rFonts w:eastAsia="SimSun"/>
              </w:rPr>
              <w:t>s</w:t>
            </w:r>
          </w:p>
        </w:tc>
      </w:tr>
      <w:tr w:rsidR="001156E7" w:rsidRPr="0052295E" w14:paraId="23B0BABB" w14:textId="77777777" w:rsidTr="00C543D6">
        <w:trPr>
          <w:trHeight w:val="261"/>
        </w:trPr>
        <w:tc>
          <w:tcPr>
            <w:tcW w:w="630" w:type="dxa"/>
            <w:tcBorders>
              <w:bottom w:val="single" w:sz="4" w:space="0" w:color="auto"/>
            </w:tcBorders>
            <w:vAlign w:val="center"/>
          </w:tcPr>
          <w:p w14:paraId="23B0BAB8" w14:textId="77777777" w:rsidR="001156E7" w:rsidRPr="0052295E" w:rsidRDefault="001156E7"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AB9" w14:textId="77777777" w:rsidR="001156E7" w:rsidRPr="0052295E" w:rsidRDefault="001156E7"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ABA" w14:textId="77777777" w:rsidR="001156E7" w:rsidRPr="0052295E" w:rsidRDefault="001156E7" w:rsidP="00C543D6">
            <w:pPr>
              <w:pStyle w:val="UseCaseHeader"/>
              <w:keepNext/>
              <w:keepLines/>
              <w:rPr>
                <w:rFonts w:eastAsia="SimSun"/>
              </w:rPr>
            </w:pPr>
            <w:r w:rsidRPr="0052295E">
              <w:rPr>
                <w:rFonts w:eastAsia="SimSun"/>
              </w:rPr>
              <w:t>Description</w:t>
            </w:r>
          </w:p>
        </w:tc>
      </w:tr>
      <w:tr w:rsidR="001156E7" w:rsidRPr="0052295E" w14:paraId="23B0BABF" w14:textId="77777777" w:rsidTr="00C543D6">
        <w:trPr>
          <w:trHeight w:val="261"/>
        </w:trPr>
        <w:tc>
          <w:tcPr>
            <w:tcW w:w="630" w:type="dxa"/>
            <w:tcBorders>
              <w:bottom w:val="single" w:sz="4" w:space="0" w:color="auto"/>
            </w:tcBorders>
            <w:vAlign w:val="center"/>
          </w:tcPr>
          <w:p w14:paraId="23B0BABC" w14:textId="77777777" w:rsidR="001156E7" w:rsidRPr="0052295E" w:rsidRDefault="001156E7" w:rsidP="00C543D6">
            <w:pPr>
              <w:pStyle w:val="UseCaseText"/>
              <w:keepNext/>
              <w:keepLines/>
              <w:rPr>
                <w:rFonts w:eastAsia="SimSun"/>
              </w:rPr>
            </w:pPr>
          </w:p>
        </w:tc>
        <w:tc>
          <w:tcPr>
            <w:tcW w:w="1890" w:type="dxa"/>
            <w:tcBorders>
              <w:bottom w:val="single" w:sz="4" w:space="0" w:color="auto"/>
            </w:tcBorders>
            <w:vAlign w:val="center"/>
          </w:tcPr>
          <w:p w14:paraId="23B0BABD" w14:textId="77777777" w:rsidR="001156E7" w:rsidRPr="0052295E" w:rsidRDefault="001156E7" w:rsidP="00C543D6">
            <w:pPr>
              <w:pStyle w:val="UseCaseText"/>
              <w:keepNext/>
              <w:keepLines/>
              <w:rPr>
                <w:rFonts w:eastAsia="SimSun"/>
              </w:rPr>
            </w:pPr>
            <w:r>
              <w:rPr>
                <w:rFonts w:eastAsia="SimSun"/>
              </w:rPr>
              <w:t>NGDS System</w:t>
            </w:r>
          </w:p>
        </w:tc>
        <w:tc>
          <w:tcPr>
            <w:tcW w:w="6720" w:type="dxa"/>
            <w:tcBorders>
              <w:bottom w:val="single" w:sz="4" w:space="0" w:color="auto"/>
            </w:tcBorders>
            <w:vAlign w:val="center"/>
          </w:tcPr>
          <w:p w14:paraId="23B0BABE" w14:textId="77777777" w:rsidR="001156E7" w:rsidRPr="0052295E" w:rsidRDefault="001156E7" w:rsidP="00C543D6">
            <w:pPr>
              <w:pStyle w:val="UseCaseText"/>
              <w:keepNext/>
              <w:keepLines/>
              <w:rPr>
                <w:rFonts w:eastAsia="SimSun"/>
              </w:rPr>
            </w:pPr>
            <w:r>
              <w:rPr>
                <w:rFonts w:eastAsia="SimSun"/>
              </w:rPr>
              <w:t>In case of internal import failure, the system will roll back all existing transactions, returning to a valid state.</w:t>
            </w:r>
          </w:p>
        </w:tc>
      </w:tr>
      <w:tr w:rsidR="001156E7" w:rsidRPr="0052295E" w14:paraId="23B0BAC1" w14:textId="77777777" w:rsidTr="00C543D6">
        <w:trPr>
          <w:trHeight w:val="242"/>
        </w:trPr>
        <w:tc>
          <w:tcPr>
            <w:tcW w:w="9240" w:type="dxa"/>
            <w:gridSpan w:val="3"/>
            <w:shd w:val="clear" w:color="auto" w:fill="FFCC99"/>
            <w:vAlign w:val="center"/>
          </w:tcPr>
          <w:p w14:paraId="23B0BAC0" w14:textId="77777777" w:rsidR="001156E7" w:rsidRPr="0052295E" w:rsidRDefault="001156E7"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1156E7" w:rsidRPr="0052295E" w14:paraId="23B0BAC4" w14:textId="77777777" w:rsidTr="00C543D6">
        <w:trPr>
          <w:trHeight w:val="206"/>
        </w:trPr>
        <w:tc>
          <w:tcPr>
            <w:tcW w:w="630" w:type="dxa"/>
            <w:vAlign w:val="center"/>
          </w:tcPr>
          <w:p w14:paraId="23B0BAC2" w14:textId="77777777" w:rsidR="001156E7" w:rsidRPr="0052295E" w:rsidRDefault="001156E7" w:rsidP="00C543D6">
            <w:pPr>
              <w:pStyle w:val="UseCaseHeader"/>
              <w:keepNext/>
              <w:keepLines/>
              <w:rPr>
                <w:rFonts w:eastAsia="SimSun"/>
              </w:rPr>
            </w:pPr>
            <w:r w:rsidRPr="0052295E">
              <w:rPr>
                <w:rFonts w:eastAsia="SimSun"/>
              </w:rPr>
              <w:t>ID</w:t>
            </w:r>
          </w:p>
        </w:tc>
        <w:tc>
          <w:tcPr>
            <w:tcW w:w="8610" w:type="dxa"/>
            <w:gridSpan w:val="2"/>
            <w:vAlign w:val="center"/>
          </w:tcPr>
          <w:p w14:paraId="23B0BAC3" w14:textId="77777777" w:rsidR="001156E7" w:rsidRPr="0052295E" w:rsidRDefault="001156E7" w:rsidP="00C543D6">
            <w:pPr>
              <w:pStyle w:val="UseCaseHeader"/>
              <w:keepNext/>
              <w:keepLines/>
              <w:rPr>
                <w:rFonts w:eastAsia="SimSun"/>
              </w:rPr>
            </w:pPr>
            <w:r w:rsidRPr="0052295E">
              <w:rPr>
                <w:rFonts w:eastAsia="SimSun"/>
              </w:rPr>
              <w:t>Issue Description</w:t>
            </w:r>
          </w:p>
        </w:tc>
      </w:tr>
      <w:tr w:rsidR="001156E7" w:rsidRPr="0052295E" w14:paraId="23B0BAC8" w14:textId="77777777" w:rsidTr="00C543D6">
        <w:trPr>
          <w:trHeight w:val="206"/>
        </w:trPr>
        <w:tc>
          <w:tcPr>
            <w:tcW w:w="630" w:type="dxa"/>
            <w:vAlign w:val="center"/>
          </w:tcPr>
          <w:p w14:paraId="23B0BAC5" w14:textId="77777777" w:rsidR="001156E7" w:rsidRPr="0052295E" w:rsidRDefault="001156E7" w:rsidP="00C543D6">
            <w:pPr>
              <w:pStyle w:val="UseCaseText"/>
              <w:keepNext/>
              <w:keepLines/>
              <w:rPr>
                <w:rFonts w:eastAsia="SimSun"/>
              </w:rPr>
            </w:pPr>
            <w:r>
              <w:rPr>
                <w:rFonts w:eastAsia="SimSun"/>
              </w:rPr>
              <w:t>1</w:t>
            </w:r>
          </w:p>
        </w:tc>
        <w:tc>
          <w:tcPr>
            <w:tcW w:w="8610" w:type="dxa"/>
            <w:gridSpan w:val="2"/>
            <w:vAlign w:val="center"/>
          </w:tcPr>
          <w:p w14:paraId="23B0BAC6" w14:textId="77777777" w:rsidR="001156E7" w:rsidRDefault="001156E7" w:rsidP="00C543D6">
            <w:pPr>
              <w:pStyle w:val="UseCaseText"/>
              <w:keepNext/>
              <w:keepLines/>
              <w:rPr>
                <w:rFonts w:eastAsia="SimSun"/>
              </w:rPr>
            </w:pPr>
            <w:r>
              <w:rPr>
                <w:rFonts w:eastAsia="SimSun"/>
              </w:rPr>
              <w:t>Is there any undo capability? All deletions are final?</w:t>
            </w:r>
          </w:p>
          <w:p w14:paraId="23B0BAC7" w14:textId="77777777" w:rsidR="003A4D33" w:rsidRPr="0052295E" w:rsidRDefault="003A4D33" w:rsidP="00C543D6">
            <w:pPr>
              <w:pStyle w:val="UseCaseText"/>
              <w:keepNext/>
              <w:keepLines/>
              <w:rPr>
                <w:rFonts w:eastAsia="SimSun"/>
              </w:rPr>
            </w:pPr>
            <w:r>
              <w:rPr>
                <w:rFonts w:eastAsia="SimSun"/>
              </w:rPr>
              <w:t xml:space="preserve">DN: </w:t>
            </w:r>
            <w:r>
              <w:t>I would defer this question to the domain experts.  IN some cases, I would imagine that knowing there once was a record might be useful if it can be tracked down via other means (or if they want to talk to the data submitter directly).  Good question</w:t>
            </w:r>
          </w:p>
        </w:tc>
      </w:tr>
      <w:tr w:rsidR="001156E7" w:rsidRPr="0052295E" w14:paraId="23B0BACB" w14:textId="77777777" w:rsidTr="00C543D6">
        <w:trPr>
          <w:trHeight w:val="206"/>
        </w:trPr>
        <w:tc>
          <w:tcPr>
            <w:tcW w:w="630" w:type="dxa"/>
            <w:vAlign w:val="center"/>
          </w:tcPr>
          <w:p w14:paraId="23B0BAC9" w14:textId="77777777" w:rsidR="001156E7" w:rsidRDefault="006159FD" w:rsidP="00C543D6">
            <w:pPr>
              <w:pStyle w:val="UseCaseText"/>
              <w:rPr>
                <w:rFonts w:eastAsia="SimSun"/>
              </w:rPr>
            </w:pPr>
            <w:r>
              <w:rPr>
                <w:rFonts w:eastAsia="SimSun"/>
              </w:rPr>
              <w:t>2</w:t>
            </w:r>
          </w:p>
        </w:tc>
        <w:tc>
          <w:tcPr>
            <w:tcW w:w="8610" w:type="dxa"/>
            <w:gridSpan w:val="2"/>
            <w:vAlign w:val="center"/>
          </w:tcPr>
          <w:p w14:paraId="23B0BACA" w14:textId="77777777" w:rsidR="001156E7" w:rsidRDefault="006159FD" w:rsidP="00C543D6">
            <w:pPr>
              <w:pStyle w:val="UseCaseText"/>
              <w:rPr>
                <w:rFonts w:eastAsia="SimSun"/>
              </w:rPr>
            </w:pPr>
            <w:r>
              <w:t>Before any data can be deleted or removed (potentially via the duplicate detection process) the node must ensure that there are no metadata records existing for it.</w:t>
            </w:r>
          </w:p>
        </w:tc>
      </w:tr>
    </w:tbl>
    <w:p w14:paraId="23B0BACC" w14:textId="77777777" w:rsidR="001156E7" w:rsidRDefault="001156E7" w:rsidP="001156E7">
      <w:pPr>
        <w:rPr>
          <w:noProof/>
        </w:rPr>
      </w:pPr>
    </w:p>
    <w:p w14:paraId="23B0BACD" w14:textId="77777777" w:rsidR="009E6F00" w:rsidRDefault="009E6F00" w:rsidP="00CE1DED">
      <w:r>
        <w:t>The data steward may choose to delegate the responsibility of correcting flagged resources to the data submitter responsible for the record. In these cases, the data steward can send notifications to data submitters indicating resources flagged for quality that need to be addressed.</w:t>
      </w:r>
    </w:p>
    <w:p w14:paraId="23B0BACE" w14:textId="77777777" w:rsidR="009E6F00" w:rsidRDefault="009E6F00" w:rsidP="009E6F00"/>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9E6F00" w:rsidRPr="0052295E" w14:paraId="23B0BAD1" w14:textId="77777777" w:rsidTr="009E6F00">
        <w:trPr>
          <w:trHeight w:val="360"/>
        </w:trPr>
        <w:tc>
          <w:tcPr>
            <w:tcW w:w="2520" w:type="dxa"/>
            <w:gridSpan w:val="2"/>
            <w:shd w:val="clear" w:color="auto" w:fill="8DB3E2"/>
            <w:vAlign w:val="center"/>
          </w:tcPr>
          <w:p w14:paraId="23B0BACF" w14:textId="77777777" w:rsidR="009E6F00" w:rsidRPr="0052295E" w:rsidRDefault="009E6F00" w:rsidP="009E6F00">
            <w:pPr>
              <w:pStyle w:val="UseCaseHeader"/>
              <w:keepNext/>
              <w:keepLines/>
              <w:rPr>
                <w:rFonts w:eastAsia="SimSun"/>
              </w:rPr>
            </w:pPr>
            <w:r>
              <w:rPr>
                <w:rFonts w:eastAsia="SimSun"/>
              </w:rPr>
              <w:t>Use Case ID</w:t>
            </w:r>
          </w:p>
        </w:tc>
        <w:tc>
          <w:tcPr>
            <w:tcW w:w="6720" w:type="dxa"/>
            <w:shd w:val="clear" w:color="auto" w:fill="8DB3E2"/>
            <w:vAlign w:val="center"/>
          </w:tcPr>
          <w:p w14:paraId="23B0BAD0" w14:textId="77777777" w:rsidR="009E6F00" w:rsidRPr="00B36A79" w:rsidRDefault="009E6F00" w:rsidP="00E77692">
            <w:pPr>
              <w:pStyle w:val="UseCaseText"/>
              <w:rPr>
                <w:rFonts w:eastAsia="Times"/>
                <w:b/>
              </w:rPr>
            </w:pPr>
            <w:r>
              <w:rPr>
                <w:rFonts w:eastAsia="Times"/>
                <w:b/>
              </w:rPr>
              <w:t>UC_0</w:t>
            </w:r>
            <w:r w:rsidR="00E77692">
              <w:rPr>
                <w:rFonts w:eastAsia="Times"/>
                <w:b/>
              </w:rPr>
              <w:t>04c</w:t>
            </w:r>
          </w:p>
        </w:tc>
      </w:tr>
      <w:tr w:rsidR="009E6F00" w:rsidRPr="0052295E" w14:paraId="23B0BAD4" w14:textId="77777777" w:rsidTr="009E6F00">
        <w:trPr>
          <w:trHeight w:val="360"/>
        </w:trPr>
        <w:tc>
          <w:tcPr>
            <w:tcW w:w="2520" w:type="dxa"/>
            <w:gridSpan w:val="2"/>
            <w:shd w:val="clear" w:color="auto" w:fill="8DB3E2"/>
            <w:vAlign w:val="center"/>
          </w:tcPr>
          <w:p w14:paraId="23B0BAD2" w14:textId="77777777" w:rsidR="009E6F00" w:rsidRDefault="009E6F00" w:rsidP="009E6F00">
            <w:pPr>
              <w:pStyle w:val="UseCaseHeader"/>
              <w:keepNext/>
              <w:keepLines/>
              <w:rPr>
                <w:rFonts w:eastAsia="SimSun"/>
              </w:rPr>
            </w:pPr>
            <w:r>
              <w:rPr>
                <w:rFonts w:eastAsia="SimSun"/>
              </w:rPr>
              <w:t>Use Case Name</w:t>
            </w:r>
          </w:p>
        </w:tc>
        <w:tc>
          <w:tcPr>
            <w:tcW w:w="6720" w:type="dxa"/>
            <w:shd w:val="clear" w:color="auto" w:fill="8DB3E2"/>
            <w:vAlign w:val="center"/>
          </w:tcPr>
          <w:p w14:paraId="23B0BAD3" w14:textId="77777777" w:rsidR="009E6F00" w:rsidRPr="00C27791" w:rsidRDefault="009E6F00" w:rsidP="009E6F00">
            <w:pPr>
              <w:pStyle w:val="UseCaseText"/>
              <w:rPr>
                <w:rFonts w:eastAsia="Times"/>
                <w:b/>
              </w:rPr>
            </w:pPr>
            <w:r>
              <w:rPr>
                <w:rFonts w:eastAsia="Times"/>
                <w:b/>
              </w:rPr>
              <w:t>Notify data submitter of data or metadata problem</w:t>
            </w:r>
          </w:p>
        </w:tc>
      </w:tr>
      <w:tr w:rsidR="009E6F00" w:rsidRPr="0052295E" w14:paraId="23B0BAD7" w14:textId="77777777" w:rsidTr="009E6F00">
        <w:trPr>
          <w:trHeight w:val="360"/>
        </w:trPr>
        <w:tc>
          <w:tcPr>
            <w:tcW w:w="2520" w:type="dxa"/>
            <w:gridSpan w:val="2"/>
            <w:vAlign w:val="center"/>
          </w:tcPr>
          <w:p w14:paraId="23B0BAD5" w14:textId="77777777" w:rsidR="009E6F00" w:rsidRPr="00DD3D3F" w:rsidRDefault="009E6F00" w:rsidP="009E6F00">
            <w:pPr>
              <w:pStyle w:val="UseCaseText"/>
              <w:rPr>
                <w:rFonts w:eastAsia="SimSun"/>
                <w:b/>
              </w:rPr>
            </w:pPr>
            <w:r w:rsidRPr="00DD3D3F">
              <w:rPr>
                <w:rFonts w:eastAsia="SimSun"/>
                <w:b/>
              </w:rPr>
              <w:t>Short Description</w:t>
            </w:r>
          </w:p>
        </w:tc>
        <w:tc>
          <w:tcPr>
            <w:tcW w:w="6720" w:type="dxa"/>
            <w:vAlign w:val="center"/>
          </w:tcPr>
          <w:p w14:paraId="23B0BAD6" w14:textId="77777777" w:rsidR="009E6F00" w:rsidRPr="00857069" w:rsidRDefault="009E6F00" w:rsidP="009E6F00">
            <w:pPr>
              <w:pStyle w:val="UseCaseText"/>
              <w:rPr>
                <w:rFonts w:eastAsia="SimSun"/>
              </w:rPr>
            </w:pPr>
            <w:r>
              <w:rPr>
                <w:rFonts w:eastAsia="SimSun"/>
              </w:rPr>
              <w:t xml:space="preserve">The goal of this use case is to allow the system to notify data submitters whenever other users other than the submitter herself, detect problems in the data or metadata. </w:t>
            </w:r>
            <w:r w:rsidRPr="008952C9">
              <w:rPr>
                <w:rFonts w:eastAsia="SimSun"/>
              </w:rPr>
              <w:t xml:space="preserve"> </w:t>
            </w:r>
          </w:p>
        </w:tc>
      </w:tr>
      <w:tr w:rsidR="009E6F00" w:rsidRPr="0052295E" w14:paraId="23B0BADA" w14:textId="77777777" w:rsidTr="009E6F00">
        <w:trPr>
          <w:trHeight w:val="360"/>
        </w:trPr>
        <w:tc>
          <w:tcPr>
            <w:tcW w:w="2520" w:type="dxa"/>
            <w:gridSpan w:val="2"/>
            <w:vAlign w:val="center"/>
          </w:tcPr>
          <w:p w14:paraId="23B0BAD8" w14:textId="77777777" w:rsidR="009E6F00" w:rsidRPr="00DD3D3F" w:rsidRDefault="009E6F00" w:rsidP="009E6F00">
            <w:pPr>
              <w:pStyle w:val="UseCaseText"/>
              <w:rPr>
                <w:rFonts w:eastAsia="SimSun"/>
                <w:b/>
              </w:rPr>
            </w:pPr>
            <w:r w:rsidRPr="00DD3D3F">
              <w:rPr>
                <w:rFonts w:eastAsia="SimSun"/>
                <w:b/>
              </w:rPr>
              <w:t>Actors</w:t>
            </w:r>
          </w:p>
        </w:tc>
        <w:tc>
          <w:tcPr>
            <w:tcW w:w="6720" w:type="dxa"/>
            <w:vAlign w:val="center"/>
          </w:tcPr>
          <w:p w14:paraId="23B0BAD9" w14:textId="77777777" w:rsidR="009E6F00" w:rsidRPr="0052295E" w:rsidRDefault="009E6F00" w:rsidP="009E6F00">
            <w:pPr>
              <w:pStyle w:val="UseCaseText"/>
              <w:rPr>
                <w:rFonts w:eastAsia="SimSun"/>
              </w:rPr>
            </w:pPr>
            <w:r w:rsidRPr="00881629">
              <w:rPr>
                <w:rFonts w:eastAsia="SimSun"/>
              </w:rPr>
              <w:t>Data Submitter, Data Steward</w:t>
            </w:r>
            <w:r>
              <w:rPr>
                <w:rFonts w:eastAsia="SimSun"/>
              </w:rPr>
              <w:t>, End User</w:t>
            </w:r>
          </w:p>
        </w:tc>
      </w:tr>
      <w:tr w:rsidR="009E6F00" w:rsidRPr="0052295E" w14:paraId="23B0BADD" w14:textId="77777777" w:rsidTr="009E6F00">
        <w:trPr>
          <w:trHeight w:val="360"/>
        </w:trPr>
        <w:tc>
          <w:tcPr>
            <w:tcW w:w="2520" w:type="dxa"/>
            <w:gridSpan w:val="2"/>
            <w:vAlign w:val="center"/>
          </w:tcPr>
          <w:p w14:paraId="23B0BADB" w14:textId="77777777" w:rsidR="009E6F00" w:rsidRPr="0052295E" w:rsidRDefault="009E6F00" w:rsidP="009E6F00">
            <w:pPr>
              <w:pStyle w:val="UseCaseHeader"/>
              <w:rPr>
                <w:rFonts w:eastAsia="SimSun"/>
              </w:rPr>
            </w:pPr>
            <w:r w:rsidRPr="0052295E">
              <w:rPr>
                <w:rFonts w:eastAsia="SimSun"/>
              </w:rPr>
              <w:lastRenderedPageBreak/>
              <w:t>Pre-Conditions</w:t>
            </w:r>
          </w:p>
        </w:tc>
        <w:tc>
          <w:tcPr>
            <w:tcW w:w="6720" w:type="dxa"/>
            <w:vAlign w:val="center"/>
          </w:tcPr>
          <w:p w14:paraId="23B0BADC" w14:textId="77777777" w:rsidR="009E6F00" w:rsidRPr="0052295E" w:rsidRDefault="009E6F00" w:rsidP="009E6F00">
            <w:pPr>
              <w:pStyle w:val="UseCaseText"/>
              <w:rPr>
                <w:rFonts w:eastAsia="SimSun"/>
              </w:rPr>
            </w:pPr>
            <w:r>
              <w:rPr>
                <w:rFonts w:eastAsia="SimSun"/>
              </w:rPr>
              <w:t xml:space="preserve">The metadata record has been imported into NGDS catalog. </w:t>
            </w:r>
          </w:p>
        </w:tc>
      </w:tr>
      <w:tr w:rsidR="009E6F00" w:rsidRPr="0052295E" w14:paraId="23B0BAE0" w14:textId="77777777" w:rsidTr="009E6F00">
        <w:trPr>
          <w:trHeight w:val="360"/>
        </w:trPr>
        <w:tc>
          <w:tcPr>
            <w:tcW w:w="2520" w:type="dxa"/>
            <w:gridSpan w:val="2"/>
            <w:vAlign w:val="center"/>
          </w:tcPr>
          <w:p w14:paraId="23B0BADE" w14:textId="77777777" w:rsidR="009E6F00" w:rsidRPr="0052295E" w:rsidRDefault="009E6F00" w:rsidP="009E6F00">
            <w:pPr>
              <w:pStyle w:val="UseCaseHeader"/>
              <w:rPr>
                <w:rFonts w:eastAsia="SimSun"/>
              </w:rPr>
            </w:pPr>
            <w:r w:rsidRPr="0052295E">
              <w:rPr>
                <w:rFonts w:eastAsia="SimSun"/>
              </w:rPr>
              <w:t>Success End Conditions</w:t>
            </w:r>
          </w:p>
        </w:tc>
        <w:tc>
          <w:tcPr>
            <w:tcW w:w="6720" w:type="dxa"/>
            <w:vAlign w:val="center"/>
          </w:tcPr>
          <w:p w14:paraId="23B0BADF" w14:textId="77777777" w:rsidR="009E6F00" w:rsidRPr="0052295E" w:rsidRDefault="009E6F00" w:rsidP="009E6F00">
            <w:pPr>
              <w:pStyle w:val="UseCaseText"/>
              <w:rPr>
                <w:rFonts w:eastAsia="SimSun"/>
              </w:rPr>
            </w:pPr>
            <w:r>
              <w:rPr>
                <w:rFonts w:eastAsia="SimSun"/>
              </w:rPr>
              <w:t>The data submitter receives e-mail notifications with quality issues detected by other users.</w:t>
            </w:r>
          </w:p>
        </w:tc>
      </w:tr>
      <w:tr w:rsidR="009E6F00" w:rsidRPr="0052295E" w14:paraId="23B0BAE5" w14:textId="77777777" w:rsidTr="009E6F00">
        <w:trPr>
          <w:trHeight w:val="360"/>
        </w:trPr>
        <w:tc>
          <w:tcPr>
            <w:tcW w:w="2520" w:type="dxa"/>
            <w:gridSpan w:val="2"/>
            <w:vAlign w:val="center"/>
          </w:tcPr>
          <w:p w14:paraId="23B0BAE1" w14:textId="77777777" w:rsidR="009E6F00" w:rsidRPr="0052295E" w:rsidRDefault="009E6F00" w:rsidP="009E6F00">
            <w:pPr>
              <w:pStyle w:val="UseCaseHeader"/>
              <w:rPr>
                <w:rFonts w:eastAsia="SimSun"/>
              </w:rPr>
            </w:pPr>
            <w:r>
              <w:rPr>
                <w:rFonts w:eastAsia="SimSun"/>
              </w:rPr>
              <w:t>Data</w:t>
            </w:r>
          </w:p>
        </w:tc>
        <w:tc>
          <w:tcPr>
            <w:tcW w:w="6720" w:type="dxa"/>
            <w:vAlign w:val="center"/>
          </w:tcPr>
          <w:p w14:paraId="23B0BAE2" w14:textId="77777777" w:rsidR="009E6F00" w:rsidRDefault="003A4D33" w:rsidP="009E6F00">
            <w:pPr>
              <w:pStyle w:val="UseCaseText"/>
              <w:rPr>
                <w:rFonts w:eastAsia="SimSun"/>
              </w:rPr>
            </w:pPr>
            <w:r>
              <w:rPr>
                <w:rFonts w:eastAsia="SimSun"/>
              </w:rPr>
              <w:t>Metadata records (read/write)</w:t>
            </w:r>
          </w:p>
          <w:p w14:paraId="23B0BAE3" w14:textId="77777777" w:rsidR="009E6F00" w:rsidRDefault="009E6F00" w:rsidP="009E6F00">
            <w:pPr>
              <w:pStyle w:val="UseCaseText"/>
              <w:rPr>
                <w:rFonts w:eastAsia="SimSun"/>
              </w:rPr>
            </w:pPr>
            <w:r>
              <w:rPr>
                <w:rFonts w:eastAsia="SimSun"/>
              </w:rPr>
              <w:t>Metadata QA (quality attribute) records (read only)</w:t>
            </w:r>
          </w:p>
          <w:p w14:paraId="23B0BAE4" w14:textId="77777777" w:rsidR="009E6F00" w:rsidRDefault="009E6F00" w:rsidP="009E6F00">
            <w:pPr>
              <w:pStyle w:val="UseCaseText"/>
              <w:rPr>
                <w:rFonts w:eastAsia="SimSun"/>
              </w:rPr>
            </w:pPr>
            <w:r>
              <w:rPr>
                <w:rFonts w:eastAsia="SimSun"/>
              </w:rPr>
              <w:t>Data submitter information: e-mail</w:t>
            </w:r>
          </w:p>
        </w:tc>
      </w:tr>
      <w:tr w:rsidR="009E6F00" w:rsidRPr="0052295E" w14:paraId="23B0BAE8" w14:textId="77777777" w:rsidTr="009E6F00">
        <w:trPr>
          <w:trHeight w:val="360"/>
        </w:trPr>
        <w:tc>
          <w:tcPr>
            <w:tcW w:w="2520" w:type="dxa"/>
            <w:gridSpan w:val="2"/>
            <w:vAlign w:val="center"/>
          </w:tcPr>
          <w:p w14:paraId="23B0BAE6" w14:textId="77777777" w:rsidR="009E6F00" w:rsidRPr="0052295E" w:rsidRDefault="009E6F00" w:rsidP="009E6F00">
            <w:pPr>
              <w:pStyle w:val="UseCaseHeader"/>
              <w:rPr>
                <w:rFonts w:eastAsia="SimSun"/>
              </w:rPr>
            </w:pPr>
            <w:r>
              <w:rPr>
                <w:rFonts w:eastAsia="SimSun"/>
              </w:rPr>
              <w:t>Functions</w:t>
            </w:r>
          </w:p>
        </w:tc>
        <w:tc>
          <w:tcPr>
            <w:tcW w:w="6720" w:type="dxa"/>
            <w:vAlign w:val="center"/>
          </w:tcPr>
          <w:p w14:paraId="23B0BAE7" w14:textId="77777777" w:rsidR="009E6F00" w:rsidRPr="00BE5515" w:rsidRDefault="009E6F00" w:rsidP="00377EE0">
            <w:pPr>
              <w:pStyle w:val="UseCaseText"/>
              <w:keepNext/>
              <w:keepLines/>
              <w:numPr>
                <w:ilvl w:val="0"/>
                <w:numId w:val="15"/>
              </w:numPr>
              <w:rPr>
                <w:rFonts w:eastAsia="SimSun"/>
              </w:rPr>
            </w:pPr>
            <w:r>
              <w:rPr>
                <w:rFonts w:eastAsia="SimSun"/>
              </w:rPr>
              <w:t>Send e-mail to data submitter with metadata and data issues</w:t>
            </w:r>
          </w:p>
        </w:tc>
      </w:tr>
      <w:tr w:rsidR="009E6F00" w:rsidRPr="0052295E" w14:paraId="23B0BAEA" w14:textId="77777777" w:rsidTr="009E6F00">
        <w:trPr>
          <w:trHeight w:val="278"/>
        </w:trPr>
        <w:tc>
          <w:tcPr>
            <w:tcW w:w="9240" w:type="dxa"/>
            <w:gridSpan w:val="3"/>
            <w:shd w:val="clear" w:color="auto" w:fill="CCFFFF"/>
            <w:vAlign w:val="center"/>
          </w:tcPr>
          <w:p w14:paraId="23B0BAE9" w14:textId="77777777" w:rsidR="009E6F00" w:rsidRPr="0052295E" w:rsidRDefault="009E6F00" w:rsidP="009E6F00">
            <w:pPr>
              <w:pStyle w:val="UseCaseSection"/>
              <w:keepNext/>
              <w:keepLines/>
              <w:rPr>
                <w:rFonts w:eastAsia="SimSun"/>
              </w:rPr>
            </w:pPr>
            <w:r w:rsidRPr="0052295E">
              <w:rPr>
                <w:rFonts w:eastAsia="SimSun"/>
              </w:rPr>
              <w:t>Main Sequence</w:t>
            </w:r>
          </w:p>
        </w:tc>
      </w:tr>
      <w:tr w:rsidR="009E6F00" w:rsidRPr="0052295E" w14:paraId="23B0BAEE" w14:textId="77777777" w:rsidTr="009E6F00">
        <w:trPr>
          <w:trHeight w:val="203"/>
        </w:trPr>
        <w:tc>
          <w:tcPr>
            <w:tcW w:w="630" w:type="dxa"/>
          </w:tcPr>
          <w:p w14:paraId="23B0BAEB" w14:textId="77777777" w:rsidR="009E6F00" w:rsidRPr="0052295E" w:rsidRDefault="009E6F00" w:rsidP="009E6F00">
            <w:pPr>
              <w:pStyle w:val="UseCaseHeader"/>
              <w:keepNext/>
              <w:keepLines/>
              <w:rPr>
                <w:rFonts w:eastAsia="SimSun"/>
              </w:rPr>
            </w:pPr>
            <w:r w:rsidRPr="0052295E">
              <w:rPr>
                <w:rFonts w:eastAsia="SimSun"/>
              </w:rPr>
              <w:t>Step</w:t>
            </w:r>
          </w:p>
        </w:tc>
        <w:tc>
          <w:tcPr>
            <w:tcW w:w="1890" w:type="dxa"/>
          </w:tcPr>
          <w:p w14:paraId="23B0BAEC" w14:textId="77777777" w:rsidR="009E6F00" w:rsidRPr="0052295E" w:rsidRDefault="009E6F00" w:rsidP="009E6F00">
            <w:pPr>
              <w:pStyle w:val="UseCaseHeader"/>
              <w:keepNext/>
              <w:keepLines/>
              <w:rPr>
                <w:rFonts w:eastAsia="SimSun"/>
              </w:rPr>
            </w:pPr>
            <w:r w:rsidRPr="0052295E">
              <w:rPr>
                <w:rFonts w:eastAsia="SimSun"/>
              </w:rPr>
              <w:t>Actor</w:t>
            </w:r>
          </w:p>
        </w:tc>
        <w:tc>
          <w:tcPr>
            <w:tcW w:w="6720" w:type="dxa"/>
          </w:tcPr>
          <w:p w14:paraId="23B0BAED" w14:textId="77777777" w:rsidR="009E6F00" w:rsidRPr="0052295E" w:rsidRDefault="009E6F00" w:rsidP="009E6F00">
            <w:pPr>
              <w:pStyle w:val="UseCaseHeader"/>
              <w:keepNext/>
              <w:keepLines/>
              <w:rPr>
                <w:rFonts w:eastAsia="SimSun"/>
              </w:rPr>
            </w:pPr>
            <w:r w:rsidRPr="0052295E">
              <w:rPr>
                <w:rFonts w:eastAsia="SimSun"/>
              </w:rPr>
              <w:t>Description</w:t>
            </w:r>
          </w:p>
        </w:tc>
      </w:tr>
      <w:tr w:rsidR="009E6F00" w:rsidRPr="0052295E" w14:paraId="23B0BAF6" w14:textId="77777777" w:rsidTr="009E6F00">
        <w:trPr>
          <w:trHeight w:val="320"/>
        </w:trPr>
        <w:tc>
          <w:tcPr>
            <w:tcW w:w="630" w:type="dxa"/>
            <w:vAlign w:val="center"/>
          </w:tcPr>
          <w:p w14:paraId="23B0BAEF" w14:textId="77777777" w:rsidR="009E6F00" w:rsidRPr="0052295E" w:rsidRDefault="009E6F00" w:rsidP="009E6F00">
            <w:pPr>
              <w:pStyle w:val="UseCaseText"/>
              <w:keepNext/>
              <w:keepLines/>
              <w:rPr>
                <w:rFonts w:eastAsia="SimSun"/>
              </w:rPr>
            </w:pPr>
            <w:r w:rsidRPr="0052295E">
              <w:rPr>
                <w:rFonts w:eastAsia="SimSun"/>
              </w:rPr>
              <w:t>1</w:t>
            </w:r>
          </w:p>
        </w:tc>
        <w:tc>
          <w:tcPr>
            <w:tcW w:w="1890" w:type="dxa"/>
            <w:vAlign w:val="center"/>
          </w:tcPr>
          <w:p w14:paraId="23B0BAF0" w14:textId="77777777" w:rsidR="009E6F00" w:rsidRPr="0052295E" w:rsidRDefault="009E6F00" w:rsidP="009E6F00">
            <w:pPr>
              <w:pStyle w:val="UseCaseText"/>
              <w:rPr>
                <w:rFonts w:eastAsia="SimSun"/>
              </w:rPr>
            </w:pPr>
            <w:r>
              <w:rPr>
                <w:rFonts w:eastAsia="SimSun"/>
              </w:rPr>
              <w:t>Users</w:t>
            </w:r>
          </w:p>
        </w:tc>
        <w:tc>
          <w:tcPr>
            <w:tcW w:w="6720" w:type="dxa"/>
            <w:vAlign w:val="center"/>
          </w:tcPr>
          <w:p w14:paraId="23B0BAF1" w14:textId="77777777" w:rsidR="009E6F00" w:rsidRDefault="009E6F00" w:rsidP="009E6F00">
            <w:pPr>
              <w:pStyle w:val="UseCaseText"/>
              <w:keepNext/>
              <w:keepLines/>
              <w:rPr>
                <w:rFonts w:eastAsia="SimSun"/>
              </w:rPr>
            </w:pPr>
            <w:r>
              <w:rPr>
                <w:rFonts w:eastAsia="SimSun"/>
              </w:rPr>
              <w:t>Inspect data or metadata record</w:t>
            </w:r>
          </w:p>
          <w:p w14:paraId="23B0BAF2" w14:textId="77777777" w:rsidR="009E6F00" w:rsidRDefault="009E6F00" w:rsidP="009E6F00">
            <w:pPr>
              <w:pStyle w:val="UseCaseText"/>
              <w:keepNext/>
              <w:keepLines/>
              <w:rPr>
                <w:rFonts w:eastAsia="SimSun"/>
              </w:rPr>
            </w:pPr>
            <w:r>
              <w:rPr>
                <w:rFonts w:eastAsia="SimSun"/>
              </w:rPr>
              <w:t>Find issues with the data or data record, for example, typos, wrong information</w:t>
            </w:r>
          </w:p>
          <w:p w14:paraId="23B0BAF3" w14:textId="77777777" w:rsidR="009E6F00" w:rsidRDefault="009E6F00" w:rsidP="009E6F00">
            <w:pPr>
              <w:pStyle w:val="UseCaseText"/>
              <w:keepNext/>
              <w:keepLines/>
              <w:rPr>
                <w:rFonts w:eastAsia="SimSun"/>
              </w:rPr>
            </w:pPr>
            <w:r>
              <w:rPr>
                <w:rFonts w:eastAsia="SimSun"/>
              </w:rPr>
              <w:t>Choose to create an e-mail describing the issue</w:t>
            </w:r>
          </w:p>
          <w:p w14:paraId="23B0BAF4" w14:textId="77777777" w:rsidR="009E6F00" w:rsidRDefault="009E6F00" w:rsidP="009E6F00">
            <w:pPr>
              <w:pStyle w:val="UseCaseText"/>
              <w:keepNext/>
              <w:keepLines/>
              <w:rPr>
                <w:rFonts w:eastAsia="SimSun"/>
              </w:rPr>
            </w:pPr>
            <w:r>
              <w:rPr>
                <w:rFonts w:eastAsia="SimSun"/>
              </w:rPr>
              <w:t>Provide e-mail for further contact</w:t>
            </w:r>
          </w:p>
          <w:p w14:paraId="23B0BAF5" w14:textId="77777777" w:rsidR="009E6F00" w:rsidRPr="0052295E" w:rsidRDefault="009E6F00" w:rsidP="009E6F00">
            <w:pPr>
              <w:pStyle w:val="UseCaseText"/>
              <w:keepNext/>
              <w:keepLines/>
              <w:rPr>
                <w:rFonts w:eastAsia="SimSun"/>
              </w:rPr>
            </w:pPr>
            <w:r>
              <w:rPr>
                <w:rFonts w:eastAsia="SimSun"/>
              </w:rPr>
              <w:t>Sends e-mail</w:t>
            </w:r>
          </w:p>
        </w:tc>
      </w:tr>
      <w:tr w:rsidR="009E6F00" w:rsidRPr="0052295E" w14:paraId="23B0BAFA" w14:textId="77777777" w:rsidTr="009E6F00">
        <w:trPr>
          <w:trHeight w:val="320"/>
        </w:trPr>
        <w:tc>
          <w:tcPr>
            <w:tcW w:w="630" w:type="dxa"/>
            <w:vAlign w:val="center"/>
          </w:tcPr>
          <w:p w14:paraId="23B0BAF7" w14:textId="77777777" w:rsidR="009E6F00" w:rsidRPr="0052295E" w:rsidRDefault="009E6F00" w:rsidP="009E6F00">
            <w:pPr>
              <w:pStyle w:val="UseCaseText"/>
              <w:rPr>
                <w:rFonts w:eastAsia="SimSun"/>
              </w:rPr>
            </w:pPr>
            <w:r>
              <w:rPr>
                <w:rFonts w:eastAsia="SimSun"/>
              </w:rPr>
              <w:t>2</w:t>
            </w:r>
          </w:p>
        </w:tc>
        <w:tc>
          <w:tcPr>
            <w:tcW w:w="1890" w:type="dxa"/>
            <w:vAlign w:val="center"/>
          </w:tcPr>
          <w:p w14:paraId="23B0BAF8" w14:textId="77777777" w:rsidR="009E6F00" w:rsidRDefault="009E6F00" w:rsidP="009E6F00">
            <w:pPr>
              <w:pStyle w:val="UseCaseText"/>
              <w:rPr>
                <w:rFonts w:eastAsia="SimSun"/>
              </w:rPr>
            </w:pPr>
            <w:r>
              <w:rPr>
                <w:rFonts w:eastAsia="SimSun"/>
              </w:rPr>
              <w:t>NGDS System</w:t>
            </w:r>
          </w:p>
        </w:tc>
        <w:tc>
          <w:tcPr>
            <w:tcW w:w="6720" w:type="dxa"/>
            <w:vAlign w:val="center"/>
          </w:tcPr>
          <w:p w14:paraId="23B0BAF9" w14:textId="77777777" w:rsidR="009E6F00" w:rsidRDefault="009E6F00" w:rsidP="009E6F00">
            <w:pPr>
              <w:pStyle w:val="UseCaseText"/>
              <w:rPr>
                <w:rFonts w:eastAsia="SimSun"/>
              </w:rPr>
            </w:pPr>
            <w:r>
              <w:rPr>
                <w:rFonts w:eastAsia="SimSun"/>
              </w:rPr>
              <w:t>Responds by automatically filling in the e-mail of the data submitter and the reviewer and producing an e-mail with the collected comments from other users.</w:t>
            </w:r>
          </w:p>
        </w:tc>
      </w:tr>
      <w:tr w:rsidR="009E6F00" w:rsidRPr="0052295E" w14:paraId="23B0BAFC" w14:textId="77777777" w:rsidTr="009E6F00">
        <w:trPr>
          <w:trHeight w:val="287"/>
        </w:trPr>
        <w:tc>
          <w:tcPr>
            <w:tcW w:w="9240" w:type="dxa"/>
            <w:gridSpan w:val="3"/>
            <w:shd w:val="clear" w:color="auto" w:fill="FFFFCC"/>
            <w:vAlign w:val="center"/>
          </w:tcPr>
          <w:p w14:paraId="23B0BAFB" w14:textId="77777777" w:rsidR="009E6F00" w:rsidRPr="0052295E" w:rsidRDefault="009E6F00" w:rsidP="009E6F00">
            <w:pPr>
              <w:pStyle w:val="UseCaseSection"/>
              <w:keepNext/>
              <w:keepLines/>
              <w:rPr>
                <w:rFonts w:eastAsia="SimSun"/>
              </w:rPr>
            </w:pPr>
            <w:r w:rsidRPr="0052295E">
              <w:rPr>
                <w:rFonts w:eastAsia="SimSun"/>
              </w:rPr>
              <w:t>Variants</w:t>
            </w:r>
          </w:p>
        </w:tc>
      </w:tr>
      <w:tr w:rsidR="009E6F00" w:rsidRPr="0052295E" w14:paraId="23B0BB00" w14:textId="77777777" w:rsidTr="009E6F00">
        <w:trPr>
          <w:trHeight w:val="261"/>
        </w:trPr>
        <w:tc>
          <w:tcPr>
            <w:tcW w:w="630" w:type="dxa"/>
            <w:vAlign w:val="center"/>
          </w:tcPr>
          <w:p w14:paraId="23B0BAFD" w14:textId="77777777" w:rsidR="009E6F00" w:rsidRPr="0052295E" w:rsidRDefault="009E6F00" w:rsidP="009E6F00">
            <w:pPr>
              <w:pStyle w:val="UseCaseHeader"/>
              <w:keepNext/>
              <w:keepLines/>
              <w:rPr>
                <w:rFonts w:eastAsia="SimSun"/>
              </w:rPr>
            </w:pPr>
            <w:r w:rsidRPr="0052295E">
              <w:rPr>
                <w:rFonts w:eastAsia="SimSun"/>
              </w:rPr>
              <w:t>Step</w:t>
            </w:r>
          </w:p>
        </w:tc>
        <w:tc>
          <w:tcPr>
            <w:tcW w:w="1890" w:type="dxa"/>
            <w:vAlign w:val="center"/>
          </w:tcPr>
          <w:p w14:paraId="23B0BAFE" w14:textId="77777777" w:rsidR="009E6F00" w:rsidRPr="0052295E" w:rsidRDefault="009E6F00" w:rsidP="009E6F00">
            <w:pPr>
              <w:pStyle w:val="UseCaseHeader"/>
              <w:keepNext/>
              <w:keepLines/>
              <w:rPr>
                <w:rFonts w:eastAsia="SimSun"/>
              </w:rPr>
            </w:pPr>
            <w:r w:rsidRPr="0052295E">
              <w:rPr>
                <w:rFonts w:eastAsia="SimSun"/>
              </w:rPr>
              <w:t>Actor</w:t>
            </w:r>
          </w:p>
        </w:tc>
        <w:tc>
          <w:tcPr>
            <w:tcW w:w="6720" w:type="dxa"/>
            <w:vAlign w:val="center"/>
          </w:tcPr>
          <w:p w14:paraId="23B0BAFF" w14:textId="77777777" w:rsidR="009E6F00" w:rsidRPr="0052295E" w:rsidRDefault="009E6F00" w:rsidP="009E6F00">
            <w:pPr>
              <w:pStyle w:val="UseCaseHeader"/>
              <w:keepNext/>
              <w:keepLines/>
              <w:rPr>
                <w:rFonts w:eastAsia="SimSun"/>
              </w:rPr>
            </w:pPr>
            <w:r w:rsidRPr="0052295E">
              <w:rPr>
                <w:rFonts w:eastAsia="SimSun"/>
              </w:rPr>
              <w:t>Description</w:t>
            </w:r>
          </w:p>
        </w:tc>
      </w:tr>
      <w:tr w:rsidR="009E6F00" w:rsidRPr="0052295E" w14:paraId="23B0BB04" w14:textId="77777777" w:rsidTr="009E6F00">
        <w:trPr>
          <w:trHeight w:val="359"/>
        </w:trPr>
        <w:tc>
          <w:tcPr>
            <w:tcW w:w="630" w:type="dxa"/>
            <w:tcBorders>
              <w:bottom w:val="single" w:sz="4" w:space="0" w:color="auto"/>
            </w:tcBorders>
            <w:vAlign w:val="center"/>
          </w:tcPr>
          <w:p w14:paraId="23B0BB01" w14:textId="77777777" w:rsidR="009E6F00" w:rsidRPr="0052295E" w:rsidRDefault="009E6F00" w:rsidP="009E6F00">
            <w:pPr>
              <w:pStyle w:val="UseCaseText"/>
              <w:keepNext/>
              <w:keepLines/>
              <w:rPr>
                <w:rFonts w:eastAsia="SimSun"/>
              </w:rPr>
            </w:pPr>
          </w:p>
        </w:tc>
        <w:tc>
          <w:tcPr>
            <w:tcW w:w="1890" w:type="dxa"/>
            <w:tcBorders>
              <w:bottom w:val="single" w:sz="4" w:space="0" w:color="auto"/>
            </w:tcBorders>
            <w:vAlign w:val="center"/>
          </w:tcPr>
          <w:p w14:paraId="23B0BB02" w14:textId="77777777" w:rsidR="009E6F00" w:rsidRDefault="009E6F00" w:rsidP="009E6F00">
            <w:pPr>
              <w:pStyle w:val="UseCaseText"/>
              <w:rPr>
                <w:rFonts w:eastAsia="SimSun"/>
              </w:rPr>
            </w:pPr>
          </w:p>
        </w:tc>
        <w:tc>
          <w:tcPr>
            <w:tcW w:w="6720" w:type="dxa"/>
            <w:tcBorders>
              <w:bottom w:val="single" w:sz="4" w:space="0" w:color="auto"/>
            </w:tcBorders>
            <w:vAlign w:val="center"/>
          </w:tcPr>
          <w:p w14:paraId="23B0BB03" w14:textId="77777777" w:rsidR="009E6F00" w:rsidRPr="0052295E" w:rsidRDefault="009E6F00" w:rsidP="009E6F00">
            <w:pPr>
              <w:pStyle w:val="UseCaseText"/>
              <w:keepNext/>
              <w:keepLines/>
              <w:rPr>
                <w:rFonts w:eastAsia="SimSun"/>
              </w:rPr>
            </w:pPr>
          </w:p>
        </w:tc>
      </w:tr>
      <w:tr w:rsidR="009E6F00" w:rsidRPr="00FB0E17" w14:paraId="23B0BB06" w14:textId="77777777" w:rsidTr="009E6F00">
        <w:trPr>
          <w:trHeight w:val="261"/>
        </w:trPr>
        <w:tc>
          <w:tcPr>
            <w:tcW w:w="9240" w:type="dxa"/>
            <w:gridSpan w:val="3"/>
            <w:tcBorders>
              <w:bottom w:val="single" w:sz="4" w:space="0" w:color="auto"/>
            </w:tcBorders>
            <w:shd w:val="clear" w:color="auto" w:fill="FDBBC0"/>
            <w:vAlign w:val="center"/>
          </w:tcPr>
          <w:p w14:paraId="23B0BB05" w14:textId="77777777" w:rsidR="009E6F00" w:rsidRPr="0052295E" w:rsidRDefault="009E6F00" w:rsidP="009E6F00">
            <w:pPr>
              <w:pStyle w:val="UseCaseSection"/>
              <w:keepNext/>
              <w:keepLines/>
              <w:rPr>
                <w:rFonts w:eastAsia="SimSun"/>
              </w:rPr>
            </w:pPr>
            <w:r>
              <w:rPr>
                <w:rFonts w:eastAsia="SimSun"/>
              </w:rPr>
              <w:t>Exception</w:t>
            </w:r>
            <w:r w:rsidRPr="0052295E">
              <w:rPr>
                <w:rFonts w:eastAsia="SimSun"/>
              </w:rPr>
              <w:t>s</w:t>
            </w:r>
          </w:p>
        </w:tc>
      </w:tr>
      <w:tr w:rsidR="009E6F00" w:rsidRPr="0052295E" w14:paraId="23B0BB0A" w14:textId="77777777" w:rsidTr="009E6F00">
        <w:trPr>
          <w:trHeight w:val="261"/>
        </w:trPr>
        <w:tc>
          <w:tcPr>
            <w:tcW w:w="630" w:type="dxa"/>
            <w:tcBorders>
              <w:bottom w:val="single" w:sz="4" w:space="0" w:color="auto"/>
            </w:tcBorders>
            <w:vAlign w:val="center"/>
          </w:tcPr>
          <w:p w14:paraId="23B0BB07" w14:textId="77777777" w:rsidR="009E6F00" w:rsidRPr="0052295E" w:rsidRDefault="009E6F00"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B08" w14:textId="77777777" w:rsidR="009E6F00" w:rsidRPr="0052295E" w:rsidRDefault="009E6F00"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B09" w14:textId="77777777" w:rsidR="009E6F00" w:rsidRPr="0052295E" w:rsidRDefault="009E6F00" w:rsidP="009E6F00">
            <w:pPr>
              <w:pStyle w:val="UseCaseHeader"/>
              <w:keepNext/>
              <w:keepLines/>
              <w:rPr>
                <w:rFonts w:eastAsia="SimSun"/>
              </w:rPr>
            </w:pPr>
            <w:r w:rsidRPr="0052295E">
              <w:rPr>
                <w:rFonts w:eastAsia="SimSun"/>
              </w:rPr>
              <w:t>Description</w:t>
            </w:r>
          </w:p>
        </w:tc>
      </w:tr>
      <w:tr w:rsidR="009E6F00" w:rsidRPr="0052295E" w14:paraId="23B0BB0E" w14:textId="77777777" w:rsidTr="009E6F00">
        <w:trPr>
          <w:trHeight w:val="261"/>
        </w:trPr>
        <w:tc>
          <w:tcPr>
            <w:tcW w:w="630" w:type="dxa"/>
            <w:tcBorders>
              <w:bottom w:val="single" w:sz="4" w:space="0" w:color="auto"/>
            </w:tcBorders>
            <w:vAlign w:val="center"/>
          </w:tcPr>
          <w:p w14:paraId="23B0BB0B" w14:textId="77777777" w:rsidR="009E6F00" w:rsidRPr="0052295E" w:rsidRDefault="009E6F00" w:rsidP="009E6F00">
            <w:pPr>
              <w:pStyle w:val="UseCaseText"/>
              <w:keepNext/>
              <w:keepLines/>
              <w:rPr>
                <w:rFonts w:eastAsia="SimSun"/>
              </w:rPr>
            </w:pPr>
          </w:p>
        </w:tc>
        <w:tc>
          <w:tcPr>
            <w:tcW w:w="1890" w:type="dxa"/>
            <w:tcBorders>
              <w:bottom w:val="single" w:sz="4" w:space="0" w:color="auto"/>
            </w:tcBorders>
            <w:vAlign w:val="center"/>
          </w:tcPr>
          <w:p w14:paraId="23B0BB0C" w14:textId="77777777" w:rsidR="009E6F00" w:rsidRPr="0052295E" w:rsidRDefault="009E6F00" w:rsidP="009E6F00">
            <w:pPr>
              <w:pStyle w:val="UseCaseText"/>
              <w:keepNext/>
              <w:keepLines/>
              <w:rPr>
                <w:rFonts w:eastAsia="SimSun"/>
              </w:rPr>
            </w:pPr>
            <w:r>
              <w:rPr>
                <w:rFonts w:eastAsia="SimSun"/>
              </w:rPr>
              <w:t>NGDS System</w:t>
            </w:r>
          </w:p>
        </w:tc>
        <w:tc>
          <w:tcPr>
            <w:tcW w:w="6720" w:type="dxa"/>
            <w:tcBorders>
              <w:bottom w:val="single" w:sz="4" w:space="0" w:color="auto"/>
            </w:tcBorders>
            <w:vAlign w:val="center"/>
          </w:tcPr>
          <w:p w14:paraId="23B0BB0D" w14:textId="77777777" w:rsidR="009E6F00" w:rsidRPr="0052295E" w:rsidRDefault="009E6F00" w:rsidP="009E6F00">
            <w:pPr>
              <w:pStyle w:val="UseCaseText"/>
              <w:keepNext/>
              <w:keepLines/>
              <w:rPr>
                <w:rFonts w:eastAsia="SimSun"/>
              </w:rPr>
            </w:pPr>
            <w:r>
              <w:rPr>
                <w:rFonts w:eastAsia="SimSun"/>
              </w:rPr>
              <w:t>Bounding of e-mail may occur if the data submitter e-mail is invalid</w:t>
            </w:r>
          </w:p>
        </w:tc>
      </w:tr>
      <w:tr w:rsidR="009E6F00" w:rsidRPr="0052295E" w14:paraId="23B0BB10" w14:textId="77777777" w:rsidTr="009E6F00">
        <w:trPr>
          <w:trHeight w:val="242"/>
        </w:trPr>
        <w:tc>
          <w:tcPr>
            <w:tcW w:w="9240" w:type="dxa"/>
            <w:gridSpan w:val="3"/>
            <w:shd w:val="clear" w:color="auto" w:fill="FFCC99"/>
            <w:vAlign w:val="center"/>
          </w:tcPr>
          <w:p w14:paraId="23B0BB0F" w14:textId="77777777" w:rsidR="009E6F00" w:rsidRPr="0052295E" w:rsidRDefault="009E6F00" w:rsidP="009E6F0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9E6F00" w:rsidRPr="0052295E" w14:paraId="23B0BB13" w14:textId="77777777" w:rsidTr="009E6F00">
        <w:trPr>
          <w:trHeight w:val="206"/>
        </w:trPr>
        <w:tc>
          <w:tcPr>
            <w:tcW w:w="630" w:type="dxa"/>
            <w:vAlign w:val="center"/>
          </w:tcPr>
          <w:p w14:paraId="23B0BB11" w14:textId="77777777" w:rsidR="009E6F00" w:rsidRPr="0052295E" w:rsidRDefault="009E6F00" w:rsidP="009E6F00">
            <w:pPr>
              <w:pStyle w:val="UseCaseHeader"/>
              <w:keepNext/>
              <w:keepLines/>
              <w:rPr>
                <w:rFonts w:eastAsia="SimSun"/>
              </w:rPr>
            </w:pPr>
            <w:r w:rsidRPr="0052295E">
              <w:rPr>
                <w:rFonts w:eastAsia="SimSun"/>
              </w:rPr>
              <w:t>ID</w:t>
            </w:r>
          </w:p>
        </w:tc>
        <w:tc>
          <w:tcPr>
            <w:tcW w:w="8610" w:type="dxa"/>
            <w:gridSpan w:val="2"/>
            <w:vAlign w:val="center"/>
          </w:tcPr>
          <w:p w14:paraId="23B0BB12" w14:textId="77777777" w:rsidR="009E6F00" w:rsidRPr="0052295E" w:rsidRDefault="009E6F00" w:rsidP="009E6F00">
            <w:pPr>
              <w:pStyle w:val="UseCaseHeader"/>
              <w:keepNext/>
              <w:keepLines/>
              <w:rPr>
                <w:rFonts w:eastAsia="SimSun"/>
              </w:rPr>
            </w:pPr>
            <w:r w:rsidRPr="0052295E">
              <w:rPr>
                <w:rFonts w:eastAsia="SimSun"/>
              </w:rPr>
              <w:t>Issue Description</w:t>
            </w:r>
          </w:p>
        </w:tc>
      </w:tr>
      <w:tr w:rsidR="009E6F00" w:rsidRPr="0052295E" w14:paraId="23B0BB16" w14:textId="77777777" w:rsidTr="009E6F00">
        <w:trPr>
          <w:trHeight w:val="206"/>
        </w:trPr>
        <w:tc>
          <w:tcPr>
            <w:tcW w:w="630" w:type="dxa"/>
            <w:vAlign w:val="center"/>
          </w:tcPr>
          <w:p w14:paraId="23B0BB14" w14:textId="77777777" w:rsidR="009E6F00" w:rsidRPr="0052295E" w:rsidRDefault="009E6F00" w:rsidP="009E6F00">
            <w:pPr>
              <w:pStyle w:val="UseCaseText"/>
              <w:keepNext/>
              <w:keepLines/>
              <w:rPr>
                <w:rFonts w:eastAsia="SimSun"/>
              </w:rPr>
            </w:pPr>
            <w:r>
              <w:rPr>
                <w:rFonts w:eastAsia="SimSun"/>
              </w:rPr>
              <w:t>1</w:t>
            </w:r>
          </w:p>
        </w:tc>
        <w:tc>
          <w:tcPr>
            <w:tcW w:w="8610" w:type="dxa"/>
            <w:gridSpan w:val="2"/>
            <w:vAlign w:val="center"/>
          </w:tcPr>
          <w:p w14:paraId="23B0BB15" w14:textId="77777777" w:rsidR="009E6F00" w:rsidRPr="0052295E" w:rsidRDefault="009E6F00" w:rsidP="009E6F00">
            <w:pPr>
              <w:pStyle w:val="UseCaseText"/>
              <w:keepNext/>
              <w:keepLines/>
              <w:rPr>
                <w:rFonts w:eastAsia="SimSun"/>
              </w:rPr>
            </w:pPr>
          </w:p>
        </w:tc>
      </w:tr>
      <w:tr w:rsidR="009E6F00" w:rsidRPr="0052295E" w14:paraId="23B0BB19" w14:textId="77777777" w:rsidTr="009E6F00">
        <w:trPr>
          <w:trHeight w:val="206"/>
        </w:trPr>
        <w:tc>
          <w:tcPr>
            <w:tcW w:w="630" w:type="dxa"/>
            <w:vAlign w:val="center"/>
          </w:tcPr>
          <w:p w14:paraId="23B0BB17" w14:textId="77777777" w:rsidR="009E6F00" w:rsidRDefault="009E6F00" w:rsidP="009E6F00">
            <w:pPr>
              <w:pStyle w:val="UseCaseText"/>
              <w:rPr>
                <w:rFonts w:eastAsia="SimSun"/>
              </w:rPr>
            </w:pPr>
          </w:p>
        </w:tc>
        <w:tc>
          <w:tcPr>
            <w:tcW w:w="8610" w:type="dxa"/>
            <w:gridSpan w:val="2"/>
            <w:vAlign w:val="center"/>
          </w:tcPr>
          <w:p w14:paraId="23B0BB18" w14:textId="77777777" w:rsidR="009E6F00" w:rsidRDefault="009E6F00" w:rsidP="009E6F00">
            <w:pPr>
              <w:pStyle w:val="UseCaseText"/>
              <w:rPr>
                <w:rFonts w:eastAsia="SimSun"/>
              </w:rPr>
            </w:pPr>
          </w:p>
        </w:tc>
      </w:tr>
    </w:tbl>
    <w:p w14:paraId="23B0BB1A" w14:textId="77777777" w:rsidR="00B8488F" w:rsidRDefault="009E6F00" w:rsidP="009E6F00">
      <w:pPr>
        <w:pStyle w:val="Heading4"/>
        <w:rPr>
          <w:noProof/>
        </w:rPr>
      </w:pPr>
      <w:r>
        <w:rPr>
          <w:noProof/>
        </w:rPr>
        <w:t>Resource Publication</w:t>
      </w:r>
    </w:p>
    <w:p w14:paraId="23B0BB1B" w14:textId="77777777" w:rsidR="009E6F00" w:rsidRDefault="009E6F00" w:rsidP="00CE1DED">
      <w:r>
        <w:t xml:space="preserve">Once the data steward is </w:t>
      </w:r>
      <w:r w:rsidR="004B7070">
        <w:t>confident</w:t>
      </w:r>
      <w:r>
        <w:t xml:space="preserve"> that a resource’s quality is acceptable, the user can mark the resource metadata as </w:t>
      </w:r>
      <w:r w:rsidR="003A4D33">
        <w:t>“published”</w:t>
      </w:r>
      <w:r>
        <w:t xml:space="preserve">. This allows un-restricted, read-only access to the resource’s metadata, and includes the resource’s metadata in any public-facing harvest interface (i.e. CSW). </w:t>
      </w:r>
    </w:p>
    <w:p w14:paraId="23B0BB1C" w14:textId="77777777" w:rsidR="009E6F00" w:rsidRPr="00FE282E" w:rsidRDefault="009E6F00" w:rsidP="009E6F00">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9E6F00" w:rsidRPr="0052295E" w14:paraId="23B0BB1F" w14:textId="77777777" w:rsidTr="009E6F00">
        <w:trPr>
          <w:trHeight w:val="360"/>
        </w:trPr>
        <w:tc>
          <w:tcPr>
            <w:tcW w:w="2520" w:type="dxa"/>
            <w:gridSpan w:val="2"/>
            <w:shd w:val="clear" w:color="auto" w:fill="8DB3E2"/>
            <w:vAlign w:val="center"/>
          </w:tcPr>
          <w:p w14:paraId="23B0BB1D" w14:textId="77777777" w:rsidR="009E6F00" w:rsidRPr="0052295E" w:rsidRDefault="009E6F00" w:rsidP="009E6F00">
            <w:pPr>
              <w:pStyle w:val="UseCaseHeader"/>
              <w:keepNext/>
              <w:keepLines/>
              <w:rPr>
                <w:rFonts w:eastAsia="SimSun"/>
              </w:rPr>
            </w:pPr>
            <w:r>
              <w:rPr>
                <w:rFonts w:eastAsia="SimSun"/>
              </w:rPr>
              <w:t>Use Case ID</w:t>
            </w:r>
          </w:p>
        </w:tc>
        <w:tc>
          <w:tcPr>
            <w:tcW w:w="6720" w:type="dxa"/>
            <w:shd w:val="clear" w:color="auto" w:fill="8DB3E2"/>
            <w:vAlign w:val="center"/>
          </w:tcPr>
          <w:p w14:paraId="23B0BB1E" w14:textId="77777777" w:rsidR="009E6F00" w:rsidRPr="00B36A79" w:rsidRDefault="009E6F00" w:rsidP="009E6F00">
            <w:pPr>
              <w:pStyle w:val="UseCaseText"/>
              <w:rPr>
                <w:rFonts w:eastAsia="Times"/>
                <w:b/>
              </w:rPr>
            </w:pPr>
            <w:r>
              <w:rPr>
                <w:rFonts w:eastAsia="Times"/>
                <w:b/>
              </w:rPr>
              <w:t>UC_</w:t>
            </w:r>
            <w:r w:rsidRPr="00605164">
              <w:rPr>
                <w:rFonts w:eastAsia="Times"/>
                <w:b/>
              </w:rPr>
              <w:t>009</w:t>
            </w:r>
          </w:p>
        </w:tc>
      </w:tr>
      <w:tr w:rsidR="009E6F00" w:rsidRPr="0052295E" w14:paraId="23B0BB22" w14:textId="77777777" w:rsidTr="009E6F00">
        <w:trPr>
          <w:trHeight w:val="360"/>
        </w:trPr>
        <w:tc>
          <w:tcPr>
            <w:tcW w:w="2520" w:type="dxa"/>
            <w:gridSpan w:val="2"/>
            <w:shd w:val="clear" w:color="auto" w:fill="8DB3E2"/>
            <w:vAlign w:val="center"/>
          </w:tcPr>
          <w:p w14:paraId="23B0BB20" w14:textId="77777777" w:rsidR="009E6F00" w:rsidRDefault="009E6F00" w:rsidP="009E6F00">
            <w:pPr>
              <w:pStyle w:val="UseCaseHeader"/>
              <w:keepNext/>
              <w:keepLines/>
              <w:rPr>
                <w:rFonts w:eastAsia="SimSun"/>
              </w:rPr>
            </w:pPr>
            <w:r>
              <w:rPr>
                <w:rFonts w:eastAsia="SimSun"/>
              </w:rPr>
              <w:t>Use Case Name</w:t>
            </w:r>
          </w:p>
        </w:tc>
        <w:tc>
          <w:tcPr>
            <w:tcW w:w="6720" w:type="dxa"/>
            <w:shd w:val="clear" w:color="auto" w:fill="8DB3E2"/>
            <w:vAlign w:val="center"/>
          </w:tcPr>
          <w:p w14:paraId="23B0BB21" w14:textId="77777777" w:rsidR="009E6F00" w:rsidRPr="00C27791" w:rsidRDefault="009E6F00" w:rsidP="009E6F00">
            <w:pPr>
              <w:pStyle w:val="UseCaseText"/>
              <w:rPr>
                <w:rFonts w:eastAsia="Times"/>
                <w:b/>
              </w:rPr>
            </w:pPr>
            <w:r w:rsidRPr="00605164">
              <w:rPr>
                <w:rFonts w:eastAsia="Times"/>
                <w:b/>
              </w:rPr>
              <w:t>Make resource public</w:t>
            </w:r>
          </w:p>
        </w:tc>
      </w:tr>
      <w:tr w:rsidR="009E6F00" w:rsidRPr="0052295E" w14:paraId="23B0BB25" w14:textId="77777777" w:rsidTr="009E6F00">
        <w:trPr>
          <w:trHeight w:val="360"/>
        </w:trPr>
        <w:tc>
          <w:tcPr>
            <w:tcW w:w="2520" w:type="dxa"/>
            <w:gridSpan w:val="2"/>
            <w:vAlign w:val="center"/>
          </w:tcPr>
          <w:p w14:paraId="23B0BB23" w14:textId="77777777" w:rsidR="009E6F00" w:rsidRPr="00DD3D3F" w:rsidRDefault="009E6F00" w:rsidP="009E6F00">
            <w:pPr>
              <w:pStyle w:val="UseCaseText"/>
              <w:rPr>
                <w:rFonts w:eastAsia="SimSun"/>
                <w:b/>
              </w:rPr>
            </w:pPr>
            <w:r w:rsidRPr="00DD3D3F">
              <w:rPr>
                <w:rFonts w:eastAsia="SimSun"/>
                <w:b/>
              </w:rPr>
              <w:t>Short Description</w:t>
            </w:r>
          </w:p>
        </w:tc>
        <w:tc>
          <w:tcPr>
            <w:tcW w:w="6720" w:type="dxa"/>
            <w:vAlign w:val="center"/>
          </w:tcPr>
          <w:p w14:paraId="23B0BB24" w14:textId="77777777" w:rsidR="009E6F00" w:rsidRPr="00857069" w:rsidRDefault="009E6F00" w:rsidP="009E6F00">
            <w:pPr>
              <w:pStyle w:val="UseCaseText"/>
              <w:rPr>
                <w:rFonts w:eastAsia="SimSun"/>
              </w:rPr>
            </w:pPr>
            <w:r w:rsidRPr="00605164">
              <w:rPr>
                <w:rFonts w:eastAsia="SimSun"/>
              </w:rPr>
              <w:t>This allows Data Steward to indicate that a resource is available for public discovery and access once they are satisfied with the data quality.</w:t>
            </w:r>
          </w:p>
        </w:tc>
      </w:tr>
      <w:tr w:rsidR="009E6F00" w:rsidRPr="0052295E" w14:paraId="23B0BB28" w14:textId="77777777" w:rsidTr="009E6F00">
        <w:trPr>
          <w:trHeight w:val="360"/>
        </w:trPr>
        <w:tc>
          <w:tcPr>
            <w:tcW w:w="2520" w:type="dxa"/>
            <w:gridSpan w:val="2"/>
            <w:vAlign w:val="center"/>
          </w:tcPr>
          <w:p w14:paraId="23B0BB26" w14:textId="77777777" w:rsidR="009E6F00" w:rsidRPr="00DD3D3F" w:rsidRDefault="009E6F00" w:rsidP="009E6F00">
            <w:pPr>
              <w:pStyle w:val="UseCaseText"/>
              <w:rPr>
                <w:rFonts w:eastAsia="SimSun"/>
                <w:b/>
              </w:rPr>
            </w:pPr>
            <w:r w:rsidRPr="00DD3D3F">
              <w:rPr>
                <w:rFonts w:eastAsia="SimSun"/>
                <w:b/>
              </w:rPr>
              <w:t>Actors</w:t>
            </w:r>
          </w:p>
        </w:tc>
        <w:tc>
          <w:tcPr>
            <w:tcW w:w="6720" w:type="dxa"/>
            <w:vAlign w:val="center"/>
          </w:tcPr>
          <w:p w14:paraId="23B0BB27" w14:textId="77777777" w:rsidR="009E6F00" w:rsidRPr="0052295E" w:rsidRDefault="009E6F00" w:rsidP="009E6F00">
            <w:pPr>
              <w:pStyle w:val="UseCaseText"/>
              <w:rPr>
                <w:rFonts w:eastAsia="SimSun"/>
              </w:rPr>
            </w:pPr>
            <w:r w:rsidRPr="00605164">
              <w:rPr>
                <w:rFonts w:eastAsia="SimSun"/>
              </w:rPr>
              <w:t>Data Steward</w:t>
            </w:r>
          </w:p>
        </w:tc>
      </w:tr>
      <w:tr w:rsidR="009E6F00" w:rsidRPr="0052295E" w14:paraId="23B0BB2C" w14:textId="77777777" w:rsidTr="009E6F00">
        <w:trPr>
          <w:trHeight w:val="360"/>
        </w:trPr>
        <w:tc>
          <w:tcPr>
            <w:tcW w:w="2520" w:type="dxa"/>
            <w:gridSpan w:val="2"/>
            <w:vAlign w:val="center"/>
          </w:tcPr>
          <w:p w14:paraId="23B0BB29" w14:textId="77777777" w:rsidR="009E6F00" w:rsidRPr="0052295E" w:rsidRDefault="009E6F00" w:rsidP="009E6F00">
            <w:pPr>
              <w:pStyle w:val="UseCaseHeader"/>
              <w:rPr>
                <w:rFonts w:eastAsia="SimSun"/>
              </w:rPr>
            </w:pPr>
            <w:r w:rsidRPr="0052295E">
              <w:rPr>
                <w:rFonts w:eastAsia="SimSun"/>
              </w:rPr>
              <w:t>Pre-Conditions</w:t>
            </w:r>
          </w:p>
        </w:tc>
        <w:tc>
          <w:tcPr>
            <w:tcW w:w="6720" w:type="dxa"/>
            <w:vAlign w:val="center"/>
          </w:tcPr>
          <w:p w14:paraId="23B0BB2A" w14:textId="77777777" w:rsidR="009E6F00" w:rsidRDefault="009E6F00" w:rsidP="009E6F00">
            <w:pPr>
              <w:pStyle w:val="UseCaseText"/>
              <w:rPr>
                <w:rFonts w:eastAsia="SimSun"/>
              </w:rPr>
            </w:pPr>
            <w:r>
              <w:rPr>
                <w:rFonts w:eastAsia="SimSun"/>
              </w:rPr>
              <w:t>Metadata record is properly created in the catalog, waiting to be made public by a data steward</w:t>
            </w:r>
          </w:p>
          <w:p w14:paraId="23B0BB2B" w14:textId="77777777" w:rsidR="009E6F00" w:rsidRPr="0052295E" w:rsidRDefault="009E6F00" w:rsidP="009E6F00">
            <w:pPr>
              <w:pStyle w:val="UseCaseText"/>
              <w:rPr>
                <w:rFonts w:eastAsia="SimSun"/>
              </w:rPr>
            </w:pPr>
            <w:r>
              <w:rPr>
                <w:rFonts w:eastAsia="SimSun"/>
              </w:rPr>
              <w:t>Data is properly uploaded to a data repository, waiting to me made public.</w:t>
            </w:r>
          </w:p>
        </w:tc>
      </w:tr>
      <w:tr w:rsidR="009E6F00" w:rsidRPr="0052295E" w14:paraId="23B0BB30" w14:textId="77777777" w:rsidTr="009E6F00">
        <w:trPr>
          <w:trHeight w:val="360"/>
        </w:trPr>
        <w:tc>
          <w:tcPr>
            <w:tcW w:w="2520" w:type="dxa"/>
            <w:gridSpan w:val="2"/>
            <w:vAlign w:val="center"/>
          </w:tcPr>
          <w:p w14:paraId="23B0BB2D" w14:textId="77777777" w:rsidR="009E6F00" w:rsidRPr="0052295E" w:rsidRDefault="009E6F00" w:rsidP="009E6F00">
            <w:pPr>
              <w:pStyle w:val="UseCaseHeader"/>
              <w:rPr>
                <w:rFonts w:eastAsia="SimSun"/>
              </w:rPr>
            </w:pPr>
            <w:r w:rsidRPr="0052295E">
              <w:rPr>
                <w:rFonts w:eastAsia="SimSun"/>
              </w:rPr>
              <w:lastRenderedPageBreak/>
              <w:t>Success End Conditions</w:t>
            </w:r>
          </w:p>
        </w:tc>
        <w:tc>
          <w:tcPr>
            <w:tcW w:w="6720" w:type="dxa"/>
            <w:vAlign w:val="center"/>
          </w:tcPr>
          <w:p w14:paraId="23B0BB2E" w14:textId="77777777" w:rsidR="009E6F00" w:rsidRDefault="009E6F00" w:rsidP="009E6F00">
            <w:pPr>
              <w:pStyle w:val="UseCaseText"/>
              <w:rPr>
                <w:rFonts w:eastAsia="SimSun"/>
              </w:rPr>
            </w:pPr>
            <w:r>
              <w:rPr>
                <w:rFonts w:eastAsia="SimSun"/>
              </w:rPr>
              <w:t>The metadata record is publicized</w:t>
            </w:r>
          </w:p>
          <w:p w14:paraId="23B0BB2F" w14:textId="77777777" w:rsidR="009E6F00" w:rsidRPr="0052295E" w:rsidRDefault="003A4D33" w:rsidP="009E6F00">
            <w:pPr>
              <w:pStyle w:val="UseCaseText"/>
              <w:rPr>
                <w:rFonts w:eastAsia="SimSun"/>
              </w:rPr>
            </w:pPr>
            <w:r>
              <w:rPr>
                <w:rFonts w:eastAsia="SimSun"/>
              </w:rPr>
              <w:t>AND</w:t>
            </w:r>
            <w:r w:rsidR="009E6F00">
              <w:rPr>
                <w:rFonts w:eastAsia="SimSun"/>
              </w:rPr>
              <w:t xml:space="preserve"> the data is made available through a public URI.</w:t>
            </w:r>
          </w:p>
        </w:tc>
      </w:tr>
      <w:tr w:rsidR="009E6F00" w:rsidRPr="0052295E" w14:paraId="23B0BB33" w14:textId="77777777" w:rsidTr="009E6F00">
        <w:trPr>
          <w:trHeight w:val="360"/>
        </w:trPr>
        <w:tc>
          <w:tcPr>
            <w:tcW w:w="2520" w:type="dxa"/>
            <w:gridSpan w:val="2"/>
            <w:vAlign w:val="center"/>
          </w:tcPr>
          <w:p w14:paraId="23B0BB31" w14:textId="77777777" w:rsidR="009E6F00" w:rsidRPr="0052295E" w:rsidRDefault="009E6F00" w:rsidP="009E6F00">
            <w:pPr>
              <w:pStyle w:val="UseCaseHeader"/>
              <w:rPr>
                <w:rFonts w:eastAsia="SimSun"/>
              </w:rPr>
            </w:pPr>
            <w:r>
              <w:rPr>
                <w:rFonts w:eastAsia="SimSun"/>
              </w:rPr>
              <w:t>Data</w:t>
            </w:r>
          </w:p>
        </w:tc>
        <w:tc>
          <w:tcPr>
            <w:tcW w:w="6720" w:type="dxa"/>
            <w:vAlign w:val="center"/>
          </w:tcPr>
          <w:p w14:paraId="23B0BB32" w14:textId="77777777" w:rsidR="009E6F00" w:rsidRDefault="009E6F00" w:rsidP="009E6F00">
            <w:pPr>
              <w:pStyle w:val="UseCaseText"/>
              <w:rPr>
                <w:rFonts w:eastAsia="SimSun"/>
              </w:rPr>
            </w:pPr>
            <w:r>
              <w:rPr>
                <w:rFonts w:eastAsia="SimSun"/>
              </w:rPr>
              <w:t>Metadata records in the catalog or files in the repository</w:t>
            </w:r>
          </w:p>
        </w:tc>
      </w:tr>
      <w:tr w:rsidR="009E6F00" w:rsidRPr="0052295E" w14:paraId="23B0BB37" w14:textId="77777777" w:rsidTr="009E6F00">
        <w:trPr>
          <w:trHeight w:val="360"/>
        </w:trPr>
        <w:tc>
          <w:tcPr>
            <w:tcW w:w="2520" w:type="dxa"/>
            <w:gridSpan w:val="2"/>
            <w:vAlign w:val="center"/>
          </w:tcPr>
          <w:p w14:paraId="23B0BB34" w14:textId="77777777" w:rsidR="009E6F00" w:rsidRPr="0052295E" w:rsidRDefault="009E6F00" w:rsidP="009E6F00">
            <w:pPr>
              <w:pStyle w:val="UseCaseHeader"/>
              <w:rPr>
                <w:rFonts w:eastAsia="SimSun"/>
              </w:rPr>
            </w:pPr>
            <w:r>
              <w:rPr>
                <w:rFonts w:eastAsia="SimSun"/>
              </w:rPr>
              <w:t>Functions</w:t>
            </w:r>
          </w:p>
        </w:tc>
        <w:tc>
          <w:tcPr>
            <w:tcW w:w="6720" w:type="dxa"/>
            <w:vAlign w:val="center"/>
          </w:tcPr>
          <w:p w14:paraId="23B0BB35" w14:textId="77777777" w:rsidR="009E6F00" w:rsidRDefault="009E6F00" w:rsidP="00377EE0">
            <w:pPr>
              <w:pStyle w:val="UseCaseText"/>
              <w:keepNext/>
              <w:keepLines/>
              <w:numPr>
                <w:ilvl w:val="0"/>
                <w:numId w:val="15"/>
              </w:numPr>
              <w:rPr>
                <w:rFonts w:eastAsia="SimSun"/>
              </w:rPr>
            </w:pPr>
            <w:r>
              <w:rPr>
                <w:rFonts w:eastAsia="SimSun"/>
              </w:rPr>
              <w:t>Make data public though a URI</w:t>
            </w:r>
          </w:p>
          <w:p w14:paraId="23B0BB36" w14:textId="77777777" w:rsidR="009E6F00" w:rsidRDefault="009E6F00" w:rsidP="00377EE0">
            <w:pPr>
              <w:pStyle w:val="UseCaseText"/>
              <w:keepNext/>
              <w:keepLines/>
              <w:numPr>
                <w:ilvl w:val="0"/>
                <w:numId w:val="15"/>
              </w:numPr>
              <w:rPr>
                <w:rFonts w:eastAsia="SimSun"/>
              </w:rPr>
            </w:pPr>
            <w:r>
              <w:rPr>
                <w:rFonts w:eastAsia="SimSun"/>
              </w:rPr>
              <w:t>Make metadata record public</w:t>
            </w:r>
          </w:p>
        </w:tc>
      </w:tr>
      <w:tr w:rsidR="009E6F00" w:rsidRPr="0052295E" w14:paraId="23B0BB39" w14:textId="77777777" w:rsidTr="009E6F00">
        <w:trPr>
          <w:trHeight w:val="278"/>
        </w:trPr>
        <w:tc>
          <w:tcPr>
            <w:tcW w:w="9240" w:type="dxa"/>
            <w:gridSpan w:val="3"/>
            <w:shd w:val="clear" w:color="auto" w:fill="CCFFFF"/>
            <w:vAlign w:val="center"/>
          </w:tcPr>
          <w:p w14:paraId="23B0BB38" w14:textId="77777777" w:rsidR="009E6F00" w:rsidRPr="0052295E" w:rsidRDefault="009E6F00" w:rsidP="009E6F00">
            <w:pPr>
              <w:pStyle w:val="UseCaseSection"/>
              <w:keepNext/>
              <w:keepLines/>
              <w:rPr>
                <w:rFonts w:eastAsia="SimSun"/>
              </w:rPr>
            </w:pPr>
            <w:r w:rsidRPr="0052295E">
              <w:rPr>
                <w:rFonts w:eastAsia="SimSun"/>
              </w:rPr>
              <w:t>Main Sequence</w:t>
            </w:r>
          </w:p>
        </w:tc>
      </w:tr>
      <w:tr w:rsidR="009E6F00" w:rsidRPr="0052295E" w14:paraId="23B0BB3D" w14:textId="77777777" w:rsidTr="009E6F00">
        <w:trPr>
          <w:trHeight w:val="203"/>
        </w:trPr>
        <w:tc>
          <w:tcPr>
            <w:tcW w:w="630" w:type="dxa"/>
          </w:tcPr>
          <w:p w14:paraId="23B0BB3A" w14:textId="77777777" w:rsidR="009E6F00" w:rsidRPr="0052295E" w:rsidRDefault="009E6F00" w:rsidP="009E6F00">
            <w:pPr>
              <w:pStyle w:val="UseCaseHeader"/>
              <w:keepNext/>
              <w:keepLines/>
              <w:rPr>
                <w:rFonts w:eastAsia="SimSun"/>
              </w:rPr>
            </w:pPr>
            <w:r w:rsidRPr="0052295E">
              <w:rPr>
                <w:rFonts w:eastAsia="SimSun"/>
              </w:rPr>
              <w:t>Step</w:t>
            </w:r>
          </w:p>
        </w:tc>
        <w:tc>
          <w:tcPr>
            <w:tcW w:w="1890" w:type="dxa"/>
          </w:tcPr>
          <w:p w14:paraId="23B0BB3B" w14:textId="77777777" w:rsidR="009E6F00" w:rsidRPr="0052295E" w:rsidRDefault="009E6F00" w:rsidP="009E6F00">
            <w:pPr>
              <w:pStyle w:val="UseCaseHeader"/>
              <w:keepNext/>
              <w:keepLines/>
              <w:rPr>
                <w:rFonts w:eastAsia="SimSun"/>
              </w:rPr>
            </w:pPr>
            <w:r w:rsidRPr="0052295E">
              <w:rPr>
                <w:rFonts w:eastAsia="SimSun"/>
              </w:rPr>
              <w:t>Actor</w:t>
            </w:r>
          </w:p>
        </w:tc>
        <w:tc>
          <w:tcPr>
            <w:tcW w:w="6720" w:type="dxa"/>
          </w:tcPr>
          <w:p w14:paraId="23B0BB3C" w14:textId="77777777" w:rsidR="009E6F00" w:rsidRPr="0052295E" w:rsidRDefault="009E6F00" w:rsidP="009E6F00">
            <w:pPr>
              <w:pStyle w:val="UseCaseHeader"/>
              <w:keepNext/>
              <w:keepLines/>
              <w:rPr>
                <w:rFonts w:eastAsia="SimSun"/>
              </w:rPr>
            </w:pPr>
            <w:r w:rsidRPr="0052295E">
              <w:rPr>
                <w:rFonts w:eastAsia="SimSun"/>
              </w:rPr>
              <w:t>Description</w:t>
            </w:r>
          </w:p>
        </w:tc>
      </w:tr>
      <w:tr w:rsidR="009E6F00" w:rsidRPr="0052295E" w14:paraId="23B0BB41" w14:textId="77777777" w:rsidTr="009E6F00">
        <w:trPr>
          <w:trHeight w:val="320"/>
        </w:trPr>
        <w:tc>
          <w:tcPr>
            <w:tcW w:w="630" w:type="dxa"/>
            <w:vAlign w:val="center"/>
          </w:tcPr>
          <w:p w14:paraId="23B0BB3E" w14:textId="77777777" w:rsidR="009E6F00" w:rsidRPr="0052295E" w:rsidRDefault="009E6F00" w:rsidP="009E6F00">
            <w:pPr>
              <w:pStyle w:val="UseCaseText"/>
              <w:keepNext/>
              <w:keepLines/>
              <w:rPr>
                <w:rFonts w:eastAsia="SimSun"/>
              </w:rPr>
            </w:pPr>
            <w:r w:rsidRPr="0052295E">
              <w:rPr>
                <w:rFonts w:eastAsia="SimSun"/>
              </w:rPr>
              <w:t>1</w:t>
            </w:r>
          </w:p>
        </w:tc>
        <w:tc>
          <w:tcPr>
            <w:tcW w:w="1890" w:type="dxa"/>
            <w:vAlign w:val="center"/>
          </w:tcPr>
          <w:p w14:paraId="23B0BB3F" w14:textId="77777777" w:rsidR="009E6F00" w:rsidRPr="0052295E" w:rsidRDefault="009E6F00" w:rsidP="009E6F00">
            <w:pPr>
              <w:pStyle w:val="UseCaseText"/>
              <w:rPr>
                <w:rFonts w:eastAsia="SimSun"/>
              </w:rPr>
            </w:pPr>
            <w:r>
              <w:rPr>
                <w:rFonts w:eastAsia="SimSun"/>
              </w:rPr>
              <w:t>Data Steward</w:t>
            </w:r>
          </w:p>
        </w:tc>
        <w:tc>
          <w:tcPr>
            <w:tcW w:w="6720" w:type="dxa"/>
            <w:vAlign w:val="center"/>
          </w:tcPr>
          <w:p w14:paraId="23B0BB40" w14:textId="77777777" w:rsidR="009E6F00" w:rsidRPr="00605164" w:rsidRDefault="009E6F00" w:rsidP="009E6F00">
            <w:pPr>
              <w:pStyle w:val="UseCaseText"/>
              <w:keepNext/>
              <w:keepLines/>
              <w:rPr>
                <w:rFonts w:eastAsia="SimSun"/>
              </w:rPr>
            </w:pPr>
            <w:r>
              <w:rPr>
                <w:rFonts w:eastAsia="SimSun"/>
              </w:rPr>
              <w:t xml:space="preserve">Include use case </w:t>
            </w:r>
            <w:r w:rsidRPr="00605164">
              <w:rPr>
                <w:rFonts w:eastAsia="SimSun"/>
              </w:rPr>
              <w:t>&lt;&lt;</w:t>
            </w:r>
            <w:r w:rsidRPr="00605164">
              <w:rPr>
                <w:rFonts w:eastAsia="Times"/>
              </w:rPr>
              <w:t>Browse and manage resource directory&gt;&gt;</w:t>
            </w:r>
          </w:p>
        </w:tc>
      </w:tr>
      <w:tr w:rsidR="009E6F00" w:rsidRPr="0052295E" w14:paraId="23B0BB45" w14:textId="77777777" w:rsidTr="009E6F00">
        <w:trPr>
          <w:trHeight w:val="320"/>
        </w:trPr>
        <w:tc>
          <w:tcPr>
            <w:tcW w:w="630" w:type="dxa"/>
            <w:vAlign w:val="center"/>
          </w:tcPr>
          <w:p w14:paraId="23B0BB42" w14:textId="77777777" w:rsidR="009E6F00" w:rsidRPr="0052295E" w:rsidRDefault="009E6F00" w:rsidP="009E6F00">
            <w:pPr>
              <w:pStyle w:val="UseCaseText"/>
              <w:rPr>
                <w:rFonts w:eastAsia="SimSun"/>
              </w:rPr>
            </w:pPr>
            <w:r>
              <w:rPr>
                <w:rFonts w:eastAsia="SimSun"/>
              </w:rPr>
              <w:t>2</w:t>
            </w:r>
          </w:p>
        </w:tc>
        <w:tc>
          <w:tcPr>
            <w:tcW w:w="1890" w:type="dxa"/>
            <w:vAlign w:val="center"/>
          </w:tcPr>
          <w:p w14:paraId="23B0BB43" w14:textId="77777777" w:rsidR="009E6F00" w:rsidRDefault="009E6F00" w:rsidP="009E6F00">
            <w:pPr>
              <w:pStyle w:val="UseCaseText"/>
              <w:rPr>
                <w:rFonts w:eastAsia="SimSun"/>
              </w:rPr>
            </w:pPr>
            <w:r>
              <w:rPr>
                <w:rFonts w:eastAsia="SimSun"/>
              </w:rPr>
              <w:t>Data  Steward</w:t>
            </w:r>
          </w:p>
        </w:tc>
        <w:tc>
          <w:tcPr>
            <w:tcW w:w="6720" w:type="dxa"/>
            <w:vAlign w:val="center"/>
          </w:tcPr>
          <w:p w14:paraId="23B0BB44" w14:textId="77777777" w:rsidR="009E6F00" w:rsidRDefault="009E6F00" w:rsidP="009E6F00">
            <w:pPr>
              <w:pStyle w:val="UseCaseText"/>
              <w:rPr>
                <w:rFonts w:eastAsia="SimSun"/>
              </w:rPr>
            </w:pPr>
            <w:r>
              <w:rPr>
                <w:rFonts w:eastAsia="SimSun"/>
              </w:rPr>
              <w:t>Select data or metadata for publication</w:t>
            </w:r>
          </w:p>
        </w:tc>
      </w:tr>
      <w:tr w:rsidR="009E6F00" w:rsidRPr="0052295E" w14:paraId="23B0BB49" w14:textId="77777777" w:rsidTr="009E6F00">
        <w:trPr>
          <w:trHeight w:val="320"/>
        </w:trPr>
        <w:tc>
          <w:tcPr>
            <w:tcW w:w="630" w:type="dxa"/>
            <w:vAlign w:val="center"/>
          </w:tcPr>
          <w:p w14:paraId="23B0BB46" w14:textId="77777777" w:rsidR="009E6F00" w:rsidRDefault="009E6F00" w:rsidP="009E6F00">
            <w:pPr>
              <w:pStyle w:val="UseCaseText"/>
              <w:rPr>
                <w:rFonts w:eastAsia="SimSun"/>
              </w:rPr>
            </w:pPr>
            <w:r>
              <w:rPr>
                <w:rFonts w:eastAsia="SimSun"/>
              </w:rPr>
              <w:t>3</w:t>
            </w:r>
          </w:p>
        </w:tc>
        <w:tc>
          <w:tcPr>
            <w:tcW w:w="1890" w:type="dxa"/>
            <w:vAlign w:val="center"/>
          </w:tcPr>
          <w:p w14:paraId="23B0BB47" w14:textId="77777777" w:rsidR="009E6F00" w:rsidRDefault="009E6F00" w:rsidP="009E6F00">
            <w:pPr>
              <w:pStyle w:val="UseCaseText"/>
              <w:rPr>
                <w:rFonts w:eastAsia="SimSun"/>
              </w:rPr>
            </w:pPr>
            <w:r>
              <w:rPr>
                <w:rFonts w:eastAsia="SimSun"/>
              </w:rPr>
              <w:t>NGDS system</w:t>
            </w:r>
          </w:p>
        </w:tc>
        <w:tc>
          <w:tcPr>
            <w:tcW w:w="6720" w:type="dxa"/>
            <w:vAlign w:val="center"/>
          </w:tcPr>
          <w:p w14:paraId="23B0BB48" w14:textId="77777777" w:rsidR="009E6F00" w:rsidRDefault="009E6F00" w:rsidP="009E6F00">
            <w:pPr>
              <w:pStyle w:val="UseCaseText"/>
              <w:rPr>
                <w:rFonts w:eastAsia="SimSun"/>
              </w:rPr>
            </w:pPr>
            <w:r>
              <w:rPr>
                <w:rFonts w:eastAsia="SimSun"/>
              </w:rPr>
              <w:t>Make data or metadata public (as a valid URI or in the catalog respectively)</w:t>
            </w:r>
          </w:p>
        </w:tc>
      </w:tr>
      <w:tr w:rsidR="009E6F00" w:rsidRPr="0052295E" w14:paraId="23B0BB4B" w14:textId="77777777" w:rsidTr="009E6F00">
        <w:trPr>
          <w:trHeight w:val="287"/>
        </w:trPr>
        <w:tc>
          <w:tcPr>
            <w:tcW w:w="9240" w:type="dxa"/>
            <w:gridSpan w:val="3"/>
            <w:shd w:val="clear" w:color="auto" w:fill="FFFFCC"/>
            <w:vAlign w:val="center"/>
          </w:tcPr>
          <w:p w14:paraId="23B0BB4A" w14:textId="77777777" w:rsidR="009E6F00" w:rsidRPr="0052295E" w:rsidRDefault="009E6F00" w:rsidP="009E6F00">
            <w:pPr>
              <w:pStyle w:val="UseCaseSection"/>
              <w:keepNext/>
              <w:keepLines/>
              <w:rPr>
                <w:rFonts w:eastAsia="SimSun"/>
              </w:rPr>
            </w:pPr>
            <w:r w:rsidRPr="0052295E">
              <w:rPr>
                <w:rFonts w:eastAsia="SimSun"/>
              </w:rPr>
              <w:t>Variants</w:t>
            </w:r>
          </w:p>
        </w:tc>
      </w:tr>
      <w:tr w:rsidR="009E6F00" w:rsidRPr="0052295E" w14:paraId="23B0BB4F" w14:textId="77777777" w:rsidTr="009E6F00">
        <w:trPr>
          <w:trHeight w:val="261"/>
        </w:trPr>
        <w:tc>
          <w:tcPr>
            <w:tcW w:w="630" w:type="dxa"/>
            <w:vAlign w:val="center"/>
          </w:tcPr>
          <w:p w14:paraId="23B0BB4C" w14:textId="77777777" w:rsidR="009E6F00" w:rsidRPr="0052295E" w:rsidRDefault="009E6F00" w:rsidP="009E6F00">
            <w:pPr>
              <w:pStyle w:val="UseCaseHeader"/>
              <w:keepNext/>
              <w:keepLines/>
              <w:rPr>
                <w:rFonts w:eastAsia="SimSun"/>
              </w:rPr>
            </w:pPr>
            <w:r w:rsidRPr="0052295E">
              <w:rPr>
                <w:rFonts w:eastAsia="SimSun"/>
              </w:rPr>
              <w:t>Step</w:t>
            </w:r>
          </w:p>
        </w:tc>
        <w:tc>
          <w:tcPr>
            <w:tcW w:w="1890" w:type="dxa"/>
            <w:vAlign w:val="center"/>
          </w:tcPr>
          <w:p w14:paraId="23B0BB4D" w14:textId="77777777" w:rsidR="009E6F00" w:rsidRPr="0052295E" w:rsidRDefault="009E6F00" w:rsidP="009E6F00">
            <w:pPr>
              <w:pStyle w:val="UseCaseHeader"/>
              <w:keepNext/>
              <w:keepLines/>
              <w:rPr>
                <w:rFonts w:eastAsia="SimSun"/>
              </w:rPr>
            </w:pPr>
            <w:r w:rsidRPr="0052295E">
              <w:rPr>
                <w:rFonts w:eastAsia="SimSun"/>
              </w:rPr>
              <w:t>Actor</w:t>
            </w:r>
          </w:p>
        </w:tc>
        <w:tc>
          <w:tcPr>
            <w:tcW w:w="6720" w:type="dxa"/>
            <w:vAlign w:val="center"/>
          </w:tcPr>
          <w:p w14:paraId="23B0BB4E" w14:textId="77777777" w:rsidR="009E6F00" w:rsidRPr="0052295E" w:rsidRDefault="009E6F00" w:rsidP="009E6F00">
            <w:pPr>
              <w:pStyle w:val="UseCaseHeader"/>
              <w:keepNext/>
              <w:keepLines/>
              <w:rPr>
                <w:rFonts w:eastAsia="SimSun"/>
              </w:rPr>
            </w:pPr>
            <w:r w:rsidRPr="0052295E">
              <w:rPr>
                <w:rFonts w:eastAsia="SimSun"/>
              </w:rPr>
              <w:t>Description</w:t>
            </w:r>
          </w:p>
        </w:tc>
      </w:tr>
      <w:tr w:rsidR="009E6F00" w:rsidRPr="0052295E" w14:paraId="23B0BB53" w14:textId="77777777" w:rsidTr="009E6F00">
        <w:trPr>
          <w:trHeight w:val="359"/>
        </w:trPr>
        <w:tc>
          <w:tcPr>
            <w:tcW w:w="630" w:type="dxa"/>
            <w:tcBorders>
              <w:bottom w:val="single" w:sz="4" w:space="0" w:color="auto"/>
            </w:tcBorders>
            <w:vAlign w:val="center"/>
          </w:tcPr>
          <w:p w14:paraId="23B0BB50" w14:textId="77777777" w:rsidR="009E6F00" w:rsidRPr="0052295E" w:rsidRDefault="009E6F00" w:rsidP="009E6F00">
            <w:pPr>
              <w:pStyle w:val="UseCaseText"/>
              <w:keepNext/>
              <w:keepLines/>
              <w:rPr>
                <w:rFonts w:eastAsia="SimSun"/>
              </w:rPr>
            </w:pPr>
          </w:p>
        </w:tc>
        <w:tc>
          <w:tcPr>
            <w:tcW w:w="1890" w:type="dxa"/>
            <w:tcBorders>
              <w:bottom w:val="single" w:sz="4" w:space="0" w:color="auto"/>
            </w:tcBorders>
            <w:vAlign w:val="center"/>
          </w:tcPr>
          <w:p w14:paraId="23B0BB51" w14:textId="77777777" w:rsidR="009E6F00" w:rsidRDefault="009E6F00" w:rsidP="009E6F00">
            <w:pPr>
              <w:pStyle w:val="UseCaseText"/>
              <w:rPr>
                <w:rFonts w:eastAsia="SimSun"/>
              </w:rPr>
            </w:pPr>
          </w:p>
        </w:tc>
        <w:tc>
          <w:tcPr>
            <w:tcW w:w="6720" w:type="dxa"/>
            <w:tcBorders>
              <w:bottom w:val="single" w:sz="4" w:space="0" w:color="auto"/>
            </w:tcBorders>
            <w:vAlign w:val="center"/>
          </w:tcPr>
          <w:p w14:paraId="23B0BB52" w14:textId="77777777" w:rsidR="009E6F00" w:rsidRPr="0052295E" w:rsidRDefault="009E6F00" w:rsidP="009E6F00">
            <w:pPr>
              <w:pStyle w:val="UseCaseText"/>
              <w:keepNext/>
              <w:keepLines/>
              <w:rPr>
                <w:rFonts w:eastAsia="SimSun"/>
              </w:rPr>
            </w:pPr>
          </w:p>
        </w:tc>
      </w:tr>
      <w:tr w:rsidR="009E6F00" w:rsidRPr="00FB0E17" w14:paraId="23B0BB55" w14:textId="77777777" w:rsidTr="009E6F00">
        <w:trPr>
          <w:trHeight w:val="261"/>
        </w:trPr>
        <w:tc>
          <w:tcPr>
            <w:tcW w:w="9240" w:type="dxa"/>
            <w:gridSpan w:val="3"/>
            <w:tcBorders>
              <w:bottom w:val="single" w:sz="4" w:space="0" w:color="auto"/>
            </w:tcBorders>
            <w:shd w:val="clear" w:color="auto" w:fill="FDBBC0"/>
            <w:vAlign w:val="center"/>
          </w:tcPr>
          <w:p w14:paraId="23B0BB54" w14:textId="77777777" w:rsidR="009E6F00" w:rsidRPr="0052295E" w:rsidRDefault="009E6F00" w:rsidP="009E6F00">
            <w:pPr>
              <w:pStyle w:val="UseCaseSection"/>
              <w:keepNext/>
              <w:keepLines/>
              <w:rPr>
                <w:rFonts w:eastAsia="SimSun"/>
              </w:rPr>
            </w:pPr>
            <w:r>
              <w:rPr>
                <w:rFonts w:eastAsia="SimSun"/>
              </w:rPr>
              <w:t>Exception</w:t>
            </w:r>
            <w:r w:rsidRPr="0052295E">
              <w:rPr>
                <w:rFonts w:eastAsia="SimSun"/>
              </w:rPr>
              <w:t>s</w:t>
            </w:r>
          </w:p>
        </w:tc>
      </w:tr>
      <w:tr w:rsidR="009E6F00" w:rsidRPr="0052295E" w14:paraId="23B0BB59" w14:textId="77777777" w:rsidTr="009E6F00">
        <w:trPr>
          <w:trHeight w:val="261"/>
        </w:trPr>
        <w:tc>
          <w:tcPr>
            <w:tcW w:w="630" w:type="dxa"/>
            <w:tcBorders>
              <w:bottom w:val="single" w:sz="4" w:space="0" w:color="auto"/>
            </w:tcBorders>
            <w:vAlign w:val="center"/>
          </w:tcPr>
          <w:p w14:paraId="23B0BB56" w14:textId="77777777" w:rsidR="009E6F00" w:rsidRPr="0052295E" w:rsidRDefault="009E6F00" w:rsidP="009E6F00">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B57" w14:textId="77777777" w:rsidR="009E6F00" w:rsidRPr="0052295E" w:rsidRDefault="009E6F00" w:rsidP="009E6F00">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B58" w14:textId="77777777" w:rsidR="009E6F00" w:rsidRPr="0052295E" w:rsidRDefault="009E6F00" w:rsidP="009E6F00">
            <w:pPr>
              <w:pStyle w:val="UseCaseHeader"/>
              <w:keepNext/>
              <w:keepLines/>
              <w:rPr>
                <w:rFonts w:eastAsia="SimSun"/>
              </w:rPr>
            </w:pPr>
            <w:r w:rsidRPr="0052295E">
              <w:rPr>
                <w:rFonts w:eastAsia="SimSun"/>
              </w:rPr>
              <w:t>Description</w:t>
            </w:r>
          </w:p>
        </w:tc>
      </w:tr>
      <w:tr w:rsidR="009E6F00" w:rsidRPr="0052295E" w14:paraId="23B0BB5D" w14:textId="77777777" w:rsidTr="009E6F00">
        <w:trPr>
          <w:trHeight w:val="261"/>
        </w:trPr>
        <w:tc>
          <w:tcPr>
            <w:tcW w:w="630" w:type="dxa"/>
            <w:tcBorders>
              <w:bottom w:val="single" w:sz="4" w:space="0" w:color="auto"/>
            </w:tcBorders>
            <w:vAlign w:val="center"/>
          </w:tcPr>
          <w:p w14:paraId="23B0BB5A" w14:textId="77777777" w:rsidR="009E6F00" w:rsidRPr="0052295E" w:rsidRDefault="009E6F00" w:rsidP="009E6F00">
            <w:pPr>
              <w:pStyle w:val="UseCaseText"/>
              <w:keepNext/>
              <w:keepLines/>
              <w:rPr>
                <w:rFonts w:eastAsia="SimSun"/>
              </w:rPr>
            </w:pPr>
          </w:p>
        </w:tc>
        <w:tc>
          <w:tcPr>
            <w:tcW w:w="1890" w:type="dxa"/>
            <w:tcBorders>
              <w:bottom w:val="single" w:sz="4" w:space="0" w:color="auto"/>
            </w:tcBorders>
            <w:vAlign w:val="center"/>
          </w:tcPr>
          <w:p w14:paraId="23B0BB5B" w14:textId="77777777" w:rsidR="009E6F00" w:rsidRPr="0052295E" w:rsidRDefault="009E6F00" w:rsidP="009E6F00">
            <w:pPr>
              <w:pStyle w:val="UseCaseText"/>
              <w:keepNext/>
              <w:keepLines/>
              <w:rPr>
                <w:rFonts w:eastAsia="SimSun"/>
              </w:rPr>
            </w:pPr>
          </w:p>
        </w:tc>
        <w:tc>
          <w:tcPr>
            <w:tcW w:w="6720" w:type="dxa"/>
            <w:tcBorders>
              <w:bottom w:val="single" w:sz="4" w:space="0" w:color="auto"/>
            </w:tcBorders>
            <w:vAlign w:val="center"/>
          </w:tcPr>
          <w:p w14:paraId="23B0BB5C" w14:textId="77777777" w:rsidR="009E6F00" w:rsidRPr="0052295E" w:rsidRDefault="009E6F00" w:rsidP="009E6F00">
            <w:pPr>
              <w:pStyle w:val="UseCaseText"/>
              <w:keepNext/>
              <w:keepLines/>
              <w:rPr>
                <w:rFonts w:eastAsia="SimSun"/>
              </w:rPr>
            </w:pPr>
          </w:p>
        </w:tc>
      </w:tr>
      <w:tr w:rsidR="009E6F00" w:rsidRPr="0052295E" w14:paraId="23B0BB5F" w14:textId="77777777" w:rsidTr="009E6F00">
        <w:trPr>
          <w:trHeight w:val="242"/>
        </w:trPr>
        <w:tc>
          <w:tcPr>
            <w:tcW w:w="9240" w:type="dxa"/>
            <w:gridSpan w:val="3"/>
            <w:shd w:val="clear" w:color="auto" w:fill="FFCC99"/>
            <w:vAlign w:val="center"/>
          </w:tcPr>
          <w:p w14:paraId="23B0BB5E" w14:textId="77777777" w:rsidR="009E6F00" w:rsidRPr="0052295E" w:rsidRDefault="009E6F00" w:rsidP="009E6F00">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9E6F00" w:rsidRPr="0052295E" w14:paraId="23B0BB62" w14:textId="77777777" w:rsidTr="009E6F00">
        <w:trPr>
          <w:trHeight w:val="206"/>
        </w:trPr>
        <w:tc>
          <w:tcPr>
            <w:tcW w:w="630" w:type="dxa"/>
            <w:vAlign w:val="center"/>
          </w:tcPr>
          <w:p w14:paraId="23B0BB60" w14:textId="77777777" w:rsidR="009E6F00" w:rsidRPr="0052295E" w:rsidRDefault="009E6F00" w:rsidP="009E6F00">
            <w:pPr>
              <w:pStyle w:val="UseCaseHeader"/>
              <w:keepNext/>
              <w:keepLines/>
              <w:rPr>
                <w:rFonts w:eastAsia="SimSun"/>
              </w:rPr>
            </w:pPr>
            <w:r w:rsidRPr="0052295E">
              <w:rPr>
                <w:rFonts w:eastAsia="SimSun"/>
              </w:rPr>
              <w:t>ID</w:t>
            </w:r>
          </w:p>
        </w:tc>
        <w:tc>
          <w:tcPr>
            <w:tcW w:w="8610" w:type="dxa"/>
            <w:gridSpan w:val="2"/>
            <w:vAlign w:val="center"/>
          </w:tcPr>
          <w:p w14:paraId="23B0BB61" w14:textId="77777777" w:rsidR="009E6F00" w:rsidRPr="0052295E" w:rsidRDefault="009E6F00" w:rsidP="009E6F00">
            <w:pPr>
              <w:pStyle w:val="UseCaseHeader"/>
              <w:keepNext/>
              <w:keepLines/>
              <w:rPr>
                <w:rFonts w:eastAsia="SimSun"/>
              </w:rPr>
            </w:pPr>
            <w:r w:rsidRPr="0052295E">
              <w:rPr>
                <w:rFonts w:eastAsia="SimSun"/>
              </w:rPr>
              <w:t>Issue Description</w:t>
            </w:r>
          </w:p>
        </w:tc>
      </w:tr>
      <w:tr w:rsidR="009E6F00" w:rsidRPr="0052295E" w14:paraId="23B0BB65" w14:textId="77777777" w:rsidTr="009E6F00">
        <w:trPr>
          <w:trHeight w:val="206"/>
        </w:trPr>
        <w:tc>
          <w:tcPr>
            <w:tcW w:w="630" w:type="dxa"/>
            <w:vAlign w:val="center"/>
          </w:tcPr>
          <w:p w14:paraId="23B0BB63" w14:textId="77777777" w:rsidR="009E6F00" w:rsidRPr="0052295E" w:rsidRDefault="009E6F00" w:rsidP="009E6F00">
            <w:pPr>
              <w:pStyle w:val="UseCaseText"/>
              <w:keepNext/>
              <w:keepLines/>
              <w:rPr>
                <w:rFonts w:eastAsia="SimSun"/>
              </w:rPr>
            </w:pPr>
            <w:r>
              <w:rPr>
                <w:rFonts w:eastAsia="SimSun"/>
              </w:rPr>
              <w:t>1</w:t>
            </w:r>
          </w:p>
        </w:tc>
        <w:tc>
          <w:tcPr>
            <w:tcW w:w="8610" w:type="dxa"/>
            <w:gridSpan w:val="2"/>
            <w:vAlign w:val="center"/>
          </w:tcPr>
          <w:p w14:paraId="23B0BB64" w14:textId="77777777" w:rsidR="009E6F00" w:rsidRPr="0052295E" w:rsidRDefault="009E6F00" w:rsidP="009E6F00">
            <w:pPr>
              <w:pStyle w:val="UseCaseText"/>
              <w:keepNext/>
              <w:keepLines/>
              <w:rPr>
                <w:rFonts w:eastAsia="SimSun"/>
              </w:rPr>
            </w:pPr>
          </w:p>
        </w:tc>
      </w:tr>
      <w:tr w:rsidR="009E6F00" w:rsidRPr="0052295E" w14:paraId="23B0BB68" w14:textId="77777777" w:rsidTr="009E6F00">
        <w:trPr>
          <w:trHeight w:val="206"/>
        </w:trPr>
        <w:tc>
          <w:tcPr>
            <w:tcW w:w="630" w:type="dxa"/>
            <w:vAlign w:val="center"/>
          </w:tcPr>
          <w:p w14:paraId="23B0BB66" w14:textId="77777777" w:rsidR="009E6F00" w:rsidRDefault="009E6F00" w:rsidP="009E6F00">
            <w:pPr>
              <w:pStyle w:val="UseCaseText"/>
              <w:rPr>
                <w:rFonts w:eastAsia="SimSun"/>
              </w:rPr>
            </w:pPr>
          </w:p>
        </w:tc>
        <w:tc>
          <w:tcPr>
            <w:tcW w:w="8610" w:type="dxa"/>
            <w:gridSpan w:val="2"/>
            <w:vAlign w:val="center"/>
          </w:tcPr>
          <w:p w14:paraId="23B0BB67" w14:textId="77777777" w:rsidR="009E6F00" w:rsidRDefault="009E6F00" w:rsidP="009E6F00">
            <w:pPr>
              <w:pStyle w:val="UseCaseText"/>
              <w:rPr>
                <w:rFonts w:eastAsia="SimSun"/>
              </w:rPr>
            </w:pPr>
          </w:p>
        </w:tc>
      </w:tr>
    </w:tbl>
    <w:p w14:paraId="23B0BB69" w14:textId="77777777" w:rsidR="00B8488F" w:rsidRDefault="009D076F" w:rsidP="009D076F">
      <w:pPr>
        <w:pStyle w:val="Heading3"/>
        <w:rPr>
          <w:noProof/>
        </w:rPr>
      </w:pPr>
      <w:bookmarkStart w:id="85" w:name="_Toc339446671"/>
      <w:r>
        <w:rPr>
          <w:noProof/>
        </w:rPr>
        <w:t>Node Administrator</w:t>
      </w:r>
      <w:bookmarkEnd w:id="85"/>
    </w:p>
    <w:p w14:paraId="23B0BB6A" w14:textId="77777777" w:rsidR="003025F6" w:rsidRDefault="009D076F" w:rsidP="003025F6">
      <w:pPr>
        <w:rPr>
          <w:noProof/>
        </w:rPr>
      </w:pPr>
      <w:r>
        <w:t xml:space="preserve">The primary purpose of the node administrator is to perform administrative actions on the node, manage user accounts related to their node, to insure the node’s performance and that it communicates relevant information according to NGDS standards and protocols. </w:t>
      </w:r>
      <w:r w:rsidR="00941F93">
        <w:fldChar w:fldCharType="begin"/>
      </w:r>
      <w:r w:rsidR="00D41963">
        <w:instrText xml:space="preserve"> REF _Ref339272801 \h </w:instrText>
      </w:r>
      <w:r w:rsidR="00941F93">
        <w:fldChar w:fldCharType="separate"/>
      </w:r>
      <w:r w:rsidR="00575885" w:rsidRPr="0022581C">
        <w:t xml:space="preserve">Figure </w:t>
      </w:r>
      <w:r w:rsidR="00575885">
        <w:rPr>
          <w:noProof/>
        </w:rPr>
        <w:t>6</w:t>
      </w:r>
      <w:r w:rsidR="00941F93">
        <w:fldChar w:fldCharType="end"/>
      </w:r>
      <w:r w:rsidR="003025F6" w:rsidRPr="00FE282E">
        <w:rPr>
          <w:noProof/>
        </w:rPr>
        <w:t xml:space="preserve"> illustrates </w:t>
      </w:r>
      <w:r w:rsidR="003025F6">
        <w:rPr>
          <w:noProof/>
        </w:rPr>
        <w:t>the node administration use cases.</w:t>
      </w:r>
    </w:p>
    <w:p w14:paraId="23B0BB6B" w14:textId="77777777" w:rsidR="003025F6" w:rsidRPr="00FE282E" w:rsidRDefault="003025F6" w:rsidP="003025F6">
      <w:pPr>
        <w:rPr>
          <w:noProof/>
        </w:rPr>
      </w:pPr>
    </w:p>
    <w:p w14:paraId="23B0BB6C" w14:textId="77777777" w:rsidR="003025F6" w:rsidRPr="0022581C" w:rsidRDefault="00BB3761" w:rsidP="003025F6">
      <w:pPr>
        <w:pStyle w:val="ListParagraph"/>
        <w:keepNext/>
        <w:ind w:left="0"/>
        <w:jc w:val="center"/>
      </w:pPr>
      <w:r>
        <w:rPr>
          <w:noProof/>
        </w:rPr>
        <w:lastRenderedPageBreak/>
        <w:drawing>
          <wp:inline distT="0" distB="0" distL="0" distR="0" wp14:anchorId="23B0C830" wp14:editId="23B0C831">
            <wp:extent cx="5943600" cy="456213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5943600" cy="4562132"/>
                    </a:xfrm>
                    <a:prstGeom prst="rect">
                      <a:avLst/>
                    </a:prstGeom>
                    <a:noFill/>
                    <a:ln w="9525">
                      <a:noFill/>
                      <a:miter lim="800000"/>
                      <a:headEnd/>
                      <a:tailEnd/>
                    </a:ln>
                  </pic:spPr>
                </pic:pic>
              </a:graphicData>
            </a:graphic>
          </wp:inline>
        </w:drawing>
      </w:r>
    </w:p>
    <w:p w14:paraId="23B0BB6D" w14:textId="77777777" w:rsidR="003025F6" w:rsidRPr="0022581C" w:rsidRDefault="003025F6" w:rsidP="000A2349">
      <w:pPr>
        <w:pStyle w:val="Caption"/>
        <w:outlineLvl w:val="0"/>
      </w:pPr>
      <w:bookmarkStart w:id="86" w:name="_Ref339272801"/>
      <w:bookmarkStart w:id="87" w:name="_Toc339282984"/>
      <w:bookmarkStart w:id="88" w:name="_Toc339446672"/>
      <w:r w:rsidRPr="0022581C">
        <w:t xml:space="preserve">Figure </w:t>
      </w:r>
      <w:fldSimple w:instr=" SEQ Figure \* ARABIC ">
        <w:r w:rsidR="00575885">
          <w:rPr>
            <w:noProof/>
          </w:rPr>
          <w:t>6</w:t>
        </w:r>
      </w:fldSimple>
      <w:bookmarkEnd w:id="86"/>
      <w:r w:rsidRPr="0022581C">
        <w:t xml:space="preserve"> Administration Use Case View</w:t>
      </w:r>
      <w:bookmarkEnd w:id="87"/>
      <w:bookmarkEnd w:id="88"/>
    </w:p>
    <w:p w14:paraId="23B0BB6E" w14:textId="77777777" w:rsidR="003025F6" w:rsidRPr="00FE282E" w:rsidRDefault="003025F6" w:rsidP="003025F6">
      <w:pPr>
        <w:rPr>
          <w:noProof/>
        </w:rPr>
      </w:pPr>
      <w:r w:rsidRPr="00FE282E">
        <w:rPr>
          <w:noProof/>
        </w:rPr>
        <w:t xml:space="preserve">Here follows a brief description of each of the use-cases. </w:t>
      </w:r>
    </w:p>
    <w:p w14:paraId="23B0BB6F" w14:textId="77777777" w:rsidR="00B8488F" w:rsidRDefault="00467DEE" w:rsidP="000A2349">
      <w:pPr>
        <w:pStyle w:val="Heading4"/>
        <w:rPr>
          <w:noProof/>
        </w:rPr>
      </w:pPr>
      <w:r>
        <w:rPr>
          <w:noProof/>
        </w:rPr>
        <w:t>User Account Management</w:t>
      </w:r>
    </w:p>
    <w:p w14:paraId="23B0BB70" w14:textId="77777777" w:rsidR="00467DEE" w:rsidRDefault="00467DEE" w:rsidP="00CE1DED">
      <w:r>
        <w:t>The node administrator must be able to manage user accounts. This includes the ability to add and remove users, assign permissions to users or groups, add and remove users from groups.</w:t>
      </w:r>
    </w:p>
    <w:p w14:paraId="23B0BB71" w14:textId="77777777" w:rsidR="00A22746" w:rsidRDefault="00A22746" w:rsidP="00A22746">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A22746" w:rsidRPr="0052295E" w14:paraId="23B0BB74" w14:textId="77777777" w:rsidTr="00C543D6">
        <w:trPr>
          <w:trHeight w:val="360"/>
        </w:trPr>
        <w:tc>
          <w:tcPr>
            <w:tcW w:w="2520" w:type="dxa"/>
            <w:gridSpan w:val="2"/>
            <w:shd w:val="clear" w:color="auto" w:fill="8DB3E2"/>
            <w:vAlign w:val="center"/>
          </w:tcPr>
          <w:p w14:paraId="23B0BB72" w14:textId="77777777" w:rsidR="00A22746" w:rsidRPr="0052295E" w:rsidRDefault="00A22746"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BB73" w14:textId="77777777" w:rsidR="00A22746" w:rsidRPr="00B36A79" w:rsidRDefault="00A22746" w:rsidP="00C543D6">
            <w:pPr>
              <w:pStyle w:val="UseCaseText"/>
              <w:rPr>
                <w:rFonts w:eastAsia="Times"/>
                <w:b/>
              </w:rPr>
            </w:pPr>
            <w:r>
              <w:rPr>
                <w:rFonts w:eastAsia="Times"/>
                <w:b/>
              </w:rPr>
              <w:t>UC_029a</w:t>
            </w:r>
          </w:p>
        </w:tc>
      </w:tr>
      <w:tr w:rsidR="00A22746" w:rsidRPr="0052295E" w14:paraId="23B0BB77" w14:textId="77777777" w:rsidTr="00C543D6">
        <w:trPr>
          <w:trHeight w:val="360"/>
        </w:trPr>
        <w:tc>
          <w:tcPr>
            <w:tcW w:w="2520" w:type="dxa"/>
            <w:gridSpan w:val="2"/>
            <w:shd w:val="clear" w:color="auto" w:fill="8DB3E2"/>
            <w:vAlign w:val="center"/>
          </w:tcPr>
          <w:p w14:paraId="23B0BB75" w14:textId="77777777" w:rsidR="00A22746" w:rsidRDefault="00A22746"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BB76" w14:textId="77777777" w:rsidR="00A22746" w:rsidRPr="00C27791" w:rsidRDefault="00A22746" w:rsidP="00C543D6">
            <w:pPr>
              <w:pStyle w:val="UseCaseText"/>
              <w:rPr>
                <w:rFonts w:eastAsia="Times"/>
                <w:b/>
              </w:rPr>
            </w:pPr>
            <w:r>
              <w:rPr>
                <w:rFonts w:eastAsia="Times"/>
                <w:b/>
              </w:rPr>
              <w:t>Administer users</w:t>
            </w:r>
          </w:p>
        </w:tc>
      </w:tr>
      <w:tr w:rsidR="00A22746" w:rsidRPr="0052295E" w14:paraId="23B0BB7A" w14:textId="77777777" w:rsidTr="00C543D6">
        <w:trPr>
          <w:trHeight w:val="360"/>
        </w:trPr>
        <w:tc>
          <w:tcPr>
            <w:tcW w:w="2520" w:type="dxa"/>
            <w:gridSpan w:val="2"/>
            <w:vAlign w:val="center"/>
          </w:tcPr>
          <w:p w14:paraId="23B0BB78" w14:textId="77777777" w:rsidR="00A22746" w:rsidRPr="00DD3D3F" w:rsidRDefault="00A22746" w:rsidP="00C543D6">
            <w:pPr>
              <w:pStyle w:val="UseCaseText"/>
              <w:rPr>
                <w:rFonts w:eastAsia="SimSun"/>
                <w:b/>
              </w:rPr>
            </w:pPr>
            <w:r w:rsidRPr="00DD3D3F">
              <w:rPr>
                <w:rFonts w:eastAsia="SimSun"/>
                <w:b/>
              </w:rPr>
              <w:t>Short Description</w:t>
            </w:r>
          </w:p>
        </w:tc>
        <w:tc>
          <w:tcPr>
            <w:tcW w:w="6720" w:type="dxa"/>
            <w:vAlign w:val="center"/>
          </w:tcPr>
          <w:p w14:paraId="23B0BB79" w14:textId="77777777" w:rsidR="00A22746" w:rsidRPr="00857069" w:rsidRDefault="00A22746" w:rsidP="00C543D6">
            <w:pPr>
              <w:pStyle w:val="UseCaseText"/>
              <w:rPr>
                <w:rFonts w:eastAsia="SimSun"/>
              </w:rPr>
            </w:pPr>
            <w:r w:rsidRPr="003D1A3A">
              <w:rPr>
                <w:rFonts w:eastAsia="SimSun"/>
              </w:rPr>
              <w:t>Allows the system administrator to manage data provider node users. This will allow the system administrator to add and remove users on the administered node, and assign user roles and group membership.</w:t>
            </w:r>
          </w:p>
        </w:tc>
      </w:tr>
      <w:tr w:rsidR="00A22746" w:rsidRPr="0052295E" w14:paraId="23B0BB7D" w14:textId="77777777" w:rsidTr="00C543D6">
        <w:trPr>
          <w:trHeight w:val="360"/>
        </w:trPr>
        <w:tc>
          <w:tcPr>
            <w:tcW w:w="2520" w:type="dxa"/>
            <w:gridSpan w:val="2"/>
            <w:vAlign w:val="center"/>
          </w:tcPr>
          <w:p w14:paraId="23B0BB7B" w14:textId="77777777" w:rsidR="00A22746" w:rsidRPr="00DD3D3F" w:rsidRDefault="00A22746" w:rsidP="00C543D6">
            <w:pPr>
              <w:pStyle w:val="UseCaseText"/>
              <w:rPr>
                <w:rFonts w:eastAsia="SimSun"/>
                <w:b/>
              </w:rPr>
            </w:pPr>
            <w:r w:rsidRPr="00DD3D3F">
              <w:rPr>
                <w:rFonts w:eastAsia="SimSun"/>
                <w:b/>
              </w:rPr>
              <w:t>Actors</w:t>
            </w:r>
          </w:p>
        </w:tc>
        <w:tc>
          <w:tcPr>
            <w:tcW w:w="6720" w:type="dxa"/>
            <w:vAlign w:val="center"/>
          </w:tcPr>
          <w:p w14:paraId="23B0BB7C" w14:textId="77777777" w:rsidR="00A22746" w:rsidRPr="0052295E" w:rsidRDefault="00A22746" w:rsidP="00C543D6">
            <w:pPr>
              <w:pStyle w:val="UseCaseText"/>
              <w:rPr>
                <w:rFonts w:eastAsia="SimSun"/>
              </w:rPr>
            </w:pPr>
            <w:r>
              <w:rPr>
                <w:rFonts w:eastAsia="SimSun"/>
              </w:rPr>
              <w:t>Node-in-box administrator</w:t>
            </w:r>
          </w:p>
        </w:tc>
      </w:tr>
      <w:tr w:rsidR="00A22746" w:rsidRPr="0052295E" w14:paraId="23B0BB80" w14:textId="77777777" w:rsidTr="00C543D6">
        <w:trPr>
          <w:trHeight w:val="360"/>
        </w:trPr>
        <w:tc>
          <w:tcPr>
            <w:tcW w:w="2520" w:type="dxa"/>
            <w:gridSpan w:val="2"/>
            <w:vAlign w:val="center"/>
          </w:tcPr>
          <w:p w14:paraId="23B0BB7E" w14:textId="77777777" w:rsidR="00A22746" w:rsidRPr="0052295E" w:rsidRDefault="00A22746" w:rsidP="00C543D6">
            <w:pPr>
              <w:pStyle w:val="UseCaseHeader"/>
              <w:rPr>
                <w:rFonts w:eastAsia="SimSun"/>
              </w:rPr>
            </w:pPr>
            <w:r w:rsidRPr="0052295E">
              <w:rPr>
                <w:rFonts w:eastAsia="SimSun"/>
              </w:rPr>
              <w:t>Pre-Conditions</w:t>
            </w:r>
          </w:p>
        </w:tc>
        <w:tc>
          <w:tcPr>
            <w:tcW w:w="6720" w:type="dxa"/>
            <w:vAlign w:val="center"/>
          </w:tcPr>
          <w:p w14:paraId="23B0BB7F" w14:textId="77777777" w:rsidR="00A22746" w:rsidRPr="0052295E" w:rsidRDefault="00A22746" w:rsidP="00C543D6">
            <w:pPr>
              <w:pStyle w:val="UseCaseText"/>
              <w:rPr>
                <w:rFonts w:eastAsia="SimSun"/>
              </w:rPr>
            </w:pPr>
            <w:r>
              <w:rPr>
                <w:rFonts w:eastAsia="SimSun"/>
              </w:rPr>
              <w:t>Node-in-the box is properly installed and configured</w:t>
            </w:r>
          </w:p>
        </w:tc>
      </w:tr>
      <w:tr w:rsidR="00A22746" w:rsidRPr="0052295E" w14:paraId="23B0BB83" w14:textId="77777777" w:rsidTr="00C543D6">
        <w:trPr>
          <w:trHeight w:val="360"/>
        </w:trPr>
        <w:tc>
          <w:tcPr>
            <w:tcW w:w="2520" w:type="dxa"/>
            <w:gridSpan w:val="2"/>
            <w:vAlign w:val="center"/>
          </w:tcPr>
          <w:p w14:paraId="23B0BB81" w14:textId="77777777" w:rsidR="00A22746" w:rsidRPr="0052295E" w:rsidRDefault="00A22746" w:rsidP="00C543D6">
            <w:pPr>
              <w:pStyle w:val="UseCaseHeader"/>
              <w:rPr>
                <w:rFonts w:eastAsia="SimSun"/>
              </w:rPr>
            </w:pPr>
            <w:r w:rsidRPr="0052295E">
              <w:rPr>
                <w:rFonts w:eastAsia="SimSun"/>
              </w:rPr>
              <w:t>Success End Conditions</w:t>
            </w:r>
          </w:p>
        </w:tc>
        <w:tc>
          <w:tcPr>
            <w:tcW w:w="6720" w:type="dxa"/>
            <w:vAlign w:val="center"/>
          </w:tcPr>
          <w:p w14:paraId="23B0BB82" w14:textId="77777777" w:rsidR="00A22746" w:rsidRPr="0052295E" w:rsidRDefault="00A22746" w:rsidP="00C543D6">
            <w:pPr>
              <w:pStyle w:val="UseCaseText"/>
              <w:rPr>
                <w:rFonts w:eastAsia="SimSun"/>
              </w:rPr>
            </w:pPr>
            <w:r>
              <w:rPr>
                <w:rFonts w:eastAsia="SimSun"/>
              </w:rPr>
              <w:t>The administrator is able to perform the main administration operations</w:t>
            </w:r>
          </w:p>
        </w:tc>
      </w:tr>
      <w:tr w:rsidR="00A22746" w:rsidRPr="0052295E" w14:paraId="23B0BB86" w14:textId="77777777" w:rsidTr="00C543D6">
        <w:trPr>
          <w:trHeight w:val="360"/>
        </w:trPr>
        <w:tc>
          <w:tcPr>
            <w:tcW w:w="2520" w:type="dxa"/>
            <w:gridSpan w:val="2"/>
            <w:vAlign w:val="center"/>
          </w:tcPr>
          <w:p w14:paraId="23B0BB84" w14:textId="77777777" w:rsidR="00A22746" w:rsidRPr="0052295E" w:rsidRDefault="00A22746" w:rsidP="00C543D6">
            <w:pPr>
              <w:pStyle w:val="UseCaseHeader"/>
              <w:rPr>
                <w:rFonts w:eastAsia="SimSun"/>
              </w:rPr>
            </w:pPr>
            <w:r>
              <w:rPr>
                <w:rFonts w:eastAsia="SimSun"/>
              </w:rPr>
              <w:lastRenderedPageBreak/>
              <w:t>Data</w:t>
            </w:r>
          </w:p>
        </w:tc>
        <w:tc>
          <w:tcPr>
            <w:tcW w:w="6720" w:type="dxa"/>
            <w:vAlign w:val="center"/>
          </w:tcPr>
          <w:p w14:paraId="23B0BB85" w14:textId="77777777" w:rsidR="00A22746" w:rsidRDefault="00A22746" w:rsidP="00C543D6">
            <w:pPr>
              <w:pStyle w:val="UseCaseText"/>
              <w:rPr>
                <w:rFonts w:eastAsia="SimSun"/>
              </w:rPr>
            </w:pPr>
            <w:r>
              <w:rPr>
                <w:rFonts w:eastAsia="SimSun"/>
              </w:rPr>
              <w:t>User records</w:t>
            </w:r>
          </w:p>
        </w:tc>
      </w:tr>
      <w:tr w:rsidR="00A22746" w:rsidRPr="0052295E" w14:paraId="23B0BB8B" w14:textId="77777777" w:rsidTr="00C543D6">
        <w:trPr>
          <w:trHeight w:val="360"/>
        </w:trPr>
        <w:tc>
          <w:tcPr>
            <w:tcW w:w="2520" w:type="dxa"/>
            <w:gridSpan w:val="2"/>
            <w:vAlign w:val="center"/>
          </w:tcPr>
          <w:p w14:paraId="23B0BB87" w14:textId="77777777" w:rsidR="00A22746" w:rsidRPr="0052295E" w:rsidRDefault="00A22746" w:rsidP="00C543D6">
            <w:pPr>
              <w:pStyle w:val="UseCaseHeader"/>
              <w:rPr>
                <w:rFonts w:eastAsia="SimSun"/>
              </w:rPr>
            </w:pPr>
            <w:r>
              <w:rPr>
                <w:rFonts w:eastAsia="SimSun"/>
              </w:rPr>
              <w:t>Functions</w:t>
            </w:r>
          </w:p>
        </w:tc>
        <w:tc>
          <w:tcPr>
            <w:tcW w:w="6720" w:type="dxa"/>
            <w:vAlign w:val="center"/>
          </w:tcPr>
          <w:p w14:paraId="23B0BB88" w14:textId="77777777" w:rsidR="00A22746" w:rsidRDefault="00A22746" w:rsidP="00377EE0">
            <w:pPr>
              <w:pStyle w:val="UseCaseText"/>
              <w:keepNext/>
              <w:keepLines/>
              <w:numPr>
                <w:ilvl w:val="0"/>
                <w:numId w:val="15"/>
              </w:numPr>
              <w:rPr>
                <w:rFonts w:eastAsia="SimSun"/>
              </w:rPr>
            </w:pPr>
            <w:r>
              <w:rPr>
                <w:rFonts w:eastAsia="SimSun"/>
              </w:rPr>
              <w:t>Add user</w:t>
            </w:r>
          </w:p>
          <w:p w14:paraId="23B0BB89" w14:textId="77777777" w:rsidR="00A22746" w:rsidRDefault="00A22746" w:rsidP="00377EE0">
            <w:pPr>
              <w:pStyle w:val="UseCaseText"/>
              <w:keepNext/>
              <w:keepLines/>
              <w:numPr>
                <w:ilvl w:val="0"/>
                <w:numId w:val="15"/>
              </w:numPr>
              <w:rPr>
                <w:rFonts w:eastAsia="SimSun"/>
              </w:rPr>
            </w:pPr>
            <w:r>
              <w:rPr>
                <w:rFonts w:eastAsia="SimSun"/>
              </w:rPr>
              <w:t>Delete user</w:t>
            </w:r>
          </w:p>
          <w:p w14:paraId="23B0BB8A" w14:textId="77777777" w:rsidR="00A22746" w:rsidRPr="00930CCC" w:rsidRDefault="00A22746" w:rsidP="00377EE0">
            <w:pPr>
              <w:pStyle w:val="UseCaseText"/>
              <w:keepNext/>
              <w:keepLines/>
              <w:numPr>
                <w:ilvl w:val="0"/>
                <w:numId w:val="15"/>
              </w:numPr>
              <w:rPr>
                <w:rFonts w:eastAsia="SimSun"/>
              </w:rPr>
            </w:pPr>
            <w:r>
              <w:rPr>
                <w:rFonts w:eastAsia="SimSun"/>
              </w:rPr>
              <w:t xml:space="preserve">Modify user permissions and roles </w:t>
            </w:r>
          </w:p>
        </w:tc>
      </w:tr>
      <w:tr w:rsidR="00A22746" w:rsidRPr="0052295E" w14:paraId="23B0BB8D" w14:textId="77777777" w:rsidTr="00C543D6">
        <w:trPr>
          <w:trHeight w:val="278"/>
        </w:trPr>
        <w:tc>
          <w:tcPr>
            <w:tcW w:w="9240" w:type="dxa"/>
            <w:gridSpan w:val="3"/>
            <w:shd w:val="clear" w:color="auto" w:fill="CCFFFF"/>
            <w:vAlign w:val="center"/>
          </w:tcPr>
          <w:p w14:paraId="23B0BB8C" w14:textId="77777777" w:rsidR="00A22746" w:rsidRPr="0052295E" w:rsidRDefault="00A22746" w:rsidP="00C543D6">
            <w:pPr>
              <w:pStyle w:val="UseCaseSection"/>
              <w:keepNext/>
              <w:keepLines/>
              <w:rPr>
                <w:rFonts w:eastAsia="SimSun"/>
              </w:rPr>
            </w:pPr>
            <w:r w:rsidRPr="0052295E">
              <w:rPr>
                <w:rFonts w:eastAsia="SimSun"/>
              </w:rPr>
              <w:t>Main Sequence</w:t>
            </w:r>
          </w:p>
        </w:tc>
      </w:tr>
      <w:tr w:rsidR="00A22746" w:rsidRPr="0052295E" w14:paraId="23B0BB91" w14:textId="77777777" w:rsidTr="00C543D6">
        <w:trPr>
          <w:trHeight w:val="203"/>
        </w:trPr>
        <w:tc>
          <w:tcPr>
            <w:tcW w:w="630" w:type="dxa"/>
          </w:tcPr>
          <w:p w14:paraId="23B0BB8E" w14:textId="77777777" w:rsidR="00A22746" w:rsidRPr="0052295E" w:rsidRDefault="00A22746" w:rsidP="00C543D6">
            <w:pPr>
              <w:pStyle w:val="UseCaseHeader"/>
              <w:keepNext/>
              <w:keepLines/>
              <w:rPr>
                <w:rFonts w:eastAsia="SimSun"/>
              </w:rPr>
            </w:pPr>
            <w:r w:rsidRPr="0052295E">
              <w:rPr>
                <w:rFonts w:eastAsia="SimSun"/>
              </w:rPr>
              <w:t>Step</w:t>
            </w:r>
          </w:p>
        </w:tc>
        <w:tc>
          <w:tcPr>
            <w:tcW w:w="1890" w:type="dxa"/>
          </w:tcPr>
          <w:p w14:paraId="23B0BB8F" w14:textId="77777777" w:rsidR="00A22746" w:rsidRPr="0052295E" w:rsidRDefault="00A22746" w:rsidP="00C543D6">
            <w:pPr>
              <w:pStyle w:val="UseCaseHeader"/>
              <w:keepNext/>
              <w:keepLines/>
              <w:rPr>
                <w:rFonts w:eastAsia="SimSun"/>
              </w:rPr>
            </w:pPr>
            <w:r w:rsidRPr="0052295E">
              <w:rPr>
                <w:rFonts w:eastAsia="SimSun"/>
              </w:rPr>
              <w:t>Actor</w:t>
            </w:r>
          </w:p>
        </w:tc>
        <w:tc>
          <w:tcPr>
            <w:tcW w:w="6720" w:type="dxa"/>
          </w:tcPr>
          <w:p w14:paraId="23B0BB90" w14:textId="77777777" w:rsidR="00A22746" w:rsidRPr="0052295E" w:rsidRDefault="00A22746" w:rsidP="00C543D6">
            <w:pPr>
              <w:pStyle w:val="UseCaseHeader"/>
              <w:keepNext/>
              <w:keepLines/>
              <w:rPr>
                <w:rFonts w:eastAsia="SimSun"/>
              </w:rPr>
            </w:pPr>
            <w:r w:rsidRPr="0052295E">
              <w:rPr>
                <w:rFonts w:eastAsia="SimSun"/>
              </w:rPr>
              <w:t>Description</w:t>
            </w:r>
          </w:p>
        </w:tc>
      </w:tr>
      <w:tr w:rsidR="00A22746" w:rsidRPr="0052295E" w14:paraId="23B0BB95" w14:textId="77777777" w:rsidTr="00C543D6">
        <w:trPr>
          <w:trHeight w:val="320"/>
        </w:trPr>
        <w:tc>
          <w:tcPr>
            <w:tcW w:w="630" w:type="dxa"/>
            <w:vAlign w:val="center"/>
          </w:tcPr>
          <w:p w14:paraId="23B0BB92" w14:textId="77777777" w:rsidR="00A22746" w:rsidRPr="0052295E" w:rsidRDefault="00A22746" w:rsidP="00C543D6">
            <w:pPr>
              <w:pStyle w:val="UseCaseText"/>
              <w:keepNext/>
              <w:keepLines/>
              <w:rPr>
                <w:rFonts w:eastAsia="SimSun"/>
              </w:rPr>
            </w:pPr>
            <w:r w:rsidRPr="0052295E">
              <w:rPr>
                <w:rFonts w:eastAsia="SimSun"/>
              </w:rPr>
              <w:t>1</w:t>
            </w:r>
          </w:p>
        </w:tc>
        <w:tc>
          <w:tcPr>
            <w:tcW w:w="1890" w:type="dxa"/>
            <w:vAlign w:val="center"/>
          </w:tcPr>
          <w:p w14:paraId="23B0BB93" w14:textId="77777777" w:rsidR="00A22746" w:rsidRPr="0052295E" w:rsidRDefault="00A22746" w:rsidP="00C543D6">
            <w:pPr>
              <w:pStyle w:val="UseCaseText"/>
              <w:rPr>
                <w:rFonts w:eastAsia="SimSun"/>
              </w:rPr>
            </w:pPr>
            <w:r>
              <w:rPr>
                <w:rFonts w:eastAsia="SimSun"/>
              </w:rPr>
              <w:t>User</w:t>
            </w:r>
          </w:p>
        </w:tc>
        <w:tc>
          <w:tcPr>
            <w:tcW w:w="6720" w:type="dxa"/>
            <w:vAlign w:val="center"/>
          </w:tcPr>
          <w:p w14:paraId="23B0BB94" w14:textId="77777777" w:rsidR="00A22746" w:rsidRPr="0052295E" w:rsidRDefault="00A22746" w:rsidP="00C543D6">
            <w:pPr>
              <w:pStyle w:val="UseCaseText"/>
              <w:keepNext/>
              <w:keepLines/>
              <w:rPr>
                <w:rFonts w:eastAsia="SimSun"/>
              </w:rPr>
            </w:pPr>
            <w:r>
              <w:rPr>
                <w:rFonts w:eastAsia="SimSun"/>
              </w:rPr>
              <w:t>Include use cases &lt;&lt;add user&gt;&gt;, &lt;&lt;administer user roles&gt;&gt;, &lt;&lt;delete user&gt;&gt;</w:t>
            </w:r>
          </w:p>
        </w:tc>
      </w:tr>
      <w:tr w:rsidR="00A22746" w:rsidRPr="0052295E" w14:paraId="23B0BB99" w14:textId="77777777" w:rsidTr="00C543D6">
        <w:trPr>
          <w:trHeight w:val="320"/>
        </w:trPr>
        <w:tc>
          <w:tcPr>
            <w:tcW w:w="630" w:type="dxa"/>
            <w:vAlign w:val="center"/>
          </w:tcPr>
          <w:p w14:paraId="23B0BB96" w14:textId="77777777" w:rsidR="00A22746" w:rsidRPr="0052295E" w:rsidRDefault="00A22746" w:rsidP="00C543D6">
            <w:pPr>
              <w:pStyle w:val="UseCaseText"/>
              <w:rPr>
                <w:rFonts w:eastAsia="SimSun"/>
              </w:rPr>
            </w:pPr>
            <w:r>
              <w:rPr>
                <w:rFonts w:eastAsia="SimSun"/>
              </w:rPr>
              <w:t>2</w:t>
            </w:r>
          </w:p>
        </w:tc>
        <w:tc>
          <w:tcPr>
            <w:tcW w:w="1890" w:type="dxa"/>
            <w:vAlign w:val="center"/>
          </w:tcPr>
          <w:p w14:paraId="23B0BB97" w14:textId="77777777" w:rsidR="00A22746" w:rsidRDefault="00A22746" w:rsidP="00C543D6">
            <w:pPr>
              <w:pStyle w:val="UseCaseText"/>
              <w:rPr>
                <w:rFonts w:eastAsia="SimSun"/>
              </w:rPr>
            </w:pPr>
            <w:r>
              <w:rPr>
                <w:rFonts w:eastAsia="SimSun"/>
              </w:rPr>
              <w:t>NGDS System</w:t>
            </w:r>
          </w:p>
        </w:tc>
        <w:tc>
          <w:tcPr>
            <w:tcW w:w="6720" w:type="dxa"/>
            <w:vAlign w:val="center"/>
          </w:tcPr>
          <w:p w14:paraId="23B0BB98" w14:textId="77777777" w:rsidR="00A22746" w:rsidRDefault="00A22746" w:rsidP="00C543D6">
            <w:pPr>
              <w:pStyle w:val="UseCaseText"/>
              <w:rPr>
                <w:rFonts w:eastAsia="SimSun"/>
              </w:rPr>
            </w:pPr>
            <w:r>
              <w:rPr>
                <w:rFonts w:eastAsia="SimSun"/>
              </w:rPr>
              <w:t>Responds to administration operations, enforcing role and users policies.</w:t>
            </w:r>
          </w:p>
        </w:tc>
      </w:tr>
      <w:tr w:rsidR="00A22746" w:rsidRPr="0052295E" w14:paraId="23B0BB9B" w14:textId="77777777" w:rsidTr="00C543D6">
        <w:trPr>
          <w:trHeight w:val="287"/>
        </w:trPr>
        <w:tc>
          <w:tcPr>
            <w:tcW w:w="9240" w:type="dxa"/>
            <w:gridSpan w:val="3"/>
            <w:shd w:val="clear" w:color="auto" w:fill="FFFFCC"/>
            <w:vAlign w:val="center"/>
          </w:tcPr>
          <w:p w14:paraId="23B0BB9A" w14:textId="77777777" w:rsidR="00A22746" w:rsidRPr="0052295E" w:rsidRDefault="00A22746" w:rsidP="00C543D6">
            <w:pPr>
              <w:pStyle w:val="UseCaseSection"/>
              <w:keepNext/>
              <w:keepLines/>
              <w:rPr>
                <w:rFonts w:eastAsia="SimSun"/>
              </w:rPr>
            </w:pPr>
            <w:r w:rsidRPr="0052295E">
              <w:rPr>
                <w:rFonts w:eastAsia="SimSun"/>
              </w:rPr>
              <w:t>Variants</w:t>
            </w:r>
          </w:p>
        </w:tc>
      </w:tr>
      <w:tr w:rsidR="00A22746" w:rsidRPr="0052295E" w14:paraId="23B0BB9F" w14:textId="77777777" w:rsidTr="00C543D6">
        <w:trPr>
          <w:trHeight w:val="261"/>
        </w:trPr>
        <w:tc>
          <w:tcPr>
            <w:tcW w:w="630" w:type="dxa"/>
            <w:vAlign w:val="center"/>
          </w:tcPr>
          <w:p w14:paraId="23B0BB9C" w14:textId="77777777" w:rsidR="00A22746" w:rsidRPr="0052295E" w:rsidRDefault="00A22746" w:rsidP="00C543D6">
            <w:pPr>
              <w:pStyle w:val="UseCaseHeader"/>
              <w:keepNext/>
              <w:keepLines/>
              <w:rPr>
                <w:rFonts w:eastAsia="SimSun"/>
              </w:rPr>
            </w:pPr>
            <w:r w:rsidRPr="0052295E">
              <w:rPr>
                <w:rFonts w:eastAsia="SimSun"/>
              </w:rPr>
              <w:t>Step</w:t>
            </w:r>
          </w:p>
        </w:tc>
        <w:tc>
          <w:tcPr>
            <w:tcW w:w="1890" w:type="dxa"/>
            <w:vAlign w:val="center"/>
          </w:tcPr>
          <w:p w14:paraId="23B0BB9D" w14:textId="77777777" w:rsidR="00A22746" w:rsidRPr="0052295E" w:rsidRDefault="00A22746" w:rsidP="00C543D6">
            <w:pPr>
              <w:pStyle w:val="UseCaseHeader"/>
              <w:keepNext/>
              <w:keepLines/>
              <w:rPr>
                <w:rFonts w:eastAsia="SimSun"/>
              </w:rPr>
            </w:pPr>
            <w:r w:rsidRPr="0052295E">
              <w:rPr>
                <w:rFonts w:eastAsia="SimSun"/>
              </w:rPr>
              <w:t>Actor</w:t>
            </w:r>
          </w:p>
        </w:tc>
        <w:tc>
          <w:tcPr>
            <w:tcW w:w="6720" w:type="dxa"/>
            <w:vAlign w:val="center"/>
          </w:tcPr>
          <w:p w14:paraId="23B0BB9E" w14:textId="77777777" w:rsidR="00A22746" w:rsidRPr="0052295E" w:rsidRDefault="00A22746" w:rsidP="00C543D6">
            <w:pPr>
              <w:pStyle w:val="UseCaseHeader"/>
              <w:keepNext/>
              <w:keepLines/>
              <w:rPr>
                <w:rFonts w:eastAsia="SimSun"/>
              </w:rPr>
            </w:pPr>
            <w:r w:rsidRPr="0052295E">
              <w:rPr>
                <w:rFonts w:eastAsia="SimSun"/>
              </w:rPr>
              <w:t>Description</w:t>
            </w:r>
          </w:p>
        </w:tc>
      </w:tr>
      <w:tr w:rsidR="00A22746" w:rsidRPr="0052295E" w14:paraId="23B0BBA3" w14:textId="77777777" w:rsidTr="00C543D6">
        <w:trPr>
          <w:trHeight w:val="359"/>
        </w:trPr>
        <w:tc>
          <w:tcPr>
            <w:tcW w:w="630" w:type="dxa"/>
            <w:tcBorders>
              <w:bottom w:val="single" w:sz="4" w:space="0" w:color="auto"/>
            </w:tcBorders>
            <w:vAlign w:val="center"/>
          </w:tcPr>
          <w:p w14:paraId="23B0BBA0" w14:textId="77777777" w:rsidR="00A22746" w:rsidRPr="0052295E" w:rsidRDefault="00A22746" w:rsidP="00C543D6">
            <w:pPr>
              <w:pStyle w:val="UseCaseText"/>
              <w:keepNext/>
              <w:keepLines/>
              <w:rPr>
                <w:rFonts w:eastAsia="SimSun"/>
              </w:rPr>
            </w:pPr>
          </w:p>
        </w:tc>
        <w:tc>
          <w:tcPr>
            <w:tcW w:w="1890" w:type="dxa"/>
            <w:tcBorders>
              <w:bottom w:val="single" w:sz="4" w:space="0" w:color="auto"/>
            </w:tcBorders>
            <w:vAlign w:val="center"/>
          </w:tcPr>
          <w:p w14:paraId="23B0BBA1" w14:textId="77777777" w:rsidR="00A22746" w:rsidRDefault="00A22746" w:rsidP="00C543D6">
            <w:pPr>
              <w:pStyle w:val="UseCaseText"/>
              <w:rPr>
                <w:rFonts w:eastAsia="SimSun"/>
              </w:rPr>
            </w:pPr>
          </w:p>
        </w:tc>
        <w:tc>
          <w:tcPr>
            <w:tcW w:w="6720" w:type="dxa"/>
            <w:tcBorders>
              <w:bottom w:val="single" w:sz="4" w:space="0" w:color="auto"/>
            </w:tcBorders>
            <w:vAlign w:val="center"/>
          </w:tcPr>
          <w:p w14:paraId="23B0BBA2" w14:textId="77777777" w:rsidR="00A22746" w:rsidRPr="0052295E" w:rsidRDefault="00A22746" w:rsidP="00C543D6">
            <w:pPr>
              <w:pStyle w:val="UseCaseText"/>
              <w:keepNext/>
              <w:keepLines/>
              <w:rPr>
                <w:rFonts w:eastAsia="SimSun"/>
              </w:rPr>
            </w:pPr>
          </w:p>
        </w:tc>
      </w:tr>
      <w:tr w:rsidR="00A22746" w:rsidRPr="00FB0E17" w14:paraId="23B0BBA5" w14:textId="77777777" w:rsidTr="00C543D6">
        <w:trPr>
          <w:trHeight w:val="261"/>
        </w:trPr>
        <w:tc>
          <w:tcPr>
            <w:tcW w:w="9240" w:type="dxa"/>
            <w:gridSpan w:val="3"/>
            <w:tcBorders>
              <w:bottom w:val="single" w:sz="4" w:space="0" w:color="auto"/>
            </w:tcBorders>
            <w:shd w:val="clear" w:color="auto" w:fill="FDBBC0"/>
            <w:vAlign w:val="center"/>
          </w:tcPr>
          <w:p w14:paraId="23B0BBA4" w14:textId="77777777" w:rsidR="00A22746" w:rsidRPr="0052295E" w:rsidRDefault="00A22746" w:rsidP="00C543D6">
            <w:pPr>
              <w:pStyle w:val="UseCaseSection"/>
              <w:keepNext/>
              <w:keepLines/>
              <w:rPr>
                <w:rFonts w:eastAsia="SimSun"/>
              </w:rPr>
            </w:pPr>
            <w:r>
              <w:rPr>
                <w:rFonts w:eastAsia="SimSun"/>
              </w:rPr>
              <w:t>Exception</w:t>
            </w:r>
            <w:r w:rsidRPr="0052295E">
              <w:rPr>
                <w:rFonts w:eastAsia="SimSun"/>
              </w:rPr>
              <w:t>s</w:t>
            </w:r>
          </w:p>
        </w:tc>
      </w:tr>
      <w:tr w:rsidR="00A22746" w:rsidRPr="0052295E" w14:paraId="23B0BBA9" w14:textId="77777777" w:rsidTr="00C543D6">
        <w:trPr>
          <w:trHeight w:val="261"/>
        </w:trPr>
        <w:tc>
          <w:tcPr>
            <w:tcW w:w="630" w:type="dxa"/>
            <w:tcBorders>
              <w:bottom w:val="single" w:sz="4" w:space="0" w:color="auto"/>
            </w:tcBorders>
            <w:vAlign w:val="center"/>
          </w:tcPr>
          <w:p w14:paraId="23B0BBA6" w14:textId="77777777" w:rsidR="00A22746" w:rsidRPr="0052295E" w:rsidRDefault="00A22746"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BA7" w14:textId="77777777" w:rsidR="00A22746" w:rsidRPr="0052295E" w:rsidRDefault="00A22746"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BA8" w14:textId="77777777" w:rsidR="00A22746" w:rsidRPr="0052295E" w:rsidRDefault="00A22746" w:rsidP="00C543D6">
            <w:pPr>
              <w:pStyle w:val="UseCaseHeader"/>
              <w:keepNext/>
              <w:keepLines/>
              <w:rPr>
                <w:rFonts w:eastAsia="SimSun"/>
              </w:rPr>
            </w:pPr>
            <w:r w:rsidRPr="0052295E">
              <w:rPr>
                <w:rFonts w:eastAsia="SimSun"/>
              </w:rPr>
              <w:t>Description</w:t>
            </w:r>
          </w:p>
        </w:tc>
      </w:tr>
      <w:tr w:rsidR="00A22746" w:rsidRPr="0052295E" w14:paraId="23B0BBAD" w14:textId="77777777" w:rsidTr="00C543D6">
        <w:trPr>
          <w:trHeight w:val="261"/>
        </w:trPr>
        <w:tc>
          <w:tcPr>
            <w:tcW w:w="630" w:type="dxa"/>
            <w:tcBorders>
              <w:bottom w:val="single" w:sz="4" w:space="0" w:color="auto"/>
            </w:tcBorders>
            <w:vAlign w:val="center"/>
          </w:tcPr>
          <w:p w14:paraId="23B0BBAA" w14:textId="77777777" w:rsidR="00A22746" w:rsidRPr="0052295E" w:rsidRDefault="00A22746" w:rsidP="00C543D6">
            <w:pPr>
              <w:pStyle w:val="UseCaseText"/>
              <w:keepNext/>
              <w:keepLines/>
              <w:rPr>
                <w:rFonts w:eastAsia="SimSun"/>
              </w:rPr>
            </w:pPr>
          </w:p>
        </w:tc>
        <w:tc>
          <w:tcPr>
            <w:tcW w:w="1890" w:type="dxa"/>
            <w:tcBorders>
              <w:bottom w:val="single" w:sz="4" w:space="0" w:color="auto"/>
            </w:tcBorders>
            <w:vAlign w:val="center"/>
          </w:tcPr>
          <w:p w14:paraId="23B0BBAB" w14:textId="77777777" w:rsidR="00A22746" w:rsidRPr="0052295E" w:rsidRDefault="00A22746" w:rsidP="00C543D6">
            <w:pPr>
              <w:pStyle w:val="UseCaseText"/>
              <w:keepNext/>
              <w:keepLines/>
              <w:rPr>
                <w:rFonts w:eastAsia="SimSun"/>
              </w:rPr>
            </w:pPr>
          </w:p>
        </w:tc>
        <w:tc>
          <w:tcPr>
            <w:tcW w:w="6720" w:type="dxa"/>
            <w:tcBorders>
              <w:bottom w:val="single" w:sz="4" w:space="0" w:color="auto"/>
            </w:tcBorders>
            <w:vAlign w:val="center"/>
          </w:tcPr>
          <w:p w14:paraId="23B0BBAC" w14:textId="77777777" w:rsidR="00A22746" w:rsidRPr="0052295E" w:rsidRDefault="00A22746" w:rsidP="00C543D6">
            <w:pPr>
              <w:pStyle w:val="UseCaseText"/>
              <w:keepNext/>
              <w:keepLines/>
              <w:rPr>
                <w:rFonts w:eastAsia="SimSun"/>
              </w:rPr>
            </w:pPr>
          </w:p>
        </w:tc>
      </w:tr>
      <w:tr w:rsidR="00A22746" w:rsidRPr="0052295E" w14:paraId="23B0BBAF" w14:textId="77777777" w:rsidTr="00C543D6">
        <w:trPr>
          <w:trHeight w:val="242"/>
        </w:trPr>
        <w:tc>
          <w:tcPr>
            <w:tcW w:w="9240" w:type="dxa"/>
            <w:gridSpan w:val="3"/>
            <w:shd w:val="clear" w:color="auto" w:fill="FFCC99"/>
            <w:vAlign w:val="center"/>
          </w:tcPr>
          <w:p w14:paraId="23B0BBAE" w14:textId="77777777" w:rsidR="00A22746" w:rsidRPr="0052295E" w:rsidRDefault="00A22746"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A22746" w:rsidRPr="0052295E" w14:paraId="23B0BBB2" w14:textId="77777777" w:rsidTr="00C543D6">
        <w:trPr>
          <w:trHeight w:val="206"/>
        </w:trPr>
        <w:tc>
          <w:tcPr>
            <w:tcW w:w="630" w:type="dxa"/>
            <w:vAlign w:val="center"/>
          </w:tcPr>
          <w:p w14:paraId="23B0BBB0" w14:textId="77777777" w:rsidR="00A22746" w:rsidRPr="0052295E" w:rsidRDefault="00A22746" w:rsidP="00C543D6">
            <w:pPr>
              <w:pStyle w:val="UseCaseHeader"/>
              <w:keepNext/>
              <w:keepLines/>
              <w:rPr>
                <w:rFonts w:eastAsia="SimSun"/>
              </w:rPr>
            </w:pPr>
            <w:r w:rsidRPr="0052295E">
              <w:rPr>
                <w:rFonts w:eastAsia="SimSun"/>
              </w:rPr>
              <w:t>ID</w:t>
            </w:r>
          </w:p>
        </w:tc>
        <w:tc>
          <w:tcPr>
            <w:tcW w:w="8610" w:type="dxa"/>
            <w:gridSpan w:val="2"/>
            <w:vAlign w:val="center"/>
          </w:tcPr>
          <w:p w14:paraId="23B0BBB1" w14:textId="77777777" w:rsidR="00A22746" w:rsidRPr="0052295E" w:rsidRDefault="00A22746" w:rsidP="00C543D6">
            <w:pPr>
              <w:pStyle w:val="UseCaseHeader"/>
              <w:keepNext/>
              <w:keepLines/>
              <w:rPr>
                <w:rFonts w:eastAsia="SimSun"/>
              </w:rPr>
            </w:pPr>
            <w:r w:rsidRPr="0052295E">
              <w:rPr>
                <w:rFonts w:eastAsia="SimSun"/>
              </w:rPr>
              <w:t>Issue Description</w:t>
            </w:r>
          </w:p>
        </w:tc>
      </w:tr>
      <w:tr w:rsidR="00A22746" w:rsidRPr="0052295E" w14:paraId="23B0BBB5" w14:textId="77777777" w:rsidTr="00C543D6">
        <w:trPr>
          <w:trHeight w:val="206"/>
        </w:trPr>
        <w:tc>
          <w:tcPr>
            <w:tcW w:w="630" w:type="dxa"/>
            <w:vAlign w:val="center"/>
          </w:tcPr>
          <w:p w14:paraId="23B0BBB3" w14:textId="77777777" w:rsidR="00A22746" w:rsidRPr="0052295E" w:rsidRDefault="00A22746" w:rsidP="00C543D6">
            <w:pPr>
              <w:pStyle w:val="UseCaseText"/>
              <w:keepNext/>
              <w:keepLines/>
              <w:rPr>
                <w:rFonts w:eastAsia="SimSun"/>
              </w:rPr>
            </w:pPr>
            <w:r>
              <w:rPr>
                <w:rFonts w:eastAsia="SimSun"/>
              </w:rPr>
              <w:t>1</w:t>
            </w:r>
          </w:p>
        </w:tc>
        <w:tc>
          <w:tcPr>
            <w:tcW w:w="8610" w:type="dxa"/>
            <w:gridSpan w:val="2"/>
            <w:vAlign w:val="center"/>
          </w:tcPr>
          <w:p w14:paraId="23B0BBB4" w14:textId="77777777" w:rsidR="00A22746" w:rsidRPr="0052295E" w:rsidRDefault="00E6060C" w:rsidP="00C543D6">
            <w:pPr>
              <w:pStyle w:val="UseCaseText"/>
              <w:keepNext/>
              <w:keepLines/>
              <w:rPr>
                <w:rFonts w:eastAsia="SimSun"/>
              </w:rPr>
            </w:pPr>
            <w:r>
              <w:t>DN: Within this requirement, it will be necessary to perform a check to ensure that a user being deleted does not have custody of any records otherwise we may end up with orphaned records (unless they default to the node administrator).  Just a though that came to mind.</w:t>
            </w:r>
          </w:p>
        </w:tc>
      </w:tr>
      <w:tr w:rsidR="00A22746" w:rsidRPr="0052295E" w14:paraId="23B0BBB8" w14:textId="77777777" w:rsidTr="00C543D6">
        <w:trPr>
          <w:trHeight w:val="206"/>
        </w:trPr>
        <w:tc>
          <w:tcPr>
            <w:tcW w:w="630" w:type="dxa"/>
            <w:vAlign w:val="center"/>
          </w:tcPr>
          <w:p w14:paraId="23B0BBB6" w14:textId="77777777" w:rsidR="00A22746" w:rsidRDefault="004E6D3F" w:rsidP="00C543D6">
            <w:pPr>
              <w:pStyle w:val="UseCaseText"/>
              <w:rPr>
                <w:rFonts w:eastAsia="SimSun"/>
              </w:rPr>
            </w:pPr>
            <w:r>
              <w:rPr>
                <w:rFonts w:eastAsia="SimSun"/>
              </w:rPr>
              <w:t>2</w:t>
            </w:r>
          </w:p>
        </w:tc>
        <w:tc>
          <w:tcPr>
            <w:tcW w:w="8610" w:type="dxa"/>
            <w:gridSpan w:val="2"/>
            <w:vAlign w:val="center"/>
          </w:tcPr>
          <w:p w14:paraId="23B0BBB7" w14:textId="77777777" w:rsidR="00A22746" w:rsidRDefault="004E6D3F" w:rsidP="00C543D6">
            <w:pPr>
              <w:pStyle w:val="UseCaseText"/>
              <w:rPr>
                <w:rFonts w:eastAsia="SimSun"/>
              </w:rPr>
            </w:pPr>
            <w:r>
              <w:rPr>
                <w:rFonts w:eastAsia="SimSun"/>
              </w:rPr>
              <w:t>DN: A user should only be deleted once all their records (data and metadata) is transferred to another user.  Otherwise there will be orphaned data and metadata.</w:t>
            </w:r>
          </w:p>
        </w:tc>
      </w:tr>
    </w:tbl>
    <w:p w14:paraId="23B0BBB9" w14:textId="77777777" w:rsidR="00A22746" w:rsidRDefault="00A22746" w:rsidP="00A22746">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A22746" w:rsidRPr="0052295E" w14:paraId="23B0BBBC" w14:textId="77777777" w:rsidTr="00C543D6">
        <w:trPr>
          <w:trHeight w:val="360"/>
        </w:trPr>
        <w:tc>
          <w:tcPr>
            <w:tcW w:w="2520" w:type="dxa"/>
            <w:gridSpan w:val="2"/>
            <w:shd w:val="clear" w:color="auto" w:fill="8DB3E2"/>
            <w:vAlign w:val="center"/>
          </w:tcPr>
          <w:p w14:paraId="23B0BBBA" w14:textId="77777777" w:rsidR="00A22746" w:rsidRPr="0052295E" w:rsidRDefault="00A22746"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BBBB" w14:textId="77777777" w:rsidR="00A22746" w:rsidRPr="00B36A79" w:rsidRDefault="00A22746" w:rsidP="00C543D6">
            <w:pPr>
              <w:pStyle w:val="UseCaseText"/>
              <w:rPr>
                <w:rFonts w:eastAsia="Times"/>
                <w:b/>
              </w:rPr>
            </w:pPr>
            <w:r>
              <w:rPr>
                <w:rFonts w:eastAsia="Times"/>
                <w:b/>
              </w:rPr>
              <w:t>UC_029b</w:t>
            </w:r>
          </w:p>
        </w:tc>
      </w:tr>
      <w:tr w:rsidR="00A22746" w:rsidRPr="0052295E" w14:paraId="23B0BBBF" w14:textId="77777777" w:rsidTr="00C543D6">
        <w:trPr>
          <w:trHeight w:val="360"/>
        </w:trPr>
        <w:tc>
          <w:tcPr>
            <w:tcW w:w="2520" w:type="dxa"/>
            <w:gridSpan w:val="2"/>
            <w:shd w:val="clear" w:color="auto" w:fill="8DB3E2"/>
            <w:vAlign w:val="center"/>
          </w:tcPr>
          <w:p w14:paraId="23B0BBBD" w14:textId="77777777" w:rsidR="00A22746" w:rsidRDefault="00A22746"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BBBE" w14:textId="77777777" w:rsidR="00A22746" w:rsidRPr="00C27791" w:rsidRDefault="00A22746" w:rsidP="00C543D6">
            <w:pPr>
              <w:pStyle w:val="UseCaseText"/>
              <w:rPr>
                <w:rFonts w:eastAsia="Times"/>
                <w:b/>
              </w:rPr>
            </w:pPr>
            <w:r>
              <w:rPr>
                <w:rFonts w:eastAsia="Times"/>
                <w:b/>
              </w:rPr>
              <w:t>Enrolment</w:t>
            </w:r>
          </w:p>
        </w:tc>
      </w:tr>
      <w:tr w:rsidR="00A22746" w:rsidRPr="0052295E" w14:paraId="23B0BBC2" w14:textId="77777777" w:rsidTr="00C543D6">
        <w:trPr>
          <w:trHeight w:val="360"/>
        </w:trPr>
        <w:tc>
          <w:tcPr>
            <w:tcW w:w="2520" w:type="dxa"/>
            <w:gridSpan w:val="2"/>
            <w:vAlign w:val="center"/>
          </w:tcPr>
          <w:p w14:paraId="23B0BBC0" w14:textId="77777777" w:rsidR="00A22746" w:rsidRPr="00DD3D3F" w:rsidRDefault="00A22746" w:rsidP="00C543D6">
            <w:pPr>
              <w:pStyle w:val="UseCaseText"/>
              <w:rPr>
                <w:rFonts w:eastAsia="SimSun"/>
                <w:b/>
              </w:rPr>
            </w:pPr>
            <w:r w:rsidRPr="00DD3D3F">
              <w:rPr>
                <w:rFonts w:eastAsia="SimSun"/>
                <w:b/>
              </w:rPr>
              <w:t>Short Description</w:t>
            </w:r>
          </w:p>
        </w:tc>
        <w:tc>
          <w:tcPr>
            <w:tcW w:w="6720" w:type="dxa"/>
            <w:vAlign w:val="center"/>
          </w:tcPr>
          <w:p w14:paraId="23B0BBC1" w14:textId="77777777" w:rsidR="00A22746" w:rsidRPr="00857069" w:rsidRDefault="00A22746" w:rsidP="00C543D6">
            <w:pPr>
              <w:pStyle w:val="UseCaseText"/>
              <w:rPr>
                <w:rFonts w:eastAsia="SimSun"/>
              </w:rPr>
            </w:pPr>
            <w:r w:rsidRPr="003D1A3A">
              <w:rPr>
                <w:rFonts w:eastAsia="SimSun"/>
              </w:rPr>
              <w:t>Allow users to self enroll. i.e. to create their account in the NGDS system</w:t>
            </w:r>
            <w:r>
              <w:rPr>
                <w:rFonts w:eastAsia="SimSun"/>
              </w:rPr>
              <w:t xml:space="preserve"> for the purpose of supporting NGDS data import/export and exploration activities.</w:t>
            </w:r>
          </w:p>
        </w:tc>
      </w:tr>
      <w:tr w:rsidR="00A22746" w:rsidRPr="0052295E" w14:paraId="23B0BBC5" w14:textId="77777777" w:rsidTr="00C543D6">
        <w:trPr>
          <w:trHeight w:val="360"/>
        </w:trPr>
        <w:tc>
          <w:tcPr>
            <w:tcW w:w="2520" w:type="dxa"/>
            <w:gridSpan w:val="2"/>
            <w:vAlign w:val="center"/>
          </w:tcPr>
          <w:p w14:paraId="23B0BBC3" w14:textId="77777777" w:rsidR="00A22746" w:rsidRPr="00DD3D3F" w:rsidRDefault="00A22746" w:rsidP="00C543D6">
            <w:pPr>
              <w:pStyle w:val="UseCaseText"/>
              <w:rPr>
                <w:rFonts w:eastAsia="SimSun"/>
                <w:b/>
              </w:rPr>
            </w:pPr>
            <w:r w:rsidRPr="00DD3D3F">
              <w:rPr>
                <w:rFonts w:eastAsia="SimSun"/>
                <w:b/>
              </w:rPr>
              <w:t>Actors</w:t>
            </w:r>
          </w:p>
        </w:tc>
        <w:tc>
          <w:tcPr>
            <w:tcW w:w="6720" w:type="dxa"/>
            <w:vAlign w:val="center"/>
          </w:tcPr>
          <w:p w14:paraId="23B0BBC4" w14:textId="77777777" w:rsidR="00A22746" w:rsidRPr="0052295E" w:rsidRDefault="001A2A8B" w:rsidP="00C543D6">
            <w:pPr>
              <w:pStyle w:val="UseCaseText"/>
              <w:rPr>
                <w:rFonts w:eastAsia="SimSun"/>
              </w:rPr>
            </w:pPr>
            <w:r>
              <w:rPr>
                <w:rFonts w:eastAsia="SimSun"/>
              </w:rPr>
              <w:t>End User/Data Consumer</w:t>
            </w:r>
            <w:r w:rsidR="00A22746" w:rsidRPr="003D1A3A">
              <w:rPr>
                <w:rFonts w:eastAsia="SimSun"/>
              </w:rPr>
              <w:t>, Data Submitter</w:t>
            </w:r>
          </w:p>
        </w:tc>
      </w:tr>
      <w:tr w:rsidR="00A22746" w:rsidRPr="0052295E" w14:paraId="23B0BBC8" w14:textId="77777777" w:rsidTr="00C543D6">
        <w:trPr>
          <w:trHeight w:val="360"/>
        </w:trPr>
        <w:tc>
          <w:tcPr>
            <w:tcW w:w="2520" w:type="dxa"/>
            <w:gridSpan w:val="2"/>
            <w:vAlign w:val="center"/>
          </w:tcPr>
          <w:p w14:paraId="23B0BBC6" w14:textId="77777777" w:rsidR="00A22746" w:rsidRPr="0052295E" w:rsidRDefault="00A22746" w:rsidP="00C543D6">
            <w:pPr>
              <w:pStyle w:val="UseCaseHeader"/>
              <w:rPr>
                <w:rFonts w:eastAsia="SimSun"/>
              </w:rPr>
            </w:pPr>
            <w:r w:rsidRPr="0052295E">
              <w:rPr>
                <w:rFonts w:eastAsia="SimSun"/>
              </w:rPr>
              <w:t>Pre-Conditions</w:t>
            </w:r>
          </w:p>
        </w:tc>
        <w:tc>
          <w:tcPr>
            <w:tcW w:w="6720" w:type="dxa"/>
            <w:vAlign w:val="center"/>
          </w:tcPr>
          <w:p w14:paraId="23B0BBC7" w14:textId="77777777" w:rsidR="00A22746" w:rsidRPr="0052295E" w:rsidRDefault="00A22746" w:rsidP="00C543D6">
            <w:pPr>
              <w:pStyle w:val="UseCaseText"/>
              <w:rPr>
                <w:rFonts w:eastAsia="SimSun"/>
              </w:rPr>
            </w:pPr>
            <w:r>
              <w:rPr>
                <w:rFonts w:eastAsia="SimSun"/>
              </w:rPr>
              <w:t>Node-in-the box is properly installed and configured</w:t>
            </w:r>
          </w:p>
        </w:tc>
      </w:tr>
      <w:tr w:rsidR="00A22746" w:rsidRPr="0052295E" w14:paraId="23B0BBCB" w14:textId="77777777" w:rsidTr="00C543D6">
        <w:trPr>
          <w:trHeight w:val="360"/>
        </w:trPr>
        <w:tc>
          <w:tcPr>
            <w:tcW w:w="2520" w:type="dxa"/>
            <w:gridSpan w:val="2"/>
            <w:vAlign w:val="center"/>
          </w:tcPr>
          <w:p w14:paraId="23B0BBC9" w14:textId="77777777" w:rsidR="00A22746" w:rsidRPr="0052295E" w:rsidRDefault="00A22746" w:rsidP="00C543D6">
            <w:pPr>
              <w:pStyle w:val="UseCaseHeader"/>
              <w:rPr>
                <w:rFonts w:eastAsia="SimSun"/>
              </w:rPr>
            </w:pPr>
            <w:r w:rsidRPr="0052295E">
              <w:rPr>
                <w:rFonts w:eastAsia="SimSun"/>
              </w:rPr>
              <w:t>Success End Conditions</w:t>
            </w:r>
          </w:p>
        </w:tc>
        <w:tc>
          <w:tcPr>
            <w:tcW w:w="6720" w:type="dxa"/>
            <w:vAlign w:val="center"/>
          </w:tcPr>
          <w:p w14:paraId="23B0BBCA" w14:textId="77777777" w:rsidR="00A22746" w:rsidRPr="0052295E" w:rsidRDefault="00A22746" w:rsidP="00C543D6">
            <w:pPr>
              <w:pStyle w:val="UseCaseText"/>
              <w:rPr>
                <w:rFonts w:eastAsia="SimSun"/>
              </w:rPr>
            </w:pPr>
            <w:r>
              <w:rPr>
                <w:rFonts w:eastAsia="SimSun"/>
              </w:rPr>
              <w:t>The users have their accounts created, and their user data and credentials accessible throughout the system</w:t>
            </w:r>
          </w:p>
        </w:tc>
      </w:tr>
      <w:tr w:rsidR="00A22746" w:rsidRPr="0052295E" w14:paraId="23B0BBCE" w14:textId="77777777" w:rsidTr="00C543D6">
        <w:trPr>
          <w:trHeight w:val="360"/>
        </w:trPr>
        <w:tc>
          <w:tcPr>
            <w:tcW w:w="2520" w:type="dxa"/>
            <w:gridSpan w:val="2"/>
            <w:vAlign w:val="center"/>
          </w:tcPr>
          <w:p w14:paraId="23B0BBCC" w14:textId="77777777" w:rsidR="00A22746" w:rsidRPr="0052295E" w:rsidRDefault="00A22746" w:rsidP="00C543D6">
            <w:pPr>
              <w:pStyle w:val="UseCaseHeader"/>
              <w:rPr>
                <w:rFonts w:eastAsia="SimSun"/>
              </w:rPr>
            </w:pPr>
            <w:r>
              <w:rPr>
                <w:rFonts w:eastAsia="SimSun"/>
              </w:rPr>
              <w:t>Data</w:t>
            </w:r>
          </w:p>
        </w:tc>
        <w:tc>
          <w:tcPr>
            <w:tcW w:w="6720" w:type="dxa"/>
            <w:vAlign w:val="center"/>
          </w:tcPr>
          <w:p w14:paraId="23B0BBCD" w14:textId="77777777" w:rsidR="00A22746" w:rsidRDefault="00A22746" w:rsidP="00C543D6">
            <w:pPr>
              <w:pStyle w:val="UseCaseText"/>
              <w:rPr>
                <w:rFonts w:eastAsia="SimSun"/>
              </w:rPr>
            </w:pPr>
            <w:r>
              <w:rPr>
                <w:rFonts w:eastAsia="SimSun"/>
              </w:rPr>
              <w:t>User records</w:t>
            </w:r>
          </w:p>
        </w:tc>
      </w:tr>
      <w:tr w:rsidR="00A22746" w:rsidRPr="0052295E" w14:paraId="23B0BBD2" w14:textId="77777777" w:rsidTr="00C543D6">
        <w:trPr>
          <w:trHeight w:val="360"/>
        </w:trPr>
        <w:tc>
          <w:tcPr>
            <w:tcW w:w="2520" w:type="dxa"/>
            <w:gridSpan w:val="2"/>
            <w:vAlign w:val="center"/>
          </w:tcPr>
          <w:p w14:paraId="23B0BBCF" w14:textId="77777777" w:rsidR="00A22746" w:rsidRPr="0052295E" w:rsidRDefault="00A22746" w:rsidP="00C543D6">
            <w:pPr>
              <w:pStyle w:val="UseCaseHeader"/>
              <w:rPr>
                <w:rFonts w:eastAsia="SimSun"/>
              </w:rPr>
            </w:pPr>
            <w:r>
              <w:rPr>
                <w:rFonts w:eastAsia="SimSun"/>
              </w:rPr>
              <w:t>Functions</w:t>
            </w:r>
          </w:p>
        </w:tc>
        <w:tc>
          <w:tcPr>
            <w:tcW w:w="6720" w:type="dxa"/>
            <w:vAlign w:val="center"/>
          </w:tcPr>
          <w:p w14:paraId="23B0BBD0" w14:textId="77777777" w:rsidR="00A22746" w:rsidRDefault="00A22746" w:rsidP="00377EE0">
            <w:pPr>
              <w:pStyle w:val="UseCaseText"/>
              <w:keepNext/>
              <w:keepLines/>
              <w:numPr>
                <w:ilvl w:val="0"/>
                <w:numId w:val="15"/>
              </w:numPr>
              <w:rPr>
                <w:rFonts w:eastAsia="SimSun"/>
              </w:rPr>
            </w:pPr>
            <w:r>
              <w:rPr>
                <w:rFonts w:eastAsia="SimSun"/>
              </w:rPr>
              <w:t>Enroll user</w:t>
            </w:r>
          </w:p>
          <w:p w14:paraId="23B0BBD1" w14:textId="77777777" w:rsidR="00A22746" w:rsidRPr="00930CCC" w:rsidRDefault="00A22746" w:rsidP="00377EE0">
            <w:pPr>
              <w:pStyle w:val="UseCaseText"/>
              <w:keepNext/>
              <w:keepLines/>
              <w:numPr>
                <w:ilvl w:val="0"/>
                <w:numId w:val="15"/>
              </w:numPr>
              <w:rPr>
                <w:rFonts w:eastAsia="SimSun"/>
              </w:rPr>
            </w:pPr>
            <w:r>
              <w:rPr>
                <w:rFonts w:eastAsia="SimSun"/>
              </w:rPr>
              <w:t xml:space="preserve">Un-enroll user </w:t>
            </w:r>
          </w:p>
        </w:tc>
      </w:tr>
      <w:tr w:rsidR="00A22746" w:rsidRPr="0052295E" w14:paraId="23B0BBD4" w14:textId="77777777" w:rsidTr="00C543D6">
        <w:trPr>
          <w:trHeight w:val="278"/>
        </w:trPr>
        <w:tc>
          <w:tcPr>
            <w:tcW w:w="9240" w:type="dxa"/>
            <w:gridSpan w:val="3"/>
            <w:shd w:val="clear" w:color="auto" w:fill="CCFFFF"/>
            <w:vAlign w:val="center"/>
          </w:tcPr>
          <w:p w14:paraId="23B0BBD3" w14:textId="77777777" w:rsidR="00A22746" w:rsidRPr="0052295E" w:rsidRDefault="00A22746" w:rsidP="00C543D6">
            <w:pPr>
              <w:pStyle w:val="UseCaseSection"/>
              <w:keepNext/>
              <w:keepLines/>
              <w:rPr>
                <w:rFonts w:eastAsia="SimSun"/>
              </w:rPr>
            </w:pPr>
            <w:r w:rsidRPr="0052295E">
              <w:rPr>
                <w:rFonts w:eastAsia="SimSun"/>
              </w:rPr>
              <w:t>Main Sequence</w:t>
            </w:r>
          </w:p>
        </w:tc>
      </w:tr>
      <w:tr w:rsidR="00A22746" w:rsidRPr="0052295E" w14:paraId="23B0BBD8" w14:textId="77777777" w:rsidTr="00C543D6">
        <w:trPr>
          <w:trHeight w:val="203"/>
        </w:trPr>
        <w:tc>
          <w:tcPr>
            <w:tcW w:w="630" w:type="dxa"/>
          </w:tcPr>
          <w:p w14:paraId="23B0BBD5" w14:textId="77777777" w:rsidR="00A22746" w:rsidRPr="0052295E" w:rsidRDefault="00A22746" w:rsidP="00C543D6">
            <w:pPr>
              <w:pStyle w:val="UseCaseHeader"/>
              <w:keepNext/>
              <w:keepLines/>
              <w:rPr>
                <w:rFonts w:eastAsia="SimSun"/>
              </w:rPr>
            </w:pPr>
            <w:r w:rsidRPr="0052295E">
              <w:rPr>
                <w:rFonts w:eastAsia="SimSun"/>
              </w:rPr>
              <w:t>Step</w:t>
            </w:r>
          </w:p>
        </w:tc>
        <w:tc>
          <w:tcPr>
            <w:tcW w:w="1890" w:type="dxa"/>
          </w:tcPr>
          <w:p w14:paraId="23B0BBD6" w14:textId="77777777" w:rsidR="00A22746" w:rsidRPr="0052295E" w:rsidRDefault="00A22746" w:rsidP="00C543D6">
            <w:pPr>
              <w:pStyle w:val="UseCaseHeader"/>
              <w:keepNext/>
              <w:keepLines/>
              <w:rPr>
                <w:rFonts w:eastAsia="SimSun"/>
              </w:rPr>
            </w:pPr>
            <w:r w:rsidRPr="0052295E">
              <w:rPr>
                <w:rFonts w:eastAsia="SimSun"/>
              </w:rPr>
              <w:t>Actor</w:t>
            </w:r>
          </w:p>
        </w:tc>
        <w:tc>
          <w:tcPr>
            <w:tcW w:w="6720" w:type="dxa"/>
          </w:tcPr>
          <w:p w14:paraId="23B0BBD7" w14:textId="77777777" w:rsidR="00A22746" w:rsidRPr="0052295E" w:rsidRDefault="00A22746" w:rsidP="00C543D6">
            <w:pPr>
              <w:pStyle w:val="UseCaseHeader"/>
              <w:keepNext/>
              <w:keepLines/>
              <w:rPr>
                <w:rFonts w:eastAsia="SimSun"/>
              </w:rPr>
            </w:pPr>
            <w:r w:rsidRPr="0052295E">
              <w:rPr>
                <w:rFonts w:eastAsia="SimSun"/>
              </w:rPr>
              <w:t>Description</w:t>
            </w:r>
          </w:p>
        </w:tc>
      </w:tr>
      <w:tr w:rsidR="00A22746" w:rsidRPr="0052295E" w14:paraId="23B0BBDE" w14:textId="77777777" w:rsidTr="00C543D6">
        <w:trPr>
          <w:trHeight w:val="320"/>
        </w:trPr>
        <w:tc>
          <w:tcPr>
            <w:tcW w:w="630" w:type="dxa"/>
            <w:vAlign w:val="center"/>
          </w:tcPr>
          <w:p w14:paraId="23B0BBD9" w14:textId="77777777" w:rsidR="00A22746" w:rsidRPr="0052295E" w:rsidRDefault="00A22746" w:rsidP="00C543D6">
            <w:pPr>
              <w:pStyle w:val="UseCaseText"/>
              <w:keepNext/>
              <w:keepLines/>
              <w:rPr>
                <w:rFonts w:eastAsia="SimSun"/>
              </w:rPr>
            </w:pPr>
            <w:r w:rsidRPr="0052295E">
              <w:rPr>
                <w:rFonts w:eastAsia="SimSun"/>
              </w:rPr>
              <w:t>1</w:t>
            </w:r>
          </w:p>
        </w:tc>
        <w:tc>
          <w:tcPr>
            <w:tcW w:w="1890" w:type="dxa"/>
            <w:vAlign w:val="center"/>
          </w:tcPr>
          <w:p w14:paraId="23B0BBDA" w14:textId="77777777" w:rsidR="00A22746" w:rsidRPr="0052295E" w:rsidRDefault="00A22746" w:rsidP="00C543D6">
            <w:pPr>
              <w:pStyle w:val="UseCaseText"/>
              <w:rPr>
                <w:rFonts w:eastAsia="SimSun"/>
              </w:rPr>
            </w:pPr>
            <w:r>
              <w:rPr>
                <w:rFonts w:eastAsia="SimSun"/>
              </w:rPr>
              <w:t>User</w:t>
            </w:r>
          </w:p>
        </w:tc>
        <w:tc>
          <w:tcPr>
            <w:tcW w:w="6720" w:type="dxa"/>
            <w:vAlign w:val="center"/>
          </w:tcPr>
          <w:p w14:paraId="23B0BBDB" w14:textId="77777777" w:rsidR="00A22746" w:rsidRDefault="00A22746" w:rsidP="00C543D6">
            <w:pPr>
              <w:pStyle w:val="UseCaseText"/>
              <w:keepNext/>
              <w:keepLines/>
              <w:rPr>
                <w:rFonts w:eastAsia="SimSun"/>
              </w:rPr>
            </w:pPr>
            <w:r>
              <w:rPr>
                <w:rFonts w:eastAsia="SimSun"/>
              </w:rPr>
              <w:t>Navigates to the enrollment screen of the system</w:t>
            </w:r>
          </w:p>
          <w:p w14:paraId="23B0BBDC" w14:textId="77777777" w:rsidR="00A22746" w:rsidRDefault="00A22746" w:rsidP="00C543D6">
            <w:pPr>
              <w:pStyle w:val="UseCaseText"/>
              <w:keepNext/>
              <w:keepLines/>
              <w:rPr>
                <w:rFonts w:eastAsia="SimSun"/>
              </w:rPr>
            </w:pPr>
            <w:r>
              <w:rPr>
                <w:rFonts w:eastAsia="SimSun"/>
              </w:rPr>
              <w:t>Inputs enrolment data including: password, login, e-mail, and some preferences</w:t>
            </w:r>
          </w:p>
          <w:p w14:paraId="23B0BBDD" w14:textId="77777777" w:rsidR="00A22746" w:rsidRPr="0052295E" w:rsidRDefault="00A22746" w:rsidP="00C543D6">
            <w:pPr>
              <w:pStyle w:val="UseCaseText"/>
              <w:keepNext/>
              <w:keepLines/>
              <w:rPr>
                <w:rFonts w:eastAsia="SimSun"/>
              </w:rPr>
            </w:pPr>
            <w:r>
              <w:rPr>
                <w:rFonts w:eastAsia="SimSun"/>
              </w:rPr>
              <w:t>Includes &lt;&lt;add user use case&gt;&gt;</w:t>
            </w:r>
          </w:p>
        </w:tc>
      </w:tr>
      <w:tr w:rsidR="00A22746" w:rsidRPr="0052295E" w14:paraId="23B0BBE4" w14:textId="77777777" w:rsidTr="00C543D6">
        <w:trPr>
          <w:trHeight w:val="320"/>
        </w:trPr>
        <w:tc>
          <w:tcPr>
            <w:tcW w:w="630" w:type="dxa"/>
            <w:vAlign w:val="center"/>
          </w:tcPr>
          <w:p w14:paraId="23B0BBDF" w14:textId="77777777" w:rsidR="00A22746" w:rsidRPr="0052295E" w:rsidRDefault="00A22746" w:rsidP="00C543D6">
            <w:pPr>
              <w:pStyle w:val="UseCaseText"/>
              <w:rPr>
                <w:rFonts w:eastAsia="SimSun"/>
              </w:rPr>
            </w:pPr>
            <w:r>
              <w:rPr>
                <w:rFonts w:eastAsia="SimSun"/>
              </w:rPr>
              <w:t>2</w:t>
            </w:r>
          </w:p>
        </w:tc>
        <w:tc>
          <w:tcPr>
            <w:tcW w:w="1890" w:type="dxa"/>
            <w:vAlign w:val="center"/>
          </w:tcPr>
          <w:p w14:paraId="23B0BBE0" w14:textId="77777777" w:rsidR="00A22746" w:rsidRDefault="00A22746" w:rsidP="00C543D6">
            <w:pPr>
              <w:pStyle w:val="UseCaseText"/>
              <w:rPr>
                <w:rFonts w:eastAsia="SimSun"/>
              </w:rPr>
            </w:pPr>
            <w:r>
              <w:rPr>
                <w:rFonts w:eastAsia="SimSun"/>
              </w:rPr>
              <w:t>NGDS System</w:t>
            </w:r>
          </w:p>
        </w:tc>
        <w:tc>
          <w:tcPr>
            <w:tcW w:w="6720" w:type="dxa"/>
            <w:vAlign w:val="center"/>
          </w:tcPr>
          <w:p w14:paraId="23B0BBE1" w14:textId="77777777" w:rsidR="00A22746" w:rsidRDefault="00A22746" w:rsidP="00C543D6">
            <w:pPr>
              <w:pStyle w:val="UseCaseText"/>
              <w:rPr>
                <w:rFonts w:eastAsia="SimSun"/>
              </w:rPr>
            </w:pPr>
            <w:r>
              <w:rPr>
                <w:rFonts w:eastAsia="SimSun"/>
              </w:rPr>
              <w:t>Responds by:</w:t>
            </w:r>
          </w:p>
          <w:p w14:paraId="23B0BBE2" w14:textId="77777777" w:rsidR="00A22746" w:rsidRDefault="00A22746" w:rsidP="00C543D6">
            <w:pPr>
              <w:pStyle w:val="UseCaseText"/>
              <w:rPr>
                <w:rFonts w:eastAsia="SimSun"/>
              </w:rPr>
            </w:pPr>
            <w:r>
              <w:rPr>
                <w:rFonts w:eastAsia="SimSun"/>
              </w:rPr>
              <w:t>Validating enrollment data, for example, checking for repeated logins</w:t>
            </w:r>
          </w:p>
          <w:p w14:paraId="23B0BBE3" w14:textId="77777777" w:rsidR="00A22746" w:rsidRDefault="00A22746" w:rsidP="00C543D6">
            <w:pPr>
              <w:pStyle w:val="UseCaseText"/>
              <w:rPr>
                <w:rFonts w:eastAsia="SimSun"/>
              </w:rPr>
            </w:pPr>
            <w:r>
              <w:rPr>
                <w:rFonts w:eastAsia="SimSun"/>
              </w:rPr>
              <w:t>Creating a user account</w:t>
            </w:r>
          </w:p>
        </w:tc>
      </w:tr>
      <w:tr w:rsidR="00A22746" w:rsidRPr="0052295E" w14:paraId="23B0BBE6" w14:textId="77777777" w:rsidTr="00C543D6">
        <w:trPr>
          <w:trHeight w:val="287"/>
        </w:trPr>
        <w:tc>
          <w:tcPr>
            <w:tcW w:w="9240" w:type="dxa"/>
            <w:gridSpan w:val="3"/>
            <w:shd w:val="clear" w:color="auto" w:fill="FFFFCC"/>
            <w:vAlign w:val="center"/>
          </w:tcPr>
          <w:p w14:paraId="23B0BBE5" w14:textId="77777777" w:rsidR="00A22746" w:rsidRPr="0052295E" w:rsidRDefault="00A22746" w:rsidP="00C543D6">
            <w:pPr>
              <w:pStyle w:val="UseCaseSection"/>
              <w:keepNext/>
              <w:keepLines/>
              <w:rPr>
                <w:rFonts w:eastAsia="SimSun"/>
              </w:rPr>
            </w:pPr>
            <w:r w:rsidRPr="0052295E">
              <w:rPr>
                <w:rFonts w:eastAsia="SimSun"/>
              </w:rPr>
              <w:lastRenderedPageBreak/>
              <w:t>Variants</w:t>
            </w:r>
          </w:p>
        </w:tc>
      </w:tr>
      <w:tr w:rsidR="00A22746" w:rsidRPr="0052295E" w14:paraId="23B0BBEA" w14:textId="77777777" w:rsidTr="00C543D6">
        <w:trPr>
          <w:trHeight w:val="261"/>
        </w:trPr>
        <w:tc>
          <w:tcPr>
            <w:tcW w:w="630" w:type="dxa"/>
            <w:vAlign w:val="center"/>
          </w:tcPr>
          <w:p w14:paraId="23B0BBE7" w14:textId="77777777" w:rsidR="00A22746" w:rsidRPr="0052295E" w:rsidRDefault="00A22746" w:rsidP="00C543D6">
            <w:pPr>
              <w:pStyle w:val="UseCaseHeader"/>
              <w:keepNext/>
              <w:keepLines/>
              <w:rPr>
                <w:rFonts w:eastAsia="SimSun"/>
              </w:rPr>
            </w:pPr>
            <w:r w:rsidRPr="0052295E">
              <w:rPr>
                <w:rFonts w:eastAsia="SimSun"/>
              </w:rPr>
              <w:t>Step</w:t>
            </w:r>
          </w:p>
        </w:tc>
        <w:tc>
          <w:tcPr>
            <w:tcW w:w="1890" w:type="dxa"/>
            <w:vAlign w:val="center"/>
          </w:tcPr>
          <w:p w14:paraId="23B0BBE8" w14:textId="77777777" w:rsidR="00A22746" w:rsidRPr="0052295E" w:rsidRDefault="00A22746" w:rsidP="00C543D6">
            <w:pPr>
              <w:pStyle w:val="UseCaseHeader"/>
              <w:keepNext/>
              <w:keepLines/>
              <w:rPr>
                <w:rFonts w:eastAsia="SimSun"/>
              </w:rPr>
            </w:pPr>
            <w:r w:rsidRPr="0052295E">
              <w:rPr>
                <w:rFonts w:eastAsia="SimSun"/>
              </w:rPr>
              <w:t>Actor</w:t>
            </w:r>
          </w:p>
        </w:tc>
        <w:tc>
          <w:tcPr>
            <w:tcW w:w="6720" w:type="dxa"/>
            <w:vAlign w:val="center"/>
          </w:tcPr>
          <w:p w14:paraId="23B0BBE9" w14:textId="77777777" w:rsidR="00A22746" w:rsidRPr="0052295E" w:rsidRDefault="00A22746" w:rsidP="00C543D6">
            <w:pPr>
              <w:pStyle w:val="UseCaseHeader"/>
              <w:keepNext/>
              <w:keepLines/>
              <w:rPr>
                <w:rFonts w:eastAsia="SimSun"/>
              </w:rPr>
            </w:pPr>
            <w:r w:rsidRPr="0052295E">
              <w:rPr>
                <w:rFonts w:eastAsia="SimSun"/>
              </w:rPr>
              <w:t>Description</w:t>
            </w:r>
          </w:p>
        </w:tc>
      </w:tr>
      <w:tr w:rsidR="00A22746" w:rsidRPr="0052295E" w14:paraId="23B0BBEF" w14:textId="77777777" w:rsidTr="00C543D6">
        <w:trPr>
          <w:trHeight w:val="359"/>
        </w:trPr>
        <w:tc>
          <w:tcPr>
            <w:tcW w:w="630" w:type="dxa"/>
            <w:tcBorders>
              <w:bottom w:val="single" w:sz="4" w:space="0" w:color="auto"/>
            </w:tcBorders>
            <w:vAlign w:val="center"/>
          </w:tcPr>
          <w:p w14:paraId="23B0BBEB" w14:textId="77777777" w:rsidR="00A22746" w:rsidRPr="0052295E" w:rsidRDefault="00A22746" w:rsidP="00C543D6">
            <w:pPr>
              <w:pStyle w:val="UseCaseText"/>
              <w:keepNext/>
              <w:keepLines/>
              <w:rPr>
                <w:rFonts w:eastAsia="SimSun"/>
              </w:rPr>
            </w:pPr>
            <w:r>
              <w:rPr>
                <w:rFonts w:eastAsia="SimSun"/>
              </w:rPr>
              <w:t>1b</w:t>
            </w:r>
          </w:p>
        </w:tc>
        <w:tc>
          <w:tcPr>
            <w:tcW w:w="1890" w:type="dxa"/>
            <w:tcBorders>
              <w:bottom w:val="single" w:sz="4" w:space="0" w:color="auto"/>
            </w:tcBorders>
            <w:vAlign w:val="center"/>
          </w:tcPr>
          <w:p w14:paraId="23B0BBEC" w14:textId="77777777" w:rsidR="00A22746" w:rsidRPr="0052295E" w:rsidRDefault="00A22746" w:rsidP="00C543D6">
            <w:pPr>
              <w:pStyle w:val="UseCaseText"/>
              <w:rPr>
                <w:rFonts w:eastAsia="SimSun"/>
              </w:rPr>
            </w:pPr>
            <w:r>
              <w:rPr>
                <w:rFonts w:eastAsia="SimSun"/>
              </w:rPr>
              <w:t>User</w:t>
            </w:r>
          </w:p>
        </w:tc>
        <w:tc>
          <w:tcPr>
            <w:tcW w:w="6720" w:type="dxa"/>
            <w:tcBorders>
              <w:bottom w:val="single" w:sz="4" w:space="0" w:color="auto"/>
            </w:tcBorders>
            <w:vAlign w:val="center"/>
          </w:tcPr>
          <w:p w14:paraId="23B0BBED" w14:textId="77777777" w:rsidR="00A22746" w:rsidRDefault="00A22746" w:rsidP="00C543D6">
            <w:pPr>
              <w:pStyle w:val="UseCaseText"/>
              <w:keepNext/>
              <w:keepLines/>
              <w:rPr>
                <w:rFonts w:eastAsia="SimSun"/>
              </w:rPr>
            </w:pPr>
            <w:r>
              <w:rPr>
                <w:rFonts w:eastAsia="SimSun"/>
              </w:rPr>
              <w:t>Navigates to the enrollment screen of the system</w:t>
            </w:r>
          </w:p>
          <w:p w14:paraId="23B0BBEE" w14:textId="77777777" w:rsidR="00A22746" w:rsidRPr="0052295E" w:rsidRDefault="00A22746" w:rsidP="00C543D6">
            <w:pPr>
              <w:pStyle w:val="UseCaseText"/>
              <w:keepNext/>
              <w:keepLines/>
              <w:rPr>
                <w:rFonts w:eastAsia="SimSun"/>
              </w:rPr>
            </w:pPr>
            <w:r>
              <w:rPr>
                <w:rFonts w:eastAsia="SimSun"/>
              </w:rPr>
              <w:t>Requests deletion of her profile -&gt; un-enrolment</w:t>
            </w:r>
          </w:p>
        </w:tc>
      </w:tr>
      <w:tr w:rsidR="00A22746" w:rsidRPr="0052295E" w14:paraId="23B0BBF5" w14:textId="77777777" w:rsidTr="00C543D6">
        <w:trPr>
          <w:trHeight w:val="359"/>
        </w:trPr>
        <w:tc>
          <w:tcPr>
            <w:tcW w:w="630" w:type="dxa"/>
            <w:tcBorders>
              <w:bottom w:val="single" w:sz="4" w:space="0" w:color="auto"/>
            </w:tcBorders>
            <w:vAlign w:val="center"/>
          </w:tcPr>
          <w:p w14:paraId="23B0BBF0" w14:textId="77777777" w:rsidR="00A22746" w:rsidRDefault="00A22746" w:rsidP="00C543D6">
            <w:pPr>
              <w:pStyle w:val="UseCaseText"/>
              <w:keepNext/>
              <w:keepLines/>
              <w:rPr>
                <w:rFonts w:eastAsia="SimSun"/>
              </w:rPr>
            </w:pPr>
            <w:r>
              <w:rPr>
                <w:rFonts w:eastAsia="SimSun"/>
              </w:rPr>
              <w:t>2b</w:t>
            </w:r>
          </w:p>
        </w:tc>
        <w:tc>
          <w:tcPr>
            <w:tcW w:w="1890" w:type="dxa"/>
            <w:tcBorders>
              <w:bottom w:val="single" w:sz="4" w:space="0" w:color="auto"/>
            </w:tcBorders>
            <w:vAlign w:val="center"/>
          </w:tcPr>
          <w:p w14:paraId="23B0BBF1" w14:textId="77777777" w:rsidR="00A22746" w:rsidRDefault="00A22746" w:rsidP="00C543D6">
            <w:pPr>
              <w:pStyle w:val="UseCaseText"/>
              <w:rPr>
                <w:rFonts w:eastAsia="SimSun"/>
              </w:rPr>
            </w:pPr>
            <w:r>
              <w:rPr>
                <w:rFonts w:eastAsia="SimSun"/>
              </w:rPr>
              <w:t>NGDS System</w:t>
            </w:r>
          </w:p>
        </w:tc>
        <w:tc>
          <w:tcPr>
            <w:tcW w:w="6720" w:type="dxa"/>
            <w:tcBorders>
              <w:bottom w:val="single" w:sz="4" w:space="0" w:color="auto"/>
            </w:tcBorders>
            <w:vAlign w:val="center"/>
          </w:tcPr>
          <w:p w14:paraId="23B0BBF2" w14:textId="77777777" w:rsidR="00A22746" w:rsidRDefault="00A22746" w:rsidP="00C543D6">
            <w:pPr>
              <w:pStyle w:val="UseCaseText"/>
              <w:rPr>
                <w:rFonts w:eastAsia="SimSun"/>
              </w:rPr>
            </w:pPr>
            <w:r>
              <w:rPr>
                <w:rFonts w:eastAsia="SimSun"/>
              </w:rPr>
              <w:t>Responds by:</w:t>
            </w:r>
          </w:p>
          <w:p w14:paraId="23B0BBF3" w14:textId="77777777" w:rsidR="00A22746" w:rsidRDefault="00A22746" w:rsidP="00C543D6">
            <w:pPr>
              <w:pStyle w:val="UseCaseText"/>
              <w:rPr>
                <w:rFonts w:eastAsia="SimSun"/>
              </w:rPr>
            </w:pPr>
            <w:r>
              <w:rPr>
                <w:rFonts w:eastAsia="SimSun"/>
              </w:rPr>
              <w:t>Deleting the user record and its credentials</w:t>
            </w:r>
          </w:p>
          <w:p w14:paraId="23B0BBF4" w14:textId="77777777" w:rsidR="00A22746" w:rsidRDefault="00A22746" w:rsidP="00C543D6">
            <w:pPr>
              <w:pStyle w:val="UseCaseText"/>
              <w:rPr>
                <w:rFonts w:eastAsia="SimSun"/>
              </w:rPr>
            </w:pPr>
            <w:r>
              <w:rPr>
                <w:rFonts w:eastAsia="SimSun"/>
              </w:rPr>
              <w:t>Includes &lt;&lt;delete user&gt;&gt; use case</w:t>
            </w:r>
          </w:p>
        </w:tc>
      </w:tr>
      <w:tr w:rsidR="00A22746" w:rsidRPr="00FB0E17" w14:paraId="23B0BBF7" w14:textId="77777777" w:rsidTr="00C543D6">
        <w:trPr>
          <w:trHeight w:val="261"/>
        </w:trPr>
        <w:tc>
          <w:tcPr>
            <w:tcW w:w="9240" w:type="dxa"/>
            <w:gridSpan w:val="3"/>
            <w:tcBorders>
              <w:bottom w:val="single" w:sz="4" w:space="0" w:color="auto"/>
            </w:tcBorders>
            <w:shd w:val="clear" w:color="auto" w:fill="FDBBC0"/>
            <w:vAlign w:val="center"/>
          </w:tcPr>
          <w:p w14:paraId="23B0BBF6" w14:textId="77777777" w:rsidR="00A22746" w:rsidRPr="0052295E" w:rsidRDefault="00A22746" w:rsidP="00C543D6">
            <w:pPr>
              <w:pStyle w:val="UseCaseSection"/>
              <w:keepNext/>
              <w:keepLines/>
              <w:rPr>
                <w:rFonts w:eastAsia="SimSun"/>
              </w:rPr>
            </w:pPr>
            <w:r>
              <w:rPr>
                <w:rFonts w:eastAsia="SimSun"/>
              </w:rPr>
              <w:t>Exception</w:t>
            </w:r>
            <w:r w:rsidRPr="0052295E">
              <w:rPr>
                <w:rFonts w:eastAsia="SimSun"/>
              </w:rPr>
              <w:t>s</w:t>
            </w:r>
          </w:p>
        </w:tc>
      </w:tr>
      <w:tr w:rsidR="00A22746" w:rsidRPr="0052295E" w14:paraId="23B0BBFB" w14:textId="77777777" w:rsidTr="00C543D6">
        <w:trPr>
          <w:trHeight w:val="261"/>
        </w:trPr>
        <w:tc>
          <w:tcPr>
            <w:tcW w:w="630" w:type="dxa"/>
            <w:tcBorders>
              <w:bottom w:val="single" w:sz="4" w:space="0" w:color="auto"/>
            </w:tcBorders>
            <w:vAlign w:val="center"/>
          </w:tcPr>
          <w:p w14:paraId="23B0BBF8" w14:textId="77777777" w:rsidR="00A22746" w:rsidRPr="0052295E" w:rsidRDefault="00A22746"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BF9" w14:textId="77777777" w:rsidR="00A22746" w:rsidRPr="0052295E" w:rsidRDefault="00A22746"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BFA" w14:textId="77777777" w:rsidR="00A22746" w:rsidRPr="0052295E" w:rsidRDefault="00A22746" w:rsidP="00C543D6">
            <w:pPr>
              <w:pStyle w:val="UseCaseHeader"/>
              <w:keepNext/>
              <w:keepLines/>
              <w:rPr>
                <w:rFonts w:eastAsia="SimSun"/>
              </w:rPr>
            </w:pPr>
            <w:r w:rsidRPr="0052295E">
              <w:rPr>
                <w:rFonts w:eastAsia="SimSun"/>
              </w:rPr>
              <w:t>Description</w:t>
            </w:r>
          </w:p>
        </w:tc>
      </w:tr>
      <w:tr w:rsidR="00A22746" w:rsidRPr="0052295E" w14:paraId="23B0BBFF" w14:textId="77777777" w:rsidTr="00C543D6">
        <w:trPr>
          <w:trHeight w:val="261"/>
        </w:trPr>
        <w:tc>
          <w:tcPr>
            <w:tcW w:w="630" w:type="dxa"/>
            <w:tcBorders>
              <w:bottom w:val="single" w:sz="4" w:space="0" w:color="auto"/>
            </w:tcBorders>
            <w:vAlign w:val="center"/>
          </w:tcPr>
          <w:p w14:paraId="23B0BBFC" w14:textId="77777777" w:rsidR="00A22746" w:rsidRPr="0052295E" w:rsidRDefault="00A22746" w:rsidP="00C543D6">
            <w:pPr>
              <w:pStyle w:val="UseCaseText"/>
              <w:keepNext/>
              <w:keepLines/>
              <w:rPr>
                <w:rFonts w:eastAsia="SimSun"/>
              </w:rPr>
            </w:pPr>
          </w:p>
        </w:tc>
        <w:tc>
          <w:tcPr>
            <w:tcW w:w="1890" w:type="dxa"/>
            <w:tcBorders>
              <w:bottom w:val="single" w:sz="4" w:space="0" w:color="auto"/>
            </w:tcBorders>
            <w:vAlign w:val="center"/>
          </w:tcPr>
          <w:p w14:paraId="23B0BBFD" w14:textId="77777777" w:rsidR="00A22746" w:rsidRPr="0052295E" w:rsidRDefault="00A22746" w:rsidP="00C543D6">
            <w:pPr>
              <w:pStyle w:val="UseCaseText"/>
              <w:keepNext/>
              <w:keepLines/>
              <w:rPr>
                <w:rFonts w:eastAsia="SimSun"/>
              </w:rPr>
            </w:pPr>
          </w:p>
        </w:tc>
        <w:tc>
          <w:tcPr>
            <w:tcW w:w="6720" w:type="dxa"/>
            <w:tcBorders>
              <w:bottom w:val="single" w:sz="4" w:space="0" w:color="auto"/>
            </w:tcBorders>
            <w:vAlign w:val="center"/>
          </w:tcPr>
          <w:p w14:paraId="23B0BBFE" w14:textId="77777777" w:rsidR="00A22746" w:rsidRPr="0052295E" w:rsidRDefault="00A22746" w:rsidP="00C543D6">
            <w:pPr>
              <w:pStyle w:val="UseCaseText"/>
              <w:keepNext/>
              <w:keepLines/>
              <w:rPr>
                <w:rFonts w:eastAsia="SimSun"/>
              </w:rPr>
            </w:pPr>
          </w:p>
        </w:tc>
      </w:tr>
      <w:tr w:rsidR="00A22746" w:rsidRPr="0052295E" w14:paraId="23B0BC01" w14:textId="77777777" w:rsidTr="00C543D6">
        <w:trPr>
          <w:trHeight w:val="242"/>
        </w:trPr>
        <w:tc>
          <w:tcPr>
            <w:tcW w:w="9240" w:type="dxa"/>
            <w:gridSpan w:val="3"/>
            <w:shd w:val="clear" w:color="auto" w:fill="FFCC99"/>
            <w:vAlign w:val="center"/>
          </w:tcPr>
          <w:p w14:paraId="23B0BC00" w14:textId="77777777" w:rsidR="00A22746" w:rsidRPr="0052295E" w:rsidRDefault="00A22746"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A22746" w:rsidRPr="0052295E" w14:paraId="23B0BC04" w14:textId="77777777" w:rsidTr="00C543D6">
        <w:trPr>
          <w:trHeight w:val="206"/>
        </w:trPr>
        <w:tc>
          <w:tcPr>
            <w:tcW w:w="630" w:type="dxa"/>
            <w:vAlign w:val="center"/>
          </w:tcPr>
          <w:p w14:paraId="23B0BC02" w14:textId="77777777" w:rsidR="00A22746" w:rsidRPr="0052295E" w:rsidRDefault="00A22746" w:rsidP="00C543D6">
            <w:pPr>
              <w:pStyle w:val="UseCaseHeader"/>
              <w:keepNext/>
              <w:keepLines/>
              <w:rPr>
                <w:rFonts w:eastAsia="SimSun"/>
              </w:rPr>
            </w:pPr>
            <w:r w:rsidRPr="0052295E">
              <w:rPr>
                <w:rFonts w:eastAsia="SimSun"/>
              </w:rPr>
              <w:t>ID</w:t>
            </w:r>
          </w:p>
        </w:tc>
        <w:tc>
          <w:tcPr>
            <w:tcW w:w="8610" w:type="dxa"/>
            <w:gridSpan w:val="2"/>
            <w:vAlign w:val="center"/>
          </w:tcPr>
          <w:p w14:paraId="23B0BC03" w14:textId="77777777" w:rsidR="00A22746" w:rsidRPr="0052295E" w:rsidRDefault="00A22746" w:rsidP="00C543D6">
            <w:pPr>
              <w:pStyle w:val="UseCaseHeader"/>
              <w:keepNext/>
              <w:keepLines/>
              <w:rPr>
                <w:rFonts w:eastAsia="SimSun"/>
              </w:rPr>
            </w:pPr>
            <w:r w:rsidRPr="0052295E">
              <w:rPr>
                <w:rFonts w:eastAsia="SimSun"/>
              </w:rPr>
              <w:t>Issue Description</w:t>
            </w:r>
          </w:p>
        </w:tc>
      </w:tr>
      <w:tr w:rsidR="00A22746" w:rsidRPr="0052295E" w14:paraId="23B0BC08" w14:textId="77777777" w:rsidTr="00C543D6">
        <w:trPr>
          <w:trHeight w:val="206"/>
        </w:trPr>
        <w:tc>
          <w:tcPr>
            <w:tcW w:w="630" w:type="dxa"/>
            <w:vAlign w:val="center"/>
          </w:tcPr>
          <w:p w14:paraId="23B0BC05" w14:textId="77777777" w:rsidR="00A22746" w:rsidRPr="0052295E" w:rsidRDefault="00A22746" w:rsidP="00C543D6">
            <w:pPr>
              <w:pStyle w:val="UseCaseText"/>
              <w:keepNext/>
              <w:keepLines/>
              <w:rPr>
                <w:rFonts w:eastAsia="SimSun"/>
              </w:rPr>
            </w:pPr>
            <w:r>
              <w:rPr>
                <w:rFonts w:eastAsia="SimSun"/>
              </w:rPr>
              <w:t>1</w:t>
            </w:r>
          </w:p>
        </w:tc>
        <w:tc>
          <w:tcPr>
            <w:tcW w:w="8610" w:type="dxa"/>
            <w:gridSpan w:val="2"/>
            <w:vAlign w:val="center"/>
          </w:tcPr>
          <w:p w14:paraId="23B0BC06" w14:textId="77777777" w:rsidR="00A22746" w:rsidRDefault="004640CA" w:rsidP="00C543D6">
            <w:pPr>
              <w:pStyle w:val="UseCaseText"/>
              <w:keepNext/>
              <w:keepLines/>
              <w:rPr>
                <w:rFonts w:eastAsia="SimSun"/>
              </w:rPr>
            </w:pPr>
            <w:r>
              <w:rPr>
                <w:rFonts w:eastAsia="SimSun"/>
              </w:rPr>
              <w:t>Do we really want to allow users to self enroll as data providers?</w:t>
            </w:r>
          </w:p>
          <w:p w14:paraId="23B0BC07" w14:textId="77777777" w:rsidR="00D0536F" w:rsidRPr="0052295E" w:rsidRDefault="00D0536F" w:rsidP="00D0536F">
            <w:pPr>
              <w:pStyle w:val="UseCaseText"/>
              <w:keepNext/>
              <w:keepLines/>
              <w:rPr>
                <w:rFonts w:eastAsia="SimSun"/>
              </w:rPr>
            </w:pPr>
            <w:r>
              <w:rPr>
                <w:rFonts w:eastAsia="SimSun"/>
              </w:rPr>
              <w:t xml:space="preserve">DN: </w:t>
            </w:r>
            <w:r w:rsidRPr="00D0536F">
              <w:rPr>
                <w:rFonts w:eastAsia="SimSun"/>
              </w:rPr>
              <w:t>My answer would be yes since the system has been designed with the data steward as a failsafe against publishing bad data.  The less human involvement the better.</w:t>
            </w:r>
          </w:p>
        </w:tc>
      </w:tr>
      <w:tr w:rsidR="00A22746" w:rsidRPr="0052295E" w14:paraId="23B0BC0B" w14:textId="77777777" w:rsidTr="00C543D6">
        <w:trPr>
          <w:trHeight w:val="206"/>
        </w:trPr>
        <w:tc>
          <w:tcPr>
            <w:tcW w:w="630" w:type="dxa"/>
            <w:vAlign w:val="center"/>
          </w:tcPr>
          <w:p w14:paraId="23B0BC09" w14:textId="77777777" w:rsidR="00A22746" w:rsidRDefault="00D0536F" w:rsidP="00C543D6">
            <w:pPr>
              <w:pStyle w:val="UseCaseText"/>
              <w:rPr>
                <w:rFonts w:eastAsia="SimSun"/>
              </w:rPr>
            </w:pPr>
            <w:r>
              <w:rPr>
                <w:rFonts w:eastAsia="SimSun"/>
              </w:rPr>
              <w:t>2</w:t>
            </w:r>
          </w:p>
        </w:tc>
        <w:tc>
          <w:tcPr>
            <w:tcW w:w="8610" w:type="dxa"/>
            <w:gridSpan w:val="2"/>
            <w:vAlign w:val="center"/>
          </w:tcPr>
          <w:p w14:paraId="23B0BC0A" w14:textId="77777777" w:rsidR="00A22746" w:rsidRDefault="00D0536F" w:rsidP="00C543D6">
            <w:pPr>
              <w:pStyle w:val="UseCaseText"/>
              <w:rPr>
                <w:rFonts w:eastAsia="SimSun"/>
              </w:rPr>
            </w:pPr>
            <w:r>
              <w:rPr>
                <w:rFonts w:eastAsia="SimSun"/>
              </w:rPr>
              <w:t xml:space="preserve">DN: </w:t>
            </w:r>
            <w:r>
              <w:t>Same caveat here WRT orphaned data and metadata.  Do not allow a user to remove themselves if they have data submitted until the ownership of the data is re-assigned or the data is removed.</w:t>
            </w:r>
          </w:p>
        </w:tc>
      </w:tr>
    </w:tbl>
    <w:p w14:paraId="23B0BC0C" w14:textId="77777777" w:rsidR="00A22746" w:rsidRDefault="00A22746" w:rsidP="00467DEE">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467DEE" w:rsidRPr="0052295E" w14:paraId="23B0BC0F" w14:textId="77777777" w:rsidTr="00C135E5">
        <w:trPr>
          <w:trHeight w:val="360"/>
        </w:trPr>
        <w:tc>
          <w:tcPr>
            <w:tcW w:w="2520" w:type="dxa"/>
            <w:gridSpan w:val="2"/>
            <w:shd w:val="clear" w:color="auto" w:fill="8DB3E2"/>
            <w:vAlign w:val="center"/>
          </w:tcPr>
          <w:p w14:paraId="23B0BC0D" w14:textId="77777777" w:rsidR="00467DEE" w:rsidRPr="0052295E" w:rsidRDefault="00467DEE" w:rsidP="00C135E5">
            <w:pPr>
              <w:pStyle w:val="UseCaseHeader"/>
              <w:keepNext/>
              <w:keepLines/>
              <w:rPr>
                <w:rFonts w:eastAsia="SimSun"/>
              </w:rPr>
            </w:pPr>
            <w:r>
              <w:rPr>
                <w:rFonts w:eastAsia="SimSun"/>
              </w:rPr>
              <w:t>Use Case ID</w:t>
            </w:r>
          </w:p>
        </w:tc>
        <w:tc>
          <w:tcPr>
            <w:tcW w:w="6720" w:type="dxa"/>
            <w:shd w:val="clear" w:color="auto" w:fill="8DB3E2"/>
            <w:vAlign w:val="center"/>
          </w:tcPr>
          <w:p w14:paraId="23B0BC0E" w14:textId="77777777" w:rsidR="00467DEE" w:rsidRPr="00B36A79" w:rsidRDefault="00467DEE" w:rsidP="00C135E5">
            <w:pPr>
              <w:pStyle w:val="UseCaseText"/>
              <w:rPr>
                <w:rFonts w:eastAsia="Times"/>
                <w:b/>
              </w:rPr>
            </w:pPr>
            <w:r>
              <w:rPr>
                <w:rFonts w:eastAsia="Times"/>
                <w:b/>
              </w:rPr>
              <w:t>UC_030</w:t>
            </w:r>
          </w:p>
        </w:tc>
      </w:tr>
      <w:tr w:rsidR="00467DEE" w:rsidRPr="0052295E" w14:paraId="23B0BC12" w14:textId="77777777" w:rsidTr="00C135E5">
        <w:trPr>
          <w:trHeight w:val="360"/>
        </w:trPr>
        <w:tc>
          <w:tcPr>
            <w:tcW w:w="2520" w:type="dxa"/>
            <w:gridSpan w:val="2"/>
            <w:shd w:val="clear" w:color="auto" w:fill="8DB3E2"/>
            <w:vAlign w:val="center"/>
          </w:tcPr>
          <w:p w14:paraId="23B0BC10" w14:textId="77777777" w:rsidR="00467DEE" w:rsidRDefault="00467DEE" w:rsidP="00C135E5">
            <w:pPr>
              <w:pStyle w:val="UseCaseHeader"/>
              <w:keepNext/>
              <w:keepLines/>
              <w:rPr>
                <w:rFonts w:eastAsia="SimSun"/>
              </w:rPr>
            </w:pPr>
            <w:r>
              <w:rPr>
                <w:rFonts w:eastAsia="SimSun"/>
              </w:rPr>
              <w:t>Use Case Name</w:t>
            </w:r>
          </w:p>
        </w:tc>
        <w:tc>
          <w:tcPr>
            <w:tcW w:w="6720" w:type="dxa"/>
            <w:shd w:val="clear" w:color="auto" w:fill="8DB3E2"/>
            <w:vAlign w:val="center"/>
          </w:tcPr>
          <w:p w14:paraId="23B0BC11" w14:textId="77777777" w:rsidR="00467DEE" w:rsidRPr="00C27791" w:rsidRDefault="00467DEE" w:rsidP="00C135E5">
            <w:pPr>
              <w:pStyle w:val="UseCaseText"/>
              <w:rPr>
                <w:rFonts w:eastAsia="Times"/>
                <w:b/>
              </w:rPr>
            </w:pPr>
            <w:r>
              <w:rPr>
                <w:rFonts w:eastAsia="Times"/>
                <w:b/>
              </w:rPr>
              <w:t>Add users</w:t>
            </w:r>
          </w:p>
        </w:tc>
      </w:tr>
      <w:tr w:rsidR="00467DEE" w:rsidRPr="0052295E" w14:paraId="23B0BC15" w14:textId="77777777" w:rsidTr="00C135E5">
        <w:trPr>
          <w:trHeight w:val="360"/>
        </w:trPr>
        <w:tc>
          <w:tcPr>
            <w:tcW w:w="2520" w:type="dxa"/>
            <w:gridSpan w:val="2"/>
            <w:vAlign w:val="center"/>
          </w:tcPr>
          <w:p w14:paraId="23B0BC13" w14:textId="77777777" w:rsidR="00467DEE" w:rsidRPr="00DD3D3F" w:rsidRDefault="00467DEE" w:rsidP="00C135E5">
            <w:pPr>
              <w:pStyle w:val="UseCaseText"/>
              <w:rPr>
                <w:rFonts w:eastAsia="SimSun"/>
                <w:b/>
              </w:rPr>
            </w:pPr>
            <w:r w:rsidRPr="00DD3D3F">
              <w:rPr>
                <w:rFonts w:eastAsia="SimSun"/>
                <w:b/>
              </w:rPr>
              <w:t>Short Description</w:t>
            </w:r>
          </w:p>
        </w:tc>
        <w:tc>
          <w:tcPr>
            <w:tcW w:w="6720" w:type="dxa"/>
            <w:vAlign w:val="center"/>
          </w:tcPr>
          <w:p w14:paraId="23B0BC14" w14:textId="77777777" w:rsidR="00467DEE" w:rsidRPr="00857069" w:rsidRDefault="00467DEE" w:rsidP="00C135E5">
            <w:pPr>
              <w:pStyle w:val="UseCaseText"/>
              <w:rPr>
                <w:rFonts w:eastAsia="SimSun"/>
              </w:rPr>
            </w:pPr>
            <w:r>
              <w:rPr>
                <w:rFonts w:eastAsia="SimSun"/>
              </w:rPr>
              <w:t>Creates a new user account in the system, allowing the storage of important user information such as e-mail, name, login, password, address, and enabling features such as subscription and search saving, and auto complete</w:t>
            </w:r>
            <w:r w:rsidRPr="003D1A3A">
              <w:rPr>
                <w:rFonts w:eastAsia="SimSun"/>
              </w:rPr>
              <w:t>.</w:t>
            </w:r>
          </w:p>
        </w:tc>
      </w:tr>
      <w:tr w:rsidR="00467DEE" w:rsidRPr="0052295E" w14:paraId="23B0BC18" w14:textId="77777777" w:rsidTr="00C135E5">
        <w:trPr>
          <w:trHeight w:val="360"/>
        </w:trPr>
        <w:tc>
          <w:tcPr>
            <w:tcW w:w="2520" w:type="dxa"/>
            <w:gridSpan w:val="2"/>
            <w:vAlign w:val="center"/>
          </w:tcPr>
          <w:p w14:paraId="23B0BC16" w14:textId="77777777" w:rsidR="00467DEE" w:rsidRPr="00DD3D3F" w:rsidRDefault="00467DEE" w:rsidP="00C135E5">
            <w:pPr>
              <w:pStyle w:val="UseCaseText"/>
              <w:rPr>
                <w:rFonts w:eastAsia="SimSun"/>
                <w:b/>
              </w:rPr>
            </w:pPr>
            <w:r w:rsidRPr="00DD3D3F">
              <w:rPr>
                <w:rFonts w:eastAsia="SimSun"/>
                <w:b/>
              </w:rPr>
              <w:t>Actors</w:t>
            </w:r>
          </w:p>
        </w:tc>
        <w:tc>
          <w:tcPr>
            <w:tcW w:w="6720" w:type="dxa"/>
            <w:vAlign w:val="center"/>
          </w:tcPr>
          <w:p w14:paraId="23B0BC17" w14:textId="77777777" w:rsidR="00467DEE" w:rsidRPr="0052295E" w:rsidRDefault="00467DEE" w:rsidP="00C135E5">
            <w:pPr>
              <w:pStyle w:val="UseCaseText"/>
              <w:rPr>
                <w:rFonts w:eastAsia="SimSun"/>
              </w:rPr>
            </w:pPr>
            <w:r>
              <w:rPr>
                <w:rFonts w:eastAsia="SimSun"/>
              </w:rPr>
              <w:t>Node-in-box administrator</w:t>
            </w:r>
            <w:r w:rsidR="007D4CDA">
              <w:rPr>
                <w:rFonts w:eastAsia="SimSun"/>
              </w:rPr>
              <w:t>, Users</w:t>
            </w:r>
          </w:p>
        </w:tc>
      </w:tr>
      <w:tr w:rsidR="00467DEE" w:rsidRPr="0052295E" w14:paraId="23B0BC1B" w14:textId="77777777" w:rsidTr="00C135E5">
        <w:trPr>
          <w:trHeight w:val="360"/>
        </w:trPr>
        <w:tc>
          <w:tcPr>
            <w:tcW w:w="2520" w:type="dxa"/>
            <w:gridSpan w:val="2"/>
            <w:vAlign w:val="center"/>
          </w:tcPr>
          <w:p w14:paraId="23B0BC19" w14:textId="77777777" w:rsidR="00467DEE" w:rsidRPr="0052295E" w:rsidRDefault="00467DEE" w:rsidP="00C135E5">
            <w:pPr>
              <w:pStyle w:val="UseCaseHeader"/>
              <w:rPr>
                <w:rFonts w:eastAsia="SimSun"/>
              </w:rPr>
            </w:pPr>
            <w:r w:rsidRPr="0052295E">
              <w:rPr>
                <w:rFonts w:eastAsia="SimSun"/>
              </w:rPr>
              <w:t>Pre-Conditions</w:t>
            </w:r>
          </w:p>
        </w:tc>
        <w:tc>
          <w:tcPr>
            <w:tcW w:w="6720" w:type="dxa"/>
            <w:vAlign w:val="center"/>
          </w:tcPr>
          <w:p w14:paraId="23B0BC1A" w14:textId="77777777" w:rsidR="00467DEE" w:rsidRPr="0052295E" w:rsidRDefault="00467DEE" w:rsidP="00C135E5">
            <w:pPr>
              <w:pStyle w:val="UseCaseText"/>
              <w:rPr>
                <w:rFonts w:eastAsia="SimSun"/>
              </w:rPr>
            </w:pPr>
            <w:r>
              <w:rPr>
                <w:rFonts w:eastAsia="SimSun"/>
              </w:rPr>
              <w:t>Node-in-the box is properly installed and configured</w:t>
            </w:r>
          </w:p>
        </w:tc>
      </w:tr>
      <w:tr w:rsidR="00467DEE" w:rsidRPr="0052295E" w14:paraId="23B0BC1E" w14:textId="77777777" w:rsidTr="00C135E5">
        <w:trPr>
          <w:trHeight w:val="360"/>
        </w:trPr>
        <w:tc>
          <w:tcPr>
            <w:tcW w:w="2520" w:type="dxa"/>
            <w:gridSpan w:val="2"/>
            <w:vAlign w:val="center"/>
          </w:tcPr>
          <w:p w14:paraId="23B0BC1C" w14:textId="77777777" w:rsidR="00467DEE" w:rsidRPr="0052295E" w:rsidRDefault="00467DEE" w:rsidP="00C135E5">
            <w:pPr>
              <w:pStyle w:val="UseCaseHeader"/>
              <w:rPr>
                <w:rFonts w:eastAsia="SimSun"/>
              </w:rPr>
            </w:pPr>
            <w:r w:rsidRPr="0052295E">
              <w:rPr>
                <w:rFonts w:eastAsia="SimSun"/>
              </w:rPr>
              <w:t>Success End Conditions</w:t>
            </w:r>
          </w:p>
        </w:tc>
        <w:tc>
          <w:tcPr>
            <w:tcW w:w="6720" w:type="dxa"/>
            <w:vAlign w:val="center"/>
          </w:tcPr>
          <w:p w14:paraId="23B0BC1D" w14:textId="77777777" w:rsidR="00467DEE" w:rsidRPr="0052295E" w:rsidRDefault="00467DEE" w:rsidP="00C135E5">
            <w:pPr>
              <w:pStyle w:val="UseCaseText"/>
              <w:rPr>
                <w:rFonts w:eastAsia="SimSun"/>
              </w:rPr>
            </w:pPr>
            <w:r>
              <w:rPr>
                <w:rFonts w:eastAsia="SimSun"/>
              </w:rPr>
              <w:t>A new user account is created</w:t>
            </w:r>
          </w:p>
        </w:tc>
      </w:tr>
      <w:tr w:rsidR="00467DEE" w:rsidRPr="0052295E" w14:paraId="23B0BC21" w14:textId="77777777" w:rsidTr="00C135E5">
        <w:trPr>
          <w:trHeight w:val="360"/>
        </w:trPr>
        <w:tc>
          <w:tcPr>
            <w:tcW w:w="2520" w:type="dxa"/>
            <w:gridSpan w:val="2"/>
            <w:vAlign w:val="center"/>
          </w:tcPr>
          <w:p w14:paraId="23B0BC1F" w14:textId="77777777" w:rsidR="00467DEE" w:rsidRPr="0052295E" w:rsidRDefault="00467DEE" w:rsidP="00C135E5">
            <w:pPr>
              <w:pStyle w:val="UseCaseHeader"/>
              <w:rPr>
                <w:rFonts w:eastAsia="SimSun"/>
              </w:rPr>
            </w:pPr>
            <w:r>
              <w:rPr>
                <w:rFonts w:eastAsia="SimSun"/>
              </w:rPr>
              <w:t>Data</w:t>
            </w:r>
          </w:p>
        </w:tc>
        <w:tc>
          <w:tcPr>
            <w:tcW w:w="6720" w:type="dxa"/>
            <w:vAlign w:val="center"/>
          </w:tcPr>
          <w:p w14:paraId="23B0BC20" w14:textId="77777777" w:rsidR="00467DEE" w:rsidRDefault="00467DEE" w:rsidP="00C135E5">
            <w:pPr>
              <w:pStyle w:val="UseCaseText"/>
              <w:rPr>
                <w:rFonts w:eastAsia="SimSun"/>
              </w:rPr>
            </w:pPr>
            <w:r>
              <w:rPr>
                <w:rFonts w:eastAsia="SimSun"/>
              </w:rPr>
              <w:t>User records</w:t>
            </w:r>
          </w:p>
        </w:tc>
      </w:tr>
      <w:tr w:rsidR="00467DEE" w:rsidRPr="0052295E" w14:paraId="23B0BC25" w14:textId="77777777" w:rsidTr="00C135E5">
        <w:trPr>
          <w:trHeight w:val="360"/>
        </w:trPr>
        <w:tc>
          <w:tcPr>
            <w:tcW w:w="2520" w:type="dxa"/>
            <w:gridSpan w:val="2"/>
            <w:vAlign w:val="center"/>
          </w:tcPr>
          <w:p w14:paraId="23B0BC22" w14:textId="77777777" w:rsidR="00467DEE" w:rsidRPr="0052295E" w:rsidRDefault="00467DEE" w:rsidP="00C135E5">
            <w:pPr>
              <w:pStyle w:val="UseCaseHeader"/>
              <w:rPr>
                <w:rFonts w:eastAsia="SimSun"/>
              </w:rPr>
            </w:pPr>
            <w:r>
              <w:rPr>
                <w:rFonts w:eastAsia="SimSun"/>
              </w:rPr>
              <w:t>Functions</w:t>
            </w:r>
          </w:p>
        </w:tc>
        <w:tc>
          <w:tcPr>
            <w:tcW w:w="6720" w:type="dxa"/>
            <w:vAlign w:val="center"/>
          </w:tcPr>
          <w:p w14:paraId="23B0BC23" w14:textId="77777777" w:rsidR="00467DEE" w:rsidRDefault="00467DEE" w:rsidP="00377EE0">
            <w:pPr>
              <w:pStyle w:val="UseCaseText"/>
              <w:keepNext/>
              <w:keepLines/>
              <w:numPr>
                <w:ilvl w:val="0"/>
                <w:numId w:val="15"/>
              </w:numPr>
              <w:rPr>
                <w:rFonts w:eastAsia="SimSun"/>
              </w:rPr>
            </w:pPr>
            <w:r>
              <w:rPr>
                <w:rFonts w:eastAsia="SimSun"/>
              </w:rPr>
              <w:t>Add user</w:t>
            </w:r>
          </w:p>
          <w:p w14:paraId="23B0BC24" w14:textId="77777777" w:rsidR="00D0536F" w:rsidRPr="00BE5515" w:rsidRDefault="00D0536F" w:rsidP="00377EE0">
            <w:pPr>
              <w:pStyle w:val="UseCaseText"/>
              <w:keepNext/>
              <w:keepLines/>
              <w:numPr>
                <w:ilvl w:val="0"/>
                <w:numId w:val="15"/>
              </w:numPr>
              <w:rPr>
                <w:rFonts w:eastAsia="SimSun"/>
              </w:rPr>
            </w:pPr>
            <w:r>
              <w:rPr>
                <w:rFonts w:eastAsia="SimSun"/>
              </w:rPr>
              <w:t>Add users via invitation</w:t>
            </w:r>
          </w:p>
        </w:tc>
      </w:tr>
      <w:tr w:rsidR="00467DEE" w:rsidRPr="0052295E" w14:paraId="23B0BC27" w14:textId="77777777" w:rsidTr="00C135E5">
        <w:trPr>
          <w:trHeight w:val="278"/>
        </w:trPr>
        <w:tc>
          <w:tcPr>
            <w:tcW w:w="9240" w:type="dxa"/>
            <w:gridSpan w:val="3"/>
            <w:shd w:val="clear" w:color="auto" w:fill="CCFFFF"/>
            <w:vAlign w:val="center"/>
          </w:tcPr>
          <w:p w14:paraId="23B0BC26" w14:textId="77777777" w:rsidR="00467DEE" w:rsidRPr="0052295E" w:rsidRDefault="00467DEE" w:rsidP="00C135E5">
            <w:pPr>
              <w:pStyle w:val="UseCaseSection"/>
              <w:keepNext/>
              <w:keepLines/>
              <w:rPr>
                <w:rFonts w:eastAsia="SimSun"/>
              </w:rPr>
            </w:pPr>
            <w:r w:rsidRPr="0052295E">
              <w:rPr>
                <w:rFonts w:eastAsia="SimSun"/>
              </w:rPr>
              <w:t>Main Sequence</w:t>
            </w:r>
          </w:p>
        </w:tc>
      </w:tr>
      <w:tr w:rsidR="00467DEE" w:rsidRPr="0052295E" w14:paraId="23B0BC2B" w14:textId="77777777" w:rsidTr="00C135E5">
        <w:trPr>
          <w:trHeight w:val="203"/>
        </w:trPr>
        <w:tc>
          <w:tcPr>
            <w:tcW w:w="630" w:type="dxa"/>
          </w:tcPr>
          <w:p w14:paraId="23B0BC28" w14:textId="77777777" w:rsidR="00467DEE" w:rsidRPr="0052295E" w:rsidRDefault="00467DEE" w:rsidP="00C135E5">
            <w:pPr>
              <w:pStyle w:val="UseCaseHeader"/>
              <w:keepNext/>
              <w:keepLines/>
              <w:rPr>
                <w:rFonts w:eastAsia="SimSun"/>
              </w:rPr>
            </w:pPr>
            <w:r w:rsidRPr="0052295E">
              <w:rPr>
                <w:rFonts w:eastAsia="SimSun"/>
              </w:rPr>
              <w:t>Step</w:t>
            </w:r>
          </w:p>
        </w:tc>
        <w:tc>
          <w:tcPr>
            <w:tcW w:w="1890" w:type="dxa"/>
          </w:tcPr>
          <w:p w14:paraId="23B0BC29" w14:textId="77777777" w:rsidR="00467DEE" w:rsidRPr="0052295E" w:rsidRDefault="00467DEE" w:rsidP="00C135E5">
            <w:pPr>
              <w:pStyle w:val="UseCaseHeader"/>
              <w:keepNext/>
              <w:keepLines/>
              <w:rPr>
                <w:rFonts w:eastAsia="SimSun"/>
              </w:rPr>
            </w:pPr>
            <w:r w:rsidRPr="0052295E">
              <w:rPr>
                <w:rFonts w:eastAsia="SimSun"/>
              </w:rPr>
              <w:t>Actor</w:t>
            </w:r>
          </w:p>
        </w:tc>
        <w:tc>
          <w:tcPr>
            <w:tcW w:w="6720" w:type="dxa"/>
          </w:tcPr>
          <w:p w14:paraId="23B0BC2A" w14:textId="77777777" w:rsidR="00467DEE" w:rsidRPr="0052295E" w:rsidRDefault="00467DEE" w:rsidP="00C135E5">
            <w:pPr>
              <w:pStyle w:val="UseCaseHeader"/>
              <w:keepNext/>
              <w:keepLines/>
              <w:rPr>
                <w:rFonts w:eastAsia="SimSun"/>
              </w:rPr>
            </w:pPr>
            <w:r w:rsidRPr="0052295E">
              <w:rPr>
                <w:rFonts w:eastAsia="SimSun"/>
              </w:rPr>
              <w:t>Description</w:t>
            </w:r>
          </w:p>
        </w:tc>
      </w:tr>
      <w:tr w:rsidR="00467DEE" w:rsidRPr="0052295E" w14:paraId="23B0BC31" w14:textId="77777777" w:rsidTr="00C135E5">
        <w:trPr>
          <w:trHeight w:val="320"/>
        </w:trPr>
        <w:tc>
          <w:tcPr>
            <w:tcW w:w="630" w:type="dxa"/>
            <w:vAlign w:val="center"/>
          </w:tcPr>
          <w:p w14:paraId="23B0BC2C" w14:textId="77777777" w:rsidR="00467DEE" w:rsidRPr="0052295E" w:rsidRDefault="00467DEE" w:rsidP="00C135E5">
            <w:pPr>
              <w:pStyle w:val="UseCaseText"/>
              <w:keepNext/>
              <w:keepLines/>
              <w:rPr>
                <w:rFonts w:eastAsia="SimSun"/>
              </w:rPr>
            </w:pPr>
            <w:r w:rsidRPr="0052295E">
              <w:rPr>
                <w:rFonts w:eastAsia="SimSun"/>
              </w:rPr>
              <w:t>1</w:t>
            </w:r>
          </w:p>
        </w:tc>
        <w:tc>
          <w:tcPr>
            <w:tcW w:w="1890" w:type="dxa"/>
            <w:vAlign w:val="center"/>
          </w:tcPr>
          <w:p w14:paraId="23B0BC2D" w14:textId="77777777" w:rsidR="00467DEE" w:rsidRPr="0052295E" w:rsidRDefault="00467DEE" w:rsidP="00C135E5">
            <w:pPr>
              <w:pStyle w:val="UseCaseText"/>
              <w:rPr>
                <w:rFonts w:eastAsia="SimSun"/>
              </w:rPr>
            </w:pPr>
            <w:r>
              <w:rPr>
                <w:rFonts w:eastAsia="SimSun"/>
              </w:rPr>
              <w:t>Administrator</w:t>
            </w:r>
          </w:p>
        </w:tc>
        <w:tc>
          <w:tcPr>
            <w:tcW w:w="6720" w:type="dxa"/>
            <w:vAlign w:val="center"/>
          </w:tcPr>
          <w:p w14:paraId="23B0BC2E" w14:textId="77777777" w:rsidR="00467DEE" w:rsidRDefault="00467DEE" w:rsidP="00C135E5">
            <w:pPr>
              <w:pStyle w:val="UseCaseText"/>
              <w:keepNext/>
              <w:keepLines/>
              <w:rPr>
                <w:rFonts w:eastAsia="SimSun"/>
              </w:rPr>
            </w:pPr>
            <w:r>
              <w:rPr>
                <w:rFonts w:eastAsia="SimSun"/>
              </w:rPr>
              <w:t>Navigates to user management screen</w:t>
            </w:r>
          </w:p>
          <w:p w14:paraId="23B0BC2F" w14:textId="77777777" w:rsidR="00467DEE" w:rsidRDefault="00467DEE" w:rsidP="00C135E5">
            <w:pPr>
              <w:pStyle w:val="UseCaseText"/>
              <w:keepNext/>
              <w:keepLines/>
              <w:rPr>
                <w:rFonts w:eastAsia="SimSun"/>
              </w:rPr>
            </w:pPr>
            <w:r>
              <w:rPr>
                <w:rFonts w:eastAsia="SimSun"/>
              </w:rPr>
              <w:t>Starts new user creation</w:t>
            </w:r>
          </w:p>
          <w:p w14:paraId="23B0BC30" w14:textId="77777777" w:rsidR="00467DEE" w:rsidRPr="0052295E" w:rsidRDefault="00467DEE" w:rsidP="00C135E5">
            <w:pPr>
              <w:pStyle w:val="UseCaseText"/>
              <w:keepNext/>
              <w:keepLines/>
              <w:rPr>
                <w:rFonts w:eastAsia="SimSun"/>
              </w:rPr>
            </w:pPr>
            <w:r>
              <w:rPr>
                <w:rFonts w:eastAsia="SimSun"/>
              </w:rPr>
              <w:t>Inputs user information</w:t>
            </w:r>
          </w:p>
        </w:tc>
      </w:tr>
      <w:tr w:rsidR="00467DEE" w:rsidRPr="0052295E" w14:paraId="23B0BC35" w14:textId="77777777" w:rsidTr="00C135E5">
        <w:trPr>
          <w:trHeight w:val="320"/>
        </w:trPr>
        <w:tc>
          <w:tcPr>
            <w:tcW w:w="630" w:type="dxa"/>
            <w:vAlign w:val="center"/>
          </w:tcPr>
          <w:p w14:paraId="23B0BC32" w14:textId="77777777" w:rsidR="00467DEE" w:rsidRPr="0052295E" w:rsidRDefault="00467DEE" w:rsidP="00C135E5">
            <w:pPr>
              <w:pStyle w:val="UseCaseText"/>
              <w:rPr>
                <w:rFonts w:eastAsia="SimSun"/>
              </w:rPr>
            </w:pPr>
            <w:r>
              <w:rPr>
                <w:rFonts w:eastAsia="SimSun"/>
              </w:rPr>
              <w:t>2</w:t>
            </w:r>
          </w:p>
        </w:tc>
        <w:tc>
          <w:tcPr>
            <w:tcW w:w="1890" w:type="dxa"/>
            <w:vAlign w:val="center"/>
          </w:tcPr>
          <w:p w14:paraId="23B0BC33" w14:textId="77777777" w:rsidR="00467DEE" w:rsidRDefault="00467DEE" w:rsidP="00C135E5">
            <w:pPr>
              <w:pStyle w:val="UseCaseText"/>
              <w:rPr>
                <w:rFonts w:eastAsia="SimSun"/>
              </w:rPr>
            </w:pPr>
            <w:r>
              <w:rPr>
                <w:rFonts w:eastAsia="SimSun"/>
              </w:rPr>
              <w:t>NGDS System</w:t>
            </w:r>
          </w:p>
        </w:tc>
        <w:tc>
          <w:tcPr>
            <w:tcW w:w="6720" w:type="dxa"/>
            <w:vAlign w:val="center"/>
          </w:tcPr>
          <w:p w14:paraId="23B0BC34" w14:textId="77777777" w:rsidR="00467DEE" w:rsidRDefault="00467DEE" w:rsidP="00C135E5">
            <w:pPr>
              <w:pStyle w:val="UseCaseText"/>
              <w:rPr>
                <w:rFonts w:eastAsia="SimSun"/>
              </w:rPr>
            </w:pPr>
            <w:r>
              <w:rPr>
                <w:rFonts w:eastAsia="SimSun"/>
              </w:rPr>
              <w:t>Responds by checking for repeated user credentials and if positive, creating a new account for a user</w:t>
            </w:r>
          </w:p>
        </w:tc>
      </w:tr>
      <w:tr w:rsidR="00467DEE" w:rsidRPr="0052295E" w14:paraId="23B0BC37" w14:textId="77777777" w:rsidTr="00C135E5">
        <w:trPr>
          <w:trHeight w:val="287"/>
        </w:trPr>
        <w:tc>
          <w:tcPr>
            <w:tcW w:w="9240" w:type="dxa"/>
            <w:gridSpan w:val="3"/>
            <w:shd w:val="clear" w:color="auto" w:fill="FFFFCC"/>
            <w:vAlign w:val="center"/>
          </w:tcPr>
          <w:p w14:paraId="23B0BC36" w14:textId="77777777" w:rsidR="00467DEE" w:rsidRPr="0052295E" w:rsidRDefault="00467DEE" w:rsidP="00C135E5">
            <w:pPr>
              <w:pStyle w:val="UseCaseSection"/>
              <w:keepNext/>
              <w:keepLines/>
              <w:rPr>
                <w:rFonts w:eastAsia="SimSun"/>
              </w:rPr>
            </w:pPr>
            <w:r w:rsidRPr="0052295E">
              <w:rPr>
                <w:rFonts w:eastAsia="SimSun"/>
              </w:rPr>
              <w:lastRenderedPageBreak/>
              <w:t>Variants</w:t>
            </w:r>
          </w:p>
        </w:tc>
      </w:tr>
      <w:tr w:rsidR="00467DEE" w:rsidRPr="0052295E" w14:paraId="23B0BC3B" w14:textId="77777777" w:rsidTr="00C135E5">
        <w:trPr>
          <w:trHeight w:val="261"/>
        </w:trPr>
        <w:tc>
          <w:tcPr>
            <w:tcW w:w="630" w:type="dxa"/>
            <w:vAlign w:val="center"/>
          </w:tcPr>
          <w:p w14:paraId="23B0BC38" w14:textId="77777777" w:rsidR="00467DEE" w:rsidRPr="0052295E" w:rsidRDefault="00467DEE" w:rsidP="00C135E5">
            <w:pPr>
              <w:pStyle w:val="UseCaseHeader"/>
              <w:keepNext/>
              <w:keepLines/>
              <w:rPr>
                <w:rFonts w:eastAsia="SimSun"/>
              </w:rPr>
            </w:pPr>
            <w:r w:rsidRPr="0052295E">
              <w:rPr>
                <w:rFonts w:eastAsia="SimSun"/>
              </w:rPr>
              <w:t>Step</w:t>
            </w:r>
          </w:p>
        </w:tc>
        <w:tc>
          <w:tcPr>
            <w:tcW w:w="1890" w:type="dxa"/>
            <w:vAlign w:val="center"/>
          </w:tcPr>
          <w:p w14:paraId="23B0BC39" w14:textId="77777777" w:rsidR="00467DEE" w:rsidRPr="0052295E" w:rsidRDefault="00467DEE" w:rsidP="00C135E5">
            <w:pPr>
              <w:pStyle w:val="UseCaseHeader"/>
              <w:keepNext/>
              <w:keepLines/>
              <w:rPr>
                <w:rFonts w:eastAsia="SimSun"/>
              </w:rPr>
            </w:pPr>
            <w:r w:rsidRPr="0052295E">
              <w:rPr>
                <w:rFonts w:eastAsia="SimSun"/>
              </w:rPr>
              <w:t>Actor</w:t>
            </w:r>
          </w:p>
        </w:tc>
        <w:tc>
          <w:tcPr>
            <w:tcW w:w="6720" w:type="dxa"/>
            <w:vAlign w:val="center"/>
          </w:tcPr>
          <w:p w14:paraId="23B0BC3A" w14:textId="77777777" w:rsidR="00467DEE" w:rsidRPr="0052295E" w:rsidRDefault="00467DEE" w:rsidP="00C135E5">
            <w:pPr>
              <w:pStyle w:val="UseCaseHeader"/>
              <w:keepNext/>
              <w:keepLines/>
              <w:rPr>
                <w:rFonts w:eastAsia="SimSun"/>
              </w:rPr>
            </w:pPr>
            <w:r w:rsidRPr="0052295E">
              <w:rPr>
                <w:rFonts w:eastAsia="SimSun"/>
              </w:rPr>
              <w:t>Description</w:t>
            </w:r>
          </w:p>
        </w:tc>
      </w:tr>
      <w:tr w:rsidR="00D0536F" w:rsidRPr="0052295E" w14:paraId="23B0BC42" w14:textId="77777777" w:rsidTr="00C135E5">
        <w:trPr>
          <w:trHeight w:val="359"/>
        </w:trPr>
        <w:tc>
          <w:tcPr>
            <w:tcW w:w="630" w:type="dxa"/>
            <w:tcBorders>
              <w:bottom w:val="single" w:sz="4" w:space="0" w:color="auto"/>
            </w:tcBorders>
            <w:vAlign w:val="center"/>
          </w:tcPr>
          <w:p w14:paraId="23B0BC3C" w14:textId="77777777" w:rsidR="00D0536F" w:rsidRPr="0052295E" w:rsidRDefault="00D0536F" w:rsidP="00D0536F">
            <w:pPr>
              <w:pStyle w:val="UseCaseText"/>
              <w:keepNext/>
              <w:keepLines/>
              <w:rPr>
                <w:rFonts w:eastAsia="SimSun"/>
              </w:rPr>
            </w:pPr>
            <w:r>
              <w:rPr>
                <w:rFonts w:eastAsia="SimSun"/>
              </w:rPr>
              <w:t>1b</w:t>
            </w:r>
          </w:p>
        </w:tc>
        <w:tc>
          <w:tcPr>
            <w:tcW w:w="1890" w:type="dxa"/>
            <w:tcBorders>
              <w:bottom w:val="single" w:sz="4" w:space="0" w:color="auto"/>
            </w:tcBorders>
            <w:vAlign w:val="center"/>
          </w:tcPr>
          <w:p w14:paraId="23B0BC3D" w14:textId="77777777" w:rsidR="00D0536F" w:rsidRPr="0052295E" w:rsidRDefault="00D0536F" w:rsidP="00034F95">
            <w:pPr>
              <w:pStyle w:val="UseCaseText"/>
              <w:rPr>
                <w:rFonts w:eastAsia="SimSun"/>
              </w:rPr>
            </w:pPr>
            <w:r>
              <w:rPr>
                <w:rFonts w:eastAsia="SimSun"/>
              </w:rPr>
              <w:t>Administrator</w:t>
            </w:r>
          </w:p>
        </w:tc>
        <w:tc>
          <w:tcPr>
            <w:tcW w:w="6720" w:type="dxa"/>
            <w:tcBorders>
              <w:bottom w:val="single" w:sz="4" w:space="0" w:color="auto"/>
            </w:tcBorders>
            <w:vAlign w:val="center"/>
          </w:tcPr>
          <w:p w14:paraId="23B0BC3E" w14:textId="77777777" w:rsidR="00D0536F" w:rsidRDefault="00D0536F" w:rsidP="00D0536F">
            <w:pPr>
              <w:pStyle w:val="UseCaseText"/>
              <w:keepNext/>
              <w:keepLines/>
              <w:rPr>
                <w:rFonts w:eastAsia="SimSun"/>
              </w:rPr>
            </w:pPr>
            <w:r>
              <w:rPr>
                <w:rFonts w:eastAsia="SimSun"/>
              </w:rPr>
              <w:t>Navigates to user management screen</w:t>
            </w:r>
          </w:p>
          <w:p w14:paraId="23B0BC3F" w14:textId="77777777" w:rsidR="00D0536F" w:rsidRDefault="00D0536F" w:rsidP="00D0536F">
            <w:pPr>
              <w:pStyle w:val="UseCaseText"/>
              <w:keepNext/>
              <w:keepLines/>
              <w:rPr>
                <w:rFonts w:eastAsia="SimSun"/>
              </w:rPr>
            </w:pPr>
            <w:r>
              <w:rPr>
                <w:rFonts w:eastAsia="SimSun"/>
              </w:rPr>
              <w:t>Starts new user creation</w:t>
            </w:r>
          </w:p>
          <w:p w14:paraId="23B0BC40" w14:textId="77777777" w:rsidR="00D0536F" w:rsidRDefault="00D0536F" w:rsidP="00D0536F">
            <w:pPr>
              <w:pStyle w:val="UseCaseText"/>
              <w:keepNext/>
              <w:keepLines/>
              <w:rPr>
                <w:rFonts w:eastAsia="SimSun"/>
              </w:rPr>
            </w:pPr>
            <w:r>
              <w:rPr>
                <w:rFonts w:eastAsia="SimSun"/>
              </w:rPr>
              <w:t>Inputs user information</w:t>
            </w:r>
          </w:p>
          <w:p w14:paraId="23B0BC41" w14:textId="77777777" w:rsidR="00D0536F" w:rsidRPr="0052295E" w:rsidRDefault="00D0536F" w:rsidP="00D0536F">
            <w:pPr>
              <w:pStyle w:val="UseCaseText"/>
              <w:keepNext/>
              <w:keepLines/>
              <w:rPr>
                <w:rFonts w:eastAsia="SimSun"/>
              </w:rPr>
            </w:pPr>
            <w:r>
              <w:rPr>
                <w:rFonts w:eastAsia="SimSun"/>
              </w:rPr>
              <w:t>Send invitation to user</w:t>
            </w:r>
          </w:p>
        </w:tc>
      </w:tr>
      <w:tr w:rsidR="00D0536F" w:rsidRPr="0052295E" w14:paraId="23B0BC46" w14:textId="77777777" w:rsidTr="00034F95">
        <w:trPr>
          <w:trHeight w:val="320"/>
        </w:trPr>
        <w:tc>
          <w:tcPr>
            <w:tcW w:w="630" w:type="dxa"/>
            <w:vAlign w:val="center"/>
          </w:tcPr>
          <w:p w14:paraId="23B0BC43" w14:textId="77777777" w:rsidR="00D0536F" w:rsidRPr="0052295E" w:rsidRDefault="00D0536F" w:rsidP="00034F95">
            <w:pPr>
              <w:pStyle w:val="UseCaseText"/>
              <w:rPr>
                <w:rFonts w:eastAsia="SimSun"/>
              </w:rPr>
            </w:pPr>
            <w:r>
              <w:rPr>
                <w:rFonts w:eastAsia="SimSun"/>
              </w:rPr>
              <w:t>2b</w:t>
            </w:r>
          </w:p>
        </w:tc>
        <w:tc>
          <w:tcPr>
            <w:tcW w:w="1890" w:type="dxa"/>
            <w:vAlign w:val="center"/>
          </w:tcPr>
          <w:p w14:paraId="23B0BC44" w14:textId="77777777" w:rsidR="00D0536F" w:rsidRDefault="00D0536F" w:rsidP="00034F95">
            <w:pPr>
              <w:pStyle w:val="UseCaseText"/>
              <w:rPr>
                <w:rFonts w:eastAsia="SimSun"/>
              </w:rPr>
            </w:pPr>
            <w:r>
              <w:rPr>
                <w:rFonts w:eastAsia="SimSun"/>
              </w:rPr>
              <w:t>NGDS System</w:t>
            </w:r>
          </w:p>
        </w:tc>
        <w:tc>
          <w:tcPr>
            <w:tcW w:w="6720" w:type="dxa"/>
            <w:vAlign w:val="center"/>
          </w:tcPr>
          <w:p w14:paraId="23B0BC45" w14:textId="77777777" w:rsidR="00D0536F" w:rsidRDefault="00D0536F" w:rsidP="00D0536F">
            <w:pPr>
              <w:pStyle w:val="UseCaseText"/>
              <w:rPr>
                <w:rFonts w:eastAsia="SimSun"/>
              </w:rPr>
            </w:pPr>
            <w:r>
              <w:rPr>
                <w:rFonts w:eastAsia="SimSun"/>
              </w:rPr>
              <w:t>Responds by checking for repeated user credentials and if positive, send invitation to user</w:t>
            </w:r>
          </w:p>
        </w:tc>
      </w:tr>
      <w:tr w:rsidR="00D0536F" w:rsidRPr="0052295E" w14:paraId="23B0BC4A" w14:textId="77777777" w:rsidTr="00C135E5">
        <w:trPr>
          <w:trHeight w:val="359"/>
        </w:trPr>
        <w:tc>
          <w:tcPr>
            <w:tcW w:w="630" w:type="dxa"/>
            <w:tcBorders>
              <w:bottom w:val="single" w:sz="4" w:space="0" w:color="auto"/>
            </w:tcBorders>
            <w:vAlign w:val="center"/>
          </w:tcPr>
          <w:p w14:paraId="23B0BC47" w14:textId="77777777" w:rsidR="00D0536F" w:rsidRDefault="00D0536F" w:rsidP="00D0536F">
            <w:pPr>
              <w:pStyle w:val="UseCaseText"/>
              <w:keepNext/>
              <w:keepLines/>
              <w:rPr>
                <w:rFonts w:eastAsia="SimSun"/>
              </w:rPr>
            </w:pPr>
            <w:r>
              <w:rPr>
                <w:rFonts w:eastAsia="SimSun"/>
              </w:rPr>
              <w:t>3</w:t>
            </w:r>
          </w:p>
        </w:tc>
        <w:tc>
          <w:tcPr>
            <w:tcW w:w="1890" w:type="dxa"/>
            <w:tcBorders>
              <w:bottom w:val="single" w:sz="4" w:space="0" w:color="auto"/>
            </w:tcBorders>
            <w:vAlign w:val="center"/>
          </w:tcPr>
          <w:p w14:paraId="23B0BC48" w14:textId="77777777" w:rsidR="00D0536F" w:rsidRDefault="00D0536F" w:rsidP="00034F95">
            <w:pPr>
              <w:pStyle w:val="UseCaseText"/>
              <w:rPr>
                <w:rFonts w:eastAsia="SimSun"/>
              </w:rPr>
            </w:pPr>
            <w:r>
              <w:rPr>
                <w:rFonts w:eastAsia="SimSun"/>
              </w:rPr>
              <w:t>User</w:t>
            </w:r>
          </w:p>
        </w:tc>
        <w:tc>
          <w:tcPr>
            <w:tcW w:w="6720" w:type="dxa"/>
            <w:tcBorders>
              <w:bottom w:val="single" w:sz="4" w:space="0" w:color="auto"/>
            </w:tcBorders>
            <w:vAlign w:val="center"/>
          </w:tcPr>
          <w:p w14:paraId="23B0BC49" w14:textId="77777777" w:rsidR="00D0536F" w:rsidRDefault="00D0536F" w:rsidP="00D0536F">
            <w:pPr>
              <w:pStyle w:val="UseCaseText"/>
              <w:keepNext/>
              <w:keepLines/>
              <w:rPr>
                <w:rFonts w:eastAsia="SimSun"/>
              </w:rPr>
            </w:pPr>
            <w:r>
              <w:rPr>
                <w:rFonts w:eastAsia="SimSun"/>
              </w:rPr>
              <w:t>Responds by accepting or rejecting invitation</w:t>
            </w:r>
          </w:p>
        </w:tc>
      </w:tr>
      <w:tr w:rsidR="00D0536F" w:rsidRPr="0052295E" w14:paraId="23B0BC4E" w14:textId="77777777" w:rsidTr="00C135E5">
        <w:trPr>
          <w:trHeight w:val="359"/>
        </w:trPr>
        <w:tc>
          <w:tcPr>
            <w:tcW w:w="630" w:type="dxa"/>
            <w:tcBorders>
              <w:bottom w:val="single" w:sz="4" w:space="0" w:color="auto"/>
            </w:tcBorders>
            <w:vAlign w:val="center"/>
          </w:tcPr>
          <w:p w14:paraId="23B0BC4B" w14:textId="77777777" w:rsidR="00D0536F" w:rsidRDefault="00D0536F" w:rsidP="00D0536F">
            <w:pPr>
              <w:pStyle w:val="UseCaseText"/>
              <w:keepNext/>
              <w:keepLines/>
              <w:rPr>
                <w:rFonts w:eastAsia="SimSun"/>
              </w:rPr>
            </w:pPr>
            <w:r>
              <w:rPr>
                <w:rFonts w:eastAsia="SimSun"/>
              </w:rPr>
              <w:t>4</w:t>
            </w:r>
          </w:p>
        </w:tc>
        <w:tc>
          <w:tcPr>
            <w:tcW w:w="1890" w:type="dxa"/>
            <w:tcBorders>
              <w:bottom w:val="single" w:sz="4" w:space="0" w:color="auto"/>
            </w:tcBorders>
            <w:vAlign w:val="center"/>
          </w:tcPr>
          <w:p w14:paraId="23B0BC4C" w14:textId="77777777" w:rsidR="00D0536F" w:rsidRDefault="00D0536F" w:rsidP="00034F95">
            <w:pPr>
              <w:pStyle w:val="UseCaseText"/>
              <w:rPr>
                <w:rFonts w:eastAsia="SimSun"/>
              </w:rPr>
            </w:pPr>
            <w:r>
              <w:rPr>
                <w:rFonts w:eastAsia="SimSun"/>
              </w:rPr>
              <w:t>NGDS System</w:t>
            </w:r>
          </w:p>
        </w:tc>
        <w:tc>
          <w:tcPr>
            <w:tcW w:w="6720" w:type="dxa"/>
            <w:tcBorders>
              <w:bottom w:val="single" w:sz="4" w:space="0" w:color="auto"/>
            </w:tcBorders>
            <w:vAlign w:val="center"/>
          </w:tcPr>
          <w:p w14:paraId="23B0BC4D" w14:textId="77777777" w:rsidR="00D0536F" w:rsidRDefault="00D0536F" w:rsidP="00D0536F">
            <w:pPr>
              <w:pStyle w:val="UseCaseText"/>
              <w:keepNext/>
              <w:keepLines/>
              <w:rPr>
                <w:rFonts w:eastAsia="SimSun"/>
              </w:rPr>
            </w:pPr>
            <w:r>
              <w:rPr>
                <w:rFonts w:eastAsia="SimSun"/>
              </w:rPr>
              <w:t>Creates user account or does nothing if the invitation was rejected</w:t>
            </w:r>
          </w:p>
        </w:tc>
      </w:tr>
      <w:tr w:rsidR="00D0536F" w:rsidRPr="00FB0E17" w14:paraId="23B0BC50" w14:textId="77777777" w:rsidTr="00C135E5">
        <w:trPr>
          <w:trHeight w:val="261"/>
        </w:trPr>
        <w:tc>
          <w:tcPr>
            <w:tcW w:w="9240" w:type="dxa"/>
            <w:gridSpan w:val="3"/>
            <w:tcBorders>
              <w:bottom w:val="single" w:sz="4" w:space="0" w:color="auto"/>
            </w:tcBorders>
            <w:shd w:val="clear" w:color="auto" w:fill="FDBBC0"/>
            <w:vAlign w:val="center"/>
          </w:tcPr>
          <w:p w14:paraId="23B0BC4F" w14:textId="77777777" w:rsidR="00D0536F" w:rsidRPr="0052295E" w:rsidRDefault="00D0536F" w:rsidP="00C135E5">
            <w:pPr>
              <w:pStyle w:val="UseCaseSection"/>
              <w:keepNext/>
              <w:keepLines/>
              <w:rPr>
                <w:rFonts w:eastAsia="SimSun"/>
              </w:rPr>
            </w:pPr>
            <w:r>
              <w:rPr>
                <w:rFonts w:eastAsia="SimSun"/>
              </w:rPr>
              <w:t>Exception</w:t>
            </w:r>
            <w:r w:rsidRPr="0052295E">
              <w:rPr>
                <w:rFonts w:eastAsia="SimSun"/>
              </w:rPr>
              <w:t>s</w:t>
            </w:r>
          </w:p>
        </w:tc>
      </w:tr>
      <w:tr w:rsidR="00D0536F" w:rsidRPr="0052295E" w14:paraId="23B0BC54" w14:textId="77777777" w:rsidTr="00C135E5">
        <w:trPr>
          <w:trHeight w:val="261"/>
        </w:trPr>
        <w:tc>
          <w:tcPr>
            <w:tcW w:w="630" w:type="dxa"/>
            <w:tcBorders>
              <w:bottom w:val="single" w:sz="4" w:space="0" w:color="auto"/>
            </w:tcBorders>
            <w:vAlign w:val="center"/>
          </w:tcPr>
          <w:p w14:paraId="23B0BC51" w14:textId="77777777" w:rsidR="00D0536F" w:rsidRPr="0052295E" w:rsidRDefault="00D0536F" w:rsidP="00C135E5">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C52" w14:textId="77777777" w:rsidR="00D0536F" w:rsidRPr="0052295E" w:rsidRDefault="00D0536F" w:rsidP="00C135E5">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C53" w14:textId="77777777" w:rsidR="00D0536F" w:rsidRPr="0052295E" w:rsidRDefault="00D0536F" w:rsidP="00C135E5">
            <w:pPr>
              <w:pStyle w:val="UseCaseHeader"/>
              <w:keepNext/>
              <w:keepLines/>
              <w:rPr>
                <w:rFonts w:eastAsia="SimSun"/>
              </w:rPr>
            </w:pPr>
            <w:r w:rsidRPr="0052295E">
              <w:rPr>
                <w:rFonts w:eastAsia="SimSun"/>
              </w:rPr>
              <w:t>Description</w:t>
            </w:r>
          </w:p>
        </w:tc>
      </w:tr>
      <w:tr w:rsidR="00D0536F" w:rsidRPr="0052295E" w14:paraId="23B0BC58" w14:textId="77777777" w:rsidTr="00C135E5">
        <w:trPr>
          <w:trHeight w:val="261"/>
        </w:trPr>
        <w:tc>
          <w:tcPr>
            <w:tcW w:w="630" w:type="dxa"/>
            <w:tcBorders>
              <w:bottom w:val="single" w:sz="4" w:space="0" w:color="auto"/>
            </w:tcBorders>
            <w:vAlign w:val="center"/>
          </w:tcPr>
          <w:p w14:paraId="23B0BC55" w14:textId="77777777" w:rsidR="00D0536F" w:rsidRPr="0052295E" w:rsidRDefault="00D0536F" w:rsidP="00C135E5">
            <w:pPr>
              <w:pStyle w:val="UseCaseText"/>
              <w:keepNext/>
              <w:keepLines/>
              <w:rPr>
                <w:rFonts w:eastAsia="SimSun"/>
              </w:rPr>
            </w:pPr>
          </w:p>
        </w:tc>
        <w:tc>
          <w:tcPr>
            <w:tcW w:w="1890" w:type="dxa"/>
            <w:tcBorders>
              <w:bottom w:val="single" w:sz="4" w:space="0" w:color="auto"/>
            </w:tcBorders>
            <w:vAlign w:val="center"/>
          </w:tcPr>
          <w:p w14:paraId="23B0BC56" w14:textId="77777777" w:rsidR="00D0536F" w:rsidRPr="0052295E" w:rsidRDefault="00D0536F" w:rsidP="00C135E5">
            <w:pPr>
              <w:pStyle w:val="UseCaseText"/>
              <w:keepNext/>
              <w:keepLines/>
              <w:rPr>
                <w:rFonts w:eastAsia="SimSun"/>
              </w:rPr>
            </w:pPr>
          </w:p>
        </w:tc>
        <w:tc>
          <w:tcPr>
            <w:tcW w:w="6720" w:type="dxa"/>
            <w:tcBorders>
              <w:bottom w:val="single" w:sz="4" w:space="0" w:color="auto"/>
            </w:tcBorders>
            <w:vAlign w:val="center"/>
          </w:tcPr>
          <w:p w14:paraId="23B0BC57" w14:textId="77777777" w:rsidR="00D0536F" w:rsidRPr="0052295E" w:rsidRDefault="00D0536F" w:rsidP="00C135E5">
            <w:pPr>
              <w:pStyle w:val="UseCaseText"/>
              <w:keepNext/>
              <w:keepLines/>
              <w:rPr>
                <w:rFonts w:eastAsia="SimSun"/>
              </w:rPr>
            </w:pPr>
          </w:p>
        </w:tc>
      </w:tr>
      <w:tr w:rsidR="00D0536F" w:rsidRPr="0052295E" w14:paraId="23B0BC5A" w14:textId="77777777" w:rsidTr="00C135E5">
        <w:trPr>
          <w:trHeight w:val="242"/>
        </w:trPr>
        <w:tc>
          <w:tcPr>
            <w:tcW w:w="9240" w:type="dxa"/>
            <w:gridSpan w:val="3"/>
            <w:shd w:val="clear" w:color="auto" w:fill="FFCC99"/>
            <w:vAlign w:val="center"/>
          </w:tcPr>
          <w:p w14:paraId="23B0BC59" w14:textId="77777777" w:rsidR="00D0536F" w:rsidRPr="0052295E" w:rsidRDefault="00D0536F" w:rsidP="00C135E5">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D0536F" w:rsidRPr="0052295E" w14:paraId="23B0BC5D" w14:textId="77777777" w:rsidTr="00C135E5">
        <w:trPr>
          <w:trHeight w:val="206"/>
        </w:trPr>
        <w:tc>
          <w:tcPr>
            <w:tcW w:w="630" w:type="dxa"/>
            <w:vAlign w:val="center"/>
          </w:tcPr>
          <w:p w14:paraId="23B0BC5B" w14:textId="77777777" w:rsidR="00D0536F" w:rsidRPr="0052295E" w:rsidRDefault="00D0536F" w:rsidP="00C135E5">
            <w:pPr>
              <w:pStyle w:val="UseCaseHeader"/>
              <w:keepNext/>
              <w:keepLines/>
              <w:rPr>
                <w:rFonts w:eastAsia="SimSun"/>
              </w:rPr>
            </w:pPr>
            <w:r w:rsidRPr="0052295E">
              <w:rPr>
                <w:rFonts w:eastAsia="SimSun"/>
              </w:rPr>
              <w:t>ID</w:t>
            </w:r>
          </w:p>
        </w:tc>
        <w:tc>
          <w:tcPr>
            <w:tcW w:w="8610" w:type="dxa"/>
            <w:gridSpan w:val="2"/>
            <w:vAlign w:val="center"/>
          </w:tcPr>
          <w:p w14:paraId="23B0BC5C" w14:textId="77777777" w:rsidR="00D0536F" w:rsidRPr="0052295E" w:rsidRDefault="00D0536F" w:rsidP="00C135E5">
            <w:pPr>
              <w:pStyle w:val="UseCaseHeader"/>
              <w:keepNext/>
              <w:keepLines/>
              <w:rPr>
                <w:rFonts w:eastAsia="SimSun"/>
              </w:rPr>
            </w:pPr>
            <w:r w:rsidRPr="0052295E">
              <w:rPr>
                <w:rFonts w:eastAsia="SimSun"/>
              </w:rPr>
              <w:t>Issue Description</w:t>
            </w:r>
          </w:p>
        </w:tc>
      </w:tr>
      <w:tr w:rsidR="00D0536F" w:rsidRPr="0052295E" w14:paraId="23B0BC60" w14:textId="77777777" w:rsidTr="00C135E5">
        <w:trPr>
          <w:trHeight w:val="206"/>
        </w:trPr>
        <w:tc>
          <w:tcPr>
            <w:tcW w:w="630" w:type="dxa"/>
            <w:vAlign w:val="center"/>
          </w:tcPr>
          <w:p w14:paraId="23B0BC5E" w14:textId="77777777" w:rsidR="00D0536F" w:rsidRPr="0052295E" w:rsidRDefault="00D0536F" w:rsidP="00C135E5">
            <w:pPr>
              <w:pStyle w:val="UseCaseText"/>
              <w:keepNext/>
              <w:keepLines/>
              <w:rPr>
                <w:rFonts w:eastAsia="SimSun"/>
              </w:rPr>
            </w:pPr>
            <w:r>
              <w:rPr>
                <w:rFonts w:eastAsia="SimSun"/>
              </w:rPr>
              <w:t>1</w:t>
            </w:r>
          </w:p>
        </w:tc>
        <w:tc>
          <w:tcPr>
            <w:tcW w:w="8610" w:type="dxa"/>
            <w:gridSpan w:val="2"/>
            <w:vAlign w:val="center"/>
          </w:tcPr>
          <w:p w14:paraId="23B0BC5F" w14:textId="77777777" w:rsidR="00D0536F" w:rsidRPr="0052295E" w:rsidRDefault="00D0536F" w:rsidP="00C135E5">
            <w:pPr>
              <w:pStyle w:val="UseCaseText"/>
              <w:keepNext/>
              <w:keepLines/>
              <w:rPr>
                <w:rFonts w:eastAsia="SimSun"/>
              </w:rPr>
            </w:pPr>
          </w:p>
        </w:tc>
      </w:tr>
      <w:tr w:rsidR="00D0536F" w:rsidRPr="0052295E" w14:paraId="23B0BC63" w14:textId="77777777" w:rsidTr="00C135E5">
        <w:trPr>
          <w:trHeight w:val="206"/>
        </w:trPr>
        <w:tc>
          <w:tcPr>
            <w:tcW w:w="630" w:type="dxa"/>
            <w:vAlign w:val="center"/>
          </w:tcPr>
          <w:p w14:paraId="23B0BC61" w14:textId="77777777" w:rsidR="00D0536F" w:rsidRDefault="00D0536F" w:rsidP="00C135E5">
            <w:pPr>
              <w:pStyle w:val="UseCaseText"/>
              <w:rPr>
                <w:rFonts w:eastAsia="SimSun"/>
              </w:rPr>
            </w:pPr>
          </w:p>
        </w:tc>
        <w:tc>
          <w:tcPr>
            <w:tcW w:w="8610" w:type="dxa"/>
            <w:gridSpan w:val="2"/>
            <w:vAlign w:val="center"/>
          </w:tcPr>
          <w:p w14:paraId="23B0BC62" w14:textId="77777777" w:rsidR="00D0536F" w:rsidRDefault="00D0536F" w:rsidP="00C135E5">
            <w:pPr>
              <w:pStyle w:val="UseCaseText"/>
              <w:rPr>
                <w:rFonts w:eastAsia="SimSun"/>
              </w:rPr>
            </w:pPr>
          </w:p>
        </w:tc>
      </w:tr>
    </w:tbl>
    <w:p w14:paraId="23B0BC64" w14:textId="77777777" w:rsidR="00467DEE" w:rsidRDefault="00467DEE" w:rsidP="00467DEE">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467DEE" w:rsidRPr="0052295E" w14:paraId="23B0BC67" w14:textId="77777777" w:rsidTr="00C135E5">
        <w:trPr>
          <w:trHeight w:val="360"/>
        </w:trPr>
        <w:tc>
          <w:tcPr>
            <w:tcW w:w="2520" w:type="dxa"/>
            <w:gridSpan w:val="2"/>
            <w:shd w:val="clear" w:color="auto" w:fill="8DB3E2"/>
            <w:vAlign w:val="center"/>
          </w:tcPr>
          <w:p w14:paraId="23B0BC65" w14:textId="77777777" w:rsidR="00467DEE" w:rsidRPr="0052295E" w:rsidRDefault="00467DEE" w:rsidP="00C135E5">
            <w:pPr>
              <w:pStyle w:val="UseCaseHeader"/>
              <w:keepNext/>
              <w:keepLines/>
              <w:rPr>
                <w:rFonts w:eastAsia="SimSun"/>
              </w:rPr>
            </w:pPr>
            <w:r>
              <w:rPr>
                <w:rFonts w:eastAsia="SimSun"/>
              </w:rPr>
              <w:t>Use Case ID</w:t>
            </w:r>
          </w:p>
        </w:tc>
        <w:tc>
          <w:tcPr>
            <w:tcW w:w="6720" w:type="dxa"/>
            <w:shd w:val="clear" w:color="auto" w:fill="8DB3E2"/>
            <w:vAlign w:val="center"/>
          </w:tcPr>
          <w:p w14:paraId="23B0BC66" w14:textId="77777777" w:rsidR="00467DEE" w:rsidRPr="00B36A79" w:rsidRDefault="00467DEE" w:rsidP="00C135E5">
            <w:pPr>
              <w:pStyle w:val="UseCaseText"/>
              <w:rPr>
                <w:rFonts w:eastAsia="Times"/>
                <w:b/>
              </w:rPr>
            </w:pPr>
            <w:r>
              <w:rPr>
                <w:rFonts w:eastAsia="Times"/>
                <w:b/>
              </w:rPr>
              <w:t>UC_031</w:t>
            </w:r>
          </w:p>
        </w:tc>
      </w:tr>
      <w:tr w:rsidR="00467DEE" w:rsidRPr="0052295E" w14:paraId="23B0BC6A" w14:textId="77777777" w:rsidTr="00C135E5">
        <w:trPr>
          <w:trHeight w:val="360"/>
        </w:trPr>
        <w:tc>
          <w:tcPr>
            <w:tcW w:w="2520" w:type="dxa"/>
            <w:gridSpan w:val="2"/>
            <w:shd w:val="clear" w:color="auto" w:fill="8DB3E2"/>
            <w:vAlign w:val="center"/>
          </w:tcPr>
          <w:p w14:paraId="23B0BC68" w14:textId="77777777" w:rsidR="00467DEE" w:rsidRDefault="00467DEE" w:rsidP="00C135E5">
            <w:pPr>
              <w:pStyle w:val="UseCaseHeader"/>
              <w:keepNext/>
              <w:keepLines/>
              <w:rPr>
                <w:rFonts w:eastAsia="SimSun"/>
              </w:rPr>
            </w:pPr>
            <w:r>
              <w:rPr>
                <w:rFonts w:eastAsia="SimSun"/>
              </w:rPr>
              <w:t>Use Case Name</w:t>
            </w:r>
          </w:p>
        </w:tc>
        <w:tc>
          <w:tcPr>
            <w:tcW w:w="6720" w:type="dxa"/>
            <w:shd w:val="clear" w:color="auto" w:fill="8DB3E2"/>
            <w:vAlign w:val="center"/>
          </w:tcPr>
          <w:p w14:paraId="23B0BC69" w14:textId="77777777" w:rsidR="00467DEE" w:rsidRPr="00C27791" w:rsidRDefault="00467DEE" w:rsidP="00C135E5">
            <w:pPr>
              <w:pStyle w:val="UseCaseText"/>
              <w:rPr>
                <w:rFonts w:eastAsia="Times"/>
                <w:b/>
              </w:rPr>
            </w:pPr>
            <w:r>
              <w:rPr>
                <w:rFonts w:eastAsia="Times"/>
                <w:b/>
              </w:rPr>
              <w:t>Delete users</w:t>
            </w:r>
          </w:p>
        </w:tc>
      </w:tr>
      <w:tr w:rsidR="00467DEE" w:rsidRPr="0052295E" w14:paraId="23B0BC6D" w14:textId="77777777" w:rsidTr="00C135E5">
        <w:trPr>
          <w:trHeight w:val="360"/>
        </w:trPr>
        <w:tc>
          <w:tcPr>
            <w:tcW w:w="2520" w:type="dxa"/>
            <w:gridSpan w:val="2"/>
            <w:vAlign w:val="center"/>
          </w:tcPr>
          <w:p w14:paraId="23B0BC6B" w14:textId="77777777" w:rsidR="00467DEE" w:rsidRPr="00DD3D3F" w:rsidRDefault="00467DEE" w:rsidP="00C135E5">
            <w:pPr>
              <w:pStyle w:val="UseCaseText"/>
              <w:rPr>
                <w:rFonts w:eastAsia="SimSun"/>
                <w:b/>
              </w:rPr>
            </w:pPr>
            <w:r w:rsidRPr="00DD3D3F">
              <w:rPr>
                <w:rFonts w:eastAsia="SimSun"/>
                <w:b/>
              </w:rPr>
              <w:t>Short Description</w:t>
            </w:r>
          </w:p>
        </w:tc>
        <w:tc>
          <w:tcPr>
            <w:tcW w:w="6720" w:type="dxa"/>
            <w:vAlign w:val="center"/>
          </w:tcPr>
          <w:p w14:paraId="23B0BC6C" w14:textId="77777777" w:rsidR="00467DEE" w:rsidRPr="00857069" w:rsidRDefault="00467DEE" w:rsidP="00C135E5">
            <w:pPr>
              <w:pStyle w:val="UseCaseText"/>
              <w:rPr>
                <w:rFonts w:eastAsia="SimSun"/>
              </w:rPr>
            </w:pPr>
            <w:r>
              <w:rPr>
                <w:rFonts w:eastAsia="SimSun"/>
              </w:rPr>
              <w:t>Removes a user, its credentials and associated information from the system</w:t>
            </w:r>
          </w:p>
        </w:tc>
      </w:tr>
      <w:tr w:rsidR="00467DEE" w:rsidRPr="0052295E" w14:paraId="23B0BC70" w14:textId="77777777" w:rsidTr="00C135E5">
        <w:trPr>
          <w:trHeight w:val="360"/>
        </w:trPr>
        <w:tc>
          <w:tcPr>
            <w:tcW w:w="2520" w:type="dxa"/>
            <w:gridSpan w:val="2"/>
            <w:vAlign w:val="center"/>
          </w:tcPr>
          <w:p w14:paraId="23B0BC6E" w14:textId="77777777" w:rsidR="00467DEE" w:rsidRPr="00DD3D3F" w:rsidRDefault="00467DEE" w:rsidP="00C135E5">
            <w:pPr>
              <w:pStyle w:val="UseCaseText"/>
              <w:rPr>
                <w:rFonts w:eastAsia="SimSun"/>
                <w:b/>
              </w:rPr>
            </w:pPr>
            <w:r w:rsidRPr="00DD3D3F">
              <w:rPr>
                <w:rFonts w:eastAsia="SimSun"/>
                <w:b/>
              </w:rPr>
              <w:t>Actors</w:t>
            </w:r>
          </w:p>
        </w:tc>
        <w:tc>
          <w:tcPr>
            <w:tcW w:w="6720" w:type="dxa"/>
            <w:vAlign w:val="center"/>
          </w:tcPr>
          <w:p w14:paraId="23B0BC6F" w14:textId="77777777" w:rsidR="00467DEE" w:rsidRPr="0052295E" w:rsidRDefault="00467DEE" w:rsidP="00C135E5">
            <w:pPr>
              <w:pStyle w:val="UseCaseText"/>
              <w:rPr>
                <w:rFonts w:eastAsia="SimSun"/>
              </w:rPr>
            </w:pPr>
            <w:r>
              <w:rPr>
                <w:rFonts w:eastAsia="SimSun"/>
              </w:rPr>
              <w:t>Node-in-box administrator</w:t>
            </w:r>
          </w:p>
        </w:tc>
      </w:tr>
      <w:tr w:rsidR="00467DEE" w:rsidRPr="0052295E" w14:paraId="23B0BC73" w14:textId="77777777" w:rsidTr="00C135E5">
        <w:trPr>
          <w:trHeight w:val="360"/>
        </w:trPr>
        <w:tc>
          <w:tcPr>
            <w:tcW w:w="2520" w:type="dxa"/>
            <w:gridSpan w:val="2"/>
            <w:vAlign w:val="center"/>
          </w:tcPr>
          <w:p w14:paraId="23B0BC71" w14:textId="77777777" w:rsidR="00467DEE" w:rsidRPr="0052295E" w:rsidRDefault="00467DEE" w:rsidP="00C135E5">
            <w:pPr>
              <w:pStyle w:val="UseCaseHeader"/>
              <w:rPr>
                <w:rFonts w:eastAsia="SimSun"/>
              </w:rPr>
            </w:pPr>
            <w:r w:rsidRPr="0052295E">
              <w:rPr>
                <w:rFonts w:eastAsia="SimSun"/>
              </w:rPr>
              <w:t>Pre-Conditions</w:t>
            </w:r>
          </w:p>
        </w:tc>
        <w:tc>
          <w:tcPr>
            <w:tcW w:w="6720" w:type="dxa"/>
            <w:vAlign w:val="center"/>
          </w:tcPr>
          <w:p w14:paraId="23B0BC72" w14:textId="77777777" w:rsidR="00467DEE" w:rsidRPr="0052295E" w:rsidRDefault="00467DEE" w:rsidP="00C135E5">
            <w:pPr>
              <w:pStyle w:val="UseCaseText"/>
              <w:rPr>
                <w:rFonts w:eastAsia="SimSun"/>
              </w:rPr>
            </w:pPr>
            <w:r>
              <w:rPr>
                <w:rFonts w:eastAsia="SimSun"/>
              </w:rPr>
              <w:t>Node-in-the box is properly installed and configured</w:t>
            </w:r>
          </w:p>
        </w:tc>
      </w:tr>
      <w:tr w:rsidR="00467DEE" w:rsidRPr="0052295E" w14:paraId="23B0BC76" w14:textId="77777777" w:rsidTr="00C135E5">
        <w:trPr>
          <w:trHeight w:val="360"/>
        </w:trPr>
        <w:tc>
          <w:tcPr>
            <w:tcW w:w="2520" w:type="dxa"/>
            <w:gridSpan w:val="2"/>
            <w:vAlign w:val="center"/>
          </w:tcPr>
          <w:p w14:paraId="23B0BC74" w14:textId="77777777" w:rsidR="00467DEE" w:rsidRPr="0052295E" w:rsidRDefault="00467DEE" w:rsidP="00C135E5">
            <w:pPr>
              <w:pStyle w:val="UseCaseHeader"/>
              <w:rPr>
                <w:rFonts w:eastAsia="SimSun"/>
              </w:rPr>
            </w:pPr>
            <w:r w:rsidRPr="0052295E">
              <w:rPr>
                <w:rFonts w:eastAsia="SimSun"/>
              </w:rPr>
              <w:t>Success End Conditions</w:t>
            </w:r>
          </w:p>
        </w:tc>
        <w:tc>
          <w:tcPr>
            <w:tcW w:w="6720" w:type="dxa"/>
            <w:vAlign w:val="center"/>
          </w:tcPr>
          <w:p w14:paraId="23B0BC75" w14:textId="77777777" w:rsidR="00467DEE" w:rsidRPr="0052295E" w:rsidRDefault="00467DEE" w:rsidP="00C135E5">
            <w:pPr>
              <w:pStyle w:val="UseCaseText"/>
              <w:rPr>
                <w:rFonts w:eastAsia="SimSun"/>
              </w:rPr>
            </w:pPr>
            <w:r>
              <w:rPr>
                <w:rFonts w:eastAsia="SimSun"/>
              </w:rPr>
              <w:t>A new user account is deleted, together with its data including subscriptions, saved searches, history, etc.</w:t>
            </w:r>
          </w:p>
        </w:tc>
      </w:tr>
      <w:tr w:rsidR="00467DEE" w:rsidRPr="0052295E" w14:paraId="23B0BC79" w14:textId="77777777" w:rsidTr="00C135E5">
        <w:trPr>
          <w:trHeight w:val="360"/>
        </w:trPr>
        <w:tc>
          <w:tcPr>
            <w:tcW w:w="2520" w:type="dxa"/>
            <w:gridSpan w:val="2"/>
            <w:vAlign w:val="center"/>
          </w:tcPr>
          <w:p w14:paraId="23B0BC77" w14:textId="77777777" w:rsidR="00467DEE" w:rsidRPr="0052295E" w:rsidRDefault="00467DEE" w:rsidP="00C135E5">
            <w:pPr>
              <w:pStyle w:val="UseCaseHeader"/>
              <w:rPr>
                <w:rFonts w:eastAsia="SimSun"/>
              </w:rPr>
            </w:pPr>
            <w:r>
              <w:rPr>
                <w:rFonts w:eastAsia="SimSun"/>
              </w:rPr>
              <w:t>Data</w:t>
            </w:r>
          </w:p>
        </w:tc>
        <w:tc>
          <w:tcPr>
            <w:tcW w:w="6720" w:type="dxa"/>
            <w:vAlign w:val="center"/>
          </w:tcPr>
          <w:p w14:paraId="23B0BC78" w14:textId="77777777" w:rsidR="00467DEE" w:rsidRDefault="00467DEE" w:rsidP="00C135E5">
            <w:pPr>
              <w:pStyle w:val="UseCaseText"/>
              <w:rPr>
                <w:rFonts w:eastAsia="SimSun"/>
              </w:rPr>
            </w:pPr>
            <w:r>
              <w:rPr>
                <w:rFonts w:eastAsia="SimSun"/>
              </w:rPr>
              <w:t>User records</w:t>
            </w:r>
          </w:p>
        </w:tc>
      </w:tr>
      <w:tr w:rsidR="00467DEE" w:rsidRPr="0052295E" w14:paraId="23B0BC7C" w14:textId="77777777" w:rsidTr="00C135E5">
        <w:trPr>
          <w:trHeight w:val="360"/>
        </w:trPr>
        <w:tc>
          <w:tcPr>
            <w:tcW w:w="2520" w:type="dxa"/>
            <w:gridSpan w:val="2"/>
            <w:vAlign w:val="center"/>
          </w:tcPr>
          <w:p w14:paraId="23B0BC7A" w14:textId="77777777" w:rsidR="00467DEE" w:rsidRPr="0052295E" w:rsidRDefault="00467DEE" w:rsidP="00C135E5">
            <w:pPr>
              <w:pStyle w:val="UseCaseHeader"/>
              <w:rPr>
                <w:rFonts w:eastAsia="SimSun"/>
              </w:rPr>
            </w:pPr>
            <w:r>
              <w:rPr>
                <w:rFonts w:eastAsia="SimSun"/>
              </w:rPr>
              <w:t>Functions</w:t>
            </w:r>
          </w:p>
        </w:tc>
        <w:tc>
          <w:tcPr>
            <w:tcW w:w="6720" w:type="dxa"/>
            <w:vAlign w:val="center"/>
          </w:tcPr>
          <w:p w14:paraId="23B0BC7B" w14:textId="77777777" w:rsidR="00467DEE" w:rsidRPr="00BE5515" w:rsidRDefault="00467DEE" w:rsidP="00377EE0">
            <w:pPr>
              <w:pStyle w:val="UseCaseText"/>
              <w:keepNext/>
              <w:keepLines/>
              <w:numPr>
                <w:ilvl w:val="0"/>
                <w:numId w:val="15"/>
              </w:numPr>
              <w:rPr>
                <w:rFonts w:eastAsia="SimSun"/>
              </w:rPr>
            </w:pPr>
            <w:r>
              <w:rPr>
                <w:rFonts w:eastAsia="SimSun"/>
              </w:rPr>
              <w:t>remove user</w:t>
            </w:r>
          </w:p>
        </w:tc>
      </w:tr>
      <w:tr w:rsidR="00467DEE" w:rsidRPr="0052295E" w14:paraId="23B0BC7E" w14:textId="77777777" w:rsidTr="00C135E5">
        <w:trPr>
          <w:trHeight w:val="278"/>
        </w:trPr>
        <w:tc>
          <w:tcPr>
            <w:tcW w:w="9240" w:type="dxa"/>
            <w:gridSpan w:val="3"/>
            <w:shd w:val="clear" w:color="auto" w:fill="CCFFFF"/>
            <w:vAlign w:val="center"/>
          </w:tcPr>
          <w:p w14:paraId="23B0BC7D" w14:textId="77777777" w:rsidR="00467DEE" w:rsidRPr="0052295E" w:rsidRDefault="00467DEE" w:rsidP="00C135E5">
            <w:pPr>
              <w:pStyle w:val="UseCaseSection"/>
              <w:keepNext/>
              <w:keepLines/>
              <w:rPr>
                <w:rFonts w:eastAsia="SimSun"/>
              </w:rPr>
            </w:pPr>
            <w:r w:rsidRPr="0052295E">
              <w:rPr>
                <w:rFonts w:eastAsia="SimSun"/>
              </w:rPr>
              <w:t>Main Sequence</w:t>
            </w:r>
          </w:p>
        </w:tc>
      </w:tr>
      <w:tr w:rsidR="00467DEE" w:rsidRPr="0052295E" w14:paraId="23B0BC82" w14:textId="77777777" w:rsidTr="00C135E5">
        <w:trPr>
          <w:trHeight w:val="203"/>
        </w:trPr>
        <w:tc>
          <w:tcPr>
            <w:tcW w:w="630" w:type="dxa"/>
          </w:tcPr>
          <w:p w14:paraId="23B0BC7F" w14:textId="77777777" w:rsidR="00467DEE" w:rsidRPr="0052295E" w:rsidRDefault="00467DEE" w:rsidP="00C135E5">
            <w:pPr>
              <w:pStyle w:val="UseCaseHeader"/>
              <w:keepNext/>
              <w:keepLines/>
              <w:rPr>
                <w:rFonts w:eastAsia="SimSun"/>
              </w:rPr>
            </w:pPr>
            <w:r w:rsidRPr="0052295E">
              <w:rPr>
                <w:rFonts w:eastAsia="SimSun"/>
              </w:rPr>
              <w:t>Step</w:t>
            </w:r>
          </w:p>
        </w:tc>
        <w:tc>
          <w:tcPr>
            <w:tcW w:w="1890" w:type="dxa"/>
          </w:tcPr>
          <w:p w14:paraId="23B0BC80" w14:textId="77777777" w:rsidR="00467DEE" w:rsidRPr="0052295E" w:rsidRDefault="00467DEE" w:rsidP="00C135E5">
            <w:pPr>
              <w:pStyle w:val="UseCaseHeader"/>
              <w:keepNext/>
              <w:keepLines/>
              <w:rPr>
                <w:rFonts w:eastAsia="SimSun"/>
              </w:rPr>
            </w:pPr>
            <w:r w:rsidRPr="0052295E">
              <w:rPr>
                <w:rFonts w:eastAsia="SimSun"/>
              </w:rPr>
              <w:t>Actor</w:t>
            </w:r>
          </w:p>
        </w:tc>
        <w:tc>
          <w:tcPr>
            <w:tcW w:w="6720" w:type="dxa"/>
          </w:tcPr>
          <w:p w14:paraId="23B0BC81" w14:textId="77777777" w:rsidR="00467DEE" w:rsidRPr="0052295E" w:rsidRDefault="00467DEE" w:rsidP="00C135E5">
            <w:pPr>
              <w:pStyle w:val="UseCaseHeader"/>
              <w:keepNext/>
              <w:keepLines/>
              <w:rPr>
                <w:rFonts w:eastAsia="SimSun"/>
              </w:rPr>
            </w:pPr>
            <w:r w:rsidRPr="0052295E">
              <w:rPr>
                <w:rFonts w:eastAsia="SimSun"/>
              </w:rPr>
              <w:t>Description</w:t>
            </w:r>
          </w:p>
        </w:tc>
      </w:tr>
      <w:tr w:rsidR="00467DEE" w:rsidRPr="0052295E" w14:paraId="23B0BC88" w14:textId="77777777" w:rsidTr="00C135E5">
        <w:trPr>
          <w:trHeight w:val="320"/>
        </w:trPr>
        <w:tc>
          <w:tcPr>
            <w:tcW w:w="630" w:type="dxa"/>
            <w:vAlign w:val="center"/>
          </w:tcPr>
          <w:p w14:paraId="23B0BC83" w14:textId="77777777" w:rsidR="00467DEE" w:rsidRPr="0052295E" w:rsidRDefault="00467DEE" w:rsidP="00C135E5">
            <w:pPr>
              <w:pStyle w:val="UseCaseText"/>
              <w:keepNext/>
              <w:keepLines/>
              <w:rPr>
                <w:rFonts w:eastAsia="SimSun"/>
              </w:rPr>
            </w:pPr>
            <w:r w:rsidRPr="0052295E">
              <w:rPr>
                <w:rFonts w:eastAsia="SimSun"/>
              </w:rPr>
              <w:t>1</w:t>
            </w:r>
          </w:p>
        </w:tc>
        <w:tc>
          <w:tcPr>
            <w:tcW w:w="1890" w:type="dxa"/>
            <w:vAlign w:val="center"/>
          </w:tcPr>
          <w:p w14:paraId="23B0BC84" w14:textId="77777777" w:rsidR="00467DEE" w:rsidRPr="0052295E" w:rsidRDefault="00467DEE" w:rsidP="00C135E5">
            <w:pPr>
              <w:pStyle w:val="UseCaseText"/>
              <w:rPr>
                <w:rFonts w:eastAsia="SimSun"/>
              </w:rPr>
            </w:pPr>
            <w:r>
              <w:rPr>
                <w:rFonts w:eastAsia="SimSun"/>
              </w:rPr>
              <w:t>Administrator</w:t>
            </w:r>
          </w:p>
        </w:tc>
        <w:tc>
          <w:tcPr>
            <w:tcW w:w="6720" w:type="dxa"/>
            <w:vAlign w:val="center"/>
          </w:tcPr>
          <w:p w14:paraId="23B0BC85" w14:textId="77777777" w:rsidR="00467DEE" w:rsidRDefault="00467DEE" w:rsidP="00C135E5">
            <w:pPr>
              <w:pStyle w:val="UseCaseText"/>
              <w:keepNext/>
              <w:keepLines/>
              <w:rPr>
                <w:rFonts w:eastAsia="SimSun"/>
              </w:rPr>
            </w:pPr>
            <w:r>
              <w:rPr>
                <w:rFonts w:eastAsia="SimSun"/>
              </w:rPr>
              <w:t>Navigates to user management screen</w:t>
            </w:r>
          </w:p>
          <w:p w14:paraId="23B0BC86" w14:textId="77777777" w:rsidR="00467DEE" w:rsidRDefault="00467DEE" w:rsidP="00C135E5">
            <w:pPr>
              <w:pStyle w:val="UseCaseText"/>
              <w:keepNext/>
              <w:keepLines/>
              <w:rPr>
                <w:rFonts w:eastAsia="SimSun"/>
              </w:rPr>
            </w:pPr>
            <w:r>
              <w:rPr>
                <w:rFonts w:eastAsia="SimSun"/>
              </w:rPr>
              <w:t>Selects the user to be removed</w:t>
            </w:r>
          </w:p>
          <w:p w14:paraId="23B0BC87" w14:textId="77777777" w:rsidR="00467DEE" w:rsidRPr="0052295E" w:rsidRDefault="00467DEE" w:rsidP="00C135E5">
            <w:pPr>
              <w:pStyle w:val="UseCaseText"/>
              <w:keepNext/>
              <w:keepLines/>
              <w:rPr>
                <w:rFonts w:eastAsia="SimSun"/>
              </w:rPr>
            </w:pPr>
            <w:r>
              <w:rPr>
                <w:rFonts w:eastAsia="SimSun"/>
              </w:rPr>
              <w:t>Selects user removal option</w:t>
            </w:r>
          </w:p>
        </w:tc>
      </w:tr>
      <w:tr w:rsidR="00467DEE" w:rsidRPr="0052295E" w14:paraId="23B0BC8D" w14:textId="77777777" w:rsidTr="00C135E5">
        <w:trPr>
          <w:trHeight w:val="320"/>
        </w:trPr>
        <w:tc>
          <w:tcPr>
            <w:tcW w:w="630" w:type="dxa"/>
            <w:vAlign w:val="center"/>
          </w:tcPr>
          <w:p w14:paraId="23B0BC89" w14:textId="77777777" w:rsidR="00467DEE" w:rsidRPr="0052295E" w:rsidRDefault="00467DEE" w:rsidP="00C135E5">
            <w:pPr>
              <w:pStyle w:val="UseCaseText"/>
              <w:rPr>
                <w:rFonts w:eastAsia="SimSun"/>
              </w:rPr>
            </w:pPr>
            <w:r>
              <w:rPr>
                <w:rFonts w:eastAsia="SimSun"/>
              </w:rPr>
              <w:t>2</w:t>
            </w:r>
          </w:p>
        </w:tc>
        <w:tc>
          <w:tcPr>
            <w:tcW w:w="1890" w:type="dxa"/>
            <w:vAlign w:val="center"/>
          </w:tcPr>
          <w:p w14:paraId="23B0BC8A" w14:textId="77777777" w:rsidR="00467DEE" w:rsidRDefault="00467DEE" w:rsidP="00C135E5">
            <w:pPr>
              <w:pStyle w:val="UseCaseText"/>
              <w:rPr>
                <w:rFonts w:eastAsia="SimSun"/>
              </w:rPr>
            </w:pPr>
            <w:r>
              <w:rPr>
                <w:rFonts w:eastAsia="SimSun"/>
              </w:rPr>
              <w:t>NGDS System</w:t>
            </w:r>
          </w:p>
        </w:tc>
        <w:tc>
          <w:tcPr>
            <w:tcW w:w="6720" w:type="dxa"/>
            <w:vAlign w:val="center"/>
          </w:tcPr>
          <w:p w14:paraId="23B0BC8B" w14:textId="77777777" w:rsidR="00A8404C" w:rsidRDefault="00467DEE" w:rsidP="00C135E5">
            <w:pPr>
              <w:pStyle w:val="UseCaseText"/>
              <w:rPr>
                <w:rFonts w:eastAsia="SimSun"/>
              </w:rPr>
            </w:pPr>
            <w:r>
              <w:rPr>
                <w:rFonts w:eastAsia="SimSun"/>
              </w:rPr>
              <w:t>Responds by removing user profile with its associated information including subscriptions, saved searches and history.</w:t>
            </w:r>
          </w:p>
          <w:p w14:paraId="23B0BC8C" w14:textId="77777777" w:rsidR="002E61A7" w:rsidRDefault="002E61A7" w:rsidP="00C135E5">
            <w:pPr>
              <w:pStyle w:val="UseCaseText"/>
              <w:rPr>
                <w:rFonts w:eastAsia="SimSun"/>
              </w:rPr>
            </w:pPr>
            <w:r>
              <w:rPr>
                <w:rFonts w:eastAsia="SimSun"/>
              </w:rPr>
              <w:t>Notify administrator of unpublished records by a data steward, and change permissions of those data records to the administrator.</w:t>
            </w:r>
          </w:p>
        </w:tc>
      </w:tr>
      <w:tr w:rsidR="00467DEE" w:rsidRPr="0052295E" w14:paraId="23B0BC8F" w14:textId="77777777" w:rsidTr="00C135E5">
        <w:trPr>
          <w:trHeight w:val="287"/>
        </w:trPr>
        <w:tc>
          <w:tcPr>
            <w:tcW w:w="9240" w:type="dxa"/>
            <w:gridSpan w:val="3"/>
            <w:shd w:val="clear" w:color="auto" w:fill="FFFFCC"/>
            <w:vAlign w:val="center"/>
          </w:tcPr>
          <w:p w14:paraId="23B0BC8E" w14:textId="77777777" w:rsidR="00467DEE" w:rsidRPr="0052295E" w:rsidRDefault="00467DEE" w:rsidP="00C135E5">
            <w:pPr>
              <w:pStyle w:val="UseCaseSection"/>
              <w:keepNext/>
              <w:keepLines/>
              <w:rPr>
                <w:rFonts w:eastAsia="SimSun"/>
              </w:rPr>
            </w:pPr>
            <w:r w:rsidRPr="0052295E">
              <w:rPr>
                <w:rFonts w:eastAsia="SimSun"/>
              </w:rPr>
              <w:lastRenderedPageBreak/>
              <w:t>Variants</w:t>
            </w:r>
          </w:p>
        </w:tc>
      </w:tr>
      <w:tr w:rsidR="00467DEE" w:rsidRPr="0052295E" w14:paraId="23B0BC93" w14:textId="77777777" w:rsidTr="00C135E5">
        <w:trPr>
          <w:trHeight w:val="261"/>
        </w:trPr>
        <w:tc>
          <w:tcPr>
            <w:tcW w:w="630" w:type="dxa"/>
            <w:vAlign w:val="center"/>
          </w:tcPr>
          <w:p w14:paraId="23B0BC90" w14:textId="77777777" w:rsidR="00467DEE" w:rsidRPr="0052295E" w:rsidRDefault="00467DEE" w:rsidP="00C135E5">
            <w:pPr>
              <w:pStyle w:val="UseCaseHeader"/>
              <w:keepNext/>
              <w:keepLines/>
              <w:rPr>
                <w:rFonts w:eastAsia="SimSun"/>
              </w:rPr>
            </w:pPr>
            <w:r w:rsidRPr="0052295E">
              <w:rPr>
                <w:rFonts w:eastAsia="SimSun"/>
              </w:rPr>
              <w:t>Step</w:t>
            </w:r>
          </w:p>
        </w:tc>
        <w:tc>
          <w:tcPr>
            <w:tcW w:w="1890" w:type="dxa"/>
            <w:vAlign w:val="center"/>
          </w:tcPr>
          <w:p w14:paraId="23B0BC91" w14:textId="77777777" w:rsidR="00467DEE" w:rsidRPr="0052295E" w:rsidRDefault="00467DEE" w:rsidP="00C135E5">
            <w:pPr>
              <w:pStyle w:val="UseCaseHeader"/>
              <w:keepNext/>
              <w:keepLines/>
              <w:rPr>
                <w:rFonts w:eastAsia="SimSun"/>
              </w:rPr>
            </w:pPr>
            <w:r w:rsidRPr="0052295E">
              <w:rPr>
                <w:rFonts w:eastAsia="SimSun"/>
              </w:rPr>
              <w:t>Actor</w:t>
            </w:r>
          </w:p>
        </w:tc>
        <w:tc>
          <w:tcPr>
            <w:tcW w:w="6720" w:type="dxa"/>
            <w:vAlign w:val="center"/>
          </w:tcPr>
          <w:p w14:paraId="23B0BC92" w14:textId="77777777" w:rsidR="00467DEE" w:rsidRPr="0052295E" w:rsidRDefault="00467DEE" w:rsidP="00C135E5">
            <w:pPr>
              <w:pStyle w:val="UseCaseHeader"/>
              <w:keepNext/>
              <w:keepLines/>
              <w:rPr>
                <w:rFonts w:eastAsia="SimSun"/>
              </w:rPr>
            </w:pPr>
            <w:r w:rsidRPr="0052295E">
              <w:rPr>
                <w:rFonts w:eastAsia="SimSun"/>
              </w:rPr>
              <w:t>Description</w:t>
            </w:r>
          </w:p>
        </w:tc>
      </w:tr>
      <w:tr w:rsidR="00467DEE" w:rsidRPr="0052295E" w14:paraId="23B0BC97" w14:textId="77777777" w:rsidTr="00C135E5">
        <w:trPr>
          <w:trHeight w:val="359"/>
        </w:trPr>
        <w:tc>
          <w:tcPr>
            <w:tcW w:w="630" w:type="dxa"/>
            <w:tcBorders>
              <w:bottom w:val="single" w:sz="4" w:space="0" w:color="auto"/>
            </w:tcBorders>
            <w:vAlign w:val="center"/>
          </w:tcPr>
          <w:p w14:paraId="23B0BC94" w14:textId="77777777" w:rsidR="00467DEE" w:rsidRPr="0052295E" w:rsidRDefault="00467DEE" w:rsidP="00C135E5">
            <w:pPr>
              <w:pStyle w:val="UseCaseText"/>
              <w:keepNext/>
              <w:keepLines/>
              <w:rPr>
                <w:rFonts w:eastAsia="SimSun"/>
              </w:rPr>
            </w:pPr>
          </w:p>
        </w:tc>
        <w:tc>
          <w:tcPr>
            <w:tcW w:w="1890" w:type="dxa"/>
            <w:tcBorders>
              <w:bottom w:val="single" w:sz="4" w:space="0" w:color="auto"/>
            </w:tcBorders>
            <w:vAlign w:val="center"/>
          </w:tcPr>
          <w:p w14:paraId="23B0BC95" w14:textId="77777777" w:rsidR="00467DEE" w:rsidRDefault="00467DEE" w:rsidP="00C135E5">
            <w:pPr>
              <w:pStyle w:val="UseCaseText"/>
              <w:rPr>
                <w:rFonts w:eastAsia="SimSun"/>
              </w:rPr>
            </w:pPr>
          </w:p>
        </w:tc>
        <w:tc>
          <w:tcPr>
            <w:tcW w:w="6720" w:type="dxa"/>
            <w:tcBorders>
              <w:bottom w:val="single" w:sz="4" w:space="0" w:color="auto"/>
            </w:tcBorders>
            <w:vAlign w:val="center"/>
          </w:tcPr>
          <w:p w14:paraId="23B0BC96" w14:textId="77777777" w:rsidR="00467DEE" w:rsidRPr="0052295E" w:rsidRDefault="00467DEE" w:rsidP="00C135E5">
            <w:pPr>
              <w:pStyle w:val="UseCaseText"/>
              <w:keepNext/>
              <w:keepLines/>
              <w:rPr>
                <w:rFonts w:eastAsia="SimSun"/>
              </w:rPr>
            </w:pPr>
          </w:p>
        </w:tc>
      </w:tr>
      <w:tr w:rsidR="00467DEE" w:rsidRPr="00FB0E17" w14:paraId="23B0BC99" w14:textId="77777777" w:rsidTr="00C135E5">
        <w:trPr>
          <w:trHeight w:val="261"/>
        </w:trPr>
        <w:tc>
          <w:tcPr>
            <w:tcW w:w="9240" w:type="dxa"/>
            <w:gridSpan w:val="3"/>
            <w:tcBorders>
              <w:bottom w:val="single" w:sz="4" w:space="0" w:color="auto"/>
            </w:tcBorders>
            <w:shd w:val="clear" w:color="auto" w:fill="FDBBC0"/>
            <w:vAlign w:val="center"/>
          </w:tcPr>
          <w:p w14:paraId="23B0BC98" w14:textId="77777777" w:rsidR="00467DEE" w:rsidRPr="0052295E" w:rsidRDefault="00467DEE" w:rsidP="00C135E5">
            <w:pPr>
              <w:pStyle w:val="UseCaseSection"/>
              <w:keepNext/>
              <w:keepLines/>
              <w:rPr>
                <w:rFonts w:eastAsia="SimSun"/>
              </w:rPr>
            </w:pPr>
            <w:r>
              <w:rPr>
                <w:rFonts w:eastAsia="SimSun"/>
              </w:rPr>
              <w:t>Exception</w:t>
            </w:r>
            <w:r w:rsidRPr="0052295E">
              <w:rPr>
                <w:rFonts w:eastAsia="SimSun"/>
              </w:rPr>
              <w:t>s</w:t>
            </w:r>
          </w:p>
        </w:tc>
      </w:tr>
      <w:tr w:rsidR="00467DEE" w:rsidRPr="0052295E" w14:paraId="23B0BC9D" w14:textId="77777777" w:rsidTr="00C135E5">
        <w:trPr>
          <w:trHeight w:val="261"/>
        </w:trPr>
        <w:tc>
          <w:tcPr>
            <w:tcW w:w="630" w:type="dxa"/>
            <w:tcBorders>
              <w:bottom w:val="single" w:sz="4" w:space="0" w:color="auto"/>
            </w:tcBorders>
            <w:vAlign w:val="center"/>
          </w:tcPr>
          <w:p w14:paraId="23B0BC9A" w14:textId="77777777" w:rsidR="00467DEE" w:rsidRPr="0052295E" w:rsidRDefault="00467DEE" w:rsidP="00C135E5">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C9B" w14:textId="77777777" w:rsidR="00467DEE" w:rsidRPr="0052295E" w:rsidRDefault="00467DEE" w:rsidP="00C135E5">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C9C" w14:textId="77777777" w:rsidR="00467DEE" w:rsidRPr="0052295E" w:rsidRDefault="00467DEE" w:rsidP="00C135E5">
            <w:pPr>
              <w:pStyle w:val="UseCaseHeader"/>
              <w:keepNext/>
              <w:keepLines/>
              <w:rPr>
                <w:rFonts w:eastAsia="SimSun"/>
              </w:rPr>
            </w:pPr>
            <w:r w:rsidRPr="0052295E">
              <w:rPr>
                <w:rFonts w:eastAsia="SimSun"/>
              </w:rPr>
              <w:t>Description</w:t>
            </w:r>
          </w:p>
        </w:tc>
      </w:tr>
      <w:tr w:rsidR="00467DEE" w:rsidRPr="0052295E" w14:paraId="23B0BCA1" w14:textId="77777777" w:rsidTr="00C135E5">
        <w:trPr>
          <w:trHeight w:val="261"/>
        </w:trPr>
        <w:tc>
          <w:tcPr>
            <w:tcW w:w="630" w:type="dxa"/>
            <w:tcBorders>
              <w:bottom w:val="single" w:sz="4" w:space="0" w:color="auto"/>
            </w:tcBorders>
            <w:vAlign w:val="center"/>
          </w:tcPr>
          <w:p w14:paraId="23B0BC9E" w14:textId="77777777" w:rsidR="00467DEE" w:rsidRPr="0052295E" w:rsidRDefault="00467DEE" w:rsidP="00C135E5">
            <w:pPr>
              <w:pStyle w:val="UseCaseText"/>
              <w:keepNext/>
              <w:keepLines/>
              <w:rPr>
                <w:rFonts w:eastAsia="SimSun"/>
              </w:rPr>
            </w:pPr>
          </w:p>
        </w:tc>
        <w:tc>
          <w:tcPr>
            <w:tcW w:w="1890" w:type="dxa"/>
            <w:tcBorders>
              <w:bottom w:val="single" w:sz="4" w:space="0" w:color="auto"/>
            </w:tcBorders>
            <w:vAlign w:val="center"/>
          </w:tcPr>
          <w:p w14:paraId="23B0BC9F" w14:textId="77777777" w:rsidR="00467DEE" w:rsidRPr="0052295E" w:rsidRDefault="00467DEE" w:rsidP="00C135E5">
            <w:pPr>
              <w:pStyle w:val="UseCaseText"/>
              <w:keepNext/>
              <w:keepLines/>
              <w:rPr>
                <w:rFonts w:eastAsia="SimSun"/>
              </w:rPr>
            </w:pPr>
          </w:p>
        </w:tc>
        <w:tc>
          <w:tcPr>
            <w:tcW w:w="6720" w:type="dxa"/>
            <w:tcBorders>
              <w:bottom w:val="single" w:sz="4" w:space="0" w:color="auto"/>
            </w:tcBorders>
            <w:vAlign w:val="center"/>
          </w:tcPr>
          <w:p w14:paraId="23B0BCA0" w14:textId="77777777" w:rsidR="00467DEE" w:rsidRPr="0052295E" w:rsidRDefault="00467DEE" w:rsidP="00C135E5">
            <w:pPr>
              <w:pStyle w:val="UseCaseText"/>
              <w:keepNext/>
              <w:keepLines/>
              <w:rPr>
                <w:rFonts w:eastAsia="SimSun"/>
              </w:rPr>
            </w:pPr>
          </w:p>
        </w:tc>
      </w:tr>
      <w:tr w:rsidR="00467DEE" w:rsidRPr="0052295E" w14:paraId="23B0BCA3" w14:textId="77777777" w:rsidTr="00C135E5">
        <w:trPr>
          <w:trHeight w:val="242"/>
        </w:trPr>
        <w:tc>
          <w:tcPr>
            <w:tcW w:w="9240" w:type="dxa"/>
            <w:gridSpan w:val="3"/>
            <w:shd w:val="clear" w:color="auto" w:fill="FFCC99"/>
            <w:vAlign w:val="center"/>
          </w:tcPr>
          <w:p w14:paraId="23B0BCA2" w14:textId="77777777" w:rsidR="00467DEE" w:rsidRPr="0052295E" w:rsidRDefault="00467DEE" w:rsidP="00C135E5">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467DEE" w:rsidRPr="0052295E" w14:paraId="23B0BCA6" w14:textId="77777777" w:rsidTr="00C135E5">
        <w:trPr>
          <w:trHeight w:val="206"/>
        </w:trPr>
        <w:tc>
          <w:tcPr>
            <w:tcW w:w="630" w:type="dxa"/>
            <w:vAlign w:val="center"/>
          </w:tcPr>
          <w:p w14:paraId="23B0BCA4" w14:textId="77777777" w:rsidR="00467DEE" w:rsidRPr="0052295E" w:rsidRDefault="00467DEE" w:rsidP="00C135E5">
            <w:pPr>
              <w:pStyle w:val="UseCaseHeader"/>
              <w:keepNext/>
              <w:keepLines/>
              <w:rPr>
                <w:rFonts w:eastAsia="SimSun"/>
              </w:rPr>
            </w:pPr>
            <w:r w:rsidRPr="0052295E">
              <w:rPr>
                <w:rFonts w:eastAsia="SimSun"/>
              </w:rPr>
              <w:t>ID</w:t>
            </w:r>
          </w:p>
        </w:tc>
        <w:tc>
          <w:tcPr>
            <w:tcW w:w="8610" w:type="dxa"/>
            <w:gridSpan w:val="2"/>
            <w:vAlign w:val="center"/>
          </w:tcPr>
          <w:p w14:paraId="23B0BCA5" w14:textId="77777777" w:rsidR="00467DEE" w:rsidRPr="0052295E" w:rsidRDefault="00467DEE" w:rsidP="00C135E5">
            <w:pPr>
              <w:pStyle w:val="UseCaseHeader"/>
              <w:keepNext/>
              <w:keepLines/>
              <w:rPr>
                <w:rFonts w:eastAsia="SimSun"/>
              </w:rPr>
            </w:pPr>
            <w:r w:rsidRPr="0052295E">
              <w:rPr>
                <w:rFonts w:eastAsia="SimSun"/>
              </w:rPr>
              <w:t>Issue Description</w:t>
            </w:r>
          </w:p>
        </w:tc>
      </w:tr>
      <w:tr w:rsidR="00467DEE" w:rsidRPr="0052295E" w14:paraId="23B0BCA9" w14:textId="77777777" w:rsidTr="00C135E5">
        <w:trPr>
          <w:trHeight w:val="206"/>
        </w:trPr>
        <w:tc>
          <w:tcPr>
            <w:tcW w:w="630" w:type="dxa"/>
            <w:vAlign w:val="center"/>
          </w:tcPr>
          <w:p w14:paraId="23B0BCA7" w14:textId="77777777" w:rsidR="00467DEE" w:rsidRPr="0052295E" w:rsidRDefault="00467DEE" w:rsidP="00C135E5">
            <w:pPr>
              <w:pStyle w:val="UseCaseText"/>
              <w:keepNext/>
              <w:keepLines/>
              <w:rPr>
                <w:rFonts w:eastAsia="SimSun"/>
              </w:rPr>
            </w:pPr>
            <w:r>
              <w:rPr>
                <w:rFonts w:eastAsia="SimSun"/>
              </w:rPr>
              <w:t>1</w:t>
            </w:r>
          </w:p>
        </w:tc>
        <w:tc>
          <w:tcPr>
            <w:tcW w:w="8610" w:type="dxa"/>
            <w:gridSpan w:val="2"/>
            <w:vAlign w:val="center"/>
          </w:tcPr>
          <w:p w14:paraId="23B0BCA8" w14:textId="77777777" w:rsidR="00467DEE" w:rsidRPr="0052295E" w:rsidRDefault="00A8404C" w:rsidP="00C135E5">
            <w:pPr>
              <w:pStyle w:val="UseCaseText"/>
              <w:keepNext/>
              <w:keepLines/>
              <w:rPr>
                <w:rFonts w:eastAsia="SimSun"/>
              </w:rPr>
            </w:pPr>
            <w:r w:rsidRPr="00A8404C">
              <w:rPr>
                <w:rFonts w:eastAsia="SimSun"/>
              </w:rPr>
              <w:t xml:space="preserve">What happens if a user that is a data steward is deleted?  Are her metadata records unpublished, assigned to a system pseudo user?  </w:t>
            </w:r>
          </w:p>
        </w:tc>
      </w:tr>
      <w:tr w:rsidR="00467DEE" w:rsidRPr="0052295E" w14:paraId="23B0BCAC" w14:textId="77777777" w:rsidTr="00C135E5">
        <w:trPr>
          <w:trHeight w:val="206"/>
        </w:trPr>
        <w:tc>
          <w:tcPr>
            <w:tcW w:w="630" w:type="dxa"/>
            <w:vAlign w:val="center"/>
          </w:tcPr>
          <w:p w14:paraId="23B0BCAA" w14:textId="77777777" w:rsidR="00467DEE" w:rsidRDefault="007D4CDA" w:rsidP="00C135E5">
            <w:pPr>
              <w:pStyle w:val="UseCaseText"/>
              <w:rPr>
                <w:rFonts w:eastAsia="SimSun"/>
              </w:rPr>
            </w:pPr>
            <w:r>
              <w:rPr>
                <w:rFonts w:eastAsia="SimSun"/>
              </w:rPr>
              <w:t>2</w:t>
            </w:r>
          </w:p>
        </w:tc>
        <w:tc>
          <w:tcPr>
            <w:tcW w:w="8610" w:type="dxa"/>
            <w:gridSpan w:val="2"/>
            <w:vAlign w:val="center"/>
          </w:tcPr>
          <w:p w14:paraId="23B0BCAB" w14:textId="77777777" w:rsidR="00467DEE" w:rsidRDefault="007D4CDA" w:rsidP="00C135E5">
            <w:pPr>
              <w:pStyle w:val="UseCaseText"/>
              <w:rPr>
                <w:rFonts w:eastAsia="SimSun"/>
              </w:rPr>
            </w:pPr>
            <w:r>
              <w:rPr>
                <w:rFonts w:eastAsia="SimSun"/>
              </w:rPr>
              <w:t xml:space="preserve">DN: </w:t>
            </w:r>
            <w:r w:rsidRPr="007D4CDA">
              <w:rPr>
                <w:rFonts w:eastAsia="SimSun"/>
              </w:rPr>
              <w:t xml:space="preserve">QUESTION: Should the system remove the associated information or should certain info persist (logs, metadata etc)?  </w:t>
            </w:r>
          </w:p>
        </w:tc>
      </w:tr>
    </w:tbl>
    <w:p w14:paraId="23B0BCAD" w14:textId="77777777" w:rsidR="00467DEE" w:rsidRDefault="00467DEE" w:rsidP="00467DEE"/>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467DEE" w:rsidRPr="0052295E" w14:paraId="23B0BCB0" w14:textId="77777777" w:rsidTr="00C135E5">
        <w:trPr>
          <w:trHeight w:val="360"/>
        </w:trPr>
        <w:tc>
          <w:tcPr>
            <w:tcW w:w="2520" w:type="dxa"/>
            <w:gridSpan w:val="2"/>
            <w:shd w:val="clear" w:color="auto" w:fill="8DB3E2"/>
            <w:vAlign w:val="center"/>
          </w:tcPr>
          <w:p w14:paraId="23B0BCAE" w14:textId="77777777" w:rsidR="00467DEE" w:rsidRPr="0052295E" w:rsidRDefault="00467DEE" w:rsidP="00C135E5">
            <w:pPr>
              <w:pStyle w:val="UseCaseHeader"/>
              <w:keepNext/>
              <w:keepLines/>
              <w:rPr>
                <w:rFonts w:eastAsia="SimSun"/>
              </w:rPr>
            </w:pPr>
            <w:r>
              <w:rPr>
                <w:rFonts w:eastAsia="SimSun"/>
              </w:rPr>
              <w:t>Use Case ID</w:t>
            </w:r>
          </w:p>
        </w:tc>
        <w:tc>
          <w:tcPr>
            <w:tcW w:w="6720" w:type="dxa"/>
            <w:shd w:val="clear" w:color="auto" w:fill="8DB3E2"/>
            <w:vAlign w:val="center"/>
          </w:tcPr>
          <w:p w14:paraId="23B0BCAF" w14:textId="77777777" w:rsidR="00467DEE" w:rsidRPr="00B36A79" w:rsidRDefault="00467DEE" w:rsidP="00C135E5">
            <w:pPr>
              <w:pStyle w:val="UseCaseText"/>
              <w:rPr>
                <w:rFonts w:eastAsia="Times"/>
                <w:b/>
              </w:rPr>
            </w:pPr>
            <w:r>
              <w:rPr>
                <w:rFonts w:eastAsia="Times"/>
                <w:b/>
              </w:rPr>
              <w:t>UC_032</w:t>
            </w:r>
          </w:p>
        </w:tc>
      </w:tr>
      <w:tr w:rsidR="00467DEE" w:rsidRPr="0052295E" w14:paraId="23B0BCB3" w14:textId="77777777" w:rsidTr="00C135E5">
        <w:trPr>
          <w:trHeight w:val="360"/>
        </w:trPr>
        <w:tc>
          <w:tcPr>
            <w:tcW w:w="2520" w:type="dxa"/>
            <w:gridSpan w:val="2"/>
            <w:shd w:val="clear" w:color="auto" w:fill="8DB3E2"/>
            <w:vAlign w:val="center"/>
          </w:tcPr>
          <w:p w14:paraId="23B0BCB1" w14:textId="77777777" w:rsidR="00467DEE" w:rsidRDefault="00467DEE" w:rsidP="00C135E5">
            <w:pPr>
              <w:pStyle w:val="UseCaseHeader"/>
              <w:keepNext/>
              <w:keepLines/>
              <w:rPr>
                <w:rFonts w:eastAsia="SimSun"/>
              </w:rPr>
            </w:pPr>
            <w:r>
              <w:rPr>
                <w:rFonts w:eastAsia="SimSun"/>
              </w:rPr>
              <w:t>Use Case Name</w:t>
            </w:r>
          </w:p>
        </w:tc>
        <w:tc>
          <w:tcPr>
            <w:tcW w:w="6720" w:type="dxa"/>
            <w:shd w:val="clear" w:color="auto" w:fill="8DB3E2"/>
            <w:vAlign w:val="center"/>
          </w:tcPr>
          <w:p w14:paraId="23B0BCB2" w14:textId="77777777" w:rsidR="00467DEE" w:rsidRPr="00C27791" w:rsidRDefault="00467DEE" w:rsidP="00C135E5">
            <w:pPr>
              <w:pStyle w:val="UseCaseText"/>
              <w:rPr>
                <w:rFonts w:eastAsia="Times"/>
                <w:b/>
              </w:rPr>
            </w:pPr>
            <w:r>
              <w:rPr>
                <w:rFonts w:eastAsia="Times"/>
                <w:b/>
              </w:rPr>
              <w:t>Administer user roles</w:t>
            </w:r>
          </w:p>
        </w:tc>
      </w:tr>
      <w:tr w:rsidR="00467DEE" w:rsidRPr="0052295E" w14:paraId="23B0BCB6" w14:textId="77777777" w:rsidTr="00C135E5">
        <w:trPr>
          <w:trHeight w:val="360"/>
        </w:trPr>
        <w:tc>
          <w:tcPr>
            <w:tcW w:w="2520" w:type="dxa"/>
            <w:gridSpan w:val="2"/>
            <w:vAlign w:val="center"/>
          </w:tcPr>
          <w:p w14:paraId="23B0BCB4" w14:textId="77777777" w:rsidR="00467DEE" w:rsidRPr="00DD3D3F" w:rsidRDefault="00467DEE" w:rsidP="00C135E5">
            <w:pPr>
              <w:pStyle w:val="UseCaseText"/>
              <w:rPr>
                <w:rFonts w:eastAsia="SimSun"/>
                <w:b/>
              </w:rPr>
            </w:pPr>
            <w:r w:rsidRPr="00DD3D3F">
              <w:rPr>
                <w:rFonts w:eastAsia="SimSun"/>
                <w:b/>
              </w:rPr>
              <w:t>Short Description</w:t>
            </w:r>
          </w:p>
        </w:tc>
        <w:tc>
          <w:tcPr>
            <w:tcW w:w="6720" w:type="dxa"/>
            <w:vAlign w:val="center"/>
          </w:tcPr>
          <w:p w14:paraId="23B0BCB5" w14:textId="77777777" w:rsidR="00467DEE" w:rsidRPr="00857069" w:rsidRDefault="00467DEE" w:rsidP="00C135E5">
            <w:pPr>
              <w:pStyle w:val="UseCaseText"/>
              <w:rPr>
                <w:rFonts w:eastAsia="SimSun"/>
              </w:rPr>
            </w:pPr>
            <w:r>
              <w:rPr>
                <w:rFonts w:eastAsia="SimSun"/>
              </w:rPr>
              <w:t>The goal of this use case is to allow the administrator to assign different roles to users. These roles control the users’ abilities to publish data in the system or to administer system functions.</w:t>
            </w:r>
          </w:p>
        </w:tc>
      </w:tr>
      <w:tr w:rsidR="00467DEE" w:rsidRPr="0052295E" w14:paraId="23B0BCB9" w14:textId="77777777" w:rsidTr="00C135E5">
        <w:trPr>
          <w:trHeight w:val="360"/>
        </w:trPr>
        <w:tc>
          <w:tcPr>
            <w:tcW w:w="2520" w:type="dxa"/>
            <w:gridSpan w:val="2"/>
            <w:vAlign w:val="center"/>
          </w:tcPr>
          <w:p w14:paraId="23B0BCB7" w14:textId="77777777" w:rsidR="00467DEE" w:rsidRPr="00DD3D3F" w:rsidRDefault="00467DEE" w:rsidP="00C135E5">
            <w:pPr>
              <w:pStyle w:val="UseCaseText"/>
              <w:rPr>
                <w:rFonts w:eastAsia="SimSun"/>
                <w:b/>
              </w:rPr>
            </w:pPr>
            <w:r w:rsidRPr="00DD3D3F">
              <w:rPr>
                <w:rFonts w:eastAsia="SimSun"/>
                <w:b/>
              </w:rPr>
              <w:t>Actors</w:t>
            </w:r>
          </w:p>
        </w:tc>
        <w:tc>
          <w:tcPr>
            <w:tcW w:w="6720" w:type="dxa"/>
            <w:vAlign w:val="center"/>
          </w:tcPr>
          <w:p w14:paraId="23B0BCB8" w14:textId="77777777" w:rsidR="00467DEE" w:rsidRPr="0052295E" w:rsidRDefault="00467DEE" w:rsidP="00C135E5">
            <w:pPr>
              <w:pStyle w:val="UseCaseText"/>
              <w:rPr>
                <w:rFonts w:eastAsia="SimSun"/>
              </w:rPr>
            </w:pPr>
            <w:r>
              <w:rPr>
                <w:rFonts w:eastAsia="SimSun"/>
              </w:rPr>
              <w:t>Node-in-box administrator</w:t>
            </w:r>
          </w:p>
        </w:tc>
      </w:tr>
      <w:tr w:rsidR="00467DEE" w:rsidRPr="0052295E" w14:paraId="23B0BCBC" w14:textId="77777777" w:rsidTr="00C135E5">
        <w:trPr>
          <w:trHeight w:val="360"/>
        </w:trPr>
        <w:tc>
          <w:tcPr>
            <w:tcW w:w="2520" w:type="dxa"/>
            <w:gridSpan w:val="2"/>
            <w:vAlign w:val="center"/>
          </w:tcPr>
          <w:p w14:paraId="23B0BCBA" w14:textId="77777777" w:rsidR="00467DEE" w:rsidRPr="0052295E" w:rsidRDefault="00467DEE" w:rsidP="00C135E5">
            <w:pPr>
              <w:pStyle w:val="UseCaseHeader"/>
              <w:rPr>
                <w:rFonts w:eastAsia="SimSun"/>
              </w:rPr>
            </w:pPr>
            <w:r w:rsidRPr="0052295E">
              <w:rPr>
                <w:rFonts w:eastAsia="SimSun"/>
              </w:rPr>
              <w:t>Pre-Conditions</w:t>
            </w:r>
          </w:p>
        </w:tc>
        <w:tc>
          <w:tcPr>
            <w:tcW w:w="6720" w:type="dxa"/>
            <w:vAlign w:val="center"/>
          </w:tcPr>
          <w:p w14:paraId="23B0BCBB" w14:textId="77777777" w:rsidR="00467DEE" w:rsidRPr="0052295E" w:rsidRDefault="00467DEE" w:rsidP="00C135E5">
            <w:pPr>
              <w:pStyle w:val="UseCaseText"/>
              <w:rPr>
                <w:rFonts w:eastAsia="SimSun"/>
              </w:rPr>
            </w:pPr>
            <w:r>
              <w:rPr>
                <w:rFonts w:eastAsia="SimSun"/>
              </w:rPr>
              <w:t>Node-in-the box is properly installed and configured</w:t>
            </w:r>
          </w:p>
        </w:tc>
      </w:tr>
      <w:tr w:rsidR="00467DEE" w:rsidRPr="0052295E" w14:paraId="23B0BCBF" w14:textId="77777777" w:rsidTr="00C135E5">
        <w:trPr>
          <w:trHeight w:val="360"/>
        </w:trPr>
        <w:tc>
          <w:tcPr>
            <w:tcW w:w="2520" w:type="dxa"/>
            <w:gridSpan w:val="2"/>
            <w:vAlign w:val="center"/>
          </w:tcPr>
          <w:p w14:paraId="23B0BCBD" w14:textId="77777777" w:rsidR="00467DEE" w:rsidRPr="0052295E" w:rsidRDefault="00467DEE" w:rsidP="00C135E5">
            <w:pPr>
              <w:pStyle w:val="UseCaseHeader"/>
              <w:rPr>
                <w:rFonts w:eastAsia="SimSun"/>
              </w:rPr>
            </w:pPr>
            <w:r w:rsidRPr="0052295E">
              <w:rPr>
                <w:rFonts w:eastAsia="SimSun"/>
              </w:rPr>
              <w:t>Success End Conditions</w:t>
            </w:r>
          </w:p>
        </w:tc>
        <w:tc>
          <w:tcPr>
            <w:tcW w:w="6720" w:type="dxa"/>
            <w:vAlign w:val="center"/>
          </w:tcPr>
          <w:p w14:paraId="23B0BCBE" w14:textId="77777777" w:rsidR="00467DEE" w:rsidRPr="0052295E" w:rsidRDefault="00467DEE" w:rsidP="00C135E5">
            <w:pPr>
              <w:pStyle w:val="UseCaseText"/>
              <w:rPr>
                <w:rFonts w:eastAsia="SimSun"/>
              </w:rPr>
            </w:pPr>
            <w:r>
              <w:rPr>
                <w:rFonts w:eastAsia="SimSun"/>
              </w:rPr>
              <w:t>User role assignment is updated according to administrator needs</w:t>
            </w:r>
          </w:p>
        </w:tc>
      </w:tr>
      <w:tr w:rsidR="00467DEE" w:rsidRPr="0052295E" w14:paraId="23B0BCC2" w14:textId="77777777" w:rsidTr="00C135E5">
        <w:trPr>
          <w:trHeight w:val="360"/>
        </w:trPr>
        <w:tc>
          <w:tcPr>
            <w:tcW w:w="2520" w:type="dxa"/>
            <w:gridSpan w:val="2"/>
            <w:vAlign w:val="center"/>
          </w:tcPr>
          <w:p w14:paraId="23B0BCC0" w14:textId="77777777" w:rsidR="00467DEE" w:rsidRPr="0052295E" w:rsidRDefault="00467DEE" w:rsidP="00C135E5">
            <w:pPr>
              <w:pStyle w:val="UseCaseHeader"/>
              <w:rPr>
                <w:rFonts w:eastAsia="SimSun"/>
              </w:rPr>
            </w:pPr>
            <w:r>
              <w:rPr>
                <w:rFonts w:eastAsia="SimSun"/>
              </w:rPr>
              <w:t>Data</w:t>
            </w:r>
          </w:p>
        </w:tc>
        <w:tc>
          <w:tcPr>
            <w:tcW w:w="6720" w:type="dxa"/>
            <w:vAlign w:val="center"/>
          </w:tcPr>
          <w:p w14:paraId="23B0BCC1" w14:textId="77777777" w:rsidR="00467DEE" w:rsidRDefault="00467DEE" w:rsidP="00C135E5">
            <w:pPr>
              <w:pStyle w:val="UseCaseText"/>
              <w:rPr>
                <w:rFonts w:eastAsia="SimSun"/>
              </w:rPr>
            </w:pPr>
            <w:r>
              <w:rPr>
                <w:rFonts w:eastAsia="SimSun"/>
              </w:rPr>
              <w:t>User records</w:t>
            </w:r>
          </w:p>
        </w:tc>
      </w:tr>
      <w:tr w:rsidR="00467DEE" w:rsidRPr="0052295E" w14:paraId="23B0BCC6" w14:textId="77777777" w:rsidTr="00C135E5">
        <w:trPr>
          <w:trHeight w:val="360"/>
        </w:trPr>
        <w:tc>
          <w:tcPr>
            <w:tcW w:w="2520" w:type="dxa"/>
            <w:gridSpan w:val="2"/>
            <w:vAlign w:val="center"/>
          </w:tcPr>
          <w:p w14:paraId="23B0BCC3" w14:textId="77777777" w:rsidR="00467DEE" w:rsidRPr="0052295E" w:rsidRDefault="00467DEE" w:rsidP="00C135E5">
            <w:pPr>
              <w:pStyle w:val="UseCaseHeader"/>
              <w:rPr>
                <w:rFonts w:eastAsia="SimSun"/>
              </w:rPr>
            </w:pPr>
            <w:r>
              <w:rPr>
                <w:rFonts w:eastAsia="SimSun"/>
              </w:rPr>
              <w:t>Functions</w:t>
            </w:r>
          </w:p>
        </w:tc>
        <w:tc>
          <w:tcPr>
            <w:tcW w:w="6720" w:type="dxa"/>
            <w:vAlign w:val="center"/>
          </w:tcPr>
          <w:p w14:paraId="23B0BCC4" w14:textId="77777777" w:rsidR="00467DEE" w:rsidRDefault="00467DEE" w:rsidP="00377EE0">
            <w:pPr>
              <w:pStyle w:val="UseCaseText"/>
              <w:keepNext/>
              <w:keepLines/>
              <w:numPr>
                <w:ilvl w:val="0"/>
                <w:numId w:val="15"/>
              </w:numPr>
              <w:rPr>
                <w:rFonts w:eastAsia="SimSun"/>
              </w:rPr>
            </w:pPr>
            <w:r>
              <w:rPr>
                <w:rFonts w:eastAsia="SimSun"/>
              </w:rPr>
              <w:t>assign role to user</w:t>
            </w:r>
          </w:p>
          <w:p w14:paraId="23B0BCC5" w14:textId="77777777" w:rsidR="00467DEE" w:rsidRPr="00BE5515" w:rsidRDefault="00467DEE" w:rsidP="00377EE0">
            <w:pPr>
              <w:pStyle w:val="UseCaseText"/>
              <w:keepNext/>
              <w:keepLines/>
              <w:numPr>
                <w:ilvl w:val="0"/>
                <w:numId w:val="15"/>
              </w:numPr>
              <w:rPr>
                <w:rFonts w:eastAsia="SimSun"/>
              </w:rPr>
            </w:pPr>
            <w:r>
              <w:rPr>
                <w:rFonts w:eastAsia="SimSun"/>
              </w:rPr>
              <w:t>remove use role</w:t>
            </w:r>
          </w:p>
        </w:tc>
      </w:tr>
      <w:tr w:rsidR="00467DEE" w:rsidRPr="0052295E" w14:paraId="23B0BCC8" w14:textId="77777777" w:rsidTr="00C135E5">
        <w:trPr>
          <w:trHeight w:val="278"/>
        </w:trPr>
        <w:tc>
          <w:tcPr>
            <w:tcW w:w="9240" w:type="dxa"/>
            <w:gridSpan w:val="3"/>
            <w:shd w:val="clear" w:color="auto" w:fill="CCFFFF"/>
            <w:vAlign w:val="center"/>
          </w:tcPr>
          <w:p w14:paraId="23B0BCC7" w14:textId="77777777" w:rsidR="00467DEE" w:rsidRPr="0052295E" w:rsidRDefault="00467DEE" w:rsidP="00C135E5">
            <w:pPr>
              <w:pStyle w:val="UseCaseSection"/>
              <w:keepNext/>
              <w:keepLines/>
              <w:rPr>
                <w:rFonts w:eastAsia="SimSun"/>
              </w:rPr>
            </w:pPr>
            <w:r w:rsidRPr="0052295E">
              <w:rPr>
                <w:rFonts w:eastAsia="SimSun"/>
              </w:rPr>
              <w:t>Main Sequence</w:t>
            </w:r>
          </w:p>
        </w:tc>
      </w:tr>
      <w:tr w:rsidR="00467DEE" w:rsidRPr="0052295E" w14:paraId="23B0BCCC" w14:textId="77777777" w:rsidTr="00C135E5">
        <w:trPr>
          <w:trHeight w:val="203"/>
        </w:trPr>
        <w:tc>
          <w:tcPr>
            <w:tcW w:w="630" w:type="dxa"/>
          </w:tcPr>
          <w:p w14:paraId="23B0BCC9" w14:textId="77777777" w:rsidR="00467DEE" w:rsidRPr="0052295E" w:rsidRDefault="00467DEE" w:rsidP="00C135E5">
            <w:pPr>
              <w:pStyle w:val="UseCaseHeader"/>
              <w:keepNext/>
              <w:keepLines/>
              <w:rPr>
                <w:rFonts w:eastAsia="SimSun"/>
              </w:rPr>
            </w:pPr>
            <w:r w:rsidRPr="0052295E">
              <w:rPr>
                <w:rFonts w:eastAsia="SimSun"/>
              </w:rPr>
              <w:t>Step</w:t>
            </w:r>
          </w:p>
        </w:tc>
        <w:tc>
          <w:tcPr>
            <w:tcW w:w="1890" w:type="dxa"/>
          </w:tcPr>
          <w:p w14:paraId="23B0BCCA" w14:textId="77777777" w:rsidR="00467DEE" w:rsidRPr="0052295E" w:rsidRDefault="00467DEE" w:rsidP="00C135E5">
            <w:pPr>
              <w:pStyle w:val="UseCaseHeader"/>
              <w:keepNext/>
              <w:keepLines/>
              <w:rPr>
                <w:rFonts w:eastAsia="SimSun"/>
              </w:rPr>
            </w:pPr>
            <w:r w:rsidRPr="0052295E">
              <w:rPr>
                <w:rFonts w:eastAsia="SimSun"/>
              </w:rPr>
              <w:t>Actor</w:t>
            </w:r>
          </w:p>
        </w:tc>
        <w:tc>
          <w:tcPr>
            <w:tcW w:w="6720" w:type="dxa"/>
          </w:tcPr>
          <w:p w14:paraId="23B0BCCB" w14:textId="77777777" w:rsidR="00467DEE" w:rsidRPr="0052295E" w:rsidRDefault="00467DEE" w:rsidP="00C135E5">
            <w:pPr>
              <w:pStyle w:val="UseCaseHeader"/>
              <w:keepNext/>
              <w:keepLines/>
              <w:rPr>
                <w:rFonts w:eastAsia="SimSun"/>
              </w:rPr>
            </w:pPr>
            <w:r w:rsidRPr="0052295E">
              <w:rPr>
                <w:rFonts w:eastAsia="SimSun"/>
              </w:rPr>
              <w:t>Description</w:t>
            </w:r>
          </w:p>
        </w:tc>
      </w:tr>
      <w:tr w:rsidR="00467DEE" w:rsidRPr="0052295E" w14:paraId="23B0BCD2" w14:textId="77777777" w:rsidTr="00C135E5">
        <w:trPr>
          <w:trHeight w:val="320"/>
        </w:trPr>
        <w:tc>
          <w:tcPr>
            <w:tcW w:w="630" w:type="dxa"/>
            <w:vAlign w:val="center"/>
          </w:tcPr>
          <w:p w14:paraId="23B0BCCD" w14:textId="77777777" w:rsidR="00467DEE" w:rsidRPr="0052295E" w:rsidRDefault="00467DEE" w:rsidP="00C135E5">
            <w:pPr>
              <w:pStyle w:val="UseCaseText"/>
              <w:keepNext/>
              <w:keepLines/>
              <w:rPr>
                <w:rFonts w:eastAsia="SimSun"/>
              </w:rPr>
            </w:pPr>
            <w:r w:rsidRPr="0052295E">
              <w:rPr>
                <w:rFonts w:eastAsia="SimSun"/>
              </w:rPr>
              <w:t>1</w:t>
            </w:r>
          </w:p>
        </w:tc>
        <w:tc>
          <w:tcPr>
            <w:tcW w:w="1890" w:type="dxa"/>
            <w:vAlign w:val="center"/>
          </w:tcPr>
          <w:p w14:paraId="23B0BCCE" w14:textId="77777777" w:rsidR="00467DEE" w:rsidRPr="0052295E" w:rsidRDefault="00467DEE" w:rsidP="00C135E5">
            <w:pPr>
              <w:pStyle w:val="UseCaseText"/>
              <w:rPr>
                <w:rFonts w:eastAsia="SimSun"/>
              </w:rPr>
            </w:pPr>
            <w:r>
              <w:rPr>
                <w:rFonts w:eastAsia="SimSun"/>
              </w:rPr>
              <w:t>Administrator</w:t>
            </w:r>
          </w:p>
        </w:tc>
        <w:tc>
          <w:tcPr>
            <w:tcW w:w="6720" w:type="dxa"/>
            <w:vAlign w:val="center"/>
          </w:tcPr>
          <w:p w14:paraId="23B0BCCF" w14:textId="77777777" w:rsidR="00467DEE" w:rsidRDefault="00467DEE" w:rsidP="00C135E5">
            <w:pPr>
              <w:pStyle w:val="UseCaseText"/>
              <w:keepNext/>
              <w:keepLines/>
              <w:rPr>
                <w:rFonts w:eastAsia="SimSun"/>
              </w:rPr>
            </w:pPr>
            <w:r>
              <w:rPr>
                <w:rFonts w:eastAsia="SimSun"/>
              </w:rPr>
              <w:t>Navigates to user management screen</w:t>
            </w:r>
          </w:p>
          <w:p w14:paraId="23B0BCD0" w14:textId="77777777" w:rsidR="00467DEE" w:rsidRDefault="00467DEE" w:rsidP="00C135E5">
            <w:pPr>
              <w:pStyle w:val="UseCaseText"/>
              <w:keepNext/>
              <w:keepLines/>
              <w:rPr>
                <w:rFonts w:eastAsia="SimSun"/>
              </w:rPr>
            </w:pPr>
            <w:r>
              <w:rPr>
                <w:rFonts w:eastAsia="SimSun"/>
              </w:rPr>
              <w:t>Selects the user to be managed</w:t>
            </w:r>
          </w:p>
          <w:p w14:paraId="23B0BCD1" w14:textId="77777777" w:rsidR="00467DEE" w:rsidRPr="0052295E" w:rsidRDefault="00467DEE" w:rsidP="00C135E5">
            <w:pPr>
              <w:pStyle w:val="UseCaseText"/>
              <w:keepNext/>
              <w:keepLines/>
              <w:rPr>
                <w:rFonts w:eastAsia="SimSun"/>
              </w:rPr>
            </w:pPr>
            <w:r>
              <w:rPr>
                <w:rFonts w:eastAsia="SimSun"/>
              </w:rPr>
              <w:t>Selects user roles</w:t>
            </w:r>
          </w:p>
        </w:tc>
      </w:tr>
      <w:tr w:rsidR="00467DEE" w:rsidRPr="0052295E" w14:paraId="23B0BCD6" w14:textId="77777777" w:rsidTr="00C135E5">
        <w:trPr>
          <w:trHeight w:val="320"/>
        </w:trPr>
        <w:tc>
          <w:tcPr>
            <w:tcW w:w="630" w:type="dxa"/>
            <w:vAlign w:val="center"/>
          </w:tcPr>
          <w:p w14:paraId="23B0BCD3" w14:textId="77777777" w:rsidR="00467DEE" w:rsidRPr="0052295E" w:rsidRDefault="00467DEE" w:rsidP="00C135E5">
            <w:pPr>
              <w:pStyle w:val="UseCaseText"/>
              <w:rPr>
                <w:rFonts w:eastAsia="SimSun"/>
              </w:rPr>
            </w:pPr>
            <w:r>
              <w:rPr>
                <w:rFonts w:eastAsia="SimSun"/>
              </w:rPr>
              <w:t>2</w:t>
            </w:r>
          </w:p>
        </w:tc>
        <w:tc>
          <w:tcPr>
            <w:tcW w:w="1890" w:type="dxa"/>
            <w:vAlign w:val="center"/>
          </w:tcPr>
          <w:p w14:paraId="23B0BCD4" w14:textId="77777777" w:rsidR="00467DEE" w:rsidRDefault="00467DEE" w:rsidP="00C135E5">
            <w:pPr>
              <w:pStyle w:val="UseCaseText"/>
              <w:rPr>
                <w:rFonts w:eastAsia="SimSun"/>
              </w:rPr>
            </w:pPr>
            <w:r>
              <w:rPr>
                <w:rFonts w:eastAsia="SimSun"/>
              </w:rPr>
              <w:t>NGDS System</w:t>
            </w:r>
          </w:p>
        </w:tc>
        <w:tc>
          <w:tcPr>
            <w:tcW w:w="6720" w:type="dxa"/>
            <w:vAlign w:val="center"/>
          </w:tcPr>
          <w:p w14:paraId="23B0BCD5" w14:textId="77777777" w:rsidR="00467DEE" w:rsidRDefault="00467DEE" w:rsidP="00C135E5">
            <w:pPr>
              <w:pStyle w:val="UseCaseText"/>
              <w:rPr>
                <w:rFonts w:eastAsia="SimSun"/>
              </w:rPr>
            </w:pPr>
            <w:r>
              <w:rPr>
                <w:rFonts w:eastAsia="SimSun"/>
              </w:rPr>
              <w:t>Responds by assigning selected roles to user.</w:t>
            </w:r>
          </w:p>
        </w:tc>
      </w:tr>
      <w:tr w:rsidR="00467DEE" w:rsidRPr="0052295E" w14:paraId="23B0BCD8" w14:textId="77777777" w:rsidTr="00C135E5">
        <w:trPr>
          <w:trHeight w:val="287"/>
        </w:trPr>
        <w:tc>
          <w:tcPr>
            <w:tcW w:w="9240" w:type="dxa"/>
            <w:gridSpan w:val="3"/>
            <w:shd w:val="clear" w:color="auto" w:fill="FFFFCC"/>
            <w:vAlign w:val="center"/>
          </w:tcPr>
          <w:p w14:paraId="23B0BCD7" w14:textId="77777777" w:rsidR="00467DEE" w:rsidRPr="0052295E" w:rsidRDefault="00467DEE" w:rsidP="00C135E5">
            <w:pPr>
              <w:pStyle w:val="UseCaseSection"/>
              <w:keepNext/>
              <w:keepLines/>
              <w:rPr>
                <w:rFonts w:eastAsia="SimSun"/>
              </w:rPr>
            </w:pPr>
            <w:r w:rsidRPr="0052295E">
              <w:rPr>
                <w:rFonts w:eastAsia="SimSun"/>
              </w:rPr>
              <w:lastRenderedPageBreak/>
              <w:t>Variants</w:t>
            </w:r>
          </w:p>
        </w:tc>
      </w:tr>
      <w:tr w:rsidR="00467DEE" w:rsidRPr="0052295E" w14:paraId="23B0BCDC" w14:textId="77777777" w:rsidTr="00C135E5">
        <w:trPr>
          <w:trHeight w:val="261"/>
        </w:trPr>
        <w:tc>
          <w:tcPr>
            <w:tcW w:w="630" w:type="dxa"/>
            <w:vAlign w:val="center"/>
          </w:tcPr>
          <w:p w14:paraId="23B0BCD9" w14:textId="77777777" w:rsidR="00467DEE" w:rsidRPr="0052295E" w:rsidRDefault="00467DEE" w:rsidP="00C135E5">
            <w:pPr>
              <w:pStyle w:val="UseCaseHeader"/>
              <w:keepNext/>
              <w:keepLines/>
              <w:rPr>
                <w:rFonts w:eastAsia="SimSun"/>
              </w:rPr>
            </w:pPr>
            <w:r w:rsidRPr="0052295E">
              <w:rPr>
                <w:rFonts w:eastAsia="SimSun"/>
              </w:rPr>
              <w:t>Step</w:t>
            </w:r>
          </w:p>
        </w:tc>
        <w:tc>
          <w:tcPr>
            <w:tcW w:w="1890" w:type="dxa"/>
            <w:vAlign w:val="center"/>
          </w:tcPr>
          <w:p w14:paraId="23B0BCDA" w14:textId="77777777" w:rsidR="00467DEE" w:rsidRPr="0052295E" w:rsidRDefault="00467DEE" w:rsidP="00C135E5">
            <w:pPr>
              <w:pStyle w:val="UseCaseHeader"/>
              <w:keepNext/>
              <w:keepLines/>
              <w:rPr>
                <w:rFonts w:eastAsia="SimSun"/>
              </w:rPr>
            </w:pPr>
            <w:r w:rsidRPr="0052295E">
              <w:rPr>
                <w:rFonts w:eastAsia="SimSun"/>
              </w:rPr>
              <w:t>Actor</w:t>
            </w:r>
          </w:p>
        </w:tc>
        <w:tc>
          <w:tcPr>
            <w:tcW w:w="6720" w:type="dxa"/>
            <w:vAlign w:val="center"/>
          </w:tcPr>
          <w:p w14:paraId="23B0BCDB" w14:textId="77777777" w:rsidR="00467DEE" w:rsidRPr="0052295E" w:rsidRDefault="00467DEE" w:rsidP="00C135E5">
            <w:pPr>
              <w:pStyle w:val="UseCaseHeader"/>
              <w:keepNext/>
              <w:keepLines/>
              <w:rPr>
                <w:rFonts w:eastAsia="SimSun"/>
              </w:rPr>
            </w:pPr>
            <w:r w:rsidRPr="0052295E">
              <w:rPr>
                <w:rFonts w:eastAsia="SimSun"/>
              </w:rPr>
              <w:t>Description</w:t>
            </w:r>
          </w:p>
        </w:tc>
      </w:tr>
      <w:tr w:rsidR="00467DEE" w:rsidRPr="0052295E" w14:paraId="23B0BCE0" w14:textId="77777777" w:rsidTr="00C135E5">
        <w:trPr>
          <w:trHeight w:val="359"/>
        </w:trPr>
        <w:tc>
          <w:tcPr>
            <w:tcW w:w="630" w:type="dxa"/>
            <w:tcBorders>
              <w:bottom w:val="single" w:sz="4" w:space="0" w:color="auto"/>
            </w:tcBorders>
            <w:vAlign w:val="center"/>
          </w:tcPr>
          <w:p w14:paraId="23B0BCDD" w14:textId="77777777" w:rsidR="00467DEE" w:rsidRPr="0052295E" w:rsidRDefault="00467DEE" w:rsidP="00C135E5">
            <w:pPr>
              <w:pStyle w:val="UseCaseText"/>
              <w:keepNext/>
              <w:keepLines/>
              <w:rPr>
                <w:rFonts w:eastAsia="SimSun"/>
              </w:rPr>
            </w:pPr>
          </w:p>
        </w:tc>
        <w:tc>
          <w:tcPr>
            <w:tcW w:w="1890" w:type="dxa"/>
            <w:tcBorders>
              <w:bottom w:val="single" w:sz="4" w:space="0" w:color="auto"/>
            </w:tcBorders>
            <w:vAlign w:val="center"/>
          </w:tcPr>
          <w:p w14:paraId="23B0BCDE" w14:textId="77777777" w:rsidR="00467DEE" w:rsidRDefault="00467DEE" w:rsidP="00C135E5">
            <w:pPr>
              <w:pStyle w:val="UseCaseText"/>
              <w:rPr>
                <w:rFonts w:eastAsia="SimSun"/>
              </w:rPr>
            </w:pPr>
          </w:p>
        </w:tc>
        <w:tc>
          <w:tcPr>
            <w:tcW w:w="6720" w:type="dxa"/>
            <w:tcBorders>
              <w:bottom w:val="single" w:sz="4" w:space="0" w:color="auto"/>
            </w:tcBorders>
            <w:vAlign w:val="center"/>
          </w:tcPr>
          <w:p w14:paraId="23B0BCDF" w14:textId="77777777" w:rsidR="00467DEE" w:rsidRPr="0052295E" w:rsidRDefault="00467DEE" w:rsidP="00C135E5">
            <w:pPr>
              <w:pStyle w:val="UseCaseText"/>
              <w:keepNext/>
              <w:keepLines/>
              <w:rPr>
                <w:rFonts w:eastAsia="SimSun"/>
              </w:rPr>
            </w:pPr>
          </w:p>
        </w:tc>
      </w:tr>
      <w:tr w:rsidR="00467DEE" w:rsidRPr="00FB0E17" w14:paraId="23B0BCE2" w14:textId="77777777" w:rsidTr="00C135E5">
        <w:trPr>
          <w:trHeight w:val="261"/>
        </w:trPr>
        <w:tc>
          <w:tcPr>
            <w:tcW w:w="9240" w:type="dxa"/>
            <w:gridSpan w:val="3"/>
            <w:tcBorders>
              <w:bottom w:val="single" w:sz="4" w:space="0" w:color="auto"/>
            </w:tcBorders>
            <w:shd w:val="clear" w:color="auto" w:fill="FDBBC0"/>
            <w:vAlign w:val="center"/>
          </w:tcPr>
          <w:p w14:paraId="23B0BCE1" w14:textId="77777777" w:rsidR="00467DEE" w:rsidRPr="0052295E" w:rsidRDefault="00467DEE" w:rsidP="00C135E5">
            <w:pPr>
              <w:pStyle w:val="UseCaseSection"/>
              <w:keepNext/>
              <w:keepLines/>
              <w:rPr>
                <w:rFonts w:eastAsia="SimSun"/>
              </w:rPr>
            </w:pPr>
            <w:r>
              <w:rPr>
                <w:rFonts w:eastAsia="SimSun"/>
              </w:rPr>
              <w:t>Exception</w:t>
            </w:r>
            <w:r w:rsidRPr="0052295E">
              <w:rPr>
                <w:rFonts w:eastAsia="SimSun"/>
              </w:rPr>
              <w:t>s</w:t>
            </w:r>
          </w:p>
        </w:tc>
      </w:tr>
      <w:tr w:rsidR="00467DEE" w:rsidRPr="0052295E" w14:paraId="23B0BCE6" w14:textId="77777777" w:rsidTr="00C135E5">
        <w:trPr>
          <w:trHeight w:val="261"/>
        </w:trPr>
        <w:tc>
          <w:tcPr>
            <w:tcW w:w="630" w:type="dxa"/>
            <w:tcBorders>
              <w:bottom w:val="single" w:sz="4" w:space="0" w:color="auto"/>
            </w:tcBorders>
            <w:vAlign w:val="center"/>
          </w:tcPr>
          <w:p w14:paraId="23B0BCE3" w14:textId="77777777" w:rsidR="00467DEE" w:rsidRPr="0052295E" w:rsidRDefault="00467DEE" w:rsidP="00C135E5">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CE4" w14:textId="77777777" w:rsidR="00467DEE" w:rsidRPr="0052295E" w:rsidRDefault="00467DEE" w:rsidP="00C135E5">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CE5" w14:textId="77777777" w:rsidR="00467DEE" w:rsidRPr="0052295E" w:rsidRDefault="00467DEE" w:rsidP="00C135E5">
            <w:pPr>
              <w:pStyle w:val="UseCaseHeader"/>
              <w:keepNext/>
              <w:keepLines/>
              <w:rPr>
                <w:rFonts w:eastAsia="SimSun"/>
              </w:rPr>
            </w:pPr>
            <w:r w:rsidRPr="0052295E">
              <w:rPr>
                <w:rFonts w:eastAsia="SimSun"/>
              </w:rPr>
              <w:t>Description</w:t>
            </w:r>
          </w:p>
        </w:tc>
      </w:tr>
      <w:tr w:rsidR="00467DEE" w:rsidRPr="0052295E" w14:paraId="23B0BCEA" w14:textId="77777777" w:rsidTr="00C135E5">
        <w:trPr>
          <w:trHeight w:val="261"/>
        </w:trPr>
        <w:tc>
          <w:tcPr>
            <w:tcW w:w="630" w:type="dxa"/>
            <w:tcBorders>
              <w:bottom w:val="single" w:sz="4" w:space="0" w:color="auto"/>
            </w:tcBorders>
            <w:vAlign w:val="center"/>
          </w:tcPr>
          <w:p w14:paraId="23B0BCE7" w14:textId="77777777" w:rsidR="00467DEE" w:rsidRPr="0052295E" w:rsidRDefault="00467DEE" w:rsidP="00C135E5">
            <w:pPr>
              <w:pStyle w:val="UseCaseText"/>
              <w:keepNext/>
              <w:keepLines/>
              <w:rPr>
                <w:rFonts w:eastAsia="SimSun"/>
              </w:rPr>
            </w:pPr>
          </w:p>
        </w:tc>
        <w:tc>
          <w:tcPr>
            <w:tcW w:w="1890" w:type="dxa"/>
            <w:tcBorders>
              <w:bottom w:val="single" w:sz="4" w:space="0" w:color="auto"/>
            </w:tcBorders>
            <w:vAlign w:val="center"/>
          </w:tcPr>
          <w:p w14:paraId="23B0BCE8" w14:textId="77777777" w:rsidR="00467DEE" w:rsidRPr="0052295E" w:rsidRDefault="00467DEE" w:rsidP="00C135E5">
            <w:pPr>
              <w:pStyle w:val="UseCaseText"/>
              <w:keepNext/>
              <w:keepLines/>
              <w:rPr>
                <w:rFonts w:eastAsia="SimSun"/>
              </w:rPr>
            </w:pPr>
          </w:p>
        </w:tc>
        <w:tc>
          <w:tcPr>
            <w:tcW w:w="6720" w:type="dxa"/>
            <w:tcBorders>
              <w:bottom w:val="single" w:sz="4" w:space="0" w:color="auto"/>
            </w:tcBorders>
            <w:vAlign w:val="center"/>
          </w:tcPr>
          <w:p w14:paraId="23B0BCE9" w14:textId="77777777" w:rsidR="00467DEE" w:rsidRPr="0052295E" w:rsidRDefault="00467DEE" w:rsidP="00C135E5">
            <w:pPr>
              <w:pStyle w:val="UseCaseText"/>
              <w:keepNext/>
              <w:keepLines/>
              <w:rPr>
                <w:rFonts w:eastAsia="SimSun"/>
              </w:rPr>
            </w:pPr>
          </w:p>
        </w:tc>
      </w:tr>
      <w:tr w:rsidR="00467DEE" w:rsidRPr="0052295E" w14:paraId="23B0BCEC" w14:textId="77777777" w:rsidTr="00C135E5">
        <w:trPr>
          <w:trHeight w:val="242"/>
        </w:trPr>
        <w:tc>
          <w:tcPr>
            <w:tcW w:w="9240" w:type="dxa"/>
            <w:gridSpan w:val="3"/>
            <w:shd w:val="clear" w:color="auto" w:fill="FFCC99"/>
            <w:vAlign w:val="center"/>
          </w:tcPr>
          <w:p w14:paraId="23B0BCEB" w14:textId="77777777" w:rsidR="00467DEE" w:rsidRPr="0052295E" w:rsidRDefault="00467DEE" w:rsidP="00C135E5">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467DEE" w:rsidRPr="0052295E" w14:paraId="23B0BCEF" w14:textId="77777777" w:rsidTr="00C135E5">
        <w:trPr>
          <w:trHeight w:val="206"/>
        </w:trPr>
        <w:tc>
          <w:tcPr>
            <w:tcW w:w="630" w:type="dxa"/>
            <w:vAlign w:val="center"/>
          </w:tcPr>
          <w:p w14:paraId="23B0BCED" w14:textId="77777777" w:rsidR="00467DEE" w:rsidRPr="0052295E" w:rsidRDefault="00467DEE" w:rsidP="00C135E5">
            <w:pPr>
              <w:pStyle w:val="UseCaseHeader"/>
              <w:keepNext/>
              <w:keepLines/>
              <w:rPr>
                <w:rFonts w:eastAsia="SimSun"/>
              </w:rPr>
            </w:pPr>
            <w:r w:rsidRPr="0052295E">
              <w:rPr>
                <w:rFonts w:eastAsia="SimSun"/>
              </w:rPr>
              <w:t>ID</w:t>
            </w:r>
          </w:p>
        </w:tc>
        <w:tc>
          <w:tcPr>
            <w:tcW w:w="8610" w:type="dxa"/>
            <w:gridSpan w:val="2"/>
            <w:vAlign w:val="center"/>
          </w:tcPr>
          <w:p w14:paraId="23B0BCEE" w14:textId="77777777" w:rsidR="00467DEE" w:rsidRPr="0052295E" w:rsidRDefault="00467DEE" w:rsidP="00C135E5">
            <w:pPr>
              <w:pStyle w:val="UseCaseHeader"/>
              <w:keepNext/>
              <w:keepLines/>
              <w:rPr>
                <w:rFonts w:eastAsia="SimSun"/>
              </w:rPr>
            </w:pPr>
            <w:r w:rsidRPr="0052295E">
              <w:rPr>
                <w:rFonts w:eastAsia="SimSun"/>
              </w:rPr>
              <w:t>Issue Description</w:t>
            </w:r>
          </w:p>
        </w:tc>
      </w:tr>
      <w:tr w:rsidR="00467DEE" w:rsidRPr="0052295E" w14:paraId="23B0BCF3" w14:textId="77777777" w:rsidTr="00C135E5">
        <w:trPr>
          <w:trHeight w:val="206"/>
        </w:trPr>
        <w:tc>
          <w:tcPr>
            <w:tcW w:w="630" w:type="dxa"/>
            <w:vAlign w:val="center"/>
          </w:tcPr>
          <w:p w14:paraId="23B0BCF0" w14:textId="77777777" w:rsidR="00467DEE" w:rsidRPr="0052295E" w:rsidRDefault="00467DEE" w:rsidP="00C135E5">
            <w:pPr>
              <w:pStyle w:val="UseCaseText"/>
              <w:keepNext/>
              <w:keepLines/>
              <w:rPr>
                <w:rFonts w:eastAsia="SimSun"/>
              </w:rPr>
            </w:pPr>
            <w:r>
              <w:rPr>
                <w:rFonts w:eastAsia="SimSun"/>
              </w:rPr>
              <w:t>1</w:t>
            </w:r>
          </w:p>
        </w:tc>
        <w:tc>
          <w:tcPr>
            <w:tcW w:w="8610" w:type="dxa"/>
            <w:gridSpan w:val="2"/>
            <w:vAlign w:val="center"/>
          </w:tcPr>
          <w:p w14:paraId="23B0BCF1" w14:textId="77777777" w:rsidR="00467DEE" w:rsidRDefault="002E61A7" w:rsidP="00C135E5">
            <w:pPr>
              <w:pStyle w:val="UseCaseText"/>
              <w:keepNext/>
              <w:keepLines/>
              <w:rPr>
                <w:rFonts w:eastAsia="SimSun"/>
              </w:rPr>
            </w:pPr>
            <w:r w:rsidRPr="002E61A7">
              <w:rPr>
                <w:rFonts w:eastAsia="SimSun"/>
              </w:rPr>
              <w:t>Are users federated across nodes?</w:t>
            </w:r>
          </w:p>
          <w:p w14:paraId="23B0BCF2" w14:textId="77777777" w:rsidR="002E61A7" w:rsidRPr="0052295E" w:rsidRDefault="007D4CDA" w:rsidP="00C135E5">
            <w:pPr>
              <w:pStyle w:val="UseCaseText"/>
              <w:keepNext/>
              <w:keepLines/>
              <w:rPr>
                <w:rFonts w:eastAsia="SimSun"/>
              </w:rPr>
            </w:pPr>
            <w:r>
              <w:rPr>
                <w:rFonts w:eastAsia="SimSun"/>
              </w:rPr>
              <w:t xml:space="preserve">RSSF: </w:t>
            </w:r>
            <w:r w:rsidR="002E61A7">
              <w:rPr>
                <w:rFonts w:eastAsia="SimSun"/>
              </w:rPr>
              <w:t>Stewards and submitters are local users, end user/consumers are global users.</w:t>
            </w:r>
          </w:p>
        </w:tc>
      </w:tr>
      <w:tr w:rsidR="00467DEE" w:rsidRPr="0052295E" w14:paraId="23B0BCF6" w14:textId="77777777" w:rsidTr="00C135E5">
        <w:trPr>
          <w:trHeight w:val="206"/>
        </w:trPr>
        <w:tc>
          <w:tcPr>
            <w:tcW w:w="630" w:type="dxa"/>
            <w:vAlign w:val="center"/>
          </w:tcPr>
          <w:p w14:paraId="23B0BCF4" w14:textId="77777777" w:rsidR="00467DEE" w:rsidRDefault="007D4CDA" w:rsidP="00C135E5">
            <w:pPr>
              <w:pStyle w:val="UseCaseText"/>
              <w:rPr>
                <w:rFonts w:eastAsia="SimSun"/>
              </w:rPr>
            </w:pPr>
            <w:r>
              <w:rPr>
                <w:rFonts w:eastAsia="SimSun"/>
              </w:rPr>
              <w:t>2</w:t>
            </w:r>
          </w:p>
        </w:tc>
        <w:tc>
          <w:tcPr>
            <w:tcW w:w="8610" w:type="dxa"/>
            <w:gridSpan w:val="2"/>
            <w:vAlign w:val="center"/>
          </w:tcPr>
          <w:p w14:paraId="23B0BCF5" w14:textId="77777777" w:rsidR="00467DEE" w:rsidRDefault="007D4CDA" w:rsidP="00C135E5">
            <w:pPr>
              <w:pStyle w:val="UseCaseText"/>
              <w:rPr>
                <w:rFonts w:eastAsia="SimSun"/>
              </w:rPr>
            </w:pPr>
            <w:r>
              <w:t>DN: DERIVED REQUIREMENT:  Every Node must have at least one administrator, one steward correct?</w:t>
            </w:r>
          </w:p>
        </w:tc>
      </w:tr>
      <w:tr w:rsidR="00696F65" w:rsidRPr="0052295E" w14:paraId="23B0BCF9" w14:textId="77777777" w:rsidTr="00C135E5">
        <w:trPr>
          <w:trHeight w:val="206"/>
        </w:trPr>
        <w:tc>
          <w:tcPr>
            <w:tcW w:w="630" w:type="dxa"/>
            <w:vAlign w:val="center"/>
          </w:tcPr>
          <w:p w14:paraId="23B0BCF7" w14:textId="77777777" w:rsidR="00696F65" w:rsidRDefault="00696F65" w:rsidP="00C135E5">
            <w:pPr>
              <w:pStyle w:val="UseCaseText"/>
              <w:rPr>
                <w:rFonts w:eastAsia="SimSun"/>
              </w:rPr>
            </w:pPr>
          </w:p>
        </w:tc>
        <w:tc>
          <w:tcPr>
            <w:tcW w:w="8610" w:type="dxa"/>
            <w:gridSpan w:val="2"/>
            <w:vAlign w:val="center"/>
          </w:tcPr>
          <w:p w14:paraId="23B0BCF8" w14:textId="77777777" w:rsidR="00696F65" w:rsidRDefault="00696F65" w:rsidP="00C135E5">
            <w:pPr>
              <w:pStyle w:val="UseCaseText"/>
              <w:rPr>
                <w:rFonts w:eastAsia="SimSun"/>
              </w:rPr>
            </w:pPr>
          </w:p>
        </w:tc>
      </w:tr>
    </w:tbl>
    <w:p w14:paraId="23B0BCFA" w14:textId="77777777" w:rsidR="00696F65" w:rsidRDefault="00696F65" w:rsidP="00696F65"/>
    <w:p w14:paraId="23B0BCFB" w14:textId="77777777" w:rsidR="00696F65" w:rsidRDefault="00696F65" w:rsidP="00696F65"/>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696F65" w:rsidRPr="0052295E" w14:paraId="23B0BCFE" w14:textId="77777777" w:rsidTr="00575885">
        <w:trPr>
          <w:trHeight w:val="360"/>
        </w:trPr>
        <w:tc>
          <w:tcPr>
            <w:tcW w:w="2520" w:type="dxa"/>
            <w:gridSpan w:val="2"/>
            <w:shd w:val="clear" w:color="auto" w:fill="8DB3E2"/>
            <w:vAlign w:val="center"/>
          </w:tcPr>
          <w:p w14:paraId="23B0BCFC" w14:textId="77777777" w:rsidR="00696F65" w:rsidRPr="0052295E" w:rsidRDefault="00696F65" w:rsidP="00575885">
            <w:pPr>
              <w:pStyle w:val="UseCaseHeader"/>
              <w:keepNext/>
              <w:keepLines/>
              <w:rPr>
                <w:rFonts w:eastAsia="SimSun"/>
              </w:rPr>
            </w:pPr>
            <w:r>
              <w:rPr>
                <w:rFonts w:eastAsia="SimSun"/>
              </w:rPr>
              <w:t>Use Case ID</w:t>
            </w:r>
          </w:p>
        </w:tc>
        <w:tc>
          <w:tcPr>
            <w:tcW w:w="6720" w:type="dxa"/>
            <w:shd w:val="clear" w:color="auto" w:fill="8DB3E2"/>
            <w:vAlign w:val="center"/>
          </w:tcPr>
          <w:p w14:paraId="23B0BCFD" w14:textId="77777777" w:rsidR="00696F65" w:rsidRPr="00B36A79" w:rsidRDefault="00696F65" w:rsidP="00575885">
            <w:pPr>
              <w:pStyle w:val="UseCaseText"/>
              <w:rPr>
                <w:rFonts w:eastAsia="Times"/>
                <w:b/>
              </w:rPr>
            </w:pPr>
            <w:r>
              <w:rPr>
                <w:rFonts w:eastAsia="Times"/>
                <w:b/>
              </w:rPr>
              <w:t>UC_032b</w:t>
            </w:r>
          </w:p>
        </w:tc>
      </w:tr>
      <w:tr w:rsidR="00696F65" w:rsidRPr="0052295E" w14:paraId="23B0BD01" w14:textId="77777777" w:rsidTr="00575885">
        <w:trPr>
          <w:trHeight w:val="360"/>
        </w:trPr>
        <w:tc>
          <w:tcPr>
            <w:tcW w:w="2520" w:type="dxa"/>
            <w:gridSpan w:val="2"/>
            <w:shd w:val="clear" w:color="auto" w:fill="8DB3E2"/>
            <w:vAlign w:val="center"/>
          </w:tcPr>
          <w:p w14:paraId="23B0BCFF" w14:textId="77777777" w:rsidR="00696F65" w:rsidRDefault="00696F65" w:rsidP="00575885">
            <w:pPr>
              <w:pStyle w:val="UseCaseHeader"/>
              <w:keepNext/>
              <w:keepLines/>
              <w:rPr>
                <w:rFonts w:eastAsia="SimSun"/>
              </w:rPr>
            </w:pPr>
            <w:r>
              <w:rPr>
                <w:rFonts w:eastAsia="SimSun"/>
              </w:rPr>
              <w:t>Use Case Name</w:t>
            </w:r>
          </w:p>
        </w:tc>
        <w:tc>
          <w:tcPr>
            <w:tcW w:w="6720" w:type="dxa"/>
            <w:shd w:val="clear" w:color="auto" w:fill="8DB3E2"/>
            <w:vAlign w:val="center"/>
          </w:tcPr>
          <w:p w14:paraId="23B0BD00" w14:textId="77777777" w:rsidR="00696F65" w:rsidRPr="00C27791" w:rsidRDefault="00696F65" w:rsidP="00575885">
            <w:pPr>
              <w:pStyle w:val="UseCaseText"/>
              <w:rPr>
                <w:rFonts w:eastAsia="Times"/>
                <w:b/>
              </w:rPr>
            </w:pPr>
            <w:r>
              <w:rPr>
                <w:rFonts w:eastAsia="Times"/>
                <w:b/>
              </w:rPr>
              <w:t>Backup</w:t>
            </w:r>
          </w:p>
        </w:tc>
      </w:tr>
      <w:tr w:rsidR="00696F65" w:rsidRPr="0052295E" w14:paraId="23B0BD04" w14:textId="77777777" w:rsidTr="00575885">
        <w:trPr>
          <w:trHeight w:val="360"/>
        </w:trPr>
        <w:tc>
          <w:tcPr>
            <w:tcW w:w="2520" w:type="dxa"/>
            <w:gridSpan w:val="2"/>
            <w:vAlign w:val="center"/>
          </w:tcPr>
          <w:p w14:paraId="23B0BD02" w14:textId="77777777" w:rsidR="00696F65" w:rsidRPr="00DD3D3F" w:rsidRDefault="00696F65" w:rsidP="00575885">
            <w:pPr>
              <w:pStyle w:val="UseCaseText"/>
              <w:rPr>
                <w:rFonts w:eastAsia="SimSun"/>
                <w:b/>
              </w:rPr>
            </w:pPr>
            <w:r w:rsidRPr="00DD3D3F">
              <w:rPr>
                <w:rFonts w:eastAsia="SimSun"/>
                <w:b/>
              </w:rPr>
              <w:t>Short Description</w:t>
            </w:r>
          </w:p>
        </w:tc>
        <w:tc>
          <w:tcPr>
            <w:tcW w:w="6720" w:type="dxa"/>
            <w:vAlign w:val="center"/>
          </w:tcPr>
          <w:p w14:paraId="23B0BD03" w14:textId="77777777" w:rsidR="00696F65" w:rsidRPr="00857069" w:rsidRDefault="00696F65" w:rsidP="00696F65">
            <w:pPr>
              <w:pStyle w:val="UseCaseText"/>
              <w:rPr>
                <w:rFonts w:eastAsia="SimSun"/>
              </w:rPr>
            </w:pPr>
            <w:r>
              <w:rPr>
                <w:rFonts w:eastAsia="SimSun"/>
              </w:rPr>
              <w:t>The goal of this use case is to allow node administrators to backup the data and meta-data being stored in the system.</w:t>
            </w:r>
          </w:p>
        </w:tc>
      </w:tr>
      <w:tr w:rsidR="00696F65" w:rsidRPr="0052295E" w14:paraId="23B0BD07" w14:textId="77777777" w:rsidTr="00575885">
        <w:trPr>
          <w:trHeight w:val="360"/>
        </w:trPr>
        <w:tc>
          <w:tcPr>
            <w:tcW w:w="2520" w:type="dxa"/>
            <w:gridSpan w:val="2"/>
            <w:vAlign w:val="center"/>
          </w:tcPr>
          <w:p w14:paraId="23B0BD05" w14:textId="77777777" w:rsidR="00696F65" w:rsidRPr="00DD3D3F" w:rsidRDefault="00696F65" w:rsidP="00575885">
            <w:pPr>
              <w:pStyle w:val="UseCaseText"/>
              <w:rPr>
                <w:rFonts w:eastAsia="SimSun"/>
                <w:b/>
              </w:rPr>
            </w:pPr>
            <w:r w:rsidRPr="00DD3D3F">
              <w:rPr>
                <w:rFonts w:eastAsia="SimSun"/>
                <w:b/>
              </w:rPr>
              <w:t>Actors</w:t>
            </w:r>
          </w:p>
        </w:tc>
        <w:tc>
          <w:tcPr>
            <w:tcW w:w="6720" w:type="dxa"/>
            <w:vAlign w:val="center"/>
          </w:tcPr>
          <w:p w14:paraId="23B0BD06" w14:textId="77777777" w:rsidR="00696F65" w:rsidRPr="0052295E" w:rsidRDefault="00696F65" w:rsidP="00575885">
            <w:pPr>
              <w:pStyle w:val="UseCaseText"/>
              <w:rPr>
                <w:rFonts w:eastAsia="SimSun"/>
              </w:rPr>
            </w:pPr>
            <w:r>
              <w:rPr>
                <w:rFonts w:eastAsia="SimSun"/>
              </w:rPr>
              <w:t>Node-in-box administrator</w:t>
            </w:r>
          </w:p>
        </w:tc>
      </w:tr>
      <w:tr w:rsidR="00696F65" w:rsidRPr="0052295E" w14:paraId="23B0BD0A" w14:textId="77777777" w:rsidTr="00575885">
        <w:trPr>
          <w:trHeight w:val="360"/>
        </w:trPr>
        <w:tc>
          <w:tcPr>
            <w:tcW w:w="2520" w:type="dxa"/>
            <w:gridSpan w:val="2"/>
            <w:vAlign w:val="center"/>
          </w:tcPr>
          <w:p w14:paraId="23B0BD08" w14:textId="77777777" w:rsidR="00696F65" w:rsidRPr="0052295E" w:rsidRDefault="00696F65" w:rsidP="00575885">
            <w:pPr>
              <w:pStyle w:val="UseCaseHeader"/>
              <w:rPr>
                <w:rFonts w:eastAsia="SimSun"/>
              </w:rPr>
            </w:pPr>
            <w:r w:rsidRPr="0052295E">
              <w:rPr>
                <w:rFonts w:eastAsia="SimSun"/>
              </w:rPr>
              <w:t>Pre-Conditions</w:t>
            </w:r>
          </w:p>
        </w:tc>
        <w:tc>
          <w:tcPr>
            <w:tcW w:w="6720" w:type="dxa"/>
            <w:vAlign w:val="center"/>
          </w:tcPr>
          <w:p w14:paraId="23B0BD09" w14:textId="77777777" w:rsidR="00696F65" w:rsidRPr="0052295E" w:rsidRDefault="00696F65" w:rsidP="00575885">
            <w:pPr>
              <w:pStyle w:val="UseCaseText"/>
              <w:rPr>
                <w:rFonts w:eastAsia="SimSun"/>
              </w:rPr>
            </w:pPr>
            <w:r>
              <w:rPr>
                <w:rFonts w:eastAsia="SimSun"/>
              </w:rPr>
              <w:t>Node-in-the box is properly installed and configured</w:t>
            </w:r>
          </w:p>
        </w:tc>
      </w:tr>
      <w:tr w:rsidR="00696F65" w:rsidRPr="0052295E" w14:paraId="23B0BD0D" w14:textId="77777777" w:rsidTr="00575885">
        <w:trPr>
          <w:trHeight w:val="360"/>
        </w:trPr>
        <w:tc>
          <w:tcPr>
            <w:tcW w:w="2520" w:type="dxa"/>
            <w:gridSpan w:val="2"/>
            <w:vAlign w:val="center"/>
          </w:tcPr>
          <w:p w14:paraId="23B0BD0B" w14:textId="77777777" w:rsidR="00696F65" w:rsidRPr="0052295E" w:rsidRDefault="00696F65" w:rsidP="00575885">
            <w:pPr>
              <w:pStyle w:val="UseCaseHeader"/>
              <w:rPr>
                <w:rFonts w:eastAsia="SimSun"/>
              </w:rPr>
            </w:pPr>
            <w:r w:rsidRPr="0052295E">
              <w:rPr>
                <w:rFonts w:eastAsia="SimSun"/>
              </w:rPr>
              <w:t>Success End Conditions</w:t>
            </w:r>
          </w:p>
        </w:tc>
        <w:tc>
          <w:tcPr>
            <w:tcW w:w="6720" w:type="dxa"/>
            <w:vAlign w:val="center"/>
          </w:tcPr>
          <w:p w14:paraId="23B0BD0C" w14:textId="77777777" w:rsidR="00696F65" w:rsidRPr="0052295E" w:rsidRDefault="00F6442B" w:rsidP="00575885">
            <w:pPr>
              <w:pStyle w:val="UseCaseText"/>
              <w:rPr>
                <w:rFonts w:eastAsia="SimSun"/>
              </w:rPr>
            </w:pPr>
            <w:r>
              <w:rPr>
                <w:rFonts w:eastAsia="SimSun"/>
              </w:rPr>
              <w:t>The data, metadata and indexes of a node-in-a-box is successfully backed up</w:t>
            </w:r>
          </w:p>
        </w:tc>
      </w:tr>
      <w:tr w:rsidR="00696F65" w:rsidRPr="0052295E" w14:paraId="23B0BD13" w14:textId="77777777" w:rsidTr="00575885">
        <w:trPr>
          <w:trHeight w:val="360"/>
        </w:trPr>
        <w:tc>
          <w:tcPr>
            <w:tcW w:w="2520" w:type="dxa"/>
            <w:gridSpan w:val="2"/>
            <w:vAlign w:val="center"/>
          </w:tcPr>
          <w:p w14:paraId="23B0BD0E" w14:textId="77777777" w:rsidR="00696F65" w:rsidRPr="0052295E" w:rsidRDefault="00696F65" w:rsidP="00575885">
            <w:pPr>
              <w:pStyle w:val="UseCaseHeader"/>
              <w:rPr>
                <w:rFonts w:eastAsia="SimSun"/>
              </w:rPr>
            </w:pPr>
            <w:r>
              <w:rPr>
                <w:rFonts w:eastAsia="SimSun"/>
              </w:rPr>
              <w:t>Data</w:t>
            </w:r>
          </w:p>
        </w:tc>
        <w:tc>
          <w:tcPr>
            <w:tcW w:w="6720" w:type="dxa"/>
            <w:vAlign w:val="center"/>
          </w:tcPr>
          <w:p w14:paraId="23B0BD0F" w14:textId="77777777" w:rsidR="00696F65" w:rsidRDefault="00696F65" w:rsidP="00575885">
            <w:pPr>
              <w:pStyle w:val="UseCaseText"/>
              <w:rPr>
                <w:rFonts w:eastAsia="SimSun"/>
              </w:rPr>
            </w:pPr>
            <w:r>
              <w:rPr>
                <w:rFonts w:eastAsia="SimSun"/>
              </w:rPr>
              <w:t>User records</w:t>
            </w:r>
          </w:p>
          <w:p w14:paraId="23B0BD10" w14:textId="77777777" w:rsidR="00F6442B" w:rsidRDefault="00F6442B" w:rsidP="00575885">
            <w:pPr>
              <w:pStyle w:val="UseCaseText"/>
              <w:rPr>
                <w:rFonts w:eastAsia="SimSun"/>
              </w:rPr>
            </w:pPr>
            <w:r>
              <w:rPr>
                <w:rFonts w:eastAsia="SimSun"/>
              </w:rPr>
              <w:t>Metadata records</w:t>
            </w:r>
          </w:p>
          <w:p w14:paraId="23B0BD11" w14:textId="77777777" w:rsidR="00F6442B" w:rsidRDefault="00F6442B" w:rsidP="00575885">
            <w:pPr>
              <w:pStyle w:val="UseCaseText"/>
              <w:rPr>
                <w:rFonts w:eastAsia="SimSun"/>
              </w:rPr>
            </w:pPr>
            <w:r>
              <w:rPr>
                <w:rFonts w:eastAsia="SimSun"/>
              </w:rPr>
              <w:t>Data</w:t>
            </w:r>
          </w:p>
          <w:p w14:paraId="23B0BD12" w14:textId="77777777" w:rsidR="00F6442B" w:rsidRDefault="00F6442B" w:rsidP="00575885">
            <w:pPr>
              <w:pStyle w:val="UseCaseText"/>
              <w:rPr>
                <w:rFonts w:eastAsia="SimSun"/>
              </w:rPr>
            </w:pPr>
            <w:r>
              <w:rPr>
                <w:rFonts w:eastAsia="SimSun"/>
              </w:rPr>
              <w:t>indexes</w:t>
            </w:r>
          </w:p>
        </w:tc>
      </w:tr>
      <w:tr w:rsidR="00696F65" w:rsidRPr="0052295E" w14:paraId="23B0BD17" w14:textId="77777777" w:rsidTr="00575885">
        <w:trPr>
          <w:trHeight w:val="360"/>
        </w:trPr>
        <w:tc>
          <w:tcPr>
            <w:tcW w:w="2520" w:type="dxa"/>
            <w:gridSpan w:val="2"/>
            <w:vAlign w:val="center"/>
          </w:tcPr>
          <w:p w14:paraId="23B0BD14" w14:textId="77777777" w:rsidR="00696F65" w:rsidRPr="0052295E" w:rsidRDefault="00696F65" w:rsidP="00575885">
            <w:pPr>
              <w:pStyle w:val="UseCaseHeader"/>
              <w:rPr>
                <w:rFonts w:eastAsia="SimSun"/>
              </w:rPr>
            </w:pPr>
            <w:r>
              <w:rPr>
                <w:rFonts w:eastAsia="SimSun"/>
              </w:rPr>
              <w:t>Functions</w:t>
            </w:r>
          </w:p>
        </w:tc>
        <w:tc>
          <w:tcPr>
            <w:tcW w:w="6720" w:type="dxa"/>
            <w:vAlign w:val="center"/>
          </w:tcPr>
          <w:p w14:paraId="23B0BD15" w14:textId="77777777" w:rsidR="00696F65" w:rsidRDefault="007D4CDA" w:rsidP="00575885">
            <w:pPr>
              <w:pStyle w:val="UseCaseText"/>
              <w:keepNext/>
              <w:keepLines/>
              <w:numPr>
                <w:ilvl w:val="0"/>
                <w:numId w:val="15"/>
              </w:numPr>
              <w:rPr>
                <w:rFonts w:eastAsia="SimSun"/>
              </w:rPr>
            </w:pPr>
            <w:r>
              <w:rPr>
                <w:rFonts w:eastAsia="SimSun"/>
              </w:rPr>
              <w:t xml:space="preserve">manual </w:t>
            </w:r>
            <w:r w:rsidR="00F6442B">
              <w:rPr>
                <w:rFonts w:eastAsia="SimSun"/>
              </w:rPr>
              <w:t>backup NGDS node</w:t>
            </w:r>
          </w:p>
          <w:p w14:paraId="23B0BD16" w14:textId="77777777" w:rsidR="007D4CDA" w:rsidRPr="00BE5515" w:rsidRDefault="007D4CDA" w:rsidP="00575885">
            <w:pPr>
              <w:pStyle w:val="UseCaseText"/>
              <w:keepNext/>
              <w:keepLines/>
              <w:numPr>
                <w:ilvl w:val="0"/>
                <w:numId w:val="15"/>
              </w:numPr>
              <w:rPr>
                <w:rFonts w:eastAsia="SimSun"/>
              </w:rPr>
            </w:pPr>
            <w:r>
              <w:rPr>
                <w:rFonts w:eastAsia="SimSun"/>
              </w:rPr>
              <w:t>automatic backup of NGDS node</w:t>
            </w:r>
          </w:p>
        </w:tc>
      </w:tr>
      <w:tr w:rsidR="00696F65" w:rsidRPr="0052295E" w14:paraId="23B0BD19" w14:textId="77777777" w:rsidTr="00575885">
        <w:trPr>
          <w:trHeight w:val="278"/>
        </w:trPr>
        <w:tc>
          <w:tcPr>
            <w:tcW w:w="9240" w:type="dxa"/>
            <w:gridSpan w:val="3"/>
            <w:shd w:val="clear" w:color="auto" w:fill="CCFFFF"/>
            <w:vAlign w:val="center"/>
          </w:tcPr>
          <w:p w14:paraId="23B0BD18" w14:textId="77777777" w:rsidR="00696F65" w:rsidRPr="0052295E" w:rsidRDefault="00696F65" w:rsidP="00575885">
            <w:pPr>
              <w:pStyle w:val="UseCaseSection"/>
              <w:keepNext/>
              <w:keepLines/>
              <w:rPr>
                <w:rFonts w:eastAsia="SimSun"/>
              </w:rPr>
            </w:pPr>
            <w:r w:rsidRPr="0052295E">
              <w:rPr>
                <w:rFonts w:eastAsia="SimSun"/>
              </w:rPr>
              <w:t>Main Sequence</w:t>
            </w:r>
          </w:p>
        </w:tc>
      </w:tr>
      <w:tr w:rsidR="00696F65" w:rsidRPr="0052295E" w14:paraId="23B0BD1D" w14:textId="77777777" w:rsidTr="00575885">
        <w:trPr>
          <w:trHeight w:val="203"/>
        </w:trPr>
        <w:tc>
          <w:tcPr>
            <w:tcW w:w="630" w:type="dxa"/>
          </w:tcPr>
          <w:p w14:paraId="23B0BD1A" w14:textId="77777777" w:rsidR="00696F65" w:rsidRPr="0052295E" w:rsidRDefault="00696F65" w:rsidP="00575885">
            <w:pPr>
              <w:pStyle w:val="UseCaseHeader"/>
              <w:keepNext/>
              <w:keepLines/>
              <w:rPr>
                <w:rFonts w:eastAsia="SimSun"/>
              </w:rPr>
            </w:pPr>
            <w:r w:rsidRPr="0052295E">
              <w:rPr>
                <w:rFonts w:eastAsia="SimSun"/>
              </w:rPr>
              <w:t>Step</w:t>
            </w:r>
          </w:p>
        </w:tc>
        <w:tc>
          <w:tcPr>
            <w:tcW w:w="1890" w:type="dxa"/>
          </w:tcPr>
          <w:p w14:paraId="23B0BD1B" w14:textId="77777777" w:rsidR="00696F65" w:rsidRPr="0052295E" w:rsidRDefault="00696F65" w:rsidP="00575885">
            <w:pPr>
              <w:pStyle w:val="UseCaseHeader"/>
              <w:keepNext/>
              <w:keepLines/>
              <w:rPr>
                <w:rFonts w:eastAsia="SimSun"/>
              </w:rPr>
            </w:pPr>
            <w:r w:rsidRPr="0052295E">
              <w:rPr>
                <w:rFonts w:eastAsia="SimSun"/>
              </w:rPr>
              <w:t>Actor</w:t>
            </w:r>
          </w:p>
        </w:tc>
        <w:tc>
          <w:tcPr>
            <w:tcW w:w="6720" w:type="dxa"/>
          </w:tcPr>
          <w:p w14:paraId="23B0BD1C" w14:textId="77777777" w:rsidR="00696F65" w:rsidRPr="0052295E" w:rsidRDefault="00696F65" w:rsidP="00575885">
            <w:pPr>
              <w:pStyle w:val="UseCaseHeader"/>
              <w:keepNext/>
              <w:keepLines/>
              <w:rPr>
                <w:rFonts w:eastAsia="SimSun"/>
              </w:rPr>
            </w:pPr>
            <w:r w:rsidRPr="0052295E">
              <w:rPr>
                <w:rFonts w:eastAsia="SimSun"/>
              </w:rPr>
              <w:t>Description</w:t>
            </w:r>
          </w:p>
        </w:tc>
      </w:tr>
      <w:tr w:rsidR="00696F65" w:rsidRPr="0052295E" w14:paraId="23B0BD23" w14:textId="77777777" w:rsidTr="00575885">
        <w:trPr>
          <w:trHeight w:val="320"/>
        </w:trPr>
        <w:tc>
          <w:tcPr>
            <w:tcW w:w="630" w:type="dxa"/>
            <w:vAlign w:val="center"/>
          </w:tcPr>
          <w:p w14:paraId="23B0BD1E" w14:textId="77777777" w:rsidR="00696F65" w:rsidRPr="0052295E" w:rsidRDefault="00696F65" w:rsidP="00575885">
            <w:pPr>
              <w:pStyle w:val="UseCaseText"/>
              <w:keepNext/>
              <w:keepLines/>
              <w:rPr>
                <w:rFonts w:eastAsia="SimSun"/>
              </w:rPr>
            </w:pPr>
            <w:r w:rsidRPr="0052295E">
              <w:rPr>
                <w:rFonts w:eastAsia="SimSun"/>
              </w:rPr>
              <w:t>1</w:t>
            </w:r>
          </w:p>
        </w:tc>
        <w:tc>
          <w:tcPr>
            <w:tcW w:w="1890" w:type="dxa"/>
            <w:vAlign w:val="center"/>
          </w:tcPr>
          <w:p w14:paraId="23B0BD1F" w14:textId="77777777" w:rsidR="00696F65" w:rsidRPr="0052295E" w:rsidRDefault="00696F65" w:rsidP="00575885">
            <w:pPr>
              <w:pStyle w:val="UseCaseText"/>
              <w:rPr>
                <w:rFonts w:eastAsia="SimSun"/>
              </w:rPr>
            </w:pPr>
            <w:r>
              <w:rPr>
                <w:rFonts w:eastAsia="SimSun"/>
              </w:rPr>
              <w:t>Administrator</w:t>
            </w:r>
          </w:p>
        </w:tc>
        <w:tc>
          <w:tcPr>
            <w:tcW w:w="6720" w:type="dxa"/>
            <w:vAlign w:val="center"/>
          </w:tcPr>
          <w:p w14:paraId="23B0BD20" w14:textId="77777777" w:rsidR="00696F65" w:rsidRDefault="00696F65" w:rsidP="00575885">
            <w:pPr>
              <w:pStyle w:val="UseCaseText"/>
              <w:keepNext/>
              <w:keepLines/>
              <w:rPr>
                <w:rFonts w:eastAsia="SimSun"/>
              </w:rPr>
            </w:pPr>
            <w:r>
              <w:rPr>
                <w:rFonts w:eastAsia="SimSun"/>
              </w:rPr>
              <w:t>Navigates to user management screen</w:t>
            </w:r>
          </w:p>
          <w:p w14:paraId="23B0BD21" w14:textId="77777777" w:rsidR="00696F65" w:rsidRDefault="00F6442B" w:rsidP="00575885">
            <w:pPr>
              <w:pStyle w:val="UseCaseText"/>
              <w:keepNext/>
              <w:keepLines/>
              <w:rPr>
                <w:rFonts w:eastAsia="SimSun"/>
              </w:rPr>
            </w:pPr>
            <w:r>
              <w:rPr>
                <w:rFonts w:eastAsia="SimSun"/>
              </w:rPr>
              <w:t>Selects backup option</w:t>
            </w:r>
          </w:p>
          <w:p w14:paraId="23B0BD22" w14:textId="77777777" w:rsidR="00F6442B" w:rsidRPr="0052295E" w:rsidRDefault="00F6442B" w:rsidP="00575885">
            <w:pPr>
              <w:pStyle w:val="UseCaseText"/>
              <w:keepNext/>
              <w:keepLines/>
              <w:rPr>
                <w:rFonts w:eastAsia="SimSun"/>
              </w:rPr>
            </w:pPr>
            <w:r>
              <w:rPr>
                <w:rFonts w:eastAsia="SimSun"/>
              </w:rPr>
              <w:t>Provides destination folder</w:t>
            </w:r>
          </w:p>
        </w:tc>
      </w:tr>
      <w:tr w:rsidR="00696F65" w:rsidRPr="0052295E" w14:paraId="23B0BD27" w14:textId="77777777" w:rsidTr="00575885">
        <w:trPr>
          <w:trHeight w:val="320"/>
        </w:trPr>
        <w:tc>
          <w:tcPr>
            <w:tcW w:w="630" w:type="dxa"/>
            <w:vAlign w:val="center"/>
          </w:tcPr>
          <w:p w14:paraId="23B0BD24" w14:textId="77777777" w:rsidR="00696F65" w:rsidRPr="0052295E" w:rsidRDefault="00696F65" w:rsidP="00575885">
            <w:pPr>
              <w:pStyle w:val="UseCaseText"/>
              <w:rPr>
                <w:rFonts w:eastAsia="SimSun"/>
              </w:rPr>
            </w:pPr>
            <w:r>
              <w:rPr>
                <w:rFonts w:eastAsia="SimSun"/>
              </w:rPr>
              <w:t>2</w:t>
            </w:r>
          </w:p>
        </w:tc>
        <w:tc>
          <w:tcPr>
            <w:tcW w:w="1890" w:type="dxa"/>
            <w:vAlign w:val="center"/>
          </w:tcPr>
          <w:p w14:paraId="23B0BD25" w14:textId="77777777" w:rsidR="00696F65" w:rsidRDefault="00696F65" w:rsidP="00575885">
            <w:pPr>
              <w:pStyle w:val="UseCaseText"/>
              <w:rPr>
                <w:rFonts w:eastAsia="SimSun"/>
              </w:rPr>
            </w:pPr>
            <w:r>
              <w:rPr>
                <w:rFonts w:eastAsia="SimSun"/>
              </w:rPr>
              <w:t>NGDS System</w:t>
            </w:r>
          </w:p>
        </w:tc>
        <w:tc>
          <w:tcPr>
            <w:tcW w:w="6720" w:type="dxa"/>
            <w:vAlign w:val="center"/>
          </w:tcPr>
          <w:p w14:paraId="23B0BD26" w14:textId="77777777" w:rsidR="00696F65" w:rsidRDefault="00696F65" w:rsidP="00F6442B">
            <w:pPr>
              <w:pStyle w:val="UseCaseText"/>
              <w:rPr>
                <w:rFonts w:eastAsia="SimSun"/>
              </w:rPr>
            </w:pPr>
            <w:r>
              <w:rPr>
                <w:rFonts w:eastAsia="SimSun"/>
              </w:rPr>
              <w:t xml:space="preserve">Responds by </w:t>
            </w:r>
            <w:r w:rsidR="00F6442B">
              <w:rPr>
                <w:rFonts w:eastAsia="SimSun"/>
              </w:rPr>
              <w:t>backing up node data to the assigned repository</w:t>
            </w:r>
          </w:p>
        </w:tc>
      </w:tr>
      <w:tr w:rsidR="00696F65" w:rsidRPr="0052295E" w14:paraId="23B0BD29" w14:textId="77777777" w:rsidTr="00575885">
        <w:trPr>
          <w:trHeight w:val="287"/>
        </w:trPr>
        <w:tc>
          <w:tcPr>
            <w:tcW w:w="9240" w:type="dxa"/>
            <w:gridSpan w:val="3"/>
            <w:shd w:val="clear" w:color="auto" w:fill="FFFFCC"/>
            <w:vAlign w:val="center"/>
          </w:tcPr>
          <w:p w14:paraId="23B0BD28" w14:textId="77777777" w:rsidR="00696F65" w:rsidRPr="0052295E" w:rsidRDefault="00696F65" w:rsidP="00575885">
            <w:pPr>
              <w:pStyle w:val="UseCaseSection"/>
              <w:keepNext/>
              <w:keepLines/>
              <w:rPr>
                <w:rFonts w:eastAsia="SimSun"/>
              </w:rPr>
            </w:pPr>
            <w:r w:rsidRPr="0052295E">
              <w:rPr>
                <w:rFonts w:eastAsia="SimSun"/>
              </w:rPr>
              <w:t>Variants</w:t>
            </w:r>
          </w:p>
        </w:tc>
      </w:tr>
      <w:tr w:rsidR="00696F65" w:rsidRPr="0052295E" w14:paraId="23B0BD2D" w14:textId="77777777" w:rsidTr="00575885">
        <w:trPr>
          <w:trHeight w:val="261"/>
        </w:trPr>
        <w:tc>
          <w:tcPr>
            <w:tcW w:w="630" w:type="dxa"/>
            <w:vAlign w:val="center"/>
          </w:tcPr>
          <w:p w14:paraId="23B0BD2A" w14:textId="77777777" w:rsidR="00696F65" w:rsidRPr="0052295E" w:rsidRDefault="00696F65" w:rsidP="00575885">
            <w:pPr>
              <w:pStyle w:val="UseCaseHeader"/>
              <w:keepNext/>
              <w:keepLines/>
              <w:rPr>
                <w:rFonts w:eastAsia="SimSun"/>
              </w:rPr>
            </w:pPr>
            <w:r w:rsidRPr="0052295E">
              <w:rPr>
                <w:rFonts w:eastAsia="SimSun"/>
              </w:rPr>
              <w:t>Step</w:t>
            </w:r>
          </w:p>
        </w:tc>
        <w:tc>
          <w:tcPr>
            <w:tcW w:w="1890" w:type="dxa"/>
            <w:vAlign w:val="center"/>
          </w:tcPr>
          <w:p w14:paraId="23B0BD2B" w14:textId="77777777" w:rsidR="00696F65" w:rsidRPr="0052295E" w:rsidRDefault="00696F65" w:rsidP="00575885">
            <w:pPr>
              <w:pStyle w:val="UseCaseHeader"/>
              <w:keepNext/>
              <w:keepLines/>
              <w:rPr>
                <w:rFonts w:eastAsia="SimSun"/>
              </w:rPr>
            </w:pPr>
            <w:r w:rsidRPr="0052295E">
              <w:rPr>
                <w:rFonts w:eastAsia="SimSun"/>
              </w:rPr>
              <w:t>Actor</w:t>
            </w:r>
          </w:p>
        </w:tc>
        <w:tc>
          <w:tcPr>
            <w:tcW w:w="6720" w:type="dxa"/>
            <w:vAlign w:val="center"/>
          </w:tcPr>
          <w:p w14:paraId="23B0BD2C" w14:textId="77777777" w:rsidR="00696F65" w:rsidRPr="0052295E" w:rsidRDefault="00696F65" w:rsidP="00575885">
            <w:pPr>
              <w:pStyle w:val="UseCaseHeader"/>
              <w:keepNext/>
              <w:keepLines/>
              <w:rPr>
                <w:rFonts w:eastAsia="SimSun"/>
              </w:rPr>
            </w:pPr>
            <w:r w:rsidRPr="0052295E">
              <w:rPr>
                <w:rFonts w:eastAsia="SimSun"/>
              </w:rPr>
              <w:t>Description</w:t>
            </w:r>
          </w:p>
        </w:tc>
      </w:tr>
      <w:tr w:rsidR="007D4CDA" w:rsidRPr="0052295E" w14:paraId="23B0BD33" w14:textId="77777777" w:rsidTr="00034F95">
        <w:trPr>
          <w:trHeight w:val="320"/>
        </w:trPr>
        <w:tc>
          <w:tcPr>
            <w:tcW w:w="630" w:type="dxa"/>
            <w:vAlign w:val="center"/>
          </w:tcPr>
          <w:p w14:paraId="23B0BD2E" w14:textId="77777777" w:rsidR="007D4CDA" w:rsidRPr="0052295E" w:rsidRDefault="007D4CDA" w:rsidP="00034F95">
            <w:pPr>
              <w:pStyle w:val="UseCaseText"/>
              <w:keepNext/>
              <w:keepLines/>
              <w:rPr>
                <w:rFonts w:eastAsia="SimSun"/>
              </w:rPr>
            </w:pPr>
            <w:r w:rsidRPr="0052295E">
              <w:rPr>
                <w:rFonts w:eastAsia="SimSun"/>
              </w:rPr>
              <w:t>1</w:t>
            </w:r>
          </w:p>
        </w:tc>
        <w:tc>
          <w:tcPr>
            <w:tcW w:w="1890" w:type="dxa"/>
            <w:vAlign w:val="center"/>
          </w:tcPr>
          <w:p w14:paraId="23B0BD2F" w14:textId="77777777" w:rsidR="007D4CDA" w:rsidRPr="0052295E" w:rsidRDefault="007D4CDA" w:rsidP="00034F95">
            <w:pPr>
              <w:pStyle w:val="UseCaseText"/>
              <w:rPr>
                <w:rFonts w:eastAsia="SimSun"/>
              </w:rPr>
            </w:pPr>
            <w:r>
              <w:rPr>
                <w:rFonts w:eastAsia="SimSun"/>
              </w:rPr>
              <w:t>Administrator</w:t>
            </w:r>
          </w:p>
        </w:tc>
        <w:tc>
          <w:tcPr>
            <w:tcW w:w="6720" w:type="dxa"/>
            <w:vAlign w:val="center"/>
          </w:tcPr>
          <w:p w14:paraId="23B0BD30" w14:textId="77777777" w:rsidR="007D4CDA" w:rsidRDefault="007D4CDA" w:rsidP="00034F95">
            <w:pPr>
              <w:pStyle w:val="UseCaseText"/>
              <w:keepNext/>
              <w:keepLines/>
              <w:rPr>
                <w:rFonts w:eastAsia="SimSun"/>
              </w:rPr>
            </w:pPr>
            <w:r>
              <w:rPr>
                <w:rFonts w:eastAsia="SimSun"/>
              </w:rPr>
              <w:t>Navigates to user management screen</w:t>
            </w:r>
          </w:p>
          <w:p w14:paraId="23B0BD31" w14:textId="77777777" w:rsidR="007D4CDA" w:rsidRDefault="007D4CDA" w:rsidP="00034F95">
            <w:pPr>
              <w:pStyle w:val="UseCaseText"/>
              <w:keepNext/>
              <w:keepLines/>
              <w:rPr>
                <w:rFonts w:eastAsia="SimSun"/>
              </w:rPr>
            </w:pPr>
            <w:r>
              <w:rPr>
                <w:rFonts w:eastAsia="SimSun"/>
              </w:rPr>
              <w:t>Selects backup option</w:t>
            </w:r>
          </w:p>
          <w:p w14:paraId="23B0BD32" w14:textId="77777777" w:rsidR="007D4CDA" w:rsidRPr="0052295E" w:rsidRDefault="007D4CDA" w:rsidP="007D4CDA">
            <w:pPr>
              <w:pStyle w:val="UseCaseText"/>
              <w:keepNext/>
              <w:keepLines/>
              <w:rPr>
                <w:rFonts w:eastAsia="SimSun"/>
              </w:rPr>
            </w:pPr>
            <w:r>
              <w:rPr>
                <w:rFonts w:eastAsia="SimSun"/>
              </w:rPr>
              <w:t>Set ups automatic backup option by providing a destination and a day of week/time</w:t>
            </w:r>
          </w:p>
        </w:tc>
      </w:tr>
      <w:tr w:rsidR="007D4CDA" w:rsidRPr="0052295E" w14:paraId="23B0BD37" w14:textId="77777777" w:rsidTr="00034F95">
        <w:trPr>
          <w:trHeight w:val="320"/>
        </w:trPr>
        <w:tc>
          <w:tcPr>
            <w:tcW w:w="630" w:type="dxa"/>
            <w:vAlign w:val="center"/>
          </w:tcPr>
          <w:p w14:paraId="23B0BD34" w14:textId="77777777" w:rsidR="007D4CDA" w:rsidRPr="0052295E" w:rsidRDefault="007D4CDA" w:rsidP="00034F95">
            <w:pPr>
              <w:pStyle w:val="UseCaseText"/>
              <w:rPr>
                <w:rFonts w:eastAsia="SimSun"/>
              </w:rPr>
            </w:pPr>
            <w:r>
              <w:rPr>
                <w:rFonts w:eastAsia="SimSun"/>
              </w:rPr>
              <w:t>2</w:t>
            </w:r>
          </w:p>
        </w:tc>
        <w:tc>
          <w:tcPr>
            <w:tcW w:w="1890" w:type="dxa"/>
            <w:vAlign w:val="center"/>
          </w:tcPr>
          <w:p w14:paraId="23B0BD35" w14:textId="77777777" w:rsidR="007D4CDA" w:rsidRDefault="007D4CDA" w:rsidP="00034F95">
            <w:pPr>
              <w:pStyle w:val="UseCaseText"/>
              <w:rPr>
                <w:rFonts w:eastAsia="SimSun"/>
              </w:rPr>
            </w:pPr>
            <w:r>
              <w:rPr>
                <w:rFonts w:eastAsia="SimSun"/>
              </w:rPr>
              <w:t>NGDS System</w:t>
            </w:r>
          </w:p>
        </w:tc>
        <w:tc>
          <w:tcPr>
            <w:tcW w:w="6720" w:type="dxa"/>
            <w:vAlign w:val="center"/>
          </w:tcPr>
          <w:p w14:paraId="23B0BD36" w14:textId="77777777" w:rsidR="007D4CDA" w:rsidRDefault="007D4CDA" w:rsidP="007D4CDA">
            <w:pPr>
              <w:pStyle w:val="UseCaseText"/>
              <w:rPr>
                <w:rFonts w:eastAsia="SimSun"/>
              </w:rPr>
            </w:pPr>
            <w:r>
              <w:rPr>
                <w:rFonts w:eastAsia="SimSun"/>
              </w:rPr>
              <w:t>Responds by backing up node data to the assigned repository at the given day of week/time</w:t>
            </w:r>
          </w:p>
        </w:tc>
      </w:tr>
      <w:tr w:rsidR="00696F65" w:rsidRPr="0052295E" w14:paraId="23B0BD3B" w14:textId="77777777" w:rsidTr="00575885">
        <w:trPr>
          <w:trHeight w:val="359"/>
        </w:trPr>
        <w:tc>
          <w:tcPr>
            <w:tcW w:w="630" w:type="dxa"/>
            <w:tcBorders>
              <w:bottom w:val="single" w:sz="4" w:space="0" w:color="auto"/>
            </w:tcBorders>
            <w:vAlign w:val="center"/>
          </w:tcPr>
          <w:p w14:paraId="23B0BD38" w14:textId="77777777" w:rsidR="00696F65" w:rsidRPr="0052295E" w:rsidRDefault="00696F65" w:rsidP="00575885">
            <w:pPr>
              <w:pStyle w:val="UseCaseText"/>
              <w:keepNext/>
              <w:keepLines/>
              <w:rPr>
                <w:rFonts w:eastAsia="SimSun"/>
              </w:rPr>
            </w:pPr>
          </w:p>
        </w:tc>
        <w:tc>
          <w:tcPr>
            <w:tcW w:w="1890" w:type="dxa"/>
            <w:tcBorders>
              <w:bottom w:val="single" w:sz="4" w:space="0" w:color="auto"/>
            </w:tcBorders>
            <w:vAlign w:val="center"/>
          </w:tcPr>
          <w:p w14:paraId="23B0BD39" w14:textId="77777777" w:rsidR="00696F65" w:rsidRDefault="00696F65" w:rsidP="00575885">
            <w:pPr>
              <w:pStyle w:val="UseCaseText"/>
              <w:rPr>
                <w:rFonts w:eastAsia="SimSun"/>
              </w:rPr>
            </w:pPr>
          </w:p>
        </w:tc>
        <w:tc>
          <w:tcPr>
            <w:tcW w:w="6720" w:type="dxa"/>
            <w:tcBorders>
              <w:bottom w:val="single" w:sz="4" w:space="0" w:color="auto"/>
            </w:tcBorders>
            <w:vAlign w:val="center"/>
          </w:tcPr>
          <w:p w14:paraId="23B0BD3A" w14:textId="77777777" w:rsidR="00696F65" w:rsidRPr="0052295E" w:rsidRDefault="00696F65" w:rsidP="00575885">
            <w:pPr>
              <w:pStyle w:val="UseCaseText"/>
              <w:keepNext/>
              <w:keepLines/>
              <w:rPr>
                <w:rFonts w:eastAsia="SimSun"/>
              </w:rPr>
            </w:pPr>
          </w:p>
        </w:tc>
      </w:tr>
      <w:tr w:rsidR="00696F65" w:rsidRPr="00FB0E17" w14:paraId="23B0BD3D" w14:textId="77777777" w:rsidTr="00575885">
        <w:trPr>
          <w:trHeight w:val="261"/>
        </w:trPr>
        <w:tc>
          <w:tcPr>
            <w:tcW w:w="9240" w:type="dxa"/>
            <w:gridSpan w:val="3"/>
            <w:tcBorders>
              <w:bottom w:val="single" w:sz="4" w:space="0" w:color="auto"/>
            </w:tcBorders>
            <w:shd w:val="clear" w:color="auto" w:fill="FDBBC0"/>
            <w:vAlign w:val="center"/>
          </w:tcPr>
          <w:p w14:paraId="23B0BD3C" w14:textId="77777777" w:rsidR="00696F65" w:rsidRPr="0052295E" w:rsidRDefault="00696F65" w:rsidP="00575885">
            <w:pPr>
              <w:pStyle w:val="UseCaseSection"/>
              <w:keepNext/>
              <w:keepLines/>
              <w:rPr>
                <w:rFonts w:eastAsia="SimSun"/>
              </w:rPr>
            </w:pPr>
            <w:r>
              <w:rPr>
                <w:rFonts w:eastAsia="SimSun"/>
              </w:rPr>
              <w:t>Exception</w:t>
            </w:r>
            <w:r w:rsidRPr="0052295E">
              <w:rPr>
                <w:rFonts w:eastAsia="SimSun"/>
              </w:rPr>
              <w:t>s</w:t>
            </w:r>
          </w:p>
        </w:tc>
      </w:tr>
      <w:tr w:rsidR="00696F65" w:rsidRPr="0052295E" w14:paraId="23B0BD41" w14:textId="77777777" w:rsidTr="00575885">
        <w:trPr>
          <w:trHeight w:val="261"/>
        </w:trPr>
        <w:tc>
          <w:tcPr>
            <w:tcW w:w="630" w:type="dxa"/>
            <w:tcBorders>
              <w:bottom w:val="single" w:sz="4" w:space="0" w:color="auto"/>
            </w:tcBorders>
            <w:vAlign w:val="center"/>
          </w:tcPr>
          <w:p w14:paraId="23B0BD3E" w14:textId="77777777" w:rsidR="00696F65" w:rsidRPr="0052295E" w:rsidRDefault="00696F65" w:rsidP="00575885">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D3F" w14:textId="77777777" w:rsidR="00696F65" w:rsidRPr="0052295E" w:rsidRDefault="00696F65" w:rsidP="00575885">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D40" w14:textId="77777777" w:rsidR="00696F65" w:rsidRPr="0052295E" w:rsidRDefault="00696F65" w:rsidP="00575885">
            <w:pPr>
              <w:pStyle w:val="UseCaseHeader"/>
              <w:keepNext/>
              <w:keepLines/>
              <w:rPr>
                <w:rFonts w:eastAsia="SimSun"/>
              </w:rPr>
            </w:pPr>
            <w:r w:rsidRPr="0052295E">
              <w:rPr>
                <w:rFonts w:eastAsia="SimSun"/>
              </w:rPr>
              <w:t>Description</w:t>
            </w:r>
          </w:p>
        </w:tc>
      </w:tr>
      <w:tr w:rsidR="00696F65" w:rsidRPr="0052295E" w14:paraId="23B0BD45" w14:textId="77777777" w:rsidTr="00575885">
        <w:trPr>
          <w:trHeight w:val="261"/>
        </w:trPr>
        <w:tc>
          <w:tcPr>
            <w:tcW w:w="630" w:type="dxa"/>
            <w:tcBorders>
              <w:bottom w:val="single" w:sz="4" w:space="0" w:color="auto"/>
            </w:tcBorders>
            <w:vAlign w:val="center"/>
          </w:tcPr>
          <w:p w14:paraId="23B0BD42" w14:textId="77777777" w:rsidR="00696F65" w:rsidRPr="0052295E" w:rsidRDefault="00696F65" w:rsidP="00575885">
            <w:pPr>
              <w:pStyle w:val="UseCaseText"/>
              <w:keepNext/>
              <w:keepLines/>
              <w:rPr>
                <w:rFonts w:eastAsia="SimSun"/>
              </w:rPr>
            </w:pPr>
          </w:p>
        </w:tc>
        <w:tc>
          <w:tcPr>
            <w:tcW w:w="1890" w:type="dxa"/>
            <w:tcBorders>
              <w:bottom w:val="single" w:sz="4" w:space="0" w:color="auto"/>
            </w:tcBorders>
            <w:vAlign w:val="center"/>
          </w:tcPr>
          <w:p w14:paraId="23B0BD43" w14:textId="77777777" w:rsidR="00696F65" w:rsidRPr="0052295E" w:rsidRDefault="00696F65" w:rsidP="00575885">
            <w:pPr>
              <w:pStyle w:val="UseCaseText"/>
              <w:keepNext/>
              <w:keepLines/>
              <w:rPr>
                <w:rFonts w:eastAsia="SimSun"/>
              </w:rPr>
            </w:pPr>
          </w:p>
        </w:tc>
        <w:tc>
          <w:tcPr>
            <w:tcW w:w="6720" w:type="dxa"/>
            <w:tcBorders>
              <w:bottom w:val="single" w:sz="4" w:space="0" w:color="auto"/>
            </w:tcBorders>
            <w:vAlign w:val="center"/>
          </w:tcPr>
          <w:p w14:paraId="23B0BD44" w14:textId="77777777" w:rsidR="00696F65" w:rsidRPr="0052295E" w:rsidRDefault="00696F65" w:rsidP="00575885">
            <w:pPr>
              <w:pStyle w:val="UseCaseText"/>
              <w:keepNext/>
              <w:keepLines/>
              <w:rPr>
                <w:rFonts w:eastAsia="SimSun"/>
              </w:rPr>
            </w:pPr>
          </w:p>
        </w:tc>
      </w:tr>
      <w:tr w:rsidR="00696F65" w:rsidRPr="0052295E" w14:paraId="23B0BD47" w14:textId="77777777" w:rsidTr="00575885">
        <w:trPr>
          <w:trHeight w:val="242"/>
        </w:trPr>
        <w:tc>
          <w:tcPr>
            <w:tcW w:w="9240" w:type="dxa"/>
            <w:gridSpan w:val="3"/>
            <w:shd w:val="clear" w:color="auto" w:fill="FFCC99"/>
            <w:vAlign w:val="center"/>
          </w:tcPr>
          <w:p w14:paraId="23B0BD46" w14:textId="77777777" w:rsidR="00696F65" w:rsidRPr="0052295E" w:rsidRDefault="00696F65" w:rsidP="00575885">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696F65" w:rsidRPr="0052295E" w14:paraId="23B0BD4A" w14:textId="77777777" w:rsidTr="00575885">
        <w:trPr>
          <w:trHeight w:val="206"/>
        </w:trPr>
        <w:tc>
          <w:tcPr>
            <w:tcW w:w="630" w:type="dxa"/>
            <w:vAlign w:val="center"/>
          </w:tcPr>
          <w:p w14:paraId="23B0BD48" w14:textId="77777777" w:rsidR="00696F65" w:rsidRPr="0052295E" w:rsidRDefault="00696F65" w:rsidP="00575885">
            <w:pPr>
              <w:pStyle w:val="UseCaseHeader"/>
              <w:keepNext/>
              <w:keepLines/>
              <w:rPr>
                <w:rFonts w:eastAsia="SimSun"/>
              </w:rPr>
            </w:pPr>
            <w:r w:rsidRPr="0052295E">
              <w:rPr>
                <w:rFonts w:eastAsia="SimSun"/>
              </w:rPr>
              <w:t>ID</w:t>
            </w:r>
          </w:p>
        </w:tc>
        <w:tc>
          <w:tcPr>
            <w:tcW w:w="8610" w:type="dxa"/>
            <w:gridSpan w:val="2"/>
            <w:vAlign w:val="center"/>
          </w:tcPr>
          <w:p w14:paraId="23B0BD49" w14:textId="77777777" w:rsidR="00696F65" w:rsidRPr="0052295E" w:rsidRDefault="00696F65" w:rsidP="00575885">
            <w:pPr>
              <w:pStyle w:val="UseCaseHeader"/>
              <w:keepNext/>
              <w:keepLines/>
              <w:rPr>
                <w:rFonts w:eastAsia="SimSun"/>
              </w:rPr>
            </w:pPr>
            <w:r w:rsidRPr="0052295E">
              <w:rPr>
                <w:rFonts w:eastAsia="SimSun"/>
              </w:rPr>
              <w:t>Issue Description</w:t>
            </w:r>
          </w:p>
        </w:tc>
      </w:tr>
      <w:tr w:rsidR="00696F65" w:rsidRPr="0052295E" w14:paraId="23B0BD4D" w14:textId="77777777" w:rsidTr="00575885">
        <w:trPr>
          <w:trHeight w:val="206"/>
        </w:trPr>
        <w:tc>
          <w:tcPr>
            <w:tcW w:w="630" w:type="dxa"/>
            <w:vAlign w:val="center"/>
          </w:tcPr>
          <w:p w14:paraId="23B0BD4B" w14:textId="77777777" w:rsidR="00696F65" w:rsidRPr="0052295E" w:rsidRDefault="00696F65" w:rsidP="00575885">
            <w:pPr>
              <w:pStyle w:val="UseCaseText"/>
              <w:keepNext/>
              <w:keepLines/>
              <w:rPr>
                <w:rFonts w:eastAsia="SimSun"/>
              </w:rPr>
            </w:pPr>
            <w:r>
              <w:rPr>
                <w:rFonts w:eastAsia="SimSun"/>
              </w:rPr>
              <w:t>1</w:t>
            </w:r>
          </w:p>
        </w:tc>
        <w:tc>
          <w:tcPr>
            <w:tcW w:w="8610" w:type="dxa"/>
            <w:gridSpan w:val="2"/>
            <w:vAlign w:val="center"/>
          </w:tcPr>
          <w:p w14:paraId="23B0BD4C" w14:textId="77777777" w:rsidR="00696F65" w:rsidRPr="0052295E" w:rsidRDefault="00696F65" w:rsidP="00575885">
            <w:pPr>
              <w:pStyle w:val="UseCaseText"/>
              <w:keepNext/>
              <w:keepLines/>
              <w:rPr>
                <w:rFonts w:eastAsia="SimSun"/>
              </w:rPr>
            </w:pPr>
          </w:p>
        </w:tc>
      </w:tr>
      <w:tr w:rsidR="00696F65" w:rsidRPr="0052295E" w14:paraId="23B0BD50" w14:textId="77777777" w:rsidTr="00575885">
        <w:trPr>
          <w:trHeight w:val="206"/>
        </w:trPr>
        <w:tc>
          <w:tcPr>
            <w:tcW w:w="630" w:type="dxa"/>
            <w:vAlign w:val="center"/>
          </w:tcPr>
          <w:p w14:paraId="23B0BD4E" w14:textId="77777777" w:rsidR="00696F65" w:rsidRDefault="00696F65" w:rsidP="00575885">
            <w:pPr>
              <w:pStyle w:val="UseCaseText"/>
              <w:rPr>
                <w:rFonts w:eastAsia="SimSun"/>
              </w:rPr>
            </w:pPr>
          </w:p>
        </w:tc>
        <w:tc>
          <w:tcPr>
            <w:tcW w:w="8610" w:type="dxa"/>
            <w:gridSpan w:val="2"/>
            <w:vAlign w:val="center"/>
          </w:tcPr>
          <w:p w14:paraId="23B0BD4F" w14:textId="77777777" w:rsidR="00696F65" w:rsidRDefault="00696F65" w:rsidP="00575885">
            <w:pPr>
              <w:pStyle w:val="UseCaseText"/>
              <w:rPr>
                <w:rFonts w:eastAsia="SimSun"/>
              </w:rPr>
            </w:pPr>
          </w:p>
        </w:tc>
      </w:tr>
    </w:tbl>
    <w:p w14:paraId="23B0BD51" w14:textId="77777777" w:rsidR="00696F65" w:rsidRDefault="00696F65" w:rsidP="00696F65"/>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F6442B" w:rsidRPr="0052295E" w14:paraId="23B0BD54" w14:textId="77777777" w:rsidTr="00575885">
        <w:trPr>
          <w:trHeight w:val="360"/>
        </w:trPr>
        <w:tc>
          <w:tcPr>
            <w:tcW w:w="2520" w:type="dxa"/>
            <w:gridSpan w:val="2"/>
            <w:shd w:val="clear" w:color="auto" w:fill="8DB3E2"/>
            <w:vAlign w:val="center"/>
          </w:tcPr>
          <w:p w14:paraId="23B0BD52" w14:textId="77777777" w:rsidR="00F6442B" w:rsidRPr="0052295E" w:rsidRDefault="00F6442B" w:rsidP="00575885">
            <w:pPr>
              <w:pStyle w:val="UseCaseHeader"/>
              <w:keepNext/>
              <w:keepLines/>
              <w:rPr>
                <w:rFonts w:eastAsia="SimSun"/>
              </w:rPr>
            </w:pPr>
            <w:r>
              <w:rPr>
                <w:rFonts w:eastAsia="SimSun"/>
              </w:rPr>
              <w:t>Use Case ID</w:t>
            </w:r>
          </w:p>
        </w:tc>
        <w:tc>
          <w:tcPr>
            <w:tcW w:w="6720" w:type="dxa"/>
            <w:shd w:val="clear" w:color="auto" w:fill="8DB3E2"/>
            <w:vAlign w:val="center"/>
          </w:tcPr>
          <w:p w14:paraId="23B0BD53" w14:textId="77777777" w:rsidR="00F6442B" w:rsidRPr="00B36A79" w:rsidRDefault="00F6442B" w:rsidP="00575885">
            <w:pPr>
              <w:pStyle w:val="UseCaseText"/>
              <w:rPr>
                <w:rFonts w:eastAsia="Times"/>
                <w:b/>
              </w:rPr>
            </w:pPr>
            <w:r>
              <w:rPr>
                <w:rFonts w:eastAsia="Times"/>
                <w:b/>
              </w:rPr>
              <w:t>UC_032b</w:t>
            </w:r>
          </w:p>
        </w:tc>
      </w:tr>
      <w:tr w:rsidR="00F6442B" w:rsidRPr="0052295E" w14:paraId="23B0BD57" w14:textId="77777777" w:rsidTr="00575885">
        <w:trPr>
          <w:trHeight w:val="360"/>
        </w:trPr>
        <w:tc>
          <w:tcPr>
            <w:tcW w:w="2520" w:type="dxa"/>
            <w:gridSpan w:val="2"/>
            <w:shd w:val="clear" w:color="auto" w:fill="8DB3E2"/>
            <w:vAlign w:val="center"/>
          </w:tcPr>
          <w:p w14:paraId="23B0BD55" w14:textId="77777777" w:rsidR="00F6442B" w:rsidRDefault="00F6442B" w:rsidP="00575885">
            <w:pPr>
              <w:pStyle w:val="UseCaseHeader"/>
              <w:keepNext/>
              <w:keepLines/>
              <w:rPr>
                <w:rFonts w:eastAsia="SimSun"/>
              </w:rPr>
            </w:pPr>
            <w:r>
              <w:rPr>
                <w:rFonts w:eastAsia="SimSun"/>
              </w:rPr>
              <w:t>Use Case Name</w:t>
            </w:r>
          </w:p>
        </w:tc>
        <w:tc>
          <w:tcPr>
            <w:tcW w:w="6720" w:type="dxa"/>
            <w:shd w:val="clear" w:color="auto" w:fill="8DB3E2"/>
            <w:vAlign w:val="center"/>
          </w:tcPr>
          <w:p w14:paraId="23B0BD56" w14:textId="77777777" w:rsidR="00F6442B" w:rsidRPr="00C27791" w:rsidRDefault="00F6442B" w:rsidP="00575885">
            <w:pPr>
              <w:pStyle w:val="UseCaseText"/>
              <w:rPr>
                <w:rFonts w:eastAsia="Times"/>
                <w:b/>
              </w:rPr>
            </w:pPr>
            <w:r>
              <w:rPr>
                <w:rFonts w:eastAsia="Times"/>
                <w:b/>
              </w:rPr>
              <w:t>Restore</w:t>
            </w:r>
          </w:p>
        </w:tc>
      </w:tr>
      <w:tr w:rsidR="00F6442B" w:rsidRPr="0052295E" w14:paraId="23B0BD5A" w14:textId="77777777" w:rsidTr="00575885">
        <w:trPr>
          <w:trHeight w:val="360"/>
        </w:trPr>
        <w:tc>
          <w:tcPr>
            <w:tcW w:w="2520" w:type="dxa"/>
            <w:gridSpan w:val="2"/>
            <w:vAlign w:val="center"/>
          </w:tcPr>
          <w:p w14:paraId="23B0BD58" w14:textId="77777777" w:rsidR="00F6442B" w:rsidRPr="00DD3D3F" w:rsidRDefault="00F6442B" w:rsidP="00575885">
            <w:pPr>
              <w:pStyle w:val="UseCaseText"/>
              <w:rPr>
                <w:rFonts w:eastAsia="SimSun"/>
                <w:b/>
              </w:rPr>
            </w:pPr>
            <w:r w:rsidRPr="00DD3D3F">
              <w:rPr>
                <w:rFonts w:eastAsia="SimSun"/>
                <w:b/>
              </w:rPr>
              <w:t>Short Description</w:t>
            </w:r>
          </w:p>
        </w:tc>
        <w:tc>
          <w:tcPr>
            <w:tcW w:w="6720" w:type="dxa"/>
            <w:vAlign w:val="center"/>
          </w:tcPr>
          <w:p w14:paraId="23B0BD59" w14:textId="77777777" w:rsidR="00F6442B" w:rsidRPr="00857069" w:rsidRDefault="00F6442B" w:rsidP="00F6442B">
            <w:pPr>
              <w:pStyle w:val="UseCaseText"/>
              <w:rPr>
                <w:rFonts w:eastAsia="SimSun"/>
              </w:rPr>
            </w:pPr>
            <w:r>
              <w:rPr>
                <w:rFonts w:eastAsia="SimSun"/>
              </w:rPr>
              <w:t>The goal of this use case is to allow node administrators to restore the backed up data and meta-data being stored in the system.</w:t>
            </w:r>
          </w:p>
        </w:tc>
      </w:tr>
      <w:tr w:rsidR="00F6442B" w:rsidRPr="0052295E" w14:paraId="23B0BD5D" w14:textId="77777777" w:rsidTr="00575885">
        <w:trPr>
          <w:trHeight w:val="360"/>
        </w:trPr>
        <w:tc>
          <w:tcPr>
            <w:tcW w:w="2520" w:type="dxa"/>
            <w:gridSpan w:val="2"/>
            <w:vAlign w:val="center"/>
          </w:tcPr>
          <w:p w14:paraId="23B0BD5B" w14:textId="77777777" w:rsidR="00F6442B" w:rsidRPr="00DD3D3F" w:rsidRDefault="00F6442B" w:rsidP="00575885">
            <w:pPr>
              <w:pStyle w:val="UseCaseText"/>
              <w:rPr>
                <w:rFonts w:eastAsia="SimSun"/>
                <w:b/>
              </w:rPr>
            </w:pPr>
            <w:r w:rsidRPr="00DD3D3F">
              <w:rPr>
                <w:rFonts w:eastAsia="SimSun"/>
                <w:b/>
              </w:rPr>
              <w:t>Actors</w:t>
            </w:r>
          </w:p>
        </w:tc>
        <w:tc>
          <w:tcPr>
            <w:tcW w:w="6720" w:type="dxa"/>
            <w:vAlign w:val="center"/>
          </w:tcPr>
          <w:p w14:paraId="23B0BD5C" w14:textId="77777777" w:rsidR="00F6442B" w:rsidRPr="0052295E" w:rsidRDefault="00F6442B" w:rsidP="00575885">
            <w:pPr>
              <w:pStyle w:val="UseCaseText"/>
              <w:rPr>
                <w:rFonts w:eastAsia="SimSun"/>
              </w:rPr>
            </w:pPr>
            <w:r>
              <w:rPr>
                <w:rFonts w:eastAsia="SimSun"/>
              </w:rPr>
              <w:t>Node-in-box administrator</w:t>
            </w:r>
          </w:p>
        </w:tc>
      </w:tr>
      <w:tr w:rsidR="00F6442B" w:rsidRPr="0052295E" w14:paraId="23B0BD60" w14:textId="77777777" w:rsidTr="00575885">
        <w:trPr>
          <w:trHeight w:val="360"/>
        </w:trPr>
        <w:tc>
          <w:tcPr>
            <w:tcW w:w="2520" w:type="dxa"/>
            <w:gridSpan w:val="2"/>
            <w:vAlign w:val="center"/>
          </w:tcPr>
          <w:p w14:paraId="23B0BD5E" w14:textId="77777777" w:rsidR="00F6442B" w:rsidRPr="0052295E" w:rsidRDefault="00F6442B" w:rsidP="00575885">
            <w:pPr>
              <w:pStyle w:val="UseCaseHeader"/>
              <w:rPr>
                <w:rFonts w:eastAsia="SimSun"/>
              </w:rPr>
            </w:pPr>
            <w:r w:rsidRPr="0052295E">
              <w:rPr>
                <w:rFonts w:eastAsia="SimSun"/>
              </w:rPr>
              <w:t>Pre-Conditions</w:t>
            </w:r>
          </w:p>
        </w:tc>
        <w:tc>
          <w:tcPr>
            <w:tcW w:w="6720" w:type="dxa"/>
            <w:vAlign w:val="center"/>
          </w:tcPr>
          <w:p w14:paraId="23B0BD5F" w14:textId="77777777" w:rsidR="00F6442B" w:rsidRPr="0052295E" w:rsidRDefault="00F6442B" w:rsidP="00575885">
            <w:pPr>
              <w:pStyle w:val="UseCaseText"/>
              <w:rPr>
                <w:rFonts w:eastAsia="SimSun"/>
              </w:rPr>
            </w:pPr>
            <w:r>
              <w:rPr>
                <w:rFonts w:eastAsia="SimSun"/>
              </w:rPr>
              <w:t>Node-in-the box is properly installed and configured</w:t>
            </w:r>
          </w:p>
        </w:tc>
      </w:tr>
      <w:tr w:rsidR="00F6442B" w:rsidRPr="0052295E" w14:paraId="23B0BD63" w14:textId="77777777" w:rsidTr="00575885">
        <w:trPr>
          <w:trHeight w:val="360"/>
        </w:trPr>
        <w:tc>
          <w:tcPr>
            <w:tcW w:w="2520" w:type="dxa"/>
            <w:gridSpan w:val="2"/>
            <w:vAlign w:val="center"/>
          </w:tcPr>
          <w:p w14:paraId="23B0BD61" w14:textId="77777777" w:rsidR="00F6442B" w:rsidRPr="0052295E" w:rsidRDefault="00F6442B" w:rsidP="00575885">
            <w:pPr>
              <w:pStyle w:val="UseCaseHeader"/>
              <w:rPr>
                <w:rFonts w:eastAsia="SimSun"/>
              </w:rPr>
            </w:pPr>
            <w:r w:rsidRPr="0052295E">
              <w:rPr>
                <w:rFonts w:eastAsia="SimSun"/>
              </w:rPr>
              <w:t>Success End Conditions</w:t>
            </w:r>
          </w:p>
        </w:tc>
        <w:tc>
          <w:tcPr>
            <w:tcW w:w="6720" w:type="dxa"/>
            <w:vAlign w:val="center"/>
          </w:tcPr>
          <w:p w14:paraId="23B0BD62" w14:textId="77777777" w:rsidR="00F6442B" w:rsidRPr="0052295E" w:rsidRDefault="00F6442B" w:rsidP="00575885">
            <w:pPr>
              <w:pStyle w:val="UseCaseText"/>
              <w:rPr>
                <w:rFonts w:eastAsia="SimSun"/>
              </w:rPr>
            </w:pPr>
            <w:r>
              <w:rPr>
                <w:rFonts w:eastAsia="SimSun"/>
              </w:rPr>
              <w:t>The data, metadata and indexes of a node-in-a-box is successfully backed up</w:t>
            </w:r>
          </w:p>
        </w:tc>
      </w:tr>
      <w:tr w:rsidR="00F6442B" w:rsidRPr="0052295E" w14:paraId="23B0BD66" w14:textId="77777777" w:rsidTr="00575885">
        <w:trPr>
          <w:trHeight w:val="360"/>
        </w:trPr>
        <w:tc>
          <w:tcPr>
            <w:tcW w:w="2520" w:type="dxa"/>
            <w:gridSpan w:val="2"/>
            <w:vAlign w:val="center"/>
          </w:tcPr>
          <w:p w14:paraId="23B0BD64" w14:textId="77777777" w:rsidR="00F6442B" w:rsidRPr="0052295E" w:rsidRDefault="00F6442B" w:rsidP="00575885">
            <w:pPr>
              <w:pStyle w:val="UseCaseHeader"/>
              <w:rPr>
                <w:rFonts w:eastAsia="SimSun"/>
              </w:rPr>
            </w:pPr>
            <w:r>
              <w:rPr>
                <w:rFonts w:eastAsia="SimSun"/>
              </w:rPr>
              <w:t>Data</w:t>
            </w:r>
          </w:p>
        </w:tc>
        <w:tc>
          <w:tcPr>
            <w:tcW w:w="6720" w:type="dxa"/>
            <w:vAlign w:val="center"/>
          </w:tcPr>
          <w:p w14:paraId="23B0BD65" w14:textId="77777777" w:rsidR="00F6442B" w:rsidRDefault="00F6442B" w:rsidP="00575885">
            <w:pPr>
              <w:pStyle w:val="UseCaseText"/>
              <w:rPr>
                <w:rFonts w:eastAsia="SimSun"/>
              </w:rPr>
            </w:pPr>
            <w:r>
              <w:rPr>
                <w:rFonts w:eastAsia="SimSun"/>
              </w:rPr>
              <w:t>Backed up blob with important node data</w:t>
            </w:r>
          </w:p>
        </w:tc>
      </w:tr>
      <w:tr w:rsidR="00F6442B" w:rsidRPr="0052295E" w14:paraId="23B0BD69" w14:textId="77777777" w:rsidTr="00575885">
        <w:trPr>
          <w:trHeight w:val="360"/>
        </w:trPr>
        <w:tc>
          <w:tcPr>
            <w:tcW w:w="2520" w:type="dxa"/>
            <w:gridSpan w:val="2"/>
            <w:vAlign w:val="center"/>
          </w:tcPr>
          <w:p w14:paraId="23B0BD67" w14:textId="77777777" w:rsidR="00F6442B" w:rsidRPr="0052295E" w:rsidRDefault="00F6442B" w:rsidP="00575885">
            <w:pPr>
              <w:pStyle w:val="UseCaseHeader"/>
              <w:rPr>
                <w:rFonts w:eastAsia="SimSun"/>
              </w:rPr>
            </w:pPr>
            <w:r>
              <w:rPr>
                <w:rFonts w:eastAsia="SimSun"/>
              </w:rPr>
              <w:t>Functions</w:t>
            </w:r>
          </w:p>
        </w:tc>
        <w:tc>
          <w:tcPr>
            <w:tcW w:w="6720" w:type="dxa"/>
            <w:vAlign w:val="center"/>
          </w:tcPr>
          <w:p w14:paraId="23B0BD68" w14:textId="77777777" w:rsidR="00F6442B" w:rsidRPr="00BE5515" w:rsidRDefault="00F6442B" w:rsidP="00575885">
            <w:pPr>
              <w:pStyle w:val="UseCaseText"/>
              <w:keepNext/>
              <w:keepLines/>
              <w:numPr>
                <w:ilvl w:val="0"/>
                <w:numId w:val="15"/>
              </w:numPr>
              <w:rPr>
                <w:rFonts w:eastAsia="SimSun"/>
              </w:rPr>
            </w:pPr>
            <w:r>
              <w:rPr>
                <w:rFonts w:eastAsia="SimSun"/>
              </w:rPr>
              <w:t>restore NGDS node</w:t>
            </w:r>
          </w:p>
        </w:tc>
      </w:tr>
      <w:tr w:rsidR="00F6442B" w:rsidRPr="0052295E" w14:paraId="23B0BD6B" w14:textId="77777777" w:rsidTr="00575885">
        <w:trPr>
          <w:trHeight w:val="278"/>
        </w:trPr>
        <w:tc>
          <w:tcPr>
            <w:tcW w:w="9240" w:type="dxa"/>
            <w:gridSpan w:val="3"/>
            <w:shd w:val="clear" w:color="auto" w:fill="CCFFFF"/>
            <w:vAlign w:val="center"/>
          </w:tcPr>
          <w:p w14:paraId="23B0BD6A" w14:textId="77777777" w:rsidR="00F6442B" w:rsidRPr="0052295E" w:rsidRDefault="00F6442B" w:rsidP="00575885">
            <w:pPr>
              <w:pStyle w:val="UseCaseSection"/>
              <w:keepNext/>
              <w:keepLines/>
              <w:rPr>
                <w:rFonts w:eastAsia="SimSun"/>
              </w:rPr>
            </w:pPr>
            <w:r w:rsidRPr="0052295E">
              <w:rPr>
                <w:rFonts w:eastAsia="SimSun"/>
              </w:rPr>
              <w:t>Main Sequence</w:t>
            </w:r>
          </w:p>
        </w:tc>
      </w:tr>
      <w:tr w:rsidR="00F6442B" w:rsidRPr="0052295E" w14:paraId="23B0BD6F" w14:textId="77777777" w:rsidTr="00575885">
        <w:trPr>
          <w:trHeight w:val="203"/>
        </w:trPr>
        <w:tc>
          <w:tcPr>
            <w:tcW w:w="630" w:type="dxa"/>
          </w:tcPr>
          <w:p w14:paraId="23B0BD6C" w14:textId="77777777" w:rsidR="00F6442B" w:rsidRPr="0052295E" w:rsidRDefault="00F6442B" w:rsidP="00575885">
            <w:pPr>
              <w:pStyle w:val="UseCaseHeader"/>
              <w:keepNext/>
              <w:keepLines/>
              <w:rPr>
                <w:rFonts w:eastAsia="SimSun"/>
              </w:rPr>
            </w:pPr>
            <w:r w:rsidRPr="0052295E">
              <w:rPr>
                <w:rFonts w:eastAsia="SimSun"/>
              </w:rPr>
              <w:t>Step</w:t>
            </w:r>
          </w:p>
        </w:tc>
        <w:tc>
          <w:tcPr>
            <w:tcW w:w="1890" w:type="dxa"/>
          </w:tcPr>
          <w:p w14:paraId="23B0BD6D" w14:textId="77777777" w:rsidR="00F6442B" w:rsidRPr="0052295E" w:rsidRDefault="00F6442B" w:rsidP="00575885">
            <w:pPr>
              <w:pStyle w:val="UseCaseHeader"/>
              <w:keepNext/>
              <w:keepLines/>
              <w:rPr>
                <w:rFonts w:eastAsia="SimSun"/>
              </w:rPr>
            </w:pPr>
            <w:r w:rsidRPr="0052295E">
              <w:rPr>
                <w:rFonts w:eastAsia="SimSun"/>
              </w:rPr>
              <w:t>Actor</w:t>
            </w:r>
          </w:p>
        </w:tc>
        <w:tc>
          <w:tcPr>
            <w:tcW w:w="6720" w:type="dxa"/>
          </w:tcPr>
          <w:p w14:paraId="23B0BD6E" w14:textId="77777777" w:rsidR="00F6442B" w:rsidRPr="0052295E" w:rsidRDefault="00F6442B" w:rsidP="00575885">
            <w:pPr>
              <w:pStyle w:val="UseCaseHeader"/>
              <w:keepNext/>
              <w:keepLines/>
              <w:rPr>
                <w:rFonts w:eastAsia="SimSun"/>
              </w:rPr>
            </w:pPr>
            <w:r w:rsidRPr="0052295E">
              <w:rPr>
                <w:rFonts w:eastAsia="SimSun"/>
              </w:rPr>
              <w:t>Description</w:t>
            </w:r>
          </w:p>
        </w:tc>
      </w:tr>
      <w:tr w:rsidR="00F6442B" w:rsidRPr="0052295E" w14:paraId="23B0BD75" w14:textId="77777777" w:rsidTr="00575885">
        <w:trPr>
          <w:trHeight w:val="320"/>
        </w:trPr>
        <w:tc>
          <w:tcPr>
            <w:tcW w:w="630" w:type="dxa"/>
            <w:vAlign w:val="center"/>
          </w:tcPr>
          <w:p w14:paraId="23B0BD70" w14:textId="77777777" w:rsidR="00F6442B" w:rsidRPr="0052295E" w:rsidRDefault="00F6442B" w:rsidP="00575885">
            <w:pPr>
              <w:pStyle w:val="UseCaseText"/>
              <w:keepNext/>
              <w:keepLines/>
              <w:rPr>
                <w:rFonts w:eastAsia="SimSun"/>
              </w:rPr>
            </w:pPr>
            <w:r w:rsidRPr="0052295E">
              <w:rPr>
                <w:rFonts w:eastAsia="SimSun"/>
              </w:rPr>
              <w:t>1</w:t>
            </w:r>
          </w:p>
        </w:tc>
        <w:tc>
          <w:tcPr>
            <w:tcW w:w="1890" w:type="dxa"/>
            <w:vAlign w:val="center"/>
          </w:tcPr>
          <w:p w14:paraId="23B0BD71" w14:textId="77777777" w:rsidR="00F6442B" w:rsidRPr="0052295E" w:rsidRDefault="00F6442B" w:rsidP="00575885">
            <w:pPr>
              <w:pStyle w:val="UseCaseText"/>
              <w:rPr>
                <w:rFonts w:eastAsia="SimSun"/>
              </w:rPr>
            </w:pPr>
            <w:r>
              <w:rPr>
                <w:rFonts w:eastAsia="SimSun"/>
              </w:rPr>
              <w:t>Administrator</w:t>
            </w:r>
          </w:p>
        </w:tc>
        <w:tc>
          <w:tcPr>
            <w:tcW w:w="6720" w:type="dxa"/>
            <w:vAlign w:val="center"/>
          </w:tcPr>
          <w:p w14:paraId="23B0BD72" w14:textId="77777777" w:rsidR="00F6442B" w:rsidRDefault="00F6442B" w:rsidP="00575885">
            <w:pPr>
              <w:pStyle w:val="UseCaseText"/>
              <w:keepNext/>
              <w:keepLines/>
              <w:rPr>
                <w:rFonts w:eastAsia="SimSun"/>
              </w:rPr>
            </w:pPr>
            <w:r>
              <w:rPr>
                <w:rFonts w:eastAsia="SimSun"/>
              </w:rPr>
              <w:t>Navigates to user management screen</w:t>
            </w:r>
          </w:p>
          <w:p w14:paraId="23B0BD73" w14:textId="77777777" w:rsidR="00F6442B" w:rsidRDefault="00F6442B" w:rsidP="00575885">
            <w:pPr>
              <w:pStyle w:val="UseCaseText"/>
              <w:keepNext/>
              <w:keepLines/>
              <w:rPr>
                <w:rFonts w:eastAsia="SimSun"/>
              </w:rPr>
            </w:pPr>
            <w:r>
              <w:rPr>
                <w:rFonts w:eastAsia="SimSun"/>
              </w:rPr>
              <w:t xml:space="preserve">Selects </w:t>
            </w:r>
            <w:r w:rsidR="00BB3761">
              <w:rPr>
                <w:rFonts w:eastAsia="SimSun"/>
              </w:rPr>
              <w:t>restore</w:t>
            </w:r>
            <w:r>
              <w:rPr>
                <w:rFonts w:eastAsia="SimSun"/>
              </w:rPr>
              <w:t xml:space="preserve"> option</w:t>
            </w:r>
          </w:p>
          <w:p w14:paraId="23B0BD74" w14:textId="77777777" w:rsidR="00F6442B" w:rsidRPr="0052295E" w:rsidRDefault="00F6442B" w:rsidP="00BB3761">
            <w:pPr>
              <w:pStyle w:val="UseCaseText"/>
              <w:keepNext/>
              <w:keepLines/>
              <w:rPr>
                <w:rFonts w:eastAsia="SimSun"/>
              </w:rPr>
            </w:pPr>
            <w:r>
              <w:rPr>
                <w:rFonts w:eastAsia="SimSun"/>
              </w:rPr>
              <w:t xml:space="preserve">Provides </w:t>
            </w:r>
            <w:r w:rsidR="00BB3761">
              <w:rPr>
                <w:rFonts w:eastAsia="SimSun"/>
              </w:rPr>
              <w:t>source</w:t>
            </w:r>
            <w:r>
              <w:rPr>
                <w:rFonts w:eastAsia="SimSun"/>
              </w:rPr>
              <w:t xml:space="preserve"> folder</w:t>
            </w:r>
            <w:r w:rsidR="00BB3761">
              <w:rPr>
                <w:rFonts w:eastAsia="SimSun"/>
              </w:rPr>
              <w:t xml:space="preserve"> and file</w:t>
            </w:r>
          </w:p>
        </w:tc>
      </w:tr>
      <w:tr w:rsidR="00F6442B" w:rsidRPr="0052295E" w14:paraId="23B0BD79" w14:textId="77777777" w:rsidTr="00575885">
        <w:trPr>
          <w:trHeight w:val="320"/>
        </w:trPr>
        <w:tc>
          <w:tcPr>
            <w:tcW w:w="630" w:type="dxa"/>
            <w:vAlign w:val="center"/>
          </w:tcPr>
          <w:p w14:paraId="23B0BD76" w14:textId="77777777" w:rsidR="00F6442B" w:rsidRPr="0052295E" w:rsidRDefault="00F6442B" w:rsidP="00575885">
            <w:pPr>
              <w:pStyle w:val="UseCaseText"/>
              <w:rPr>
                <w:rFonts w:eastAsia="SimSun"/>
              </w:rPr>
            </w:pPr>
            <w:r>
              <w:rPr>
                <w:rFonts w:eastAsia="SimSun"/>
              </w:rPr>
              <w:t>2</w:t>
            </w:r>
          </w:p>
        </w:tc>
        <w:tc>
          <w:tcPr>
            <w:tcW w:w="1890" w:type="dxa"/>
            <w:vAlign w:val="center"/>
          </w:tcPr>
          <w:p w14:paraId="23B0BD77" w14:textId="77777777" w:rsidR="00F6442B" w:rsidRDefault="00F6442B" w:rsidP="00575885">
            <w:pPr>
              <w:pStyle w:val="UseCaseText"/>
              <w:rPr>
                <w:rFonts w:eastAsia="SimSun"/>
              </w:rPr>
            </w:pPr>
            <w:r>
              <w:rPr>
                <w:rFonts w:eastAsia="SimSun"/>
              </w:rPr>
              <w:t>NGDS System</w:t>
            </w:r>
          </w:p>
        </w:tc>
        <w:tc>
          <w:tcPr>
            <w:tcW w:w="6720" w:type="dxa"/>
            <w:vAlign w:val="center"/>
          </w:tcPr>
          <w:p w14:paraId="23B0BD78" w14:textId="77777777" w:rsidR="00F6442B" w:rsidRDefault="00F6442B" w:rsidP="00BB3761">
            <w:pPr>
              <w:pStyle w:val="UseCaseText"/>
              <w:rPr>
                <w:rFonts w:eastAsia="SimSun"/>
              </w:rPr>
            </w:pPr>
            <w:r>
              <w:rPr>
                <w:rFonts w:eastAsia="SimSun"/>
              </w:rPr>
              <w:t xml:space="preserve">Responds by </w:t>
            </w:r>
            <w:r w:rsidR="00BB3761">
              <w:rPr>
                <w:rFonts w:eastAsia="SimSun"/>
              </w:rPr>
              <w:t>restoring</w:t>
            </w:r>
            <w:r>
              <w:rPr>
                <w:rFonts w:eastAsia="SimSun"/>
              </w:rPr>
              <w:t xml:space="preserve"> up node data to the assigned repository</w:t>
            </w:r>
          </w:p>
        </w:tc>
      </w:tr>
      <w:tr w:rsidR="00F6442B" w:rsidRPr="0052295E" w14:paraId="23B0BD7B" w14:textId="77777777" w:rsidTr="00575885">
        <w:trPr>
          <w:trHeight w:val="287"/>
        </w:trPr>
        <w:tc>
          <w:tcPr>
            <w:tcW w:w="9240" w:type="dxa"/>
            <w:gridSpan w:val="3"/>
            <w:shd w:val="clear" w:color="auto" w:fill="FFFFCC"/>
            <w:vAlign w:val="center"/>
          </w:tcPr>
          <w:p w14:paraId="23B0BD7A" w14:textId="77777777" w:rsidR="00F6442B" w:rsidRPr="0052295E" w:rsidRDefault="00F6442B" w:rsidP="00575885">
            <w:pPr>
              <w:pStyle w:val="UseCaseSection"/>
              <w:keepNext/>
              <w:keepLines/>
              <w:rPr>
                <w:rFonts w:eastAsia="SimSun"/>
              </w:rPr>
            </w:pPr>
            <w:r w:rsidRPr="0052295E">
              <w:rPr>
                <w:rFonts w:eastAsia="SimSun"/>
              </w:rPr>
              <w:t>Variants</w:t>
            </w:r>
          </w:p>
        </w:tc>
      </w:tr>
      <w:tr w:rsidR="00F6442B" w:rsidRPr="0052295E" w14:paraId="23B0BD7F" w14:textId="77777777" w:rsidTr="00575885">
        <w:trPr>
          <w:trHeight w:val="261"/>
        </w:trPr>
        <w:tc>
          <w:tcPr>
            <w:tcW w:w="630" w:type="dxa"/>
            <w:vAlign w:val="center"/>
          </w:tcPr>
          <w:p w14:paraId="23B0BD7C" w14:textId="77777777" w:rsidR="00F6442B" w:rsidRPr="0052295E" w:rsidRDefault="00F6442B" w:rsidP="00575885">
            <w:pPr>
              <w:pStyle w:val="UseCaseHeader"/>
              <w:keepNext/>
              <w:keepLines/>
              <w:rPr>
                <w:rFonts w:eastAsia="SimSun"/>
              </w:rPr>
            </w:pPr>
            <w:r w:rsidRPr="0052295E">
              <w:rPr>
                <w:rFonts w:eastAsia="SimSun"/>
              </w:rPr>
              <w:t>Step</w:t>
            </w:r>
          </w:p>
        </w:tc>
        <w:tc>
          <w:tcPr>
            <w:tcW w:w="1890" w:type="dxa"/>
            <w:vAlign w:val="center"/>
          </w:tcPr>
          <w:p w14:paraId="23B0BD7D" w14:textId="77777777" w:rsidR="00F6442B" w:rsidRPr="0052295E" w:rsidRDefault="00F6442B" w:rsidP="00575885">
            <w:pPr>
              <w:pStyle w:val="UseCaseHeader"/>
              <w:keepNext/>
              <w:keepLines/>
              <w:rPr>
                <w:rFonts w:eastAsia="SimSun"/>
              </w:rPr>
            </w:pPr>
            <w:r w:rsidRPr="0052295E">
              <w:rPr>
                <w:rFonts w:eastAsia="SimSun"/>
              </w:rPr>
              <w:t>Actor</w:t>
            </w:r>
          </w:p>
        </w:tc>
        <w:tc>
          <w:tcPr>
            <w:tcW w:w="6720" w:type="dxa"/>
            <w:vAlign w:val="center"/>
          </w:tcPr>
          <w:p w14:paraId="23B0BD7E" w14:textId="77777777" w:rsidR="00F6442B" w:rsidRPr="0052295E" w:rsidRDefault="00F6442B" w:rsidP="00575885">
            <w:pPr>
              <w:pStyle w:val="UseCaseHeader"/>
              <w:keepNext/>
              <w:keepLines/>
              <w:rPr>
                <w:rFonts w:eastAsia="SimSun"/>
              </w:rPr>
            </w:pPr>
            <w:r w:rsidRPr="0052295E">
              <w:rPr>
                <w:rFonts w:eastAsia="SimSun"/>
              </w:rPr>
              <w:t>Description</w:t>
            </w:r>
          </w:p>
        </w:tc>
      </w:tr>
      <w:tr w:rsidR="00F6442B" w:rsidRPr="0052295E" w14:paraId="23B0BD83" w14:textId="77777777" w:rsidTr="00575885">
        <w:trPr>
          <w:trHeight w:val="359"/>
        </w:trPr>
        <w:tc>
          <w:tcPr>
            <w:tcW w:w="630" w:type="dxa"/>
            <w:tcBorders>
              <w:bottom w:val="single" w:sz="4" w:space="0" w:color="auto"/>
            </w:tcBorders>
            <w:vAlign w:val="center"/>
          </w:tcPr>
          <w:p w14:paraId="23B0BD80" w14:textId="77777777" w:rsidR="00F6442B" w:rsidRPr="0052295E" w:rsidRDefault="00F6442B" w:rsidP="00575885">
            <w:pPr>
              <w:pStyle w:val="UseCaseText"/>
              <w:keepNext/>
              <w:keepLines/>
              <w:rPr>
                <w:rFonts w:eastAsia="SimSun"/>
              </w:rPr>
            </w:pPr>
          </w:p>
        </w:tc>
        <w:tc>
          <w:tcPr>
            <w:tcW w:w="1890" w:type="dxa"/>
            <w:tcBorders>
              <w:bottom w:val="single" w:sz="4" w:space="0" w:color="auto"/>
            </w:tcBorders>
            <w:vAlign w:val="center"/>
          </w:tcPr>
          <w:p w14:paraId="23B0BD81" w14:textId="77777777" w:rsidR="00F6442B" w:rsidRDefault="00F6442B" w:rsidP="00575885">
            <w:pPr>
              <w:pStyle w:val="UseCaseText"/>
              <w:rPr>
                <w:rFonts w:eastAsia="SimSun"/>
              </w:rPr>
            </w:pPr>
          </w:p>
        </w:tc>
        <w:tc>
          <w:tcPr>
            <w:tcW w:w="6720" w:type="dxa"/>
            <w:tcBorders>
              <w:bottom w:val="single" w:sz="4" w:space="0" w:color="auto"/>
            </w:tcBorders>
            <w:vAlign w:val="center"/>
          </w:tcPr>
          <w:p w14:paraId="23B0BD82" w14:textId="77777777" w:rsidR="00F6442B" w:rsidRPr="0052295E" w:rsidRDefault="00F6442B" w:rsidP="00575885">
            <w:pPr>
              <w:pStyle w:val="UseCaseText"/>
              <w:keepNext/>
              <w:keepLines/>
              <w:rPr>
                <w:rFonts w:eastAsia="SimSun"/>
              </w:rPr>
            </w:pPr>
          </w:p>
        </w:tc>
      </w:tr>
      <w:tr w:rsidR="00F6442B" w:rsidRPr="00FB0E17" w14:paraId="23B0BD85" w14:textId="77777777" w:rsidTr="00575885">
        <w:trPr>
          <w:trHeight w:val="261"/>
        </w:trPr>
        <w:tc>
          <w:tcPr>
            <w:tcW w:w="9240" w:type="dxa"/>
            <w:gridSpan w:val="3"/>
            <w:tcBorders>
              <w:bottom w:val="single" w:sz="4" w:space="0" w:color="auto"/>
            </w:tcBorders>
            <w:shd w:val="clear" w:color="auto" w:fill="FDBBC0"/>
            <w:vAlign w:val="center"/>
          </w:tcPr>
          <w:p w14:paraId="23B0BD84" w14:textId="77777777" w:rsidR="00F6442B" w:rsidRPr="0052295E" w:rsidRDefault="00F6442B" w:rsidP="00575885">
            <w:pPr>
              <w:pStyle w:val="UseCaseSection"/>
              <w:keepNext/>
              <w:keepLines/>
              <w:rPr>
                <w:rFonts w:eastAsia="SimSun"/>
              </w:rPr>
            </w:pPr>
            <w:r>
              <w:rPr>
                <w:rFonts w:eastAsia="SimSun"/>
              </w:rPr>
              <w:t>Exception</w:t>
            </w:r>
            <w:r w:rsidRPr="0052295E">
              <w:rPr>
                <w:rFonts w:eastAsia="SimSun"/>
              </w:rPr>
              <w:t>s</w:t>
            </w:r>
          </w:p>
        </w:tc>
      </w:tr>
      <w:tr w:rsidR="00F6442B" w:rsidRPr="0052295E" w14:paraId="23B0BD89" w14:textId="77777777" w:rsidTr="00575885">
        <w:trPr>
          <w:trHeight w:val="261"/>
        </w:trPr>
        <w:tc>
          <w:tcPr>
            <w:tcW w:w="630" w:type="dxa"/>
            <w:tcBorders>
              <w:bottom w:val="single" w:sz="4" w:space="0" w:color="auto"/>
            </w:tcBorders>
            <w:vAlign w:val="center"/>
          </w:tcPr>
          <w:p w14:paraId="23B0BD86" w14:textId="77777777" w:rsidR="00F6442B" w:rsidRPr="0052295E" w:rsidRDefault="00F6442B" w:rsidP="00575885">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D87" w14:textId="77777777" w:rsidR="00F6442B" w:rsidRPr="0052295E" w:rsidRDefault="00F6442B" w:rsidP="00575885">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D88" w14:textId="77777777" w:rsidR="00F6442B" w:rsidRPr="0052295E" w:rsidRDefault="00F6442B" w:rsidP="00575885">
            <w:pPr>
              <w:pStyle w:val="UseCaseHeader"/>
              <w:keepNext/>
              <w:keepLines/>
              <w:rPr>
                <w:rFonts w:eastAsia="SimSun"/>
              </w:rPr>
            </w:pPr>
            <w:r w:rsidRPr="0052295E">
              <w:rPr>
                <w:rFonts w:eastAsia="SimSun"/>
              </w:rPr>
              <w:t>Description</w:t>
            </w:r>
          </w:p>
        </w:tc>
      </w:tr>
      <w:tr w:rsidR="00F6442B" w:rsidRPr="0052295E" w14:paraId="23B0BD8D" w14:textId="77777777" w:rsidTr="00575885">
        <w:trPr>
          <w:trHeight w:val="261"/>
        </w:trPr>
        <w:tc>
          <w:tcPr>
            <w:tcW w:w="630" w:type="dxa"/>
            <w:tcBorders>
              <w:bottom w:val="single" w:sz="4" w:space="0" w:color="auto"/>
            </w:tcBorders>
            <w:vAlign w:val="center"/>
          </w:tcPr>
          <w:p w14:paraId="23B0BD8A" w14:textId="77777777" w:rsidR="00F6442B" w:rsidRPr="0052295E" w:rsidRDefault="00F6442B" w:rsidP="00575885">
            <w:pPr>
              <w:pStyle w:val="UseCaseText"/>
              <w:keepNext/>
              <w:keepLines/>
              <w:rPr>
                <w:rFonts w:eastAsia="SimSun"/>
              </w:rPr>
            </w:pPr>
          </w:p>
        </w:tc>
        <w:tc>
          <w:tcPr>
            <w:tcW w:w="1890" w:type="dxa"/>
            <w:tcBorders>
              <w:bottom w:val="single" w:sz="4" w:space="0" w:color="auto"/>
            </w:tcBorders>
            <w:vAlign w:val="center"/>
          </w:tcPr>
          <w:p w14:paraId="23B0BD8B" w14:textId="77777777" w:rsidR="00F6442B" w:rsidRPr="0052295E" w:rsidRDefault="00F6442B" w:rsidP="00575885">
            <w:pPr>
              <w:pStyle w:val="UseCaseText"/>
              <w:keepNext/>
              <w:keepLines/>
              <w:rPr>
                <w:rFonts w:eastAsia="SimSun"/>
              </w:rPr>
            </w:pPr>
          </w:p>
        </w:tc>
        <w:tc>
          <w:tcPr>
            <w:tcW w:w="6720" w:type="dxa"/>
            <w:tcBorders>
              <w:bottom w:val="single" w:sz="4" w:space="0" w:color="auto"/>
            </w:tcBorders>
            <w:vAlign w:val="center"/>
          </w:tcPr>
          <w:p w14:paraId="23B0BD8C" w14:textId="77777777" w:rsidR="00F6442B" w:rsidRPr="0052295E" w:rsidRDefault="00F6442B" w:rsidP="00575885">
            <w:pPr>
              <w:pStyle w:val="UseCaseText"/>
              <w:keepNext/>
              <w:keepLines/>
              <w:rPr>
                <w:rFonts w:eastAsia="SimSun"/>
              </w:rPr>
            </w:pPr>
          </w:p>
        </w:tc>
      </w:tr>
      <w:tr w:rsidR="00F6442B" w:rsidRPr="0052295E" w14:paraId="23B0BD8F" w14:textId="77777777" w:rsidTr="00575885">
        <w:trPr>
          <w:trHeight w:val="242"/>
        </w:trPr>
        <w:tc>
          <w:tcPr>
            <w:tcW w:w="9240" w:type="dxa"/>
            <w:gridSpan w:val="3"/>
            <w:shd w:val="clear" w:color="auto" w:fill="FFCC99"/>
            <w:vAlign w:val="center"/>
          </w:tcPr>
          <w:p w14:paraId="23B0BD8E" w14:textId="77777777" w:rsidR="00F6442B" w:rsidRPr="0052295E" w:rsidRDefault="00F6442B" w:rsidP="00575885">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F6442B" w:rsidRPr="0052295E" w14:paraId="23B0BD92" w14:textId="77777777" w:rsidTr="00575885">
        <w:trPr>
          <w:trHeight w:val="206"/>
        </w:trPr>
        <w:tc>
          <w:tcPr>
            <w:tcW w:w="630" w:type="dxa"/>
            <w:vAlign w:val="center"/>
          </w:tcPr>
          <w:p w14:paraId="23B0BD90" w14:textId="77777777" w:rsidR="00F6442B" w:rsidRPr="0052295E" w:rsidRDefault="00F6442B" w:rsidP="00575885">
            <w:pPr>
              <w:pStyle w:val="UseCaseHeader"/>
              <w:keepNext/>
              <w:keepLines/>
              <w:rPr>
                <w:rFonts w:eastAsia="SimSun"/>
              </w:rPr>
            </w:pPr>
            <w:r w:rsidRPr="0052295E">
              <w:rPr>
                <w:rFonts w:eastAsia="SimSun"/>
              </w:rPr>
              <w:t>ID</w:t>
            </w:r>
          </w:p>
        </w:tc>
        <w:tc>
          <w:tcPr>
            <w:tcW w:w="8610" w:type="dxa"/>
            <w:gridSpan w:val="2"/>
            <w:vAlign w:val="center"/>
          </w:tcPr>
          <w:p w14:paraId="23B0BD91" w14:textId="77777777" w:rsidR="00F6442B" w:rsidRPr="0052295E" w:rsidRDefault="00F6442B" w:rsidP="00575885">
            <w:pPr>
              <w:pStyle w:val="UseCaseHeader"/>
              <w:keepNext/>
              <w:keepLines/>
              <w:rPr>
                <w:rFonts w:eastAsia="SimSun"/>
              </w:rPr>
            </w:pPr>
            <w:r w:rsidRPr="0052295E">
              <w:rPr>
                <w:rFonts w:eastAsia="SimSun"/>
              </w:rPr>
              <w:t>Issue Description</w:t>
            </w:r>
          </w:p>
        </w:tc>
      </w:tr>
      <w:tr w:rsidR="00F6442B" w:rsidRPr="0052295E" w14:paraId="23B0BD95" w14:textId="77777777" w:rsidTr="00575885">
        <w:trPr>
          <w:trHeight w:val="206"/>
        </w:trPr>
        <w:tc>
          <w:tcPr>
            <w:tcW w:w="630" w:type="dxa"/>
            <w:vAlign w:val="center"/>
          </w:tcPr>
          <w:p w14:paraId="23B0BD93" w14:textId="77777777" w:rsidR="00F6442B" w:rsidRPr="0052295E" w:rsidRDefault="00F6442B" w:rsidP="00575885">
            <w:pPr>
              <w:pStyle w:val="UseCaseText"/>
              <w:keepNext/>
              <w:keepLines/>
              <w:rPr>
                <w:rFonts w:eastAsia="SimSun"/>
              </w:rPr>
            </w:pPr>
            <w:r>
              <w:rPr>
                <w:rFonts w:eastAsia="SimSun"/>
              </w:rPr>
              <w:t>1</w:t>
            </w:r>
          </w:p>
        </w:tc>
        <w:tc>
          <w:tcPr>
            <w:tcW w:w="8610" w:type="dxa"/>
            <w:gridSpan w:val="2"/>
            <w:vAlign w:val="center"/>
          </w:tcPr>
          <w:p w14:paraId="23B0BD94" w14:textId="77777777" w:rsidR="00F6442B" w:rsidRPr="0052295E" w:rsidRDefault="00F6442B" w:rsidP="00575885">
            <w:pPr>
              <w:pStyle w:val="UseCaseText"/>
              <w:keepNext/>
              <w:keepLines/>
              <w:rPr>
                <w:rFonts w:eastAsia="SimSun"/>
              </w:rPr>
            </w:pPr>
          </w:p>
        </w:tc>
      </w:tr>
      <w:tr w:rsidR="00F6442B" w:rsidRPr="0052295E" w14:paraId="23B0BD98" w14:textId="77777777" w:rsidTr="00575885">
        <w:trPr>
          <w:trHeight w:val="206"/>
        </w:trPr>
        <w:tc>
          <w:tcPr>
            <w:tcW w:w="630" w:type="dxa"/>
            <w:vAlign w:val="center"/>
          </w:tcPr>
          <w:p w14:paraId="23B0BD96" w14:textId="77777777" w:rsidR="00F6442B" w:rsidRDefault="00F6442B" w:rsidP="00575885">
            <w:pPr>
              <w:pStyle w:val="UseCaseText"/>
              <w:rPr>
                <w:rFonts w:eastAsia="SimSun"/>
              </w:rPr>
            </w:pPr>
          </w:p>
        </w:tc>
        <w:tc>
          <w:tcPr>
            <w:tcW w:w="8610" w:type="dxa"/>
            <w:gridSpan w:val="2"/>
            <w:vAlign w:val="center"/>
          </w:tcPr>
          <w:p w14:paraId="23B0BD97" w14:textId="77777777" w:rsidR="00F6442B" w:rsidRDefault="00F6442B" w:rsidP="00575885">
            <w:pPr>
              <w:pStyle w:val="UseCaseText"/>
              <w:rPr>
                <w:rFonts w:eastAsia="SimSun"/>
              </w:rPr>
            </w:pPr>
          </w:p>
        </w:tc>
      </w:tr>
    </w:tbl>
    <w:p w14:paraId="23B0BD99" w14:textId="77777777" w:rsidR="00F6442B" w:rsidRDefault="00F6442B" w:rsidP="00F6442B"/>
    <w:p w14:paraId="23B0BD9A" w14:textId="77777777" w:rsidR="00F6442B" w:rsidRDefault="00F6442B" w:rsidP="00696F65"/>
    <w:p w14:paraId="23B0BD9B" w14:textId="77777777" w:rsidR="00B8488F" w:rsidRDefault="00467DEE" w:rsidP="00467DEE">
      <w:pPr>
        <w:pStyle w:val="Heading4"/>
        <w:rPr>
          <w:noProof/>
        </w:rPr>
      </w:pPr>
      <w:r>
        <w:rPr>
          <w:noProof/>
        </w:rPr>
        <w:lastRenderedPageBreak/>
        <w:t>System Management (Meet NGDS System Requirements)</w:t>
      </w:r>
    </w:p>
    <w:p w14:paraId="23B0BD9C" w14:textId="77777777" w:rsidR="00467DEE" w:rsidRDefault="00E37BDE" w:rsidP="00CE1DED">
      <w:r>
        <w:t>If a third party repository is used to store data, i</w:t>
      </w:r>
      <w:r w:rsidR="00467DEE">
        <w:t xml:space="preserve">t is the responsibility of the node administrator to </w:t>
      </w:r>
      <w:r>
        <w:t>e</w:t>
      </w:r>
      <w:r w:rsidR="00467DEE">
        <w:t xml:space="preserve">nsure that their node provides information in accordance with NGDS standards and protocols. This set of requirements must be filled by any system that wishes to play the role of a node or data repository within the NGDS. </w:t>
      </w:r>
      <w:r>
        <w:t>Alternatively, t</w:t>
      </w:r>
      <w:r w:rsidR="00467DEE">
        <w:t xml:space="preserve">he NGDS </w:t>
      </w:r>
      <w:r>
        <w:t xml:space="preserve">node-in-a-box, </w:t>
      </w:r>
      <w:r w:rsidR="00467DEE">
        <w:t>describe</w:t>
      </w:r>
      <w:r>
        <w:t>d</w:t>
      </w:r>
      <w:r w:rsidR="00467DEE">
        <w:t xml:space="preserve"> in this document</w:t>
      </w:r>
      <w:r>
        <w:t>, will</w:t>
      </w:r>
      <w:r w:rsidR="00467DEE">
        <w:t xml:space="preserve"> simplify the node administrator’s workload by providing an easily installed and configured software package that satisfies these requirements.</w:t>
      </w:r>
    </w:p>
    <w:p w14:paraId="23B0BD9D" w14:textId="77777777" w:rsidR="00A457A1" w:rsidRDefault="00FE1A5A" w:rsidP="00CE1DED">
      <w:r>
        <w:t>The following are requirements that the node administrator must insure are satisfied. They are outlined as requirements since they are targeted functionality for software development.</w:t>
      </w:r>
    </w:p>
    <w:p w14:paraId="23B0BD9E" w14:textId="77777777" w:rsidR="008430E4" w:rsidRDefault="008430E4" w:rsidP="008430E4">
      <w:pPr>
        <w:ind w:left="630" w:hanging="540"/>
      </w:pPr>
      <w:r>
        <w:t>•</w:t>
      </w:r>
      <w:r>
        <w:tab/>
        <w:t>The node shall provide access to tier 1 data and file-based representations of tier 2 and 3 data via standard HTTP protocols</w:t>
      </w:r>
    </w:p>
    <w:p w14:paraId="23B0BD9F" w14:textId="77777777" w:rsidR="008430E4" w:rsidRDefault="008430E4" w:rsidP="008430E4">
      <w:pPr>
        <w:ind w:left="630" w:hanging="540"/>
      </w:pPr>
      <w:r>
        <w:t>•</w:t>
      </w:r>
      <w:r>
        <w:tab/>
        <w:t>The node shall provide access to tier 2 and 3 data through OGC web-services (WFS, WMS, WCS) where appropriate</w:t>
      </w:r>
    </w:p>
    <w:p w14:paraId="23B0BDA0" w14:textId="77777777" w:rsidR="008430E4" w:rsidRDefault="008430E4" w:rsidP="008430E4">
      <w:pPr>
        <w:ind w:left="630" w:hanging="540"/>
      </w:pPr>
      <w:r>
        <w:t>•</w:t>
      </w:r>
      <w:r>
        <w:tab/>
        <w:t>The node shall provide metadata that conforms to the USGIN metadata profile (http://repository.usgin.org/sites/default/files/dlio/files/2011/u11/usgin_iso_metadata_1.1.3.pdf)</w:t>
      </w:r>
    </w:p>
    <w:p w14:paraId="23B0BDA1" w14:textId="77777777" w:rsidR="008430E4" w:rsidRDefault="008430E4" w:rsidP="008430E4">
      <w:pPr>
        <w:ind w:left="630" w:hanging="540"/>
      </w:pPr>
      <w:r>
        <w:t>•</w:t>
      </w:r>
      <w:r>
        <w:tab/>
        <w:t>The node shall provide access to metadata through a CSW 2.0.2 discovery service</w:t>
      </w:r>
    </w:p>
    <w:p w14:paraId="23B0BDA2" w14:textId="77777777" w:rsidR="008430E4" w:rsidRDefault="008430E4" w:rsidP="008430E4">
      <w:pPr>
        <w:ind w:left="630" w:hanging="540"/>
      </w:pPr>
      <w:r>
        <w:t>•</w:t>
      </w:r>
      <w:r>
        <w:tab/>
        <w:t>The node shall create de-referenceable URIs for all applicable resources, including data sets, metadata records, files, and features within data services</w:t>
      </w:r>
    </w:p>
    <w:p w14:paraId="23B0BDA3" w14:textId="77777777" w:rsidR="00FE1A5A" w:rsidRDefault="00FE1A5A" w:rsidP="00CE1DED">
      <w:r>
        <w:t>Once the node administrator is satisfied that their node meets the demands of standards and protocols required to participate in the NGDS, the node administrator may request registration of their node with the system’s aggregating catalog, thus publishing their node’s data into the system.</w:t>
      </w:r>
    </w:p>
    <w:p w14:paraId="23B0BDA4" w14:textId="77777777" w:rsidR="00FE1A5A" w:rsidRDefault="00FE1A5A" w:rsidP="00FE1A5A">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FE1A5A" w:rsidRPr="0052295E" w14:paraId="23B0BDA7" w14:textId="77777777" w:rsidTr="00C135E5">
        <w:trPr>
          <w:trHeight w:val="360"/>
        </w:trPr>
        <w:tc>
          <w:tcPr>
            <w:tcW w:w="2520" w:type="dxa"/>
            <w:gridSpan w:val="2"/>
            <w:shd w:val="clear" w:color="auto" w:fill="8DB3E2"/>
            <w:vAlign w:val="center"/>
          </w:tcPr>
          <w:p w14:paraId="23B0BDA5" w14:textId="77777777" w:rsidR="00FE1A5A" w:rsidRPr="0052295E" w:rsidRDefault="00FE1A5A" w:rsidP="00C135E5">
            <w:pPr>
              <w:pStyle w:val="UseCaseHeader"/>
              <w:keepNext/>
              <w:keepLines/>
              <w:rPr>
                <w:rFonts w:eastAsia="SimSun"/>
              </w:rPr>
            </w:pPr>
            <w:r>
              <w:rPr>
                <w:rFonts w:eastAsia="SimSun"/>
              </w:rPr>
              <w:t>Use Case ID</w:t>
            </w:r>
          </w:p>
        </w:tc>
        <w:tc>
          <w:tcPr>
            <w:tcW w:w="6720" w:type="dxa"/>
            <w:shd w:val="clear" w:color="auto" w:fill="8DB3E2"/>
            <w:vAlign w:val="center"/>
          </w:tcPr>
          <w:p w14:paraId="23B0BDA6" w14:textId="77777777" w:rsidR="00FE1A5A" w:rsidRPr="00B36A79" w:rsidRDefault="00FE1A5A" w:rsidP="00C135E5">
            <w:pPr>
              <w:pStyle w:val="UseCaseText"/>
              <w:rPr>
                <w:rFonts w:eastAsia="Times"/>
                <w:b/>
              </w:rPr>
            </w:pPr>
            <w:r>
              <w:rPr>
                <w:rFonts w:eastAsia="Times"/>
                <w:b/>
              </w:rPr>
              <w:t>UC_034</w:t>
            </w:r>
          </w:p>
        </w:tc>
      </w:tr>
      <w:tr w:rsidR="00FE1A5A" w:rsidRPr="0052295E" w14:paraId="23B0BDAA" w14:textId="77777777" w:rsidTr="00C135E5">
        <w:trPr>
          <w:trHeight w:val="360"/>
        </w:trPr>
        <w:tc>
          <w:tcPr>
            <w:tcW w:w="2520" w:type="dxa"/>
            <w:gridSpan w:val="2"/>
            <w:shd w:val="clear" w:color="auto" w:fill="8DB3E2"/>
            <w:vAlign w:val="center"/>
          </w:tcPr>
          <w:p w14:paraId="23B0BDA8" w14:textId="77777777" w:rsidR="00FE1A5A" w:rsidRDefault="00FE1A5A" w:rsidP="00C135E5">
            <w:pPr>
              <w:pStyle w:val="UseCaseHeader"/>
              <w:keepNext/>
              <w:keepLines/>
              <w:rPr>
                <w:rFonts w:eastAsia="SimSun"/>
              </w:rPr>
            </w:pPr>
            <w:r>
              <w:rPr>
                <w:rFonts w:eastAsia="SimSun"/>
              </w:rPr>
              <w:t>Use Case Name</w:t>
            </w:r>
          </w:p>
        </w:tc>
        <w:tc>
          <w:tcPr>
            <w:tcW w:w="6720" w:type="dxa"/>
            <w:shd w:val="clear" w:color="auto" w:fill="8DB3E2"/>
            <w:vAlign w:val="center"/>
          </w:tcPr>
          <w:p w14:paraId="23B0BDA9" w14:textId="77777777" w:rsidR="00FE1A5A" w:rsidRPr="00C27791" w:rsidRDefault="00FE1A5A" w:rsidP="00C135E5">
            <w:pPr>
              <w:pStyle w:val="UseCaseText"/>
              <w:rPr>
                <w:rFonts w:eastAsia="Times"/>
                <w:b/>
              </w:rPr>
            </w:pPr>
            <w:r>
              <w:rPr>
                <w:rFonts w:eastAsia="Times"/>
                <w:b/>
              </w:rPr>
              <w:t>Register node</w:t>
            </w:r>
          </w:p>
        </w:tc>
      </w:tr>
      <w:tr w:rsidR="00FE1A5A" w:rsidRPr="0052295E" w14:paraId="23B0BDAD" w14:textId="77777777" w:rsidTr="00C135E5">
        <w:trPr>
          <w:trHeight w:val="360"/>
        </w:trPr>
        <w:tc>
          <w:tcPr>
            <w:tcW w:w="2520" w:type="dxa"/>
            <w:gridSpan w:val="2"/>
            <w:vAlign w:val="center"/>
          </w:tcPr>
          <w:p w14:paraId="23B0BDAB" w14:textId="77777777" w:rsidR="00FE1A5A" w:rsidRPr="00DD3D3F" w:rsidRDefault="00FE1A5A" w:rsidP="00C135E5">
            <w:pPr>
              <w:pStyle w:val="UseCaseText"/>
              <w:rPr>
                <w:rFonts w:eastAsia="SimSun"/>
                <w:b/>
              </w:rPr>
            </w:pPr>
            <w:r w:rsidRPr="00DD3D3F">
              <w:rPr>
                <w:rFonts w:eastAsia="SimSun"/>
                <w:b/>
              </w:rPr>
              <w:t>Short Description</w:t>
            </w:r>
          </w:p>
        </w:tc>
        <w:tc>
          <w:tcPr>
            <w:tcW w:w="6720" w:type="dxa"/>
            <w:vAlign w:val="center"/>
          </w:tcPr>
          <w:p w14:paraId="23B0BDAC" w14:textId="77777777" w:rsidR="00FE1A5A" w:rsidRPr="00857069" w:rsidRDefault="00FE1A5A" w:rsidP="00C135E5">
            <w:pPr>
              <w:pStyle w:val="UseCaseText"/>
              <w:rPr>
                <w:rFonts w:eastAsia="SimSun"/>
              </w:rPr>
            </w:pPr>
            <w:r>
              <w:rPr>
                <w:rFonts w:eastAsia="SimSun"/>
              </w:rPr>
              <w:t>The goal of this use case is to allow new nodes to be added to the NGDS grid. These nodes can be of different types included “node-in-a-box” installations, or third party data provider repositories.</w:t>
            </w:r>
          </w:p>
        </w:tc>
      </w:tr>
      <w:tr w:rsidR="00FE1A5A" w:rsidRPr="0052295E" w14:paraId="23B0BDB0" w14:textId="77777777" w:rsidTr="00C135E5">
        <w:trPr>
          <w:trHeight w:val="360"/>
        </w:trPr>
        <w:tc>
          <w:tcPr>
            <w:tcW w:w="2520" w:type="dxa"/>
            <w:gridSpan w:val="2"/>
            <w:vAlign w:val="center"/>
          </w:tcPr>
          <w:p w14:paraId="23B0BDAE" w14:textId="77777777" w:rsidR="00FE1A5A" w:rsidRPr="00DD3D3F" w:rsidRDefault="00FE1A5A" w:rsidP="00C135E5">
            <w:pPr>
              <w:pStyle w:val="UseCaseText"/>
              <w:rPr>
                <w:rFonts w:eastAsia="SimSun"/>
                <w:b/>
              </w:rPr>
            </w:pPr>
            <w:r w:rsidRPr="00DD3D3F">
              <w:rPr>
                <w:rFonts w:eastAsia="SimSun"/>
                <w:b/>
              </w:rPr>
              <w:t>Actors</w:t>
            </w:r>
          </w:p>
        </w:tc>
        <w:tc>
          <w:tcPr>
            <w:tcW w:w="6720" w:type="dxa"/>
            <w:vAlign w:val="center"/>
          </w:tcPr>
          <w:p w14:paraId="23B0BDAF" w14:textId="77777777" w:rsidR="00FE1A5A" w:rsidRPr="0052295E" w:rsidRDefault="00FE1A5A" w:rsidP="00C135E5">
            <w:pPr>
              <w:pStyle w:val="UseCaseText"/>
              <w:rPr>
                <w:rFonts w:eastAsia="SimSun"/>
              </w:rPr>
            </w:pPr>
            <w:r>
              <w:rPr>
                <w:rFonts w:eastAsia="SimSun"/>
              </w:rPr>
              <w:t>Node-in-a-box Administrator</w:t>
            </w:r>
            <w:r w:rsidR="002E61A7">
              <w:rPr>
                <w:rFonts w:eastAsia="SimSun"/>
              </w:rPr>
              <w:t>, NGDS Administrator</w:t>
            </w:r>
          </w:p>
        </w:tc>
      </w:tr>
      <w:tr w:rsidR="00FE1A5A" w:rsidRPr="0052295E" w14:paraId="23B0BDB4" w14:textId="77777777" w:rsidTr="00C135E5">
        <w:trPr>
          <w:trHeight w:val="360"/>
        </w:trPr>
        <w:tc>
          <w:tcPr>
            <w:tcW w:w="2520" w:type="dxa"/>
            <w:gridSpan w:val="2"/>
            <w:vAlign w:val="center"/>
          </w:tcPr>
          <w:p w14:paraId="23B0BDB1" w14:textId="77777777" w:rsidR="00FE1A5A" w:rsidRPr="0052295E" w:rsidRDefault="00FE1A5A" w:rsidP="00C135E5">
            <w:pPr>
              <w:pStyle w:val="UseCaseHeader"/>
              <w:rPr>
                <w:rFonts w:eastAsia="SimSun"/>
              </w:rPr>
            </w:pPr>
            <w:r w:rsidRPr="0052295E">
              <w:rPr>
                <w:rFonts w:eastAsia="SimSun"/>
              </w:rPr>
              <w:t>Pre-Conditions</w:t>
            </w:r>
          </w:p>
        </w:tc>
        <w:tc>
          <w:tcPr>
            <w:tcW w:w="6720" w:type="dxa"/>
            <w:vAlign w:val="center"/>
          </w:tcPr>
          <w:p w14:paraId="23B0BDB2" w14:textId="77777777" w:rsidR="00FE1A5A" w:rsidRDefault="00FE1A5A" w:rsidP="00C135E5">
            <w:pPr>
              <w:pStyle w:val="UseCaseText"/>
              <w:rPr>
                <w:rFonts w:eastAsia="SimSun"/>
              </w:rPr>
            </w:pPr>
            <w:r>
              <w:rPr>
                <w:rFonts w:eastAsia="SimSun"/>
              </w:rPr>
              <w:t>Node-in-the box properly installed as a NGDS node management hub</w:t>
            </w:r>
          </w:p>
          <w:p w14:paraId="23B0BDB3" w14:textId="77777777" w:rsidR="00FE1A5A" w:rsidRPr="0052295E" w:rsidRDefault="00FE1A5A" w:rsidP="00C135E5">
            <w:pPr>
              <w:pStyle w:val="UseCaseText"/>
              <w:rPr>
                <w:rFonts w:eastAsia="SimSun"/>
              </w:rPr>
            </w:pPr>
            <w:r>
              <w:rPr>
                <w:rFonts w:eastAsia="SimSun"/>
              </w:rPr>
              <w:t>Client node-in the box properly installed but not yet registered</w:t>
            </w:r>
          </w:p>
        </w:tc>
      </w:tr>
      <w:tr w:rsidR="00FE1A5A" w:rsidRPr="0052295E" w14:paraId="23B0BDB7" w14:textId="77777777" w:rsidTr="00C135E5">
        <w:trPr>
          <w:trHeight w:val="360"/>
        </w:trPr>
        <w:tc>
          <w:tcPr>
            <w:tcW w:w="2520" w:type="dxa"/>
            <w:gridSpan w:val="2"/>
            <w:vAlign w:val="center"/>
          </w:tcPr>
          <w:p w14:paraId="23B0BDB5" w14:textId="77777777" w:rsidR="00FE1A5A" w:rsidRPr="0052295E" w:rsidRDefault="00FE1A5A" w:rsidP="00C135E5">
            <w:pPr>
              <w:pStyle w:val="UseCaseHeader"/>
              <w:rPr>
                <w:rFonts w:eastAsia="SimSun"/>
              </w:rPr>
            </w:pPr>
            <w:r w:rsidRPr="0052295E">
              <w:rPr>
                <w:rFonts w:eastAsia="SimSun"/>
              </w:rPr>
              <w:t>Success End Conditions</w:t>
            </w:r>
          </w:p>
        </w:tc>
        <w:tc>
          <w:tcPr>
            <w:tcW w:w="6720" w:type="dxa"/>
            <w:vAlign w:val="center"/>
          </w:tcPr>
          <w:p w14:paraId="23B0BDB6" w14:textId="77777777" w:rsidR="00FE1A5A" w:rsidRPr="0052295E" w:rsidRDefault="00FE1A5A" w:rsidP="00E37BDE">
            <w:pPr>
              <w:pStyle w:val="UseCaseText"/>
              <w:rPr>
                <w:rFonts w:eastAsia="SimSun"/>
              </w:rPr>
            </w:pPr>
            <w:r>
              <w:rPr>
                <w:rFonts w:eastAsia="SimSun"/>
              </w:rPr>
              <w:t xml:space="preserve">A new node is registered in the </w:t>
            </w:r>
            <w:r w:rsidR="00E37BDE">
              <w:rPr>
                <w:rFonts w:eastAsia="SimSun"/>
              </w:rPr>
              <w:t xml:space="preserve">NGDS </w:t>
            </w:r>
            <w:r>
              <w:rPr>
                <w:rFonts w:eastAsia="SimSun"/>
              </w:rPr>
              <w:t xml:space="preserve">network, and the data it provides becomes </w:t>
            </w:r>
            <w:r w:rsidR="00E37BDE">
              <w:rPr>
                <w:rFonts w:eastAsia="SimSun"/>
              </w:rPr>
              <w:t xml:space="preserve"> available to the other nodes, and </w:t>
            </w:r>
            <w:r>
              <w:rPr>
                <w:rFonts w:eastAsia="SimSun"/>
              </w:rPr>
              <w:t xml:space="preserve">searchable </w:t>
            </w:r>
            <w:r w:rsidR="00E37BDE">
              <w:rPr>
                <w:rFonts w:eastAsia="SimSun"/>
              </w:rPr>
              <w:t>through</w:t>
            </w:r>
            <w:r>
              <w:rPr>
                <w:rFonts w:eastAsia="SimSun"/>
              </w:rPr>
              <w:t xml:space="preserve"> the by the NGDS catalog</w:t>
            </w:r>
          </w:p>
        </w:tc>
      </w:tr>
      <w:tr w:rsidR="00FE1A5A" w:rsidRPr="0052295E" w14:paraId="23B0BDBA" w14:textId="77777777" w:rsidTr="00C135E5">
        <w:trPr>
          <w:trHeight w:val="360"/>
        </w:trPr>
        <w:tc>
          <w:tcPr>
            <w:tcW w:w="2520" w:type="dxa"/>
            <w:gridSpan w:val="2"/>
            <w:vAlign w:val="center"/>
          </w:tcPr>
          <w:p w14:paraId="23B0BDB8" w14:textId="77777777" w:rsidR="00FE1A5A" w:rsidRPr="0052295E" w:rsidRDefault="00FE1A5A" w:rsidP="00C135E5">
            <w:pPr>
              <w:pStyle w:val="UseCaseHeader"/>
              <w:rPr>
                <w:rFonts w:eastAsia="SimSun"/>
              </w:rPr>
            </w:pPr>
            <w:r>
              <w:rPr>
                <w:rFonts w:eastAsia="SimSun"/>
              </w:rPr>
              <w:t>Data</w:t>
            </w:r>
          </w:p>
        </w:tc>
        <w:tc>
          <w:tcPr>
            <w:tcW w:w="6720" w:type="dxa"/>
            <w:vAlign w:val="center"/>
          </w:tcPr>
          <w:p w14:paraId="23B0BDB9" w14:textId="77777777" w:rsidR="00FE1A5A" w:rsidRDefault="00FE1A5A" w:rsidP="00C135E5">
            <w:pPr>
              <w:pStyle w:val="UseCaseText"/>
              <w:rPr>
                <w:rFonts w:eastAsia="SimSun"/>
              </w:rPr>
            </w:pPr>
            <w:r>
              <w:rPr>
                <w:rFonts w:eastAsia="SimSun"/>
              </w:rPr>
              <w:t>e-mails</w:t>
            </w:r>
            <w:r w:rsidR="002E61A7">
              <w:rPr>
                <w:rFonts w:eastAsia="SimSun"/>
              </w:rPr>
              <w:t>, node credentials</w:t>
            </w:r>
          </w:p>
        </w:tc>
      </w:tr>
      <w:tr w:rsidR="00FE1A5A" w:rsidRPr="0052295E" w14:paraId="23B0BDBE" w14:textId="77777777" w:rsidTr="00C135E5">
        <w:trPr>
          <w:trHeight w:val="360"/>
        </w:trPr>
        <w:tc>
          <w:tcPr>
            <w:tcW w:w="2520" w:type="dxa"/>
            <w:gridSpan w:val="2"/>
            <w:vAlign w:val="center"/>
          </w:tcPr>
          <w:p w14:paraId="23B0BDBB" w14:textId="77777777" w:rsidR="00FE1A5A" w:rsidRPr="0052295E" w:rsidRDefault="00FE1A5A" w:rsidP="00C135E5">
            <w:pPr>
              <w:pStyle w:val="UseCaseHeader"/>
              <w:rPr>
                <w:rFonts w:eastAsia="SimSun"/>
              </w:rPr>
            </w:pPr>
            <w:r>
              <w:rPr>
                <w:rFonts w:eastAsia="SimSun"/>
              </w:rPr>
              <w:t>Functions</w:t>
            </w:r>
          </w:p>
        </w:tc>
        <w:tc>
          <w:tcPr>
            <w:tcW w:w="6720" w:type="dxa"/>
            <w:vAlign w:val="center"/>
          </w:tcPr>
          <w:p w14:paraId="23B0BDBC" w14:textId="77777777" w:rsidR="00FE1A5A" w:rsidRDefault="00FE1A5A" w:rsidP="00377EE0">
            <w:pPr>
              <w:pStyle w:val="UseCaseText"/>
              <w:keepNext/>
              <w:keepLines/>
              <w:numPr>
                <w:ilvl w:val="0"/>
                <w:numId w:val="15"/>
              </w:numPr>
              <w:rPr>
                <w:rFonts w:eastAsia="SimSun"/>
              </w:rPr>
            </w:pPr>
            <w:r>
              <w:rPr>
                <w:rFonts w:eastAsia="SimSun"/>
              </w:rPr>
              <w:t>add new node</w:t>
            </w:r>
          </w:p>
          <w:p w14:paraId="23B0BDBD" w14:textId="77777777" w:rsidR="00FE1A5A" w:rsidRPr="00BE5515" w:rsidRDefault="00FE1A5A" w:rsidP="00377EE0">
            <w:pPr>
              <w:pStyle w:val="UseCaseText"/>
              <w:keepNext/>
              <w:keepLines/>
              <w:numPr>
                <w:ilvl w:val="0"/>
                <w:numId w:val="15"/>
              </w:numPr>
              <w:rPr>
                <w:rFonts w:eastAsia="SimSun"/>
              </w:rPr>
            </w:pPr>
            <w:r>
              <w:rPr>
                <w:rFonts w:eastAsia="SimSun"/>
              </w:rPr>
              <w:t>index new node</w:t>
            </w:r>
          </w:p>
        </w:tc>
      </w:tr>
      <w:tr w:rsidR="00FE1A5A" w:rsidRPr="0052295E" w14:paraId="23B0BDC0" w14:textId="77777777" w:rsidTr="00C135E5">
        <w:trPr>
          <w:trHeight w:val="278"/>
        </w:trPr>
        <w:tc>
          <w:tcPr>
            <w:tcW w:w="9240" w:type="dxa"/>
            <w:gridSpan w:val="3"/>
            <w:shd w:val="clear" w:color="auto" w:fill="CCFFFF"/>
            <w:vAlign w:val="center"/>
          </w:tcPr>
          <w:p w14:paraId="23B0BDBF" w14:textId="77777777" w:rsidR="00FE1A5A" w:rsidRPr="0052295E" w:rsidRDefault="00FE1A5A" w:rsidP="00C135E5">
            <w:pPr>
              <w:pStyle w:val="UseCaseSection"/>
              <w:keepNext/>
              <w:keepLines/>
              <w:rPr>
                <w:rFonts w:eastAsia="SimSun"/>
              </w:rPr>
            </w:pPr>
            <w:r w:rsidRPr="0052295E">
              <w:rPr>
                <w:rFonts w:eastAsia="SimSun"/>
              </w:rPr>
              <w:lastRenderedPageBreak/>
              <w:t>Main Sequence</w:t>
            </w:r>
          </w:p>
        </w:tc>
      </w:tr>
      <w:tr w:rsidR="00FE1A5A" w:rsidRPr="0052295E" w14:paraId="23B0BDC4" w14:textId="77777777" w:rsidTr="00C135E5">
        <w:trPr>
          <w:trHeight w:val="203"/>
        </w:trPr>
        <w:tc>
          <w:tcPr>
            <w:tcW w:w="630" w:type="dxa"/>
          </w:tcPr>
          <w:p w14:paraId="23B0BDC1" w14:textId="77777777" w:rsidR="00FE1A5A" w:rsidRPr="0052295E" w:rsidRDefault="00FE1A5A" w:rsidP="00C135E5">
            <w:pPr>
              <w:pStyle w:val="UseCaseHeader"/>
              <w:keepNext/>
              <w:keepLines/>
              <w:rPr>
                <w:rFonts w:eastAsia="SimSun"/>
              </w:rPr>
            </w:pPr>
            <w:r w:rsidRPr="0052295E">
              <w:rPr>
                <w:rFonts w:eastAsia="SimSun"/>
              </w:rPr>
              <w:t>Step</w:t>
            </w:r>
          </w:p>
        </w:tc>
        <w:tc>
          <w:tcPr>
            <w:tcW w:w="1890" w:type="dxa"/>
          </w:tcPr>
          <w:p w14:paraId="23B0BDC2" w14:textId="77777777" w:rsidR="00FE1A5A" w:rsidRPr="0052295E" w:rsidRDefault="00FE1A5A" w:rsidP="00C135E5">
            <w:pPr>
              <w:pStyle w:val="UseCaseHeader"/>
              <w:keepNext/>
              <w:keepLines/>
              <w:rPr>
                <w:rFonts w:eastAsia="SimSun"/>
              </w:rPr>
            </w:pPr>
            <w:r w:rsidRPr="0052295E">
              <w:rPr>
                <w:rFonts w:eastAsia="SimSun"/>
              </w:rPr>
              <w:t>Actor</w:t>
            </w:r>
          </w:p>
        </w:tc>
        <w:tc>
          <w:tcPr>
            <w:tcW w:w="6720" w:type="dxa"/>
          </w:tcPr>
          <w:p w14:paraId="23B0BDC3" w14:textId="77777777" w:rsidR="00FE1A5A" w:rsidRPr="0052295E" w:rsidRDefault="00FE1A5A" w:rsidP="00C135E5">
            <w:pPr>
              <w:pStyle w:val="UseCaseHeader"/>
              <w:keepNext/>
              <w:keepLines/>
              <w:rPr>
                <w:rFonts w:eastAsia="SimSun"/>
              </w:rPr>
            </w:pPr>
            <w:r w:rsidRPr="0052295E">
              <w:rPr>
                <w:rFonts w:eastAsia="SimSun"/>
              </w:rPr>
              <w:t>Description</w:t>
            </w:r>
          </w:p>
        </w:tc>
      </w:tr>
      <w:tr w:rsidR="00FE1A5A" w:rsidRPr="0052295E" w14:paraId="23B0BDC9" w14:textId="77777777" w:rsidTr="00C135E5">
        <w:trPr>
          <w:trHeight w:val="320"/>
        </w:trPr>
        <w:tc>
          <w:tcPr>
            <w:tcW w:w="630" w:type="dxa"/>
            <w:vAlign w:val="center"/>
          </w:tcPr>
          <w:p w14:paraId="23B0BDC5" w14:textId="77777777" w:rsidR="00FE1A5A" w:rsidRPr="0052295E" w:rsidRDefault="00FE1A5A" w:rsidP="00C135E5">
            <w:pPr>
              <w:pStyle w:val="UseCaseText"/>
              <w:keepNext/>
              <w:keepLines/>
              <w:rPr>
                <w:rFonts w:eastAsia="SimSun"/>
              </w:rPr>
            </w:pPr>
            <w:r>
              <w:rPr>
                <w:rFonts w:eastAsia="SimSun"/>
              </w:rPr>
              <w:t>1</w:t>
            </w:r>
          </w:p>
        </w:tc>
        <w:tc>
          <w:tcPr>
            <w:tcW w:w="1890" w:type="dxa"/>
            <w:vAlign w:val="center"/>
          </w:tcPr>
          <w:p w14:paraId="23B0BDC6" w14:textId="77777777" w:rsidR="00FE1A5A" w:rsidRDefault="00FE1A5A" w:rsidP="00C135E5">
            <w:pPr>
              <w:pStyle w:val="UseCaseText"/>
              <w:rPr>
                <w:rFonts w:eastAsia="SimSun"/>
              </w:rPr>
            </w:pPr>
            <w:r>
              <w:rPr>
                <w:rFonts w:eastAsia="SimSun"/>
              </w:rPr>
              <w:t>Node administrator</w:t>
            </w:r>
          </w:p>
        </w:tc>
        <w:tc>
          <w:tcPr>
            <w:tcW w:w="6720" w:type="dxa"/>
            <w:vAlign w:val="center"/>
          </w:tcPr>
          <w:p w14:paraId="23B0BDC7" w14:textId="77777777" w:rsidR="002E61A7" w:rsidRDefault="002E61A7" w:rsidP="00C135E5">
            <w:pPr>
              <w:pStyle w:val="UseCaseText"/>
              <w:keepNext/>
              <w:keepLines/>
              <w:rPr>
                <w:rFonts w:eastAsia="SimSun"/>
              </w:rPr>
            </w:pPr>
            <w:r>
              <w:rPr>
                <w:rFonts w:eastAsia="SimSun"/>
              </w:rPr>
              <w:t>Get NGDS administrator information</w:t>
            </w:r>
          </w:p>
          <w:p w14:paraId="23B0BDC8" w14:textId="77777777" w:rsidR="00FE1A5A" w:rsidRDefault="00FE1A5A" w:rsidP="00C135E5">
            <w:pPr>
              <w:pStyle w:val="UseCaseText"/>
              <w:keepNext/>
              <w:keepLines/>
              <w:rPr>
                <w:rFonts w:eastAsia="SimSun"/>
              </w:rPr>
            </w:pPr>
            <w:r>
              <w:rPr>
                <w:rFonts w:eastAsia="SimSun"/>
              </w:rPr>
              <w:t>Include &lt;&lt;e-mail node-in-a-box administrator&gt;&gt; to NGDS administrator</w:t>
            </w:r>
          </w:p>
        </w:tc>
      </w:tr>
      <w:tr w:rsidR="00FE1A5A" w:rsidRPr="0052295E" w14:paraId="23B0BDCD" w14:textId="77777777" w:rsidTr="00C135E5">
        <w:trPr>
          <w:trHeight w:val="320"/>
        </w:trPr>
        <w:tc>
          <w:tcPr>
            <w:tcW w:w="630" w:type="dxa"/>
            <w:vAlign w:val="center"/>
          </w:tcPr>
          <w:p w14:paraId="23B0BDCA" w14:textId="77777777" w:rsidR="00FE1A5A" w:rsidRPr="0052295E" w:rsidRDefault="00FE1A5A" w:rsidP="00C135E5">
            <w:pPr>
              <w:pStyle w:val="UseCaseText"/>
              <w:keepNext/>
              <w:keepLines/>
              <w:rPr>
                <w:rFonts w:eastAsia="SimSun"/>
              </w:rPr>
            </w:pPr>
            <w:r>
              <w:rPr>
                <w:rFonts w:eastAsia="SimSun"/>
              </w:rPr>
              <w:t>2</w:t>
            </w:r>
          </w:p>
        </w:tc>
        <w:tc>
          <w:tcPr>
            <w:tcW w:w="1890" w:type="dxa"/>
            <w:vAlign w:val="center"/>
          </w:tcPr>
          <w:p w14:paraId="23B0BDCB" w14:textId="77777777" w:rsidR="00FE1A5A" w:rsidRPr="0052295E" w:rsidRDefault="00FE1A5A" w:rsidP="00C135E5">
            <w:pPr>
              <w:pStyle w:val="UseCaseText"/>
              <w:rPr>
                <w:rFonts w:eastAsia="SimSun"/>
              </w:rPr>
            </w:pPr>
            <w:r>
              <w:rPr>
                <w:rFonts w:eastAsia="SimSun"/>
              </w:rPr>
              <w:t>NGDS Administrator</w:t>
            </w:r>
          </w:p>
        </w:tc>
        <w:tc>
          <w:tcPr>
            <w:tcW w:w="6720" w:type="dxa"/>
            <w:vAlign w:val="center"/>
          </w:tcPr>
          <w:p w14:paraId="23B0BDCC" w14:textId="77777777" w:rsidR="00FE1A5A" w:rsidRPr="0052295E" w:rsidRDefault="00FE1A5A" w:rsidP="00C135E5">
            <w:pPr>
              <w:pStyle w:val="UseCaseText"/>
              <w:keepNext/>
              <w:keepLines/>
              <w:rPr>
                <w:rFonts w:eastAsia="SimSun"/>
              </w:rPr>
            </w:pPr>
            <w:r>
              <w:rPr>
                <w:rFonts w:eastAsia="SimSun"/>
              </w:rPr>
              <w:t xml:space="preserve">Include &lt;&lt; register new node into NGDS&gt;&gt; </w:t>
            </w:r>
          </w:p>
        </w:tc>
      </w:tr>
      <w:tr w:rsidR="00FE1A5A" w:rsidRPr="0052295E" w14:paraId="23B0BDD4" w14:textId="77777777" w:rsidTr="00C135E5">
        <w:trPr>
          <w:trHeight w:val="320"/>
        </w:trPr>
        <w:tc>
          <w:tcPr>
            <w:tcW w:w="630" w:type="dxa"/>
            <w:vAlign w:val="center"/>
          </w:tcPr>
          <w:p w14:paraId="23B0BDCE" w14:textId="77777777" w:rsidR="00FE1A5A" w:rsidRPr="0052295E" w:rsidRDefault="00FE1A5A" w:rsidP="00C135E5">
            <w:pPr>
              <w:pStyle w:val="UseCaseText"/>
              <w:rPr>
                <w:rFonts w:eastAsia="SimSun"/>
              </w:rPr>
            </w:pPr>
            <w:r>
              <w:rPr>
                <w:rFonts w:eastAsia="SimSun"/>
              </w:rPr>
              <w:t>3</w:t>
            </w:r>
          </w:p>
        </w:tc>
        <w:tc>
          <w:tcPr>
            <w:tcW w:w="1890" w:type="dxa"/>
            <w:vAlign w:val="center"/>
          </w:tcPr>
          <w:p w14:paraId="23B0BDCF" w14:textId="77777777" w:rsidR="00FE1A5A" w:rsidRDefault="00FE1A5A" w:rsidP="00C135E5">
            <w:pPr>
              <w:pStyle w:val="UseCaseText"/>
              <w:rPr>
                <w:rFonts w:eastAsia="SimSun"/>
              </w:rPr>
            </w:pPr>
            <w:r>
              <w:rPr>
                <w:rFonts w:eastAsia="SimSun"/>
              </w:rPr>
              <w:t>NGDS System</w:t>
            </w:r>
          </w:p>
        </w:tc>
        <w:tc>
          <w:tcPr>
            <w:tcW w:w="6720" w:type="dxa"/>
            <w:vAlign w:val="center"/>
          </w:tcPr>
          <w:p w14:paraId="23B0BDD0" w14:textId="77777777" w:rsidR="002E61A7" w:rsidRDefault="00FE1A5A" w:rsidP="00C135E5">
            <w:pPr>
              <w:pStyle w:val="UseCaseText"/>
              <w:rPr>
                <w:rFonts w:eastAsia="SimSun"/>
              </w:rPr>
            </w:pPr>
            <w:r>
              <w:rPr>
                <w:rFonts w:eastAsia="SimSun"/>
              </w:rPr>
              <w:t xml:space="preserve">Responds by: </w:t>
            </w:r>
          </w:p>
          <w:p w14:paraId="23B0BDD1" w14:textId="77777777" w:rsidR="002E61A7" w:rsidRDefault="002E61A7" w:rsidP="00C135E5">
            <w:pPr>
              <w:pStyle w:val="UseCaseText"/>
              <w:rPr>
                <w:rFonts w:eastAsia="SimSun"/>
              </w:rPr>
            </w:pPr>
            <w:r>
              <w:rPr>
                <w:rFonts w:eastAsia="SimSun"/>
              </w:rPr>
              <w:t>Locating the NGDS administrator user/node</w:t>
            </w:r>
          </w:p>
          <w:p w14:paraId="23B0BDD2" w14:textId="77777777" w:rsidR="00FE1A5A" w:rsidRDefault="00FE1A5A" w:rsidP="00C135E5">
            <w:pPr>
              <w:pStyle w:val="UseCaseText"/>
              <w:rPr>
                <w:rFonts w:eastAsia="SimSun"/>
              </w:rPr>
            </w:pPr>
            <w:r>
              <w:rPr>
                <w:rFonts w:eastAsia="SimSun"/>
              </w:rPr>
              <w:t xml:space="preserve">automatically filling in the user e-mail address; </w:t>
            </w:r>
          </w:p>
          <w:p w14:paraId="23B0BDD3" w14:textId="77777777" w:rsidR="00FE1A5A" w:rsidRDefault="00FE1A5A" w:rsidP="00C135E5">
            <w:pPr>
              <w:pStyle w:val="UseCaseText"/>
              <w:rPr>
                <w:rFonts w:eastAsia="SimSun"/>
              </w:rPr>
            </w:pPr>
            <w:r>
              <w:rPr>
                <w:rFonts w:eastAsia="SimSun"/>
              </w:rPr>
              <w:t xml:space="preserve">sending an e-mail to the </w:t>
            </w:r>
            <w:r w:rsidR="002E61A7">
              <w:rPr>
                <w:rFonts w:eastAsia="SimSun"/>
              </w:rPr>
              <w:t xml:space="preserve">NGDS </w:t>
            </w:r>
            <w:r>
              <w:rPr>
                <w:rFonts w:eastAsia="SimSun"/>
              </w:rPr>
              <w:t>administrator</w:t>
            </w:r>
          </w:p>
        </w:tc>
      </w:tr>
      <w:tr w:rsidR="00FE1A5A" w:rsidRPr="0052295E" w14:paraId="23B0BDD6" w14:textId="77777777" w:rsidTr="00C135E5">
        <w:trPr>
          <w:trHeight w:val="287"/>
        </w:trPr>
        <w:tc>
          <w:tcPr>
            <w:tcW w:w="9240" w:type="dxa"/>
            <w:gridSpan w:val="3"/>
            <w:shd w:val="clear" w:color="auto" w:fill="FFFFCC"/>
            <w:vAlign w:val="center"/>
          </w:tcPr>
          <w:p w14:paraId="23B0BDD5" w14:textId="77777777" w:rsidR="00FE1A5A" w:rsidRPr="0052295E" w:rsidRDefault="00FE1A5A" w:rsidP="00C135E5">
            <w:pPr>
              <w:pStyle w:val="UseCaseSection"/>
              <w:keepNext/>
              <w:keepLines/>
              <w:rPr>
                <w:rFonts w:eastAsia="SimSun"/>
              </w:rPr>
            </w:pPr>
            <w:r w:rsidRPr="0052295E">
              <w:rPr>
                <w:rFonts w:eastAsia="SimSun"/>
              </w:rPr>
              <w:t>Variants</w:t>
            </w:r>
          </w:p>
        </w:tc>
      </w:tr>
      <w:tr w:rsidR="00FE1A5A" w:rsidRPr="0052295E" w14:paraId="23B0BDDA" w14:textId="77777777" w:rsidTr="00C135E5">
        <w:trPr>
          <w:trHeight w:val="261"/>
        </w:trPr>
        <w:tc>
          <w:tcPr>
            <w:tcW w:w="630" w:type="dxa"/>
            <w:vAlign w:val="center"/>
          </w:tcPr>
          <w:p w14:paraId="23B0BDD7" w14:textId="77777777" w:rsidR="00FE1A5A" w:rsidRPr="0052295E" w:rsidRDefault="00FE1A5A" w:rsidP="00C135E5">
            <w:pPr>
              <w:pStyle w:val="UseCaseHeader"/>
              <w:keepNext/>
              <w:keepLines/>
              <w:rPr>
                <w:rFonts w:eastAsia="SimSun"/>
              </w:rPr>
            </w:pPr>
            <w:r w:rsidRPr="0052295E">
              <w:rPr>
                <w:rFonts w:eastAsia="SimSun"/>
              </w:rPr>
              <w:t>Step</w:t>
            </w:r>
          </w:p>
        </w:tc>
        <w:tc>
          <w:tcPr>
            <w:tcW w:w="1890" w:type="dxa"/>
            <w:vAlign w:val="center"/>
          </w:tcPr>
          <w:p w14:paraId="23B0BDD8" w14:textId="77777777" w:rsidR="00FE1A5A" w:rsidRPr="0052295E" w:rsidRDefault="00FE1A5A" w:rsidP="00C135E5">
            <w:pPr>
              <w:pStyle w:val="UseCaseHeader"/>
              <w:keepNext/>
              <w:keepLines/>
              <w:rPr>
                <w:rFonts w:eastAsia="SimSun"/>
              </w:rPr>
            </w:pPr>
            <w:r w:rsidRPr="0052295E">
              <w:rPr>
                <w:rFonts w:eastAsia="SimSun"/>
              </w:rPr>
              <w:t>Actor</w:t>
            </w:r>
          </w:p>
        </w:tc>
        <w:tc>
          <w:tcPr>
            <w:tcW w:w="6720" w:type="dxa"/>
            <w:vAlign w:val="center"/>
          </w:tcPr>
          <w:p w14:paraId="23B0BDD9" w14:textId="77777777" w:rsidR="00FE1A5A" w:rsidRPr="0052295E" w:rsidRDefault="00FE1A5A" w:rsidP="00C135E5">
            <w:pPr>
              <w:pStyle w:val="UseCaseHeader"/>
              <w:keepNext/>
              <w:keepLines/>
              <w:rPr>
                <w:rFonts w:eastAsia="SimSun"/>
              </w:rPr>
            </w:pPr>
            <w:r w:rsidRPr="0052295E">
              <w:rPr>
                <w:rFonts w:eastAsia="SimSun"/>
              </w:rPr>
              <w:t>Description</w:t>
            </w:r>
          </w:p>
        </w:tc>
      </w:tr>
      <w:tr w:rsidR="00FE1A5A" w:rsidRPr="0052295E" w14:paraId="23B0BDDE" w14:textId="77777777" w:rsidTr="00C135E5">
        <w:trPr>
          <w:trHeight w:val="359"/>
        </w:trPr>
        <w:tc>
          <w:tcPr>
            <w:tcW w:w="630" w:type="dxa"/>
            <w:tcBorders>
              <w:bottom w:val="single" w:sz="4" w:space="0" w:color="auto"/>
            </w:tcBorders>
            <w:vAlign w:val="center"/>
          </w:tcPr>
          <w:p w14:paraId="23B0BDDB" w14:textId="77777777" w:rsidR="00FE1A5A" w:rsidRPr="0052295E" w:rsidRDefault="00FE1A5A" w:rsidP="00C135E5">
            <w:pPr>
              <w:pStyle w:val="UseCaseText"/>
              <w:keepNext/>
              <w:keepLines/>
              <w:rPr>
                <w:rFonts w:eastAsia="SimSun"/>
              </w:rPr>
            </w:pPr>
          </w:p>
        </w:tc>
        <w:tc>
          <w:tcPr>
            <w:tcW w:w="1890" w:type="dxa"/>
            <w:tcBorders>
              <w:bottom w:val="single" w:sz="4" w:space="0" w:color="auto"/>
            </w:tcBorders>
            <w:vAlign w:val="center"/>
          </w:tcPr>
          <w:p w14:paraId="23B0BDDC" w14:textId="77777777" w:rsidR="00FE1A5A" w:rsidRDefault="00FE1A5A" w:rsidP="00C135E5">
            <w:pPr>
              <w:pStyle w:val="UseCaseText"/>
              <w:rPr>
                <w:rFonts w:eastAsia="SimSun"/>
              </w:rPr>
            </w:pPr>
          </w:p>
        </w:tc>
        <w:tc>
          <w:tcPr>
            <w:tcW w:w="6720" w:type="dxa"/>
            <w:tcBorders>
              <w:bottom w:val="single" w:sz="4" w:space="0" w:color="auto"/>
            </w:tcBorders>
            <w:vAlign w:val="center"/>
          </w:tcPr>
          <w:p w14:paraId="23B0BDDD" w14:textId="77777777" w:rsidR="00FE1A5A" w:rsidRPr="0052295E" w:rsidRDefault="00FE1A5A" w:rsidP="00C135E5">
            <w:pPr>
              <w:pStyle w:val="UseCaseText"/>
              <w:keepNext/>
              <w:keepLines/>
              <w:rPr>
                <w:rFonts w:eastAsia="SimSun"/>
              </w:rPr>
            </w:pPr>
          </w:p>
        </w:tc>
      </w:tr>
      <w:tr w:rsidR="00FE1A5A" w:rsidRPr="00FB0E17" w14:paraId="23B0BDE0" w14:textId="77777777" w:rsidTr="00C135E5">
        <w:trPr>
          <w:trHeight w:val="261"/>
        </w:trPr>
        <w:tc>
          <w:tcPr>
            <w:tcW w:w="9240" w:type="dxa"/>
            <w:gridSpan w:val="3"/>
            <w:tcBorders>
              <w:bottom w:val="single" w:sz="4" w:space="0" w:color="auto"/>
            </w:tcBorders>
            <w:shd w:val="clear" w:color="auto" w:fill="FDBBC0"/>
            <w:vAlign w:val="center"/>
          </w:tcPr>
          <w:p w14:paraId="23B0BDDF" w14:textId="77777777" w:rsidR="00FE1A5A" w:rsidRPr="0052295E" w:rsidRDefault="00FE1A5A" w:rsidP="00C135E5">
            <w:pPr>
              <w:pStyle w:val="UseCaseSection"/>
              <w:keepNext/>
              <w:keepLines/>
              <w:rPr>
                <w:rFonts w:eastAsia="SimSun"/>
              </w:rPr>
            </w:pPr>
            <w:r>
              <w:rPr>
                <w:rFonts w:eastAsia="SimSun"/>
              </w:rPr>
              <w:t>Exception</w:t>
            </w:r>
            <w:r w:rsidRPr="0052295E">
              <w:rPr>
                <w:rFonts w:eastAsia="SimSun"/>
              </w:rPr>
              <w:t>s</w:t>
            </w:r>
          </w:p>
        </w:tc>
      </w:tr>
      <w:tr w:rsidR="00FE1A5A" w:rsidRPr="0052295E" w14:paraId="23B0BDE4" w14:textId="77777777" w:rsidTr="00C135E5">
        <w:trPr>
          <w:trHeight w:val="261"/>
        </w:trPr>
        <w:tc>
          <w:tcPr>
            <w:tcW w:w="630" w:type="dxa"/>
            <w:tcBorders>
              <w:bottom w:val="single" w:sz="4" w:space="0" w:color="auto"/>
            </w:tcBorders>
            <w:vAlign w:val="center"/>
          </w:tcPr>
          <w:p w14:paraId="23B0BDE1" w14:textId="77777777" w:rsidR="00FE1A5A" w:rsidRPr="0052295E" w:rsidRDefault="00FE1A5A" w:rsidP="00C135E5">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DE2" w14:textId="77777777" w:rsidR="00FE1A5A" w:rsidRPr="0052295E" w:rsidRDefault="00FE1A5A" w:rsidP="00C135E5">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DE3" w14:textId="77777777" w:rsidR="00FE1A5A" w:rsidRPr="0052295E" w:rsidRDefault="00FE1A5A" w:rsidP="00C135E5">
            <w:pPr>
              <w:pStyle w:val="UseCaseHeader"/>
              <w:keepNext/>
              <w:keepLines/>
              <w:rPr>
                <w:rFonts w:eastAsia="SimSun"/>
              </w:rPr>
            </w:pPr>
            <w:r w:rsidRPr="0052295E">
              <w:rPr>
                <w:rFonts w:eastAsia="SimSun"/>
              </w:rPr>
              <w:t>Description</w:t>
            </w:r>
          </w:p>
        </w:tc>
      </w:tr>
      <w:tr w:rsidR="00FE1A5A" w:rsidRPr="0052295E" w14:paraId="23B0BDE8" w14:textId="77777777" w:rsidTr="00C135E5">
        <w:trPr>
          <w:trHeight w:val="261"/>
        </w:trPr>
        <w:tc>
          <w:tcPr>
            <w:tcW w:w="630" w:type="dxa"/>
            <w:tcBorders>
              <w:bottom w:val="single" w:sz="4" w:space="0" w:color="auto"/>
            </w:tcBorders>
            <w:vAlign w:val="center"/>
          </w:tcPr>
          <w:p w14:paraId="23B0BDE5" w14:textId="77777777" w:rsidR="00FE1A5A" w:rsidRPr="0052295E" w:rsidRDefault="00FE1A5A" w:rsidP="00C135E5">
            <w:pPr>
              <w:pStyle w:val="UseCaseText"/>
              <w:keepNext/>
              <w:keepLines/>
              <w:rPr>
                <w:rFonts w:eastAsia="SimSun"/>
              </w:rPr>
            </w:pPr>
          </w:p>
        </w:tc>
        <w:tc>
          <w:tcPr>
            <w:tcW w:w="1890" w:type="dxa"/>
            <w:tcBorders>
              <w:bottom w:val="single" w:sz="4" w:space="0" w:color="auto"/>
            </w:tcBorders>
            <w:vAlign w:val="center"/>
          </w:tcPr>
          <w:p w14:paraId="23B0BDE6" w14:textId="77777777" w:rsidR="00FE1A5A" w:rsidRPr="0052295E" w:rsidRDefault="00FE1A5A" w:rsidP="00C135E5">
            <w:pPr>
              <w:pStyle w:val="UseCaseText"/>
              <w:keepNext/>
              <w:keepLines/>
              <w:rPr>
                <w:rFonts w:eastAsia="SimSun"/>
              </w:rPr>
            </w:pPr>
          </w:p>
        </w:tc>
        <w:tc>
          <w:tcPr>
            <w:tcW w:w="6720" w:type="dxa"/>
            <w:tcBorders>
              <w:bottom w:val="single" w:sz="4" w:space="0" w:color="auto"/>
            </w:tcBorders>
            <w:vAlign w:val="center"/>
          </w:tcPr>
          <w:p w14:paraId="23B0BDE7" w14:textId="77777777" w:rsidR="00FE1A5A" w:rsidRPr="0052295E" w:rsidRDefault="00FE1A5A" w:rsidP="00C135E5">
            <w:pPr>
              <w:pStyle w:val="UseCaseText"/>
              <w:keepNext/>
              <w:keepLines/>
              <w:rPr>
                <w:rFonts w:eastAsia="SimSun"/>
              </w:rPr>
            </w:pPr>
          </w:p>
        </w:tc>
      </w:tr>
      <w:tr w:rsidR="00FE1A5A" w:rsidRPr="0052295E" w14:paraId="23B0BDEA" w14:textId="77777777" w:rsidTr="00C135E5">
        <w:trPr>
          <w:trHeight w:val="242"/>
        </w:trPr>
        <w:tc>
          <w:tcPr>
            <w:tcW w:w="9240" w:type="dxa"/>
            <w:gridSpan w:val="3"/>
            <w:shd w:val="clear" w:color="auto" w:fill="FFCC99"/>
            <w:vAlign w:val="center"/>
          </w:tcPr>
          <w:p w14:paraId="23B0BDE9" w14:textId="77777777" w:rsidR="00FE1A5A" w:rsidRPr="0052295E" w:rsidRDefault="00FE1A5A" w:rsidP="00C135E5">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FE1A5A" w:rsidRPr="0052295E" w14:paraId="23B0BDED" w14:textId="77777777" w:rsidTr="00C135E5">
        <w:trPr>
          <w:trHeight w:val="206"/>
        </w:trPr>
        <w:tc>
          <w:tcPr>
            <w:tcW w:w="630" w:type="dxa"/>
            <w:vAlign w:val="center"/>
          </w:tcPr>
          <w:p w14:paraId="23B0BDEB" w14:textId="77777777" w:rsidR="00FE1A5A" w:rsidRPr="0052295E" w:rsidRDefault="00FE1A5A" w:rsidP="00C135E5">
            <w:pPr>
              <w:pStyle w:val="UseCaseHeader"/>
              <w:keepNext/>
              <w:keepLines/>
              <w:rPr>
                <w:rFonts w:eastAsia="SimSun"/>
              </w:rPr>
            </w:pPr>
            <w:r w:rsidRPr="0052295E">
              <w:rPr>
                <w:rFonts w:eastAsia="SimSun"/>
              </w:rPr>
              <w:t>ID</w:t>
            </w:r>
          </w:p>
        </w:tc>
        <w:tc>
          <w:tcPr>
            <w:tcW w:w="8610" w:type="dxa"/>
            <w:gridSpan w:val="2"/>
            <w:vAlign w:val="center"/>
          </w:tcPr>
          <w:p w14:paraId="23B0BDEC" w14:textId="77777777" w:rsidR="00FE1A5A" w:rsidRPr="0052295E" w:rsidRDefault="00FE1A5A" w:rsidP="00C135E5">
            <w:pPr>
              <w:pStyle w:val="UseCaseHeader"/>
              <w:keepNext/>
              <w:keepLines/>
              <w:rPr>
                <w:rFonts w:eastAsia="SimSun"/>
              </w:rPr>
            </w:pPr>
            <w:r w:rsidRPr="0052295E">
              <w:rPr>
                <w:rFonts w:eastAsia="SimSun"/>
              </w:rPr>
              <w:t>Issue Description</w:t>
            </w:r>
          </w:p>
        </w:tc>
      </w:tr>
      <w:tr w:rsidR="00FE1A5A" w:rsidRPr="0052295E" w14:paraId="23B0BDF1" w14:textId="77777777" w:rsidTr="00C135E5">
        <w:trPr>
          <w:trHeight w:val="206"/>
        </w:trPr>
        <w:tc>
          <w:tcPr>
            <w:tcW w:w="630" w:type="dxa"/>
            <w:vAlign w:val="center"/>
          </w:tcPr>
          <w:p w14:paraId="23B0BDEE" w14:textId="77777777" w:rsidR="00FE1A5A" w:rsidRPr="0052295E" w:rsidRDefault="00FE1A5A" w:rsidP="00C135E5">
            <w:pPr>
              <w:pStyle w:val="UseCaseText"/>
              <w:keepNext/>
              <w:keepLines/>
              <w:rPr>
                <w:rFonts w:eastAsia="SimSun"/>
              </w:rPr>
            </w:pPr>
            <w:r>
              <w:rPr>
                <w:rFonts w:eastAsia="SimSun"/>
              </w:rPr>
              <w:t>1</w:t>
            </w:r>
          </w:p>
        </w:tc>
        <w:tc>
          <w:tcPr>
            <w:tcW w:w="8610" w:type="dxa"/>
            <w:gridSpan w:val="2"/>
            <w:vAlign w:val="center"/>
          </w:tcPr>
          <w:p w14:paraId="23B0BDEF" w14:textId="77777777" w:rsidR="002E61A7" w:rsidRDefault="002E61A7" w:rsidP="002E61A7">
            <w:pPr>
              <w:pStyle w:val="UseCaseText"/>
              <w:keepNext/>
              <w:keepLines/>
              <w:rPr>
                <w:rFonts w:eastAsia="SimSun"/>
              </w:rPr>
            </w:pPr>
            <w:r w:rsidRPr="002E61A7">
              <w:rPr>
                <w:rFonts w:eastAsia="SimSun"/>
              </w:rPr>
              <w:t xml:space="preserve"> Who manages the grid?  Is the grid configured centrally?</w:t>
            </w:r>
            <w:r>
              <w:rPr>
                <w:rFonts w:eastAsia="SimSun"/>
              </w:rPr>
              <w:t xml:space="preserve"> </w:t>
            </w:r>
          </w:p>
          <w:p w14:paraId="23B0BDF0" w14:textId="77777777" w:rsidR="00FE1A5A" w:rsidRPr="0052295E" w:rsidRDefault="002E61A7" w:rsidP="00E37BDE">
            <w:pPr>
              <w:pStyle w:val="UseCaseText"/>
              <w:keepNext/>
              <w:keepLines/>
              <w:rPr>
                <w:rFonts w:eastAsia="SimSun"/>
              </w:rPr>
            </w:pPr>
            <w:r w:rsidRPr="002E61A7">
              <w:rPr>
                <w:rFonts w:eastAsia="SimSun"/>
              </w:rPr>
              <w:t xml:space="preserve">NGDS Administrator in a special </w:t>
            </w:r>
            <w:r>
              <w:rPr>
                <w:rFonts w:eastAsia="SimSun"/>
              </w:rPr>
              <w:t xml:space="preserve">user in a </w:t>
            </w:r>
            <w:r w:rsidRPr="002E61A7">
              <w:rPr>
                <w:rFonts w:eastAsia="SimSun"/>
              </w:rPr>
              <w:t>node elected to be the main node.</w:t>
            </w:r>
          </w:p>
        </w:tc>
      </w:tr>
      <w:tr w:rsidR="00FE1A5A" w:rsidRPr="0052295E" w14:paraId="23B0BDF5" w14:textId="77777777" w:rsidTr="00C135E5">
        <w:trPr>
          <w:trHeight w:val="206"/>
        </w:trPr>
        <w:tc>
          <w:tcPr>
            <w:tcW w:w="630" w:type="dxa"/>
            <w:vAlign w:val="center"/>
          </w:tcPr>
          <w:p w14:paraId="23B0BDF2" w14:textId="77777777" w:rsidR="00FE1A5A" w:rsidRDefault="00E37BDE" w:rsidP="00C135E5">
            <w:pPr>
              <w:pStyle w:val="UseCaseText"/>
              <w:rPr>
                <w:rFonts w:eastAsia="SimSun"/>
              </w:rPr>
            </w:pPr>
            <w:r>
              <w:rPr>
                <w:rFonts w:eastAsia="SimSun"/>
              </w:rPr>
              <w:t>2</w:t>
            </w:r>
          </w:p>
        </w:tc>
        <w:tc>
          <w:tcPr>
            <w:tcW w:w="8610" w:type="dxa"/>
            <w:gridSpan w:val="2"/>
            <w:vAlign w:val="center"/>
          </w:tcPr>
          <w:p w14:paraId="23B0BDF3" w14:textId="77777777" w:rsidR="00FE1A5A" w:rsidRDefault="00E37BDE" w:rsidP="00C135E5">
            <w:pPr>
              <w:pStyle w:val="UseCaseText"/>
            </w:pPr>
            <w:r>
              <w:t>DN: DESIGN QUESTION:  Will the NGDS system use a one master – many slaves model or a truly federated model where there are only peers?</w:t>
            </w:r>
          </w:p>
          <w:p w14:paraId="23B0BDF4" w14:textId="77777777" w:rsidR="00E37BDE" w:rsidRDefault="00E37BDE" w:rsidP="00C135E5">
            <w:pPr>
              <w:pStyle w:val="UseCaseText"/>
              <w:rPr>
                <w:rFonts w:eastAsia="SimSun"/>
              </w:rPr>
            </w:pPr>
            <w:r>
              <w:t xml:space="preserve">RSSF: We will decide this after a trade study. </w:t>
            </w:r>
          </w:p>
        </w:tc>
      </w:tr>
    </w:tbl>
    <w:p w14:paraId="23B0BDF6" w14:textId="77777777" w:rsidR="00FE1A5A" w:rsidRDefault="00FE1A5A" w:rsidP="00FE1A5A">
      <w:pPr>
        <w:pStyle w:val="Heading4"/>
        <w:rPr>
          <w:noProof/>
        </w:rPr>
      </w:pPr>
      <w:r>
        <w:rPr>
          <w:noProof/>
        </w:rPr>
        <w:t>Routine Maintenance</w:t>
      </w:r>
    </w:p>
    <w:p w14:paraId="23B0BDF7" w14:textId="77777777" w:rsidR="00FE1A5A" w:rsidRDefault="00FE1A5A" w:rsidP="00CE1DED">
      <w:r>
        <w:t>The node administrator must also perform routine maintenance tasks pertaining to their node. These include upgrading software and responding to user questions and requests.</w:t>
      </w:r>
    </w:p>
    <w:p w14:paraId="23B0BDF8" w14:textId="77777777" w:rsidR="00FE1A5A" w:rsidRDefault="00FE1A5A" w:rsidP="00FE1A5A">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FE1A5A" w:rsidRPr="0052295E" w14:paraId="23B0BDFB" w14:textId="77777777" w:rsidTr="00C135E5">
        <w:trPr>
          <w:trHeight w:val="360"/>
        </w:trPr>
        <w:tc>
          <w:tcPr>
            <w:tcW w:w="2520" w:type="dxa"/>
            <w:gridSpan w:val="2"/>
            <w:shd w:val="clear" w:color="auto" w:fill="8DB3E2"/>
            <w:vAlign w:val="center"/>
          </w:tcPr>
          <w:p w14:paraId="23B0BDF9" w14:textId="77777777" w:rsidR="00FE1A5A" w:rsidRPr="0052295E" w:rsidRDefault="00FE1A5A" w:rsidP="00C135E5">
            <w:pPr>
              <w:pStyle w:val="UseCaseHeader"/>
              <w:keepNext/>
              <w:keepLines/>
              <w:rPr>
                <w:rFonts w:eastAsia="SimSun"/>
              </w:rPr>
            </w:pPr>
            <w:r>
              <w:rPr>
                <w:rFonts w:eastAsia="SimSun"/>
              </w:rPr>
              <w:t>Use Case ID</w:t>
            </w:r>
          </w:p>
        </w:tc>
        <w:tc>
          <w:tcPr>
            <w:tcW w:w="6720" w:type="dxa"/>
            <w:shd w:val="clear" w:color="auto" w:fill="8DB3E2"/>
            <w:vAlign w:val="center"/>
          </w:tcPr>
          <w:p w14:paraId="23B0BDFA" w14:textId="77777777" w:rsidR="00FE1A5A" w:rsidRPr="00B36A79" w:rsidRDefault="00FE1A5A" w:rsidP="00C135E5">
            <w:pPr>
              <w:pStyle w:val="UseCaseText"/>
              <w:rPr>
                <w:rFonts w:eastAsia="Times"/>
                <w:b/>
              </w:rPr>
            </w:pPr>
            <w:r>
              <w:rPr>
                <w:rFonts w:eastAsia="Times"/>
                <w:b/>
              </w:rPr>
              <w:t>UC_033</w:t>
            </w:r>
          </w:p>
        </w:tc>
      </w:tr>
      <w:tr w:rsidR="00FE1A5A" w:rsidRPr="0052295E" w14:paraId="23B0BDFE" w14:textId="77777777" w:rsidTr="00C135E5">
        <w:trPr>
          <w:trHeight w:val="360"/>
        </w:trPr>
        <w:tc>
          <w:tcPr>
            <w:tcW w:w="2520" w:type="dxa"/>
            <w:gridSpan w:val="2"/>
            <w:shd w:val="clear" w:color="auto" w:fill="8DB3E2"/>
            <w:vAlign w:val="center"/>
          </w:tcPr>
          <w:p w14:paraId="23B0BDFC" w14:textId="77777777" w:rsidR="00FE1A5A" w:rsidRDefault="00FE1A5A" w:rsidP="00C135E5">
            <w:pPr>
              <w:pStyle w:val="UseCaseHeader"/>
              <w:keepNext/>
              <w:keepLines/>
              <w:rPr>
                <w:rFonts w:eastAsia="SimSun"/>
              </w:rPr>
            </w:pPr>
            <w:r>
              <w:rPr>
                <w:rFonts w:eastAsia="SimSun"/>
              </w:rPr>
              <w:t>Use Case Name</w:t>
            </w:r>
          </w:p>
        </w:tc>
        <w:tc>
          <w:tcPr>
            <w:tcW w:w="6720" w:type="dxa"/>
            <w:shd w:val="clear" w:color="auto" w:fill="8DB3E2"/>
            <w:vAlign w:val="center"/>
          </w:tcPr>
          <w:p w14:paraId="23B0BDFD" w14:textId="77777777" w:rsidR="00FE1A5A" w:rsidRPr="00C27791" w:rsidRDefault="00FE1A5A" w:rsidP="002E61A7">
            <w:pPr>
              <w:pStyle w:val="UseCaseText"/>
              <w:rPr>
                <w:rFonts w:eastAsia="Times"/>
                <w:b/>
              </w:rPr>
            </w:pPr>
            <w:r>
              <w:rPr>
                <w:rFonts w:eastAsia="Times"/>
                <w:b/>
              </w:rPr>
              <w:t xml:space="preserve">e-mail </w:t>
            </w:r>
            <w:r w:rsidR="002E61A7">
              <w:rPr>
                <w:rFonts w:eastAsia="Times"/>
                <w:b/>
              </w:rPr>
              <w:t xml:space="preserve">(NGDS or node-in-a-box) </w:t>
            </w:r>
            <w:r>
              <w:rPr>
                <w:rFonts w:eastAsia="Times"/>
                <w:b/>
              </w:rPr>
              <w:t>administrator</w:t>
            </w:r>
          </w:p>
        </w:tc>
      </w:tr>
      <w:tr w:rsidR="00FE1A5A" w:rsidRPr="0052295E" w14:paraId="23B0BE02" w14:textId="77777777" w:rsidTr="00C135E5">
        <w:trPr>
          <w:trHeight w:val="360"/>
        </w:trPr>
        <w:tc>
          <w:tcPr>
            <w:tcW w:w="2520" w:type="dxa"/>
            <w:gridSpan w:val="2"/>
            <w:vAlign w:val="center"/>
          </w:tcPr>
          <w:p w14:paraId="23B0BDFF" w14:textId="77777777" w:rsidR="00FE1A5A" w:rsidRPr="00DD3D3F" w:rsidRDefault="00FE1A5A" w:rsidP="00C135E5">
            <w:pPr>
              <w:pStyle w:val="UseCaseText"/>
              <w:rPr>
                <w:rFonts w:eastAsia="SimSun"/>
                <w:b/>
              </w:rPr>
            </w:pPr>
            <w:r w:rsidRPr="00DD3D3F">
              <w:rPr>
                <w:rFonts w:eastAsia="SimSun"/>
                <w:b/>
              </w:rPr>
              <w:t>Short Description</w:t>
            </w:r>
          </w:p>
        </w:tc>
        <w:tc>
          <w:tcPr>
            <w:tcW w:w="6720" w:type="dxa"/>
            <w:vAlign w:val="center"/>
          </w:tcPr>
          <w:p w14:paraId="23B0BE00" w14:textId="77777777" w:rsidR="00FE1A5A" w:rsidRDefault="00FE1A5A" w:rsidP="002E61A7">
            <w:pPr>
              <w:pStyle w:val="UseCaseText"/>
              <w:rPr>
                <w:rFonts w:eastAsia="SimSun"/>
              </w:rPr>
            </w:pPr>
            <w:r>
              <w:rPr>
                <w:rFonts w:eastAsia="SimSun"/>
              </w:rPr>
              <w:t>The goal of this use case is to allow users to send e-mail to administrator</w:t>
            </w:r>
            <w:r w:rsidR="002E61A7">
              <w:rPr>
                <w:rFonts w:eastAsia="SimSun"/>
              </w:rPr>
              <w:t>s of the system</w:t>
            </w:r>
            <w:r>
              <w:rPr>
                <w:rFonts w:eastAsia="SimSun"/>
              </w:rPr>
              <w:t xml:space="preserve"> to handle matters such as granting of especial access rights, or to register new nodes in the NGDS network, or other issues.</w:t>
            </w:r>
          </w:p>
          <w:p w14:paraId="23B0BE01" w14:textId="77777777" w:rsidR="002E61A7" w:rsidRPr="00857069" w:rsidRDefault="002E61A7" w:rsidP="002E61A7">
            <w:pPr>
              <w:pStyle w:val="UseCaseText"/>
              <w:rPr>
                <w:rFonts w:eastAsia="SimSun"/>
              </w:rPr>
            </w:pPr>
            <w:r>
              <w:rPr>
                <w:rFonts w:eastAsia="SimSun"/>
              </w:rPr>
              <w:t>There are two types of administrators: node-in-a-box administrators, and NGDS administrators.</w:t>
            </w:r>
          </w:p>
        </w:tc>
      </w:tr>
      <w:tr w:rsidR="00FE1A5A" w:rsidRPr="0052295E" w14:paraId="23B0BE05" w14:textId="77777777" w:rsidTr="00C135E5">
        <w:trPr>
          <w:trHeight w:val="360"/>
        </w:trPr>
        <w:tc>
          <w:tcPr>
            <w:tcW w:w="2520" w:type="dxa"/>
            <w:gridSpan w:val="2"/>
            <w:vAlign w:val="center"/>
          </w:tcPr>
          <w:p w14:paraId="23B0BE03" w14:textId="77777777" w:rsidR="00FE1A5A" w:rsidRPr="00DD3D3F" w:rsidRDefault="00FE1A5A" w:rsidP="00C135E5">
            <w:pPr>
              <w:pStyle w:val="UseCaseText"/>
              <w:rPr>
                <w:rFonts w:eastAsia="SimSun"/>
                <w:b/>
              </w:rPr>
            </w:pPr>
            <w:r w:rsidRPr="00DD3D3F">
              <w:rPr>
                <w:rFonts w:eastAsia="SimSun"/>
                <w:b/>
              </w:rPr>
              <w:t>Actors</w:t>
            </w:r>
          </w:p>
        </w:tc>
        <w:tc>
          <w:tcPr>
            <w:tcW w:w="6720" w:type="dxa"/>
            <w:vAlign w:val="center"/>
          </w:tcPr>
          <w:p w14:paraId="23B0BE04" w14:textId="77777777" w:rsidR="00FE1A5A" w:rsidRPr="0052295E" w:rsidRDefault="00FE1A5A" w:rsidP="00C135E5">
            <w:pPr>
              <w:pStyle w:val="UseCaseText"/>
              <w:rPr>
                <w:rFonts w:eastAsia="SimSun"/>
              </w:rPr>
            </w:pPr>
            <w:r>
              <w:rPr>
                <w:rFonts w:eastAsia="SimSun"/>
              </w:rPr>
              <w:t>All users</w:t>
            </w:r>
            <w:r w:rsidR="002E61A7">
              <w:rPr>
                <w:rFonts w:eastAsia="SimSun"/>
              </w:rPr>
              <w:t>, Administrators</w:t>
            </w:r>
          </w:p>
        </w:tc>
      </w:tr>
      <w:tr w:rsidR="00FE1A5A" w:rsidRPr="0052295E" w14:paraId="23B0BE09" w14:textId="77777777" w:rsidTr="00C135E5">
        <w:trPr>
          <w:trHeight w:val="360"/>
        </w:trPr>
        <w:tc>
          <w:tcPr>
            <w:tcW w:w="2520" w:type="dxa"/>
            <w:gridSpan w:val="2"/>
            <w:vAlign w:val="center"/>
          </w:tcPr>
          <w:p w14:paraId="23B0BE06" w14:textId="77777777" w:rsidR="00FE1A5A" w:rsidRPr="0052295E" w:rsidRDefault="00FE1A5A" w:rsidP="00C135E5">
            <w:pPr>
              <w:pStyle w:val="UseCaseHeader"/>
              <w:rPr>
                <w:rFonts w:eastAsia="SimSun"/>
              </w:rPr>
            </w:pPr>
            <w:r w:rsidRPr="0052295E">
              <w:rPr>
                <w:rFonts w:eastAsia="SimSun"/>
              </w:rPr>
              <w:t>Pre-Conditions</w:t>
            </w:r>
          </w:p>
        </w:tc>
        <w:tc>
          <w:tcPr>
            <w:tcW w:w="6720" w:type="dxa"/>
            <w:vAlign w:val="center"/>
          </w:tcPr>
          <w:p w14:paraId="23B0BE07" w14:textId="77777777" w:rsidR="00FE1A5A" w:rsidRDefault="00FE1A5A" w:rsidP="00C135E5">
            <w:pPr>
              <w:pStyle w:val="UseCaseText"/>
              <w:rPr>
                <w:rFonts w:eastAsia="SimSun"/>
              </w:rPr>
            </w:pPr>
            <w:r>
              <w:rPr>
                <w:rFonts w:eastAsia="SimSun"/>
              </w:rPr>
              <w:t>Node-in-the box is properly installed and configured</w:t>
            </w:r>
          </w:p>
          <w:p w14:paraId="23B0BE08" w14:textId="77777777" w:rsidR="00FE1A5A" w:rsidRPr="0052295E" w:rsidRDefault="00FE1A5A" w:rsidP="00C135E5">
            <w:pPr>
              <w:pStyle w:val="UseCaseText"/>
              <w:rPr>
                <w:rFonts w:eastAsia="SimSun"/>
              </w:rPr>
            </w:pPr>
            <w:r>
              <w:rPr>
                <w:rFonts w:eastAsia="SimSun"/>
              </w:rPr>
              <w:t>Administrator has registered her e-mail information</w:t>
            </w:r>
          </w:p>
        </w:tc>
      </w:tr>
      <w:tr w:rsidR="00FE1A5A" w:rsidRPr="0052295E" w14:paraId="23B0BE0C" w14:textId="77777777" w:rsidTr="00C135E5">
        <w:trPr>
          <w:trHeight w:val="360"/>
        </w:trPr>
        <w:tc>
          <w:tcPr>
            <w:tcW w:w="2520" w:type="dxa"/>
            <w:gridSpan w:val="2"/>
            <w:vAlign w:val="center"/>
          </w:tcPr>
          <w:p w14:paraId="23B0BE0A" w14:textId="77777777" w:rsidR="00FE1A5A" w:rsidRPr="0052295E" w:rsidRDefault="00FE1A5A" w:rsidP="00C135E5">
            <w:pPr>
              <w:pStyle w:val="UseCaseHeader"/>
              <w:rPr>
                <w:rFonts w:eastAsia="SimSun"/>
              </w:rPr>
            </w:pPr>
            <w:r w:rsidRPr="0052295E">
              <w:rPr>
                <w:rFonts w:eastAsia="SimSun"/>
              </w:rPr>
              <w:t>Success End Conditions</w:t>
            </w:r>
          </w:p>
        </w:tc>
        <w:tc>
          <w:tcPr>
            <w:tcW w:w="6720" w:type="dxa"/>
            <w:vAlign w:val="center"/>
          </w:tcPr>
          <w:p w14:paraId="23B0BE0B" w14:textId="77777777" w:rsidR="00FE1A5A" w:rsidRPr="0052295E" w:rsidRDefault="00FE1A5A" w:rsidP="00C135E5">
            <w:pPr>
              <w:pStyle w:val="UseCaseText"/>
              <w:rPr>
                <w:rFonts w:eastAsia="SimSun"/>
              </w:rPr>
            </w:pPr>
            <w:r>
              <w:rPr>
                <w:rFonts w:eastAsia="SimSun"/>
              </w:rPr>
              <w:t>Users can communicate their needs/issues with the node-in-a-box administrator</w:t>
            </w:r>
          </w:p>
        </w:tc>
      </w:tr>
      <w:tr w:rsidR="00FE1A5A" w:rsidRPr="0052295E" w14:paraId="23B0BE0F" w14:textId="77777777" w:rsidTr="00C135E5">
        <w:trPr>
          <w:trHeight w:val="360"/>
        </w:trPr>
        <w:tc>
          <w:tcPr>
            <w:tcW w:w="2520" w:type="dxa"/>
            <w:gridSpan w:val="2"/>
            <w:vAlign w:val="center"/>
          </w:tcPr>
          <w:p w14:paraId="23B0BE0D" w14:textId="77777777" w:rsidR="00FE1A5A" w:rsidRPr="0052295E" w:rsidRDefault="00FE1A5A" w:rsidP="00C135E5">
            <w:pPr>
              <w:pStyle w:val="UseCaseHeader"/>
              <w:rPr>
                <w:rFonts w:eastAsia="SimSun"/>
              </w:rPr>
            </w:pPr>
            <w:r>
              <w:rPr>
                <w:rFonts w:eastAsia="SimSun"/>
              </w:rPr>
              <w:t>Data</w:t>
            </w:r>
          </w:p>
        </w:tc>
        <w:tc>
          <w:tcPr>
            <w:tcW w:w="6720" w:type="dxa"/>
            <w:vAlign w:val="center"/>
          </w:tcPr>
          <w:p w14:paraId="23B0BE0E" w14:textId="77777777" w:rsidR="00FE1A5A" w:rsidRDefault="00FE1A5A" w:rsidP="00C135E5">
            <w:pPr>
              <w:pStyle w:val="UseCaseText"/>
              <w:rPr>
                <w:rFonts w:eastAsia="SimSun"/>
              </w:rPr>
            </w:pPr>
            <w:r>
              <w:rPr>
                <w:rFonts w:eastAsia="SimSun"/>
              </w:rPr>
              <w:t>e-mails</w:t>
            </w:r>
          </w:p>
        </w:tc>
      </w:tr>
      <w:tr w:rsidR="00FE1A5A" w:rsidRPr="0052295E" w14:paraId="23B0BE12" w14:textId="77777777" w:rsidTr="00C135E5">
        <w:trPr>
          <w:trHeight w:val="360"/>
        </w:trPr>
        <w:tc>
          <w:tcPr>
            <w:tcW w:w="2520" w:type="dxa"/>
            <w:gridSpan w:val="2"/>
            <w:vAlign w:val="center"/>
          </w:tcPr>
          <w:p w14:paraId="23B0BE10" w14:textId="77777777" w:rsidR="00FE1A5A" w:rsidRPr="0052295E" w:rsidRDefault="00FE1A5A" w:rsidP="00C135E5">
            <w:pPr>
              <w:pStyle w:val="UseCaseHeader"/>
              <w:rPr>
                <w:rFonts w:eastAsia="SimSun"/>
              </w:rPr>
            </w:pPr>
            <w:r>
              <w:rPr>
                <w:rFonts w:eastAsia="SimSun"/>
              </w:rPr>
              <w:t>Functions</w:t>
            </w:r>
          </w:p>
        </w:tc>
        <w:tc>
          <w:tcPr>
            <w:tcW w:w="6720" w:type="dxa"/>
            <w:vAlign w:val="center"/>
          </w:tcPr>
          <w:p w14:paraId="23B0BE11" w14:textId="77777777" w:rsidR="00FE1A5A" w:rsidRPr="00BE5515" w:rsidRDefault="00FE1A5A" w:rsidP="00377EE0">
            <w:pPr>
              <w:pStyle w:val="UseCaseText"/>
              <w:keepNext/>
              <w:keepLines/>
              <w:numPr>
                <w:ilvl w:val="0"/>
                <w:numId w:val="15"/>
              </w:numPr>
              <w:rPr>
                <w:rFonts w:eastAsia="SimSun"/>
              </w:rPr>
            </w:pPr>
            <w:r>
              <w:rPr>
                <w:rFonts w:eastAsia="SimSun"/>
              </w:rPr>
              <w:t>send email to administrator</w:t>
            </w:r>
          </w:p>
        </w:tc>
      </w:tr>
      <w:tr w:rsidR="00FE1A5A" w:rsidRPr="0052295E" w14:paraId="23B0BE14" w14:textId="77777777" w:rsidTr="00C135E5">
        <w:trPr>
          <w:trHeight w:val="278"/>
        </w:trPr>
        <w:tc>
          <w:tcPr>
            <w:tcW w:w="9240" w:type="dxa"/>
            <w:gridSpan w:val="3"/>
            <w:shd w:val="clear" w:color="auto" w:fill="CCFFFF"/>
            <w:vAlign w:val="center"/>
          </w:tcPr>
          <w:p w14:paraId="23B0BE13" w14:textId="77777777" w:rsidR="00FE1A5A" w:rsidRPr="0052295E" w:rsidRDefault="00FE1A5A" w:rsidP="00C135E5">
            <w:pPr>
              <w:pStyle w:val="UseCaseSection"/>
              <w:keepNext/>
              <w:keepLines/>
              <w:rPr>
                <w:rFonts w:eastAsia="SimSun"/>
              </w:rPr>
            </w:pPr>
            <w:r w:rsidRPr="0052295E">
              <w:rPr>
                <w:rFonts w:eastAsia="SimSun"/>
              </w:rPr>
              <w:lastRenderedPageBreak/>
              <w:t>Main Sequence</w:t>
            </w:r>
          </w:p>
        </w:tc>
      </w:tr>
      <w:tr w:rsidR="00FE1A5A" w:rsidRPr="0052295E" w14:paraId="23B0BE18" w14:textId="77777777" w:rsidTr="00C135E5">
        <w:trPr>
          <w:trHeight w:val="203"/>
        </w:trPr>
        <w:tc>
          <w:tcPr>
            <w:tcW w:w="630" w:type="dxa"/>
          </w:tcPr>
          <w:p w14:paraId="23B0BE15" w14:textId="77777777" w:rsidR="00FE1A5A" w:rsidRPr="0052295E" w:rsidRDefault="00FE1A5A" w:rsidP="00C135E5">
            <w:pPr>
              <w:pStyle w:val="UseCaseHeader"/>
              <w:keepNext/>
              <w:keepLines/>
              <w:rPr>
                <w:rFonts w:eastAsia="SimSun"/>
              </w:rPr>
            </w:pPr>
            <w:r w:rsidRPr="0052295E">
              <w:rPr>
                <w:rFonts w:eastAsia="SimSun"/>
              </w:rPr>
              <w:t>Step</w:t>
            </w:r>
          </w:p>
        </w:tc>
        <w:tc>
          <w:tcPr>
            <w:tcW w:w="1890" w:type="dxa"/>
          </w:tcPr>
          <w:p w14:paraId="23B0BE16" w14:textId="77777777" w:rsidR="00FE1A5A" w:rsidRPr="0052295E" w:rsidRDefault="00FE1A5A" w:rsidP="00C135E5">
            <w:pPr>
              <w:pStyle w:val="UseCaseHeader"/>
              <w:keepNext/>
              <w:keepLines/>
              <w:rPr>
                <w:rFonts w:eastAsia="SimSun"/>
              </w:rPr>
            </w:pPr>
            <w:r w:rsidRPr="0052295E">
              <w:rPr>
                <w:rFonts w:eastAsia="SimSun"/>
              </w:rPr>
              <w:t>Actor</w:t>
            </w:r>
          </w:p>
        </w:tc>
        <w:tc>
          <w:tcPr>
            <w:tcW w:w="6720" w:type="dxa"/>
          </w:tcPr>
          <w:p w14:paraId="23B0BE17" w14:textId="77777777" w:rsidR="00FE1A5A" w:rsidRPr="0052295E" w:rsidRDefault="00FE1A5A" w:rsidP="00C135E5">
            <w:pPr>
              <w:pStyle w:val="UseCaseHeader"/>
              <w:keepNext/>
              <w:keepLines/>
              <w:rPr>
                <w:rFonts w:eastAsia="SimSun"/>
              </w:rPr>
            </w:pPr>
            <w:r w:rsidRPr="0052295E">
              <w:rPr>
                <w:rFonts w:eastAsia="SimSun"/>
              </w:rPr>
              <w:t>Description</w:t>
            </w:r>
          </w:p>
        </w:tc>
      </w:tr>
      <w:tr w:rsidR="00FE1A5A" w:rsidRPr="0052295E" w14:paraId="23B0BE1F" w14:textId="77777777" w:rsidTr="00C135E5">
        <w:trPr>
          <w:trHeight w:val="320"/>
        </w:trPr>
        <w:tc>
          <w:tcPr>
            <w:tcW w:w="630" w:type="dxa"/>
            <w:vAlign w:val="center"/>
          </w:tcPr>
          <w:p w14:paraId="23B0BE19" w14:textId="77777777" w:rsidR="00FE1A5A" w:rsidRPr="0052295E" w:rsidRDefault="00FE1A5A" w:rsidP="00C135E5">
            <w:pPr>
              <w:pStyle w:val="UseCaseText"/>
              <w:keepNext/>
              <w:keepLines/>
              <w:rPr>
                <w:rFonts w:eastAsia="SimSun"/>
              </w:rPr>
            </w:pPr>
            <w:r w:rsidRPr="0052295E">
              <w:rPr>
                <w:rFonts w:eastAsia="SimSun"/>
              </w:rPr>
              <w:t>1</w:t>
            </w:r>
          </w:p>
        </w:tc>
        <w:tc>
          <w:tcPr>
            <w:tcW w:w="1890" w:type="dxa"/>
            <w:vAlign w:val="center"/>
          </w:tcPr>
          <w:p w14:paraId="23B0BE1A" w14:textId="77777777" w:rsidR="00FE1A5A" w:rsidRPr="0052295E" w:rsidRDefault="00FE1A5A" w:rsidP="00C135E5">
            <w:pPr>
              <w:pStyle w:val="UseCaseText"/>
              <w:rPr>
                <w:rFonts w:eastAsia="SimSun"/>
              </w:rPr>
            </w:pPr>
            <w:r>
              <w:rPr>
                <w:rFonts w:eastAsia="SimSun"/>
              </w:rPr>
              <w:t>All users</w:t>
            </w:r>
          </w:p>
        </w:tc>
        <w:tc>
          <w:tcPr>
            <w:tcW w:w="6720" w:type="dxa"/>
            <w:vAlign w:val="center"/>
          </w:tcPr>
          <w:p w14:paraId="23B0BE1B" w14:textId="77777777" w:rsidR="00FE1A5A" w:rsidRDefault="00FE1A5A" w:rsidP="00C135E5">
            <w:pPr>
              <w:pStyle w:val="UseCaseText"/>
              <w:keepNext/>
              <w:keepLines/>
              <w:rPr>
                <w:rFonts w:eastAsia="SimSun"/>
              </w:rPr>
            </w:pPr>
            <w:r>
              <w:rPr>
                <w:rFonts w:eastAsia="SimSun"/>
              </w:rPr>
              <w:t>Navigates to e-mail node-in-a-box administrator page</w:t>
            </w:r>
          </w:p>
          <w:p w14:paraId="23B0BE1C" w14:textId="77777777" w:rsidR="00FE1A5A" w:rsidRDefault="00FE1A5A" w:rsidP="00C135E5">
            <w:pPr>
              <w:pStyle w:val="UseCaseText"/>
              <w:keepNext/>
              <w:keepLines/>
              <w:rPr>
                <w:rFonts w:eastAsia="SimSun"/>
              </w:rPr>
            </w:pPr>
            <w:r>
              <w:rPr>
                <w:rFonts w:eastAsia="SimSun"/>
              </w:rPr>
              <w:t>Select send e-mail to administrator</w:t>
            </w:r>
          </w:p>
          <w:p w14:paraId="23B0BE1D" w14:textId="77777777" w:rsidR="00FE1A5A" w:rsidRDefault="00FE1A5A" w:rsidP="00C135E5">
            <w:pPr>
              <w:pStyle w:val="UseCaseText"/>
              <w:keepNext/>
              <w:keepLines/>
              <w:rPr>
                <w:rFonts w:eastAsia="SimSun"/>
              </w:rPr>
            </w:pPr>
            <w:r>
              <w:rPr>
                <w:rFonts w:eastAsia="SimSun"/>
              </w:rPr>
              <w:t>Type –mail message</w:t>
            </w:r>
          </w:p>
          <w:p w14:paraId="23B0BE1E" w14:textId="77777777" w:rsidR="00FE1A5A" w:rsidRPr="0052295E" w:rsidRDefault="00FE1A5A" w:rsidP="00C135E5">
            <w:pPr>
              <w:pStyle w:val="UseCaseText"/>
              <w:keepNext/>
              <w:keepLines/>
              <w:rPr>
                <w:rFonts w:eastAsia="SimSun"/>
              </w:rPr>
            </w:pPr>
            <w:r>
              <w:rPr>
                <w:rFonts w:eastAsia="SimSun"/>
              </w:rPr>
              <w:t>Selects send e-mail, confirms operation</w:t>
            </w:r>
          </w:p>
        </w:tc>
      </w:tr>
      <w:tr w:rsidR="00FE1A5A" w:rsidRPr="0052295E" w14:paraId="23B0BE24" w14:textId="77777777" w:rsidTr="00C135E5">
        <w:trPr>
          <w:trHeight w:val="320"/>
        </w:trPr>
        <w:tc>
          <w:tcPr>
            <w:tcW w:w="630" w:type="dxa"/>
            <w:vAlign w:val="center"/>
          </w:tcPr>
          <w:p w14:paraId="23B0BE20" w14:textId="77777777" w:rsidR="00FE1A5A" w:rsidRPr="0052295E" w:rsidRDefault="00FE1A5A" w:rsidP="00C135E5">
            <w:pPr>
              <w:pStyle w:val="UseCaseText"/>
              <w:rPr>
                <w:rFonts w:eastAsia="SimSun"/>
              </w:rPr>
            </w:pPr>
            <w:r>
              <w:rPr>
                <w:rFonts w:eastAsia="SimSun"/>
              </w:rPr>
              <w:t>2</w:t>
            </w:r>
          </w:p>
        </w:tc>
        <w:tc>
          <w:tcPr>
            <w:tcW w:w="1890" w:type="dxa"/>
            <w:vAlign w:val="center"/>
          </w:tcPr>
          <w:p w14:paraId="23B0BE21" w14:textId="77777777" w:rsidR="00FE1A5A" w:rsidRDefault="00FE1A5A" w:rsidP="00C135E5">
            <w:pPr>
              <w:pStyle w:val="UseCaseText"/>
              <w:rPr>
                <w:rFonts w:eastAsia="SimSun"/>
              </w:rPr>
            </w:pPr>
            <w:r>
              <w:rPr>
                <w:rFonts w:eastAsia="SimSun"/>
              </w:rPr>
              <w:t>NGDS System</w:t>
            </w:r>
          </w:p>
        </w:tc>
        <w:tc>
          <w:tcPr>
            <w:tcW w:w="6720" w:type="dxa"/>
            <w:vAlign w:val="center"/>
          </w:tcPr>
          <w:p w14:paraId="23B0BE22" w14:textId="77777777" w:rsidR="00FE1A5A" w:rsidRDefault="00FE1A5A" w:rsidP="00C135E5">
            <w:pPr>
              <w:pStyle w:val="UseCaseText"/>
              <w:rPr>
                <w:rFonts w:eastAsia="SimSun"/>
              </w:rPr>
            </w:pPr>
            <w:r>
              <w:rPr>
                <w:rFonts w:eastAsia="SimSun"/>
              </w:rPr>
              <w:t xml:space="preserve">Responds by: automatically filling in the user e-mail address; </w:t>
            </w:r>
          </w:p>
          <w:p w14:paraId="23B0BE23" w14:textId="77777777" w:rsidR="00FE1A5A" w:rsidRDefault="00FE1A5A" w:rsidP="00C135E5">
            <w:pPr>
              <w:pStyle w:val="UseCaseText"/>
              <w:rPr>
                <w:rFonts w:eastAsia="SimSun"/>
              </w:rPr>
            </w:pPr>
            <w:r>
              <w:rPr>
                <w:rFonts w:eastAsia="SimSun"/>
              </w:rPr>
              <w:t>sending an e-mail to the administrator</w:t>
            </w:r>
          </w:p>
        </w:tc>
      </w:tr>
      <w:tr w:rsidR="00FE1A5A" w:rsidRPr="0052295E" w14:paraId="23B0BE26" w14:textId="77777777" w:rsidTr="00C135E5">
        <w:trPr>
          <w:trHeight w:val="287"/>
        </w:trPr>
        <w:tc>
          <w:tcPr>
            <w:tcW w:w="9240" w:type="dxa"/>
            <w:gridSpan w:val="3"/>
            <w:shd w:val="clear" w:color="auto" w:fill="FFFFCC"/>
            <w:vAlign w:val="center"/>
          </w:tcPr>
          <w:p w14:paraId="23B0BE25" w14:textId="77777777" w:rsidR="00FE1A5A" w:rsidRPr="0052295E" w:rsidRDefault="00FE1A5A" w:rsidP="00C135E5">
            <w:pPr>
              <w:pStyle w:val="UseCaseSection"/>
              <w:keepNext/>
              <w:keepLines/>
              <w:rPr>
                <w:rFonts w:eastAsia="SimSun"/>
              </w:rPr>
            </w:pPr>
            <w:r w:rsidRPr="0052295E">
              <w:rPr>
                <w:rFonts w:eastAsia="SimSun"/>
              </w:rPr>
              <w:t>Variants</w:t>
            </w:r>
          </w:p>
        </w:tc>
      </w:tr>
      <w:tr w:rsidR="00FE1A5A" w:rsidRPr="0052295E" w14:paraId="23B0BE2A" w14:textId="77777777" w:rsidTr="00C135E5">
        <w:trPr>
          <w:trHeight w:val="261"/>
        </w:trPr>
        <w:tc>
          <w:tcPr>
            <w:tcW w:w="630" w:type="dxa"/>
            <w:vAlign w:val="center"/>
          </w:tcPr>
          <w:p w14:paraId="23B0BE27" w14:textId="77777777" w:rsidR="00FE1A5A" w:rsidRPr="0052295E" w:rsidRDefault="00FE1A5A" w:rsidP="00C135E5">
            <w:pPr>
              <w:pStyle w:val="UseCaseHeader"/>
              <w:keepNext/>
              <w:keepLines/>
              <w:rPr>
                <w:rFonts w:eastAsia="SimSun"/>
              </w:rPr>
            </w:pPr>
            <w:r w:rsidRPr="0052295E">
              <w:rPr>
                <w:rFonts w:eastAsia="SimSun"/>
              </w:rPr>
              <w:t>Step</w:t>
            </w:r>
          </w:p>
        </w:tc>
        <w:tc>
          <w:tcPr>
            <w:tcW w:w="1890" w:type="dxa"/>
            <w:vAlign w:val="center"/>
          </w:tcPr>
          <w:p w14:paraId="23B0BE28" w14:textId="77777777" w:rsidR="00FE1A5A" w:rsidRPr="0052295E" w:rsidRDefault="00FE1A5A" w:rsidP="00C135E5">
            <w:pPr>
              <w:pStyle w:val="UseCaseHeader"/>
              <w:keepNext/>
              <w:keepLines/>
              <w:rPr>
                <w:rFonts w:eastAsia="SimSun"/>
              </w:rPr>
            </w:pPr>
            <w:r w:rsidRPr="0052295E">
              <w:rPr>
                <w:rFonts w:eastAsia="SimSun"/>
              </w:rPr>
              <w:t>Actor</w:t>
            </w:r>
          </w:p>
        </w:tc>
        <w:tc>
          <w:tcPr>
            <w:tcW w:w="6720" w:type="dxa"/>
            <w:vAlign w:val="center"/>
          </w:tcPr>
          <w:p w14:paraId="23B0BE29" w14:textId="77777777" w:rsidR="00FE1A5A" w:rsidRPr="0052295E" w:rsidRDefault="00FE1A5A" w:rsidP="00C135E5">
            <w:pPr>
              <w:pStyle w:val="UseCaseHeader"/>
              <w:keepNext/>
              <w:keepLines/>
              <w:rPr>
                <w:rFonts w:eastAsia="SimSun"/>
              </w:rPr>
            </w:pPr>
            <w:r w:rsidRPr="0052295E">
              <w:rPr>
                <w:rFonts w:eastAsia="SimSun"/>
              </w:rPr>
              <w:t>Description</w:t>
            </w:r>
          </w:p>
        </w:tc>
      </w:tr>
      <w:tr w:rsidR="00FE1A5A" w:rsidRPr="0052295E" w14:paraId="23B0BE2E" w14:textId="77777777" w:rsidTr="00C135E5">
        <w:trPr>
          <w:trHeight w:val="359"/>
        </w:trPr>
        <w:tc>
          <w:tcPr>
            <w:tcW w:w="630" w:type="dxa"/>
            <w:tcBorders>
              <w:bottom w:val="single" w:sz="4" w:space="0" w:color="auto"/>
            </w:tcBorders>
            <w:vAlign w:val="center"/>
          </w:tcPr>
          <w:p w14:paraId="23B0BE2B" w14:textId="77777777" w:rsidR="00FE1A5A" w:rsidRPr="0052295E" w:rsidRDefault="00FE1A5A" w:rsidP="00C135E5">
            <w:pPr>
              <w:pStyle w:val="UseCaseText"/>
              <w:keepNext/>
              <w:keepLines/>
              <w:rPr>
                <w:rFonts w:eastAsia="SimSun"/>
              </w:rPr>
            </w:pPr>
          </w:p>
        </w:tc>
        <w:tc>
          <w:tcPr>
            <w:tcW w:w="1890" w:type="dxa"/>
            <w:tcBorders>
              <w:bottom w:val="single" w:sz="4" w:space="0" w:color="auto"/>
            </w:tcBorders>
            <w:vAlign w:val="center"/>
          </w:tcPr>
          <w:p w14:paraId="23B0BE2C" w14:textId="77777777" w:rsidR="00FE1A5A" w:rsidRDefault="00FE1A5A" w:rsidP="00C135E5">
            <w:pPr>
              <w:pStyle w:val="UseCaseText"/>
              <w:rPr>
                <w:rFonts w:eastAsia="SimSun"/>
              </w:rPr>
            </w:pPr>
          </w:p>
        </w:tc>
        <w:tc>
          <w:tcPr>
            <w:tcW w:w="6720" w:type="dxa"/>
            <w:tcBorders>
              <w:bottom w:val="single" w:sz="4" w:space="0" w:color="auto"/>
            </w:tcBorders>
            <w:vAlign w:val="center"/>
          </w:tcPr>
          <w:p w14:paraId="23B0BE2D" w14:textId="77777777" w:rsidR="00FE1A5A" w:rsidRPr="0052295E" w:rsidRDefault="00FE1A5A" w:rsidP="00C135E5">
            <w:pPr>
              <w:pStyle w:val="UseCaseText"/>
              <w:keepNext/>
              <w:keepLines/>
              <w:rPr>
                <w:rFonts w:eastAsia="SimSun"/>
              </w:rPr>
            </w:pPr>
          </w:p>
        </w:tc>
      </w:tr>
      <w:tr w:rsidR="00FE1A5A" w:rsidRPr="00FB0E17" w14:paraId="23B0BE30" w14:textId="77777777" w:rsidTr="00C135E5">
        <w:trPr>
          <w:trHeight w:val="261"/>
        </w:trPr>
        <w:tc>
          <w:tcPr>
            <w:tcW w:w="9240" w:type="dxa"/>
            <w:gridSpan w:val="3"/>
            <w:tcBorders>
              <w:bottom w:val="single" w:sz="4" w:space="0" w:color="auto"/>
            </w:tcBorders>
            <w:shd w:val="clear" w:color="auto" w:fill="FDBBC0"/>
            <w:vAlign w:val="center"/>
          </w:tcPr>
          <w:p w14:paraId="23B0BE2F" w14:textId="77777777" w:rsidR="00FE1A5A" w:rsidRPr="0052295E" w:rsidRDefault="00FE1A5A" w:rsidP="00C135E5">
            <w:pPr>
              <w:pStyle w:val="UseCaseSection"/>
              <w:keepNext/>
              <w:keepLines/>
              <w:rPr>
                <w:rFonts w:eastAsia="SimSun"/>
              </w:rPr>
            </w:pPr>
            <w:r>
              <w:rPr>
                <w:rFonts w:eastAsia="SimSun"/>
              </w:rPr>
              <w:t>Exception</w:t>
            </w:r>
            <w:r w:rsidRPr="0052295E">
              <w:rPr>
                <w:rFonts w:eastAsia="SimSun"/>
              </w:rPr>
              <w:t>s</w:t>
            </w:r>
          </w:p>
        </w:tc>
      </w:tr>
      <w:tr w:rsidR="00FE1A5A" w:rsidRPr="0052295E" w14:paraId="23B0BE34" w14:textId="77777777" w:rsidTr="00C135E5">
        <w:trPr>
          <w:trHeight w:val="261"/>
        </w:trPr>
        <w:tc>
          <w:tcPr>
            <w:tcW w:w="630" w:type="dxa"/>
            <w:tcBorders>
              <w:bottom w:val="single" w:sz="4" w:space="0" w:color="auto"/>
            </w:tcBorders>
            <w:vAlign w:val="center"/>
          </w:tcPr>
          <w:p w14:paraId="23B0BE31" w14:textId="77777777" w:rsidR="00FE1A5A" w:rsidRPr="0052295E" w:rsidRDefault="00FE1A5A" w:rsidP="00C135E5">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E32" w14:textId="77777777" w:rsidR="00FE1A5A" w:rsidRPr="0052295E" w:rsidRDefault="00FE1A5A" w:rsidP="00C135E5">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E33" w14:textId="77777777" w:rsidR="00FE1A5A" w:rsidRPr="0052295E" w:rsidRDefault="00FE1A5A" w:rsidP="00C135E5">
            <w:pPr>
              <w:pStyle w:val="UseCaseHeader"/>
              <w:keepNext/>
              <w:keepLines/>
              <w:rPr>
                <w:rFonts w:eastAsia="SimSun"/>
              </w:rPr>
            </w:pPr>
            <w:r w:rsidRPr="0052295E">
              <w:rPr>
                <w:rFonts w:eastAsia="SimSun"/>
              </w:rPr>
              <w:t>Description</w:t>
            </w:r>
          </w:p>
        </w:tc>
      </w:tr>
      <w:tr w:rsidR="00FE1A5A" w:rsidRPr="0052295E" w14:paraId="23B0BE38" w14:textId="77777777" w:rsidTr="00C135E5">
        <w:trPr>
          <w:trHeight w:val="261"/>
        </w:trPr>
        <w:tc>
          <w:tcPr>
            <w:tcW w:w="630" w:type="dxa"/>
            <w:tcBorders>
              <w:bottom w:val="single" w:sz="4" w:space="0" w:color="auto"/>
            </w:tcBorders>
            <w:vAlign w:val="center"/>
          </w:tcPr>
          <w:p w14:paraId="23B0BE35" w14:textId="77777777" w:rsidR="00FE1A5A" w:rsidRPr="0052295E" w:rsidRDefault="00FE1A5A" w:rsidP="00C135E5">
            <w:pPr>
              <w:pStyle w:val="UseCaseText"/>
              <w:keepNext/>
              <w:keepLines/>
              <w:rPr>
                <w:rFonts w:eastAsia="SimSun"/>
              </w:rPr>
            </w:pPr>
          </w:p>
        </w:tc>
        <w:tc>
          <w:tcPr>
            <w:tcW w:w="1890" w:type="dxa"/>
            <w:tcBorders>
              <w:bottom w:val="single" w:sz="4" w:space="0" w:color="auto"/>
            </w:tcBorders>
            <w:vAlign w:val="center"/>
          </w:tcPr>
          <w:p w14:paraId="23B0BE36" w14:textId="77777777" w:rsidR="00FE1A5A" w:rsidRPr="0052295E" w:rsidRDefault="00FE1A5A" w:rsidP="00C135E5">
            <w:pPr>
              <w:pStyle w:val="UseCaseText"/>
              <w:keepNext/>
              <w:keepLines/>
              <w:rPr>
                <w:rFonts w:eastAsia="SimSun"/>
              </w:rPr>
            </w:pPr>
          </w:p>
        </w:tc>
        <w:tc>
          <w:tcPr>
            <w:tcW w:w="6720" w:type="dxa"/>
            <w:tcBorders>
              <w:bottom w:val="single" w:sz="4" w:space="0" w:color="auto"/>
            </w:tcBorders>
            <w:vAlign w:val="center"/>
          </w:tcPr>
          <w:p w14:paraId="23B0BE37" w14:textId="77777777" w:rsidR="00FE1A5A" w:rsidRPr="0052295E" w:rsidRDefault="00FE1A5A" w:rsidP="00C135E5">
            <w:pPr>
              <w:pStyle w:val="UseCaseText"/>
              <w:keepNext/>
              <w:keepLines/>
              <w:rPr>
                <w:rFonts w:eastAsia="SimSun"/>
              </w:rPr>
            </w:pPr>
          </w:p>
        </w:tc>
      </w:tr>
      <w:tr w:rsidR="00FE1A5A" w:rsidRPr="0052295E" w14:paraId="23B0BE3A" w14:textId="77777777" w:rsidTr="00C135E5">
        <w:trPr>
          <w:trHeight w:val="242"/>
        </w:trPr>
        <w:tc>
          <w:tcPr>
            <w:tcW w:w="9240" w:type="dxa"/>
            <w:gridSpan w:val="3"/>
            <w:shd w:val="clear" w:color="auto" w:fill="FFCC99"/>
            <w:vAlign w:val="center"/>
          </w:tcPr>
          <w:p w14:paraId="23B0BE39" w14:textId="77777777" w:rsidR="00FE1A5A" w:rsidRPr="0052295E" w:rsidRDefault="00FE1A5A" w:rsidP="00C135E5">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FE1A5A" w:rsidRPr="0052295E" w14:paraId="23B0BE3D" w14:textId="77777777" w:rsidTr="00C135E5">
        <w:trPr>
          <w:trHeight w:val="206"/>
        </w:trPr>
        <w:tc>
          <w:tcPr>
            <w:tcW w:w="630" w:type="dxa"/>
            <w:vAlign w:val="center"/>
          </w:tcPr>
          <w:p w14:paraId="23B0BE3B" w14:textId="77777777" w:rsidR="00FE1A5A" w:rsidRPr="0052295E" w:rsidRDefault="00FE1A5A" w:rsidP="00C135E5">
            <w:pPr>
              <w:pStyle w:val="UseCaseHeader"/>
              <w:keepNext/>
              <w:keepLines/>
              <w:rPr>
                <w:rFonts w:eastAsia="SimSun"/>
              </w:rPr>
            </w:pPr>
            <w:r w:rsidRPr="0052295E">
              <w:rPr>
                <w:rFonts w:eastAsia="SimSun"/>
              </w:rPr>
              <w:t>ID</w:t>
            </w:r>
          </w:p>
        </w:tc>
        <w:tc>
          <w:tcPr>
            <w:tcW w:w="8610" w:type="dxa"/>
            <w:gridSpan w:val="2"/>
            <w:vAlign w:val="center"/>
          </w:tcPr>
          <w:p w14:paraId="23B0BE3C" w14:textId="77777777" w:rsidR="00FE1A5A" w:rsidRPr="0052295E" w:rsidRDefault="00FE1A5A" w:rsidP="00C135E5">
            <w:pPr>
              <w:pStyle w:val="UseCaseHeader"/>
              <w:keepNext/>
              <w:keepLines/>
              <w:rPr>
                <w:rFonts w:eastAsia="SimSun"/>
              </w:rPr>
            </w:pPr>
            <w:r w:rsidRPr="0052295E">
              <w:rPr>
                <w:rFonts w:eastAsia="SimSun"/>
              </w:rPr>
              <w:t>Issue Description</w:t>
            </w:r>
          </w:p>
        </w:tc>
      </w:tr>
      <w:tr w:rsidR="00FE1A5A" w:rsidRPr="0052295E" w14:paraId="23B0BE40" w14:textId="77777777" w:rsidTr="00C135E5">
        <w:trPr>
          <w:trHeight w:val="206"/>
        </w:trPr>
        <w:tc>
          <w:tcPr>
            <w:tcW w:w="630" w:type="dxa"/>
            <w:vAlign w:val="center"/>
          </w:tcPr>
          <w:p w14:paraId="23B0BE3E" w14:textId="77777777" w:rsidR="00FE1A5A" w:rsidRPr="0052295E" w:rsidRDefault="00FE1A5A" w:rsidP="00C135E5">
            <w:pPr>
              <w:pStyle w:val="UseCaseText"/>
              <w:keepNext/>
              <w:keepLines/>
              <w:rPr>
                <w:rFonts w:eastAsia="SimSun"/>
              </w:rPr>
            </w:pPr>
            <w:r>
              <w:rPr>
                <w:rFonts w:eastAsia="SimSun"/>
              </w:rPr>
              <w:t>1</w:t>
            </w:r>
          </w:p>
        </w:tc>
        <w:tc>
          <w:tcPr>
            <w:tcW w:w="8610" w:type="dxa"/>
            <w:gridSpan w:val="2"/>
            <w:vAlign w:val="center"/>
          </w:tcPr>
          <w:p w14:paraId="23B0BE3F" w14:textId="77777777" w:rsidR="00FE1A5A" w:rsidRPr="0052295E" w:rsidRDefault="00FE1A5A" w:rsidP="00C135E5">
            <w:pPr>
              <w:pStyle w:val="UseCaseText"/>
              <w:keepNext/>
              <w:keepLines/>
              <w:rPr>
                <w:rFonts w:eastAsia="SimSun"/>
              </w:rPr>
            </w:pPr>
          </w:p>
        </w:tc>
      </w:tr>
      <w:tr w:rsidR="00FE1A5A" w:rsidRPr="0052295E" w14:paraId="23B0BE43" w14:textId="77777777" w:rsidTr="00C135E5">
        <w:trPr>
          <w:trHeight w:val="206"/>
        </w:trPr>
        <w:tc>
          <w:tcPr>
            <w:tcW w:w="630" w:type="dxa"/>
            <w:vAlign w:val="center"/>
          </w:tcPr>
          <w:p w14:paraId="23B0BE41" w14:textId="77777777" w:rsidR="00FE1A5A" w:rsidRDefault="00FE1A5A" w:rsidP="00C135E5">
            <w:pPr>
              <w:pStyle w:val="UseCaseText"/>
              <w:rPr>
                <w:rFonts w:eastAsia="SimSun"/>
              </w:rPr>
            </w:pPr>
          </w:p>
        </w:tc>
        <w:tc>
          <w:tcPr>
            <w:tcW w:w="8610" w:type="dxa"/>
            <w:gridSpan w:val="2"/>
            <w:vAlign w:val="center"/>
          </w:tcPr>
          <w:p w14:paraId="23B0BE42" w14:textId="77777777" w:rsidR="00FE1A5A" w:rsidRDefault="00FE1A5A" w:rsidP="00C135E5">
            <w:pPr>
              <w:pStyle w:val="UseCaseText"/>
              <w:rPr>
                <w:rFonts w:eastAsia="SimSun"/>
              </w:rPr>
            </w:pPr>
          </w:p>
        </w:tc>
      </w:tr>
    </w:tbl>
    <w:p w14:paraId="23B0BE44" w14:textId="77777777" w:rsidR="00FE1A5A" w:rsidRDefault="00FE1A5A" w:rsidP="00FE1A5A">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FE1A5A" w:rsidRPr="0052295E" w14:paraId="23B0BE47" w14:textId="77777777" w:rsidTr="00C135E5">
        <w:trPr>
          <w:trHeight w:val="360"/>
        </w:trPr>
        <w:tc>
          <w:tcPr>
            <w:tcW w:w="2520" w:type="dxa"/>
            <w:gridSpan w:val="2"/>
            <w:shd w:val="clear" w:color="auto" w:fill="8DB3E2"/>
            <w:vAlign w:val="center"/>
          </w:tcPr>
          <w:p w14:paraId="23B0BE45" w14:textId="77777777" w:rsidR="00FE1A5A" w:rsidRPr="0052295E" w:rsidRDefault="00FE1A5A" w:rsidP="00C135E5">
            <w:pPr>
              <w:pStyle w:val="UseCaseHeader"/>
              <w:keepNext/>
              <w:keepLines/>
              <w:rPr>
                <w:rFonts w:eastAsia="SimSun"/>
              </w:rPr>
            </w:pPr>
            <w:r>
              <w:rPr>
                <w:rFonts w:eastAsia="SimSun"/>
              </w:rPr>
              <w:t>Use Case ID</w:t>
            </w:r>
          </w:p>
        </w:tc>
        <w:tc>
          <w:tcPr>
            <w:tcW w:w="6720" w:type="dxa"/>
            <w:shd w:val="clear" w:color="auto" w:fill="8DB3E2"/>
            <w:vAlign w:val="center"/>
          </w:tcPr>
          <w:p w14:paraId="23B0BE46" w14:textId="77777777" w:rsidR="00FE1A5A" w:rsidRPr="00B36A79" w:rsidRDefault="00FE1A5A" w:rsidP="00C135E5">
            <w:pPr>
              <w:pStyle w:val="UseCaseText"/>
              <w:rPr>
                <w:rFonts w:eastAsia="Times"/>
                <w:b/>
              </w:rPr>
            </w:pPr>
            <w:r>
              <w:rPr>
                <w:rFonts w:eastAsia="Times"/>
                <w:b/>
              </w:rPr>
              <w:t>UC_035</w:t>
            </w:r>
          </w:p>
        </w:tc>
      </w:tr>
      <w:tr w:rsidR="00FE1A5A" w:rsidRPr="0052295E" w14:paraId="23B0BE4A" w14:textId="77777777" w:rsidTr="00C135E5">
        <w:trPr>
          <w:trHeight w:val="360"/>
        </w:trPr>
        <w:tc>
          <w:tcPr>
            <w:tcW w:w="2520" w:type="dxa"/>
            <w:gridSpan w:val="2"/>
            <w:shd w:val="clear" w:color="auto" w:fill="8DB3E2"/>
            <w:vAlign w:val="center"/>
          </w:tcPr>
          <w:p w14:paraId="23B0BE48" w14:textId="77777777" w:rsidR="00FE1A5A" w:rsidRDefault="00FE1A5A" w:rsidP="00C135E5">
            <w:pPr>
              <w:pStyle w:val="UseCaseHeader"/>
              <w:keepNext/>
              <w:keepLines/>
              <w:rPr>
                <w:rFonts w:eastAsia="SimSun"/>
              </w:rPr>
            </w:pPr>
            <w:r>
              <w:rPr>
                <w:rFonts w:eastAsia="SimSun"/>
              </w:rPr>
              <w:t>Use Case Name</w:t>
            </w:r>
          </w:p>
        </w:tc>
        <w:tc>
          <w:tcPr>
            <w:tcW w:w="6720" w:type="dxa"/>
            <w:shd w:val="clear" w:color="auto" w:fill="8DB3E2"/>
            <w:vAlign w:val="center"/>
          </w:tcPr>
          <w:p w14:paraId="23B0BE49" w14:textId="77777777" w:rsidR="00FE1A5A" w:rsidRPr="00C27791" w:rsidRDefault="00FE1A5A" w:rsidP="00C135E5">
            <w:pPr>
              <w:pStyle w:val="UseCaseText"/>
              <w:rPr>
                <w:rFonts w:eastAsia="Times"/>
                <w:b/>
              </w:rPr>
            </w:pPr>
            <w:r>
              <w:rPr>
                <w:rFonts w:eastAsia="Times"/>
                <w:b/>
              </w:rPr>
              <w:t>Upgrade node-in-the-box application</w:t>
            </w:r>
          </w:p>
        </w:tc>
      </w:tr>
      <w:tr w:rsidR="00FE1A5A" w:rsidRPr="0052295E" w14:paraId="23B0BE4D" w14:textId="77777777" w:rsidTr="00C135E5">
        <w:trPr>
          <w:trHeight w:val="360"/>
        </w:trPr>
        <w:tc>
          <w:tcPr>
            <w:tcW w:w="2520" w:type="dxa"/>
            <w:gridSpan w:val="2"/>
            <w:vAlign w:val="center"/>
          </w:tcPr>
          <w:p w14:paraId="23B0BE4B" w14:textId="77777777" w:rsidR="00FE1A5A" w:rsidRPr="00DD3D3F" w:rsidRDefault="00FE1A5A" w:rsidP="00C135E5">
            <w:pPr>
              <w:pStyle w:val="UseCaseText"/>
              <w:rPr>
                <w:rFonts w:eastAsia="SimSun"/>
                <w:b/>
              </w:rPr>
            </w:pPr>
            <w:r w:rsidRPr="00DD3D3F">
              <w:rPr>
                <w:rFonts w:eastAsia="SimSun"/>
                <w:b/>
              </w:rPr>
              <w:t>Short Description</w:t>
            </w:r>
          </w:p>
        </w:tc>
        <w:tc>
          <w:tcPr>
            <w:tcW w:w="6720" w:type="dxa"/>
            <w:vAlign w:val="center"/>
          </w:tcPr>
          <w:p w14:paraId="23B0BE4C" w14:textId="77777777" w:rsidR="00FE1A5A" w:rsidRPr="00857069" w:rsidRDefault="00FE1A5A" w:rsidP="00C135E5">
            <w:pPr>
              <w:pStyle w:val="UseCaseText"/>
              <w:rPr>
                <w:rFonts w:eastAsia="SimSun"/>
              </w:rPr>
            </w:pPr>
            <w:r>
              <w:rPr>
                <w:rFonts w:eastAsia="SimSun"/>
              </w:rPr>
              <w:t xml:space="preserve">The goal of this use case is to upgrade the software that implements the node-in-the-box application. This can potentially include the data repository, the catalog service, and the </w:t>
            </w:r>
            <w:r w:rsidR="00221C2B">
              <w:rPr>
                <w:rFonts w:eastAsia="SimSun"/>
              </w:rPr>
              <w:t>WebApp</w:t>
            </w:r>
            <w:r>
              <w:rPr>
                <w:rFonts w:eastAsia="SimSun"/>
              </w:rPr>
              <w:t xml:space="preserve"> application</w:t>
            </w:r>
          </w:p>
        </w:tc>
      </w:tr>
      <w:tr w:rsidR="00FE1A5A" w:rsidRPr="0052295E" w14:paraId="23B0BE50" w14:textId="77777777" w:rsidTr="00C135E5">
        <w:trPr>
          <w:trHeight w:val="360"/>
        </w:trPr>
        <w:tc>
          <w:tcPr>
            <w:tcW w:w="2520" w:type="dxa"/>
            <w:gridSpan w:val="2"/>
            <w:vAlign w:val="center"/>
          </w:tcPr>
          <w:p w14:paraId="23B0BE4E" w14:textId="77777777" w:rsidR="00FE1A5A" w:rsidRPr="00DD3D3F" w:rsidRDefault="00FE1A5A" w:rsidP="00C135E5">
            <w:pPr>
              <w:pStyle w:val="UseCaseText"/>
              <w:rPr>
                <w:rFonts w:eastAsia="SimSun"/>
                <w:b/>
              </w:rPr>
            </w:pPr>
            <w:r w:rsidRPr="00DD3D3F">
              <w:rPr>
                <w:rFonts w:eastAsia="SimSun"/>
                <w:b/>
              </w:rPr>
              <w:t>Actors</w:t>
            </w:r>
          </w:p>
        </w:tc>
        <w:tc>
          <w:tcPr>
            <w:tcW w:w="6720" w:type="dxa"/>
            <w:vAlign w:val="center"/>
          </w:tcPr>
          <w:p w14:paraId="23B0BE4F" w14:textId="77777777" w:rsidR="00FE1A5A" w:rsidRPr="0052295E" w:rsidRDefault="00FE1A5A" w:rsidP="00C135E5">
            <w:pPr>
              <w:pStyle w:val="UseCaseText"/>
              <w:rPr>
                <w:rFonts w:eastAsia="SimSun"/>
              </w:rPr>
            </w:pPr>
            <w:r>
              <w:rPr>
                <w:rFonts w:eastAsia="SimSun"/>
              </w:rPr>
              <w:t>Node-in-a-box administrator</w:t>
            </w:r>
          </w:p>
        </w:tc>
      </w:tr>
      <w:tr w:rsidR="00FE1A5A" w:rsidRPr="0052295E" w14:paraId="23B0BE53" w14:textId="77777777" w:rsidTr="00C135E5">
        <w:trPr>
          <w:trHeight w:val="360"/>
        </w:trPr>
        <w:tc>
          <w:tcPr>
            <w:tcW w:w="2520" w:type="dxa"/>
            <w:gridSpan w:val="2"/>
            <w:vAlign w:val="center"/>
          </w:tcPr>
          <w:p w14:paraId="23B0BE51" w14:textId="77777777" w:rsidR="00FE1A5A" w:rsidRPr="0052295E" w:rsidRDefault="00FE1A5A" w:rsidP="00C135E5">
            <w:pPr>
              <w:pStyle w:val="UseCaseHeader"/>
              <w:rPr>
                <w:rFonts w:eastAsia="SimSun"/>
              </w:rPr>
            </w:pPr>
            <w:r w:rsidRPr="0052295E">
              <w:rPr>
                <w:rFonts w:eastAsia="SimSun"/>
              </w:rPr>
              <w:t>Pre-Conditions</w:t>
            </w:r>
          </w:p>
        </w:tc>
        <w:tc>
          <w:tcPr>
            <w:tcW w:w="6720" w:type="dxa"/>
            <w:vAlign w:val="center"/>
          </w:tcPr>
          <w:p w14:paraId="23B0BE52" w14:textId="77777777" w:rsidR="00FE1A5A" w:rsidRPr="0052295E" w:rsidRDefault="00FE1A5A" w:rsidP="00C135E5">
            <w:pPr>
              <w:pStyle w:val="UseCaseText"/>
              <w:rPr>
                <w:rFonts w:eastAsia="SimSun"/>
              </w:rPr>
            </w:pPr>
            <w:r>
              <w:rPr>
                <w:rFonts w:eastAsia="SimSun"/>
              </w:rPr>
              <w:t>Node-in-the box is properly installed</w:t>
            </w:r>
          </w:p>
        </w:tc>
      </w:tr>
      <w:tr w:rsidR="00FE1A5A" w:rsidRPr="0052295E" w14:paraId="23B0BE56" w14:textId="77777777" w:rsidTr="00C135E5">
        <w:trPr>
          <w:trHeight w:val="360"/>
        </w:trPr>
        <w:tc>
          <w:tcPr>
            <w:tcW w:w="2520" w:type="dxa"/>
            <w:gridSpan w:val="2"/>
            <w:vAlign w:val="center"/>
          </w:tcPr>
          <w:p w14:paraId="23B0BE54" w14:textId="77777777" w:rsidR="00FE1A5A" w:rsidRPr="0052295E" w:rsidRDefault="00FE1A5A" w:rsidP="00C135E5">
            <w:pPr>
              <w:pStyle w:val="UseCaseHeader"/>
              <w:rPr>
                <w:rFonts w:eastAsia="SimSun"/>
              </w:rPr>
            </w:pPr>
            <w:r w:rsidRPr="0052295E">
              <w:rPr>
                <w:rFonts w:eastAsia="SimSun"/>
              </w:rPr>
              <w:t>Success End Conditions</w:t>
            </w:r>
          </w:p>
        </w:tc>
        <w:tc>
          <w:tcPr>
            <w:tcW w:w="6720" w:type="dxa"/>
            <w:vAlign w:val="center"/>
          </w:tcPr>
          <w:p w14:paraId="23B0BE55" w14:textId="77777777" w:rsidR="00FE1A5A" w:rsidRPr="0052295E" w:rsidRDefault="00FE1A5A" w:rsidP="00C135E5">
            <w:pPr>
              <w:pStyle w:val="UseCaseText"/>
              <w:rPr>
                <w:rFonts w:eastAsia="SimSun"/>
              </w:rPr>
            </w:pPr>
            <w:r>
              <w:rPr>
                <w:rFonts w:eastAsia="SimSun"/>
              </w:rPr>
              <w:t>The software components(s) of the node are updated without data loss and will minimum impact on other nodes of the NGDS network</w:t>
            </w:r>
          </w:p>
        </w:tc>
      </w:tr>
      <w:tr w:rsidR="00FE1A5A" w:rsidRPr="0052295E" w14:paraId="23B0BE59" w14:textId="77777777" w:rsidTr="00C135E5">
        <w:trPr>
          <w:trHeight w:val="360"/>
        </w:trPr>
        <w:tc>
          <w:tcPr>
            <w:tcW w:w="2520" w:type="dxa"/>
            <w:gridSpan w:val="2"/>
            <w:vAlign w:val="center"/>
          </w:tcPr>
          <w:p w14:paraId="23B0BE57" w14:textId="77777777" w:rsidR="00FE1A5A" w:rsidRPr="0052295E" w:rsidRDefault="00FE1A5A" w:rsidP="00C135E5">
            <w:pPr>
              <w:pStyle w:val="UseCaseHeader"/>
              <w:rPr>
                <w:rFonts w:eastAsia="SimSun"/>
              </w:rPr>
            </w:pPr>
            <w:r>
              <w:rPr>
                <w:rFonts w:eastAsia="SimSun"/>
              </w:rPr>
              <w:t>Data</w:t>
            </w:r>
          </w:p>
        </w:tc>
        <w:tc>
          <w:tcPr>
            <w:tcW w:w="6720" w:type="dxa"/>
            <w:vAlign w:val="center"/>
          </w:tcPr>
          <w:p w14:paraId="23B0BE58" w14:textId="77777777" w:rsidR="00FE1A5A" w:rsidRDefault="00FE1A5A" w:rsidP="00C135E5">
            <w:pPr>
              <w:pStyle w:val="UseCaseText"/>
              <w:rPr>
                <w:rFonts w:eastAsia="SimSun"/>
              </w:rPr>
            </w:pPr>
            <w:r>
              <w:rPr>
                <w:rFonts w:eastAsia="SimSun"/>
              </w:rPr>
              <w:t>Possibly all the data stored in the data repository and index</w:t>
            </w:r>
          </w:p>
        </w:tc>
      </w:tr>
      <w:tr w:rsidR="00FE1A5A" w:rsidRPr="0052295E" w14:paraId="23B0BE5E" w14:textId="77777777" w:rsidTr="00C135E5">
        <w:trPr>
          <w:trHeight w:val="360"/>
        </w:trPr>
        <w:tc>
          <w:tcPr>
            <w:tcW w:w="2520" w:type="dxa"/>
            <w:gridSpan w:val="2"/>
            <w:vAlign w:val="center"/>
          </w:tcPr>
          <w:p w14:paraId="23B0BE5A" w14:textId="77777777" w:rsidR="00FE1A5A" w:rsidRPr="0052295E" w:rsidRDefault="00FE1A5A" w:rsidP="00C135E5">
            <w:pPr>
              <w:pStyle w:val="UseCaseHeader"/>
              <w:rPr>
                <w:rFonts w:eastAsia="SimSun"/>
              </w:rPr>
            </w:pPr>
            <w:r>
              <w:rPr>
                <w:rFonts w:eastAsia="SimSun"/>
              </w:rPr>
              <w:t>Functions</w:t>
            </w:r>
          </w:p>
        </w:tc>
        <w:tc>
          <w:tcPr>
            <w:tcW w:w="6720" w:type="dxa"/>
            <w:vAlign w:val="center"/>
          </w:tcPr>
          <w:p w14:paraId="23B0BE5B" w14:textId="77777777" w:rsidR="00FE1A5A" w:rsidRDefault="00FE1A5A" w:rsidP="00377EE0">
            <w:pPr>
              <w:pStyle w:val="UseCaseText"/>
              <w:keepNext/>
              <w:keepLines/>
              <w:numPr>
                <w:ilvl w:val="0"/>
                <w:numId w:val="15"/>
              </w:numPr>
              <w:rPr>
                <w:rFonts w:eastAsia="SimSun"/>
              </w:rPr>
            </w:pPr>
            <w:r>
              <w:rPr>
                <w:rFonts w:eastAsia="SimSun"/>
              </w:rPr>
              <w:t>update software components</w:t>
            </w:r>
          </w:p>
          <w:p w14:paraId="23B0BE5C" w14:textId="77777777" w:rsidR="00FE1A5A" w:rsidRDefault="00FE1A5A" w:rsidP="00377EE0">
            <w:pPr>
              <w:pStyle w:val="UseCaseText"/>
              <w:keepNext/>
              <w:keepLines/>
              <w:numPr>
                <w:ilvl w:val="0"/>
                <w:numId w:val="15"/>
              </w:numPr>
              <w:rPr>
                <w:rFonts w:eastAsia="SimSun"/>
              </w:rPr>
            </w:pPr>
            <w:r>
              <w:rPr>
                <w:rFonts w:eastAsia="SimSun"/>
              </w:rPr>
              <w:t>shutdown node</w:t>
            </w:r>
          </w:p>
          <w:p w14:paraId="23B0BE5D" w14:textId="77777777" w:rsidR="00FE1A5A" w:rsidRPr="00BE5515" w:rsidRDefault="00FE1A5A" w:rsidP="00377EE0">
            <w:pPr>
              <w:pStyle w:val="UseCaseText"/>
              <w:keepNext/>
              <w:keepLines/>
              <w:numPr>
                <w:ilvl w:val="0"/>
                <w:numId w:val="15"/>
              </w:numPr>
              <w:rPr>
                <w:rFonts w:eastAsia="SimSun"/>
              </w:rPr>
            </w:pPr>
            <w:r>
              <w:rPr>
                <w:rFonts w:eastAsia="SimSun"/>
              </w:rPr>
              <w:t>restart node</w:t>
            </w:r>
          </w:p>
        </w:tc>
      </w:tr>
      <w:tr w:rsidR="00FE1A5A" w:rsidRPr="0052295E" w14:paraId="23B0BE60" w14:textId="77777777" w:rsidTr="00C135E5">
        <w:trPr>
          <w:trHeight w:val="278"/>
        </w:trPr>
        <w:tc>
          <w:tcPr>
            <w:tcW w:w="9240" w:type="dxa"/>
            <w:gridSpan w:val="3"/>
            <w:shd w:val="clear" w:color="auto" w:fill="CCFFFF"/>
            <w:vAlign w:val="center"/>
          </w:tcPr>
          <w:p w14:paraId="23B0BE5F" w14:textId="77777777" w:rsidR="00FE1A5A" w:rsidRPr="0052295E" w:rsidRDefault="00FE1A5A" w:rsidP="00C135E5">
            <w:pPr>
              <w:pStyle w:val="UseCaseSection"/>
              <w:keepNext/>
              <w:keepLines/>
              <w:rPr>
                <w:rFonts w:eastAsia="SimSun"/>
              </w:rPr>
            </w:pPr>
            <w:r w:rsidRPr="0052295E">
              <w:rPr>
                <w:rFonts w:eastAsia="SimSun"/>
              </w:rPr>
              <w:t>Main Sequence</w:t>
            </w:r>
          </w:p>
        </w:tc>
      </w:tr>
      <w:tr w:rsidR="00FE1A5A" w:rsidRPr="0052295E" w14:paraId="23B0BE64" w14:textId="77777777" w:rsidTr="00C135E5">
        <w:trPr>
          <w:trHeight w:val="203"/>
        </w:trPr>
        <w:tc>
          <w:tcPr>
            <w:tcW w:w="630" w:type="dxa"/>
          </w:tcPr>
          <w:p w14:paraId="23B0BE61" w14:textId="77777777" w:rsidR="00FE1A5A" w:rsidRPr="0052295E" w:rsidRDefault="00FE1A5A" w:rsidP="00C135E5">
            <w:pPr>
              <w:pStyle w:val="UseCaseHeader"/>
              <w:keepNext/>
              <w:keepLines/>
              <w:rPr>
                <w:rFonts w:eastAsia="SimSun"/>
              </w:rPr>
            </w:pPr>
            <w:r w:rsidRPr="0052295E">
              <w:rPr>
                <w:rFonts w:eastAsia="SimSun"/>
              </w:rPr>
              <w:t>Step</w:t>
            </w:r>
          </w:p>
        </w:tc>
        <w:tc>
          <w:tcPr>
            <w:tcW w:w="1890" w:type="dxa"/>
          </w:tcPr>
          <w:p w14:paraId="23B0BE62" w14:textId="77777777" w:rsidR="00FE1A5A" w:rsidRPr="0052295E" w:rsidRDefault="00FE1A5A" w:rsidP="00C135E5">
            <w:pPr>
              <w:pStyle w:val="UseCaseHeader"/>
              <w:keepNext/>
              <w:keepLines/>
              <w:rPr>
                <w:rFonts w:eastAsia="SimSun"/>
              </w:rPr>
            </w:pPr>
            <w:r w:rsidRPr="0052295E">
              <w:rPr>
                <w:rFonts w:eastAsia="SimSun"/>
              </w:rPr>
              <w:t>Actor</w:t>
            </w:r>
          </w:p>
        </w:tc>
        <w:tc>
          <w:tcPr>
            <w:tcW w:w="6720" w:type="dxa"/>
          </w:tcPr>
          <w:p w14:paraId="23B0BE63" w14:textId="77777777" w:rsidR="00FE1A5A" w:rsidRPr="0052295E" w:rsidRDefault="00FE1A5A" w:rsidP="00C135E5">
            <w:pPr>
              <w:pStyle w:val="UseCaseHeader"/>
              <w:keepNext/>
              <w:keepLines/>
              <w:rPr>
                <w:rFonts w:eastAsia="SimSun"/>
              </w:rPr>
            </w:pPr>
            <w:r w:rsidRPr="0052295E">
              <w:rPr>
                <w:rFonts w:eastAsia="SimSun"/>
              </w:rPr>
              <w:t>Description</w:t>
            </w:r>
          </w:p>
        </w:tc>
      </w:tr>
      <w:tr w:rsidR="00FE1A5A" w:rsidRPr="0052295E" w14:paraId="23B0BE6B" w14:textId="77777777" w:rsidTr="00C135E5">
        <w:trPr>
          <w:trHeight w:val="320"/>
        </w:trPr>
        <w:tc>
          <w:tcPr>
            <w:tcW w:w="630" w:type="dxa"/>
            <w:vAlign w:val="center"/>
          </w:tcPr>
          <w:p w14:paraId="23B0BE65" w14:textId="77777777" w:rsidR="00FE1A5A" w:rsidRPr="0052295E" w:rsidRDefault="00FE1A5A" w:rsidP="00C135E5">
            <w:pPr>
              <w:pStyle w:val="UseCaseText"/>
              <w:keepNext/>
              <w:keepLines/>
              <w:rPr>
                <w:rFonts w:eastAsia="SimSun"/>
              </w:rPr>
            </w:pPr>
            <w:r>
              <w:rPr>
                <w:rFonts w:eastAsia="SimSun"/>
              </w:rPr>
              <w:t>1</w:t>
            </w:r>
          </w:p>
        </w:tc>
        <w:tc>
          <w:tcPr>
            <w:tcW w:w="1890" w:type="dxa"/>
            <w:vAlign w:val="center"/>
          </w:tcPr>
          <w:p w14:paraId="23B0BE66" w14:textId="77777777" w:rsidR="00FE1A5A" w:rsidRDefault="00FE1A5A" w:rsidP="00C135E5">
            <w:pPr>
              <w:pStyle w:val="UseCaseText"/>
              <w:rPr>
                <w:rFonts w:eastAsia="SimSun"/>
              </w:rPr>
            </w:pPr>
            <w:r>
              <w:rPr>
                <w:rFonts w:eastAsia="SimSun"/>
              </w:rPr>
              <w:t>Node Administrator</w:t>
            </w:r>
          </w:p>
        </w:tc>
        <w:tc>
          <w:tcPr>
            <w:tcW w:w="6720" w:type="dxa"/>
            <w:vAlign w:val="center"/>
          </w:tcPr>
          <w:p w14:paraId="23B0BE67" w14:textId="77777777" w:rsidR="00FE1A5A" w:rsidRDefault="00FE1A5A" w:rsidP="00C135E5">
            <w:pPr>
              <w:pStyle w:val="UseCaseText"/>
              <w:keepNext/>
              <w:keepLines/>
              <w:rPr>
                <w:rFonts w:eastAsia="SimSun"/>
              </w:rPr>
            </w:pPr>
            <w:r>
              <w:rPr>
                <w:rFonts w:eastAsia="SimSun"/>
              </w:rPr>
              <w:t>Gracefully disconnects the node from the network</w:t>
            </w:r>
          </w:p>
          <w:p w14:paraId="23B0BE68" w14:textId="77777777" w:rsidR="00FE1A5A" w:rsidRDefault="00FE1A5A" w:rsidP="00C135E5">
            <w:pPr>
              <w:pStyle w:val="UseCaseText"/>
              <w:keepNext/>
              <w:keepLines/>
              <w:rPr>
                <w:rFonts w:eastAsia="SimSun"/>
              </w:rPr>
            </w:pPr>
            <w:r>
              <w:rPr>
                <w:rFonts w:eastAsia="SimSun"/>
              </w:rPr>
              <w:t>Shuts down the server component (s)</w:t>
            </w:r>
          </w:p>
          <w:p w14:paraId="23B0BE69" w14:textId="77777777" w:rsidR="00FE1A5A" w:rsidRDefault="00FE1A5A" w:rsidP="00C135E5">
            <w:pPr>
              <w:pStyle w:val="UseCaseText"/>
              <w:keepNext/>
              <w:keepLines/>
              <w:rPr>
                <w:rFonts w:eastAsia="SimSun"/>
              </w:rPr>
            </w:pPr>
            <w:r>
              <w:rPr>
                <w:rFonts w:eastAsia="SimSun"/>
              </w:rPr>
              <w:t>Update software</w:t>
            </w:r>
          </w:p>
          <w:p w14:paraId="23B0BE6A" w14:textId="77777777" w:rsidR="00FE1A5A" w:rsidRDefault="00FE1A5A" w:rsidP="00C135E5">
            <w:pPr>
              <w:pStyle w:val="UseCaseText"/>
              <w:keepNext/>
              <w:keepLines/>
              <w:rPr>
                <w:rFonts w:eastAsia="SimSun"/>
              </w:rPr>
            </w:pPr>
            <w:r>
              <w:rPr>
                <w:rFonts w:eastAsia="SimSun"/>
              </w:rPr>
              <w:t>Restart service(s)</w:t>
            </w:r>
          </w:p>
        </w:tc>
      </w:tr>
      <w:tr w:rsidR="00FE1A5A" w:rsidRPr="0052295E" w14:paraId="23B0BE6F" w14:textId="77777777" w:rsidTr="00C135E5">
        <w:trPr>
          <w:trHeight w:val="320"/>
        </w:trPr>
        <w:tc>
          <w:tcPr>
            <w:tcW w:w="630" w:type="dxa"/>
            <w:vAlign w:val="center"/>
          </w:tcPr>
          <w:p w14:paraId="23B0BE6C" w14:textId="77777777" w:rsidR="00FE1A5A" w:rsidRPr="0052295E" w:rsidRDefault="00FE1A5A" w:rsidP="00C135E5">
            <w:pPr>
              <w:pStyle w:val="UseCaseText"/>
              <w:rPr>
                <w:rFonts w:eastAsia="SimSun"/>
              </w:rPr>
            </w:pPr>
            <w:r>
              <w:rPr>
                <w:rFonts w:eastAsia="SimSun"/>
              </w:rPr>
              <w:t>2</w:t>
            </w:r>
          </w:p>
        </w:tc>
        <w:tc>
          <w:tcPr>
            <w:tcW w:w="1890" w:type="dxa"/>
            <w:vAlign w:val="center"/>
          </w:tcPr>
          <w:p w14:paraId="23B0BE6D" w14:textId="77777777" w:rsidR="00FE1A5A" w:rsidRDefault="00FE1A5A" w:rsidP="00C135E5">
            <w:pPr>
              <w:pStyle w:val="UseCaseText"/>
              <w:rPr>
                <w:rFonts w:eastAsia="SimSun"/>
              </w:rPr>
            </w:pPr>
            <w:r>
              <w:rPr>
                <w:rFonts w:eastAsia="SimSun"/>
              </w:rPr>
              <w:t>NGDS System</w:t>
            </w:r>
          </w:p>
        </w:tc>
        <w:tc>
          <w:tcPr>
            <w:tcW w:w="6720" w:type="dxa"/>
            <w:vAlign w:val="center"/>
          </w:tcPr>
          <w:p w14:paraId="23B0BE6E" w14:textId="77777777" w:rsidR="00FE1A5A" w:rsidRDefault="00FE1A5A" w:rsidP="00C135E5">
            <w:pPr>
              <w:pStyle w:val="UseCaseText"/>
              <w:rPr>
                <w:rFonts w:eastAsia="SimSun"/>
              </w:rPr>
            </w:pPr>
            <w:r>
              <w:rPr>
                <w:rFonts w:eastAsia="SimSun"/>
              </w:rPr>
              <w:t>Shuts down gracefully &amp; restarts without data loss</w:t>
            </w:r>
          </w:p>
        </w:tc>
      </w:tr>
      <w:tr w:rsidR="00FE1A5A" w:rsidRPr="0052295E" w14:paraId="23B0BE71" w14:textId="77777777" w:rsidTr="00C135E5">
        <w:trPr>
          <w:trHeight w:val="287"/>
        </w:trPr>
        <w:tc>
          <w:tcPr>
            <w:tcW w:w="9240" w:type="dxa"/>
            <w:gridSpan w:val="3"/>
            <w:shd w:val="clear" w:color="auto" w:fill="FFFFCC"/>
            <w:vAlign w:val="center"/>
          </w:tcPr>
          <w:p w14:paraId="23B0BE70" w14:textId="77777777" w:rsidR="00FE1A5A" w:rsidRPr="0052295E" w:rsidRDefault="00FE1A5A" w:rsidP="00C135E5">
            <w:pPr>
              <w:pStyle w:val="UseCaseSection"/>
              <w:keepNext/>
              <w:keepLines/>
              <w:rPr>
                <w:rFonts w:eastAsia="SimSun"/>
              </w:rPr>
            </w:pPr>
            <w:r w:rsidRPr="0052295E">
              <w:rPr>
                <w:rFonts w:eastAsia="SimSun"/>
              </w:rPr>
              <w:lastRenderedPageBreak/>
              <w:t>Variants</w:t>
            </w:r>
          </w:p>
        </w:tc>
      </w:tr>
      <w:tr w:rsidR="00FE1A5A" w:rsidRPr="0052295E" w14:paraId="23B0BE75" w14:textId="77777777" w:rsidTr="00C135E5">
        <w:trPr>
          <w:trHeight w:val="261"/>
        </w:trPr>
        <w:tc>
          <w:tcPr>
            <w:tcW w:w="630" w:type="dxa"/>
            <w:vAlign w:val="center"/>
          </w:tcPr>
          <w:p w14:paraId="23B0BE72" w14:textId="77777777" w:rsidR="00FE1A5A" w:rsidRPr="0052295E" w:rsidRDefault="00FE1A5A" w:rsidP="00C135E5">
            <w:pPr>
              <w:pStyle w:val="UseCaseHeader"/>
              <w:keepNext/>
              <w:keepLines/>
              <w:rPr>
                <w:rFonts w:eastAsia="SimSun"/>
              </w:rPr>
            </w:pPr>
            <w:r w:rsidRPr="0052295E">
              <w:rPr>
                <w:rFonts w:eastAsia="SimSun"/>
              </w:rPr>
              <w:t>Step</w:t>
            </w:r>
          </w:p>
        </w:tc>
        <w:tc>
          <w:tcPr>
            <w:tcW w:w="1890" w:type="dxa"/>
            <w:vAlign w:val="center"/>
          </w:tcPr>
          <w:p w14:paraId="23B0BE73" w14:textId="77777777" w:rsidR="00FE1A5A" w:rsidRPr="0052295E" w:rsidRDefault="00FE1A5A" w:rsidP="00C135E5">
            <w:pPr>
              <w:pStyle w:val="UseCaseHeader"/>
              <w:keepNext/>
              <w:keepLines/>
              <w:rPr>
                <w:rFonts w:eastAsia="SimSun"/>
              </w:rPr>
            </w:pPr>
            <w:r w:rsidRPr="0052295E">
              <w:rPr>
                <w:rFonts w:eastAsia="SimSun"/>
              </w:rPr>
              <w:t>Actor</w:t>
            </w:r>
          </w:p>
        </w:tc>
        <w:tc>
          <w:tcPr>
            <w:tcW w:w="6720" w:type="dxa"/>
            <w:vAlign w:val="center"/>
          </w:tcPr>
          <w:p w14:paraId="23B0BE74" w14:textId="77777777" w:rsidR="00FE1A5A" w:rsidRPr="0052295E" w:rsidRDefault="00FE1A5A" w:rsidP="00C135E5">
            <w:pPr>
              <w:pStyle w:val="UseCaseHeader"/>
              <w:keepNext/>
              <w:keepLines/>
              <w:rPr>
                <w:rFonts w:eastAsia="SimSun"/>
              </w:rPr>
            </w:pPr>
            <w:r w:rsidRPr="0052295E">
              <w:rPr>
                <w:rFonts w:eastAsia="SimSun"/>
              </w:rPr>
              <w:t>Description</w:t>
            </w:r>
          </w:p>
        </w:tc>
      </w:tr>
      <w:tr w:rsidR="00FE1A5A" w:rsidRPr="0052295E" w14:paraId="23B0BE79" w14:textId="77777777" w:rsidTr="00C135E5">
        <w:trPr>
          <w:trHeight w:val="359"/>
        </w:trPr>
        <w:tc>
          <w:tcPr>
            <w:tcW w:w="630" w:type="dxa"/>
            <w:tcBorders>
              <w:bottom w:val="single" w:sz="4" w:space="0" w:color="auto"/>
            </w:tcBorders>
            <w:vAlign w:val="center"/>
          </w:tcPr>
          <w:p w14:paraId="23B0BE76" w14:textId="77777777" w:rsidR="00FE1A5A" w:rsidRPr="0052295E" w:rsidRDefault="00FE1A5A" w:rsidP="00C135E5">
            <w:pPr>
              <w:pStyle w:val="UseCaseText"/>
              <w:keepNext/>
              <w:keepLines/>
              <w:rPr>
                <w:rFonts w:eastAsia="SimSun"/>
              </w:rPr>
            </w:pPr>
          </w:p>
        </w:tc>
        <w:tc>
          <w:tcPr>
            <w:tcW w:w="1890" w:type="dxa"/>
            <w:tcBorders>
              <w:bottom w:val="single" w:sz="4" w:space="0" w:color="auto"/>
            </w:tcBorders>
            <w:vAlign w:val="center"/>
          </w:tcPr>
          <w:p w14:paraId="23B0BE77" w14:textId="77777777" w:rsidR="00FE1A5A" w:rsidRDefault="00FE1A5A" w:rsidP="00C135E5">
            <w:pPr>
              <w:pStyle w:val="UseCaseText"/>
              <w:rPr>
                <w:rFonts w:eastAsia="SimSun"/>
              </w:rPr>
            </w:pPr>
          </w:p>
        </w:tc>
        <w:tc>
          <w:tcPr>
            <w:tcW w:w="6720" w:type="dxa"/>
            <w:tcBorders>
              <w:bottom w:val="single" w:sz="4" w:space="0" w:color="auto"/>
            </w:tcBorders>
            <w:vAlign w:val="center"/>
          </w:tcPr>
          <w:p w14:paraId="23B0BE78" w14:textId="77777777" w:rsidR="00FE1A5A" w:rsidRPr="0052295E" w:rsidRDefault="00FE1A5A" w:rsidP="00C135E5">
            <w:pPr>
              <w:pStyle w:val="UseCaseText"/>
              <w:keepNext/>
              <w:keepLines/>
              <w:rPr>
                <w:rFonts w:eastAsia="SimSun"/>
              </w:rPr>
            </w:pPr>
          </w:p>
        </w:tc>
      </w:tr>
      <w:tr w:rsidR="00FE1A5A" w:rsidRPr="00FB0E17" w14:paraId="23B0BE7B" w14:textId="77777777" w:rsidTr="00C135E5">
        <w:trPr>
          <w:trHeight w:val="261"/>
        </w:trPr>
        <w:tc>
          <w:tcPr>
            <w:tcW w:w="9240" w:type="dxa"/>
            <w:gridSpan w:val="3"/>
            <w:tcBorders>
              <w:bottom w:val="single" w:sz="4" w:space="0" w:color="auto"/>
            </w:tcBorders>
            <w:shd w:val="clear" w:color="auto" w:fill="FDBBC0"/>
            <w:vAlign w:val="center"/>
          </w:tcPr>
          <w:p w14:paraId="23B0BE7A" w14:textId="77777777" w:rsidR="00FE1A5A" w:rsidRPr="0052295E" w:rsidRDefault="00FE1A5A" w:rsidP="00C135E5">
            <w:pPr>
              <w:pStyle w:val="UseCaseSection"/>
              <w:keepNext/>
              <w:keepLines/>
              <w:rPr>
                <w:rFonts w:eastAsia="SimSun"/>
              </w:rPr>
            </w:pPr>
            <w:r>
              <w:rPr>
                <w:rFonts w:eastAsia="SimSun"/>
              </w:rPr>
              <w:t>Exception</w:t>
            </w:r>
            <w:r w:rsidRPr="0052295E">
              <w:rPr>
                <w:rFonts w:eastAsia="SimSun"/>
              </w:rPr>
              <w:t>s</w:t>
            </w:r>
          </w:p>
        </w:tc>
      </w:tr>
      <w:tr w:rsidR="00FE1A5A" w:rsidRPr="0052295E" w14:paraId="23B0BE7F" w14:textId="77777777" w:rsidTr="00C135E5">
        <w:trPr>
          <w:trHeight w:val="261"/>
        </w:trPr>
        <w:tc>
          <w:tcPr>
            <w:tcW w:w="630" w:type="dxa"/>
            <w:tcBorders>
              <w:bottom w:val="single" w:sz="4" w:space="0" w:color="auto"/>
            </w:tcBorders>
            <w:vAlign w:val="center"/>
          </w:tcPr>
          <w:p w14:paraId="23B0BE7C" w14:textId="77777777" w:rsidR="00FE1A5A" w:rsidRPr="0052295E" w:rsidRDefault="00FE1A5A" w:rsidP="00C135E5">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E7D" w14:textId="77777777" w:rsidR="00FE1A5A" w:rsidRPr="0052295E" w:rsidRDefault="00FE1A5A" w:rsidP="00C135E5">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E7E" w14:textId="77777777" w:rsidR="00FE1A5A" w:rsidRPr="0052295E" w:rsidRDefault="00FE1A5A" w:rsidP="00C135E5">
            <w:pPr>
              <w:pStyle w:val="UseCaseHeader"/>
              <w:keepNext/>
              <w:keepLines/>
              <w:rPr>
                <w:rFonts w:eastAsia="SimSun"/>
              </w:rPr>
            </w:pPr>
            <w:r w:rsidRPr="0052295E">
              <w:rPr>
                <w:rFonts w:eastAsia="SimSun"/>
              </w:rPr>
              <w:t>Description</w:t>
            </w:r>
          </w:p>
        </w:tc>
      </w:tr>
      <w:tr w:rsidR="00FE1A5A" w:rsidRPr="0052295E" w14:paraId="23B0BE83" w14:textId="77777777" w:rsidTr="00C135E5">
        <w:trPr>
          <w:trHeight w:val="261"/>
        </w:trPr>
        <w:tc>
          <w:tcPr>
            <w:tcW w:w="630" w:type="dxa"/>
            <w:tcBorders>
              <w:bottom w:val="single" w:sz="4" w:space="0" w:color="auto"/>
            </w:tcBorders>
            <w:vAlign w:val="center"/>
          </w:tcPr>
          <w:p w14:paraId="23B0BE80" w14:textId="77777777" w:rsidR="00FE1A5A" w:rsidRPr="0052295E" w:rsidRDefault="00FE1A5A" w:rsidP="00C135E5">
            <w:pPr>
              <w:pStyle w:val="UseCaseText"/>
              <w:keepNext/>
              <w:keepLines/>
              <w:rPr>
                <w:rFonts w:eastAsia="SimSun"/>
              </w:rPr>
            </w:pPr>
          </w:p>
        </w:tc>
        <w:tc>
          <w:tcPr>
            <w:tcW w:w="1890" w:type="dxa"/>
            <w:tcBorders>
              <w:bottom w:val="single" w:sz="4" w:space="0" w:color="auto"/>
            </w:tcBorders>
            <w:vAlign w:val="center"/>
          </w:tcPr>
          <w:p w14:paraId="23B0BE81" w14:textId="77777777" w:rsidR="00FE1A5A" w:rsidRPr="0052295E" w:rsidRDefault="00FE1A5A" w:rsidP="00C135E5">
            <w:pPr>
              <w:pStyle w:val="UseCaseText"/>
              <w:keepNext/>
              <w:keepLines/>
              <w:rPr>
                <w:rFonts w:eastAsia="SimSun"/>
              </w:rPr>
            </w:pPr>
          </w:p>
        </w:tc>
        <w:tc>
          <w:tcPr>
            <w:tcW w:w="6720" w:type="dxa"/>
            <w:tcBorders>
              <w:bottom w:val="single" w:sz="4" w:space="0" w:color="auto"/>
            </w:tcBorders>
            <w:vAlign w:val="center"/>
          </w:tcPr>
          <w:p w14:paraId="23B0BE82" w14:textId="77777777" w:rsidR="00FE1A5A" w:rsidRPr="0052295E" w:rsidRDefault="00FE1A5A" w:rsidP="00C135E5">
            <w:pPr>
              <w:pStyle w:val="UseCaseText"/>
              <w:keepNext/>
              <w:keepLines/>
              <w:rPr>
                <w:rFonts w:eastAsia="SimSun"/>
              </w:rPr>
            </w:pPr>
          </w:p>
        </w:tc>
      </w:tr>
      <w:tr w:rsidR="00FE1A5A" w:rsidRPr="0052295E" w14:paraId="23B0BE85" w14:textId="77777777" w:rsidTr="00C135E5">
        <w:trPr>
          <w:trHeight w:val="242"/>
        </w:trPr>
        <w:tc>
          <w:tcPr>
            <w:tcW w:w="9240" w:type="dxa"/>
            <w:gridSpan w:val="3"/>
            <w:shd w:val="clear" w:color="auto" w:fill="FFCC99"/>
            <w:vAlign w:val="center"/>
          </w:tcPr>
          <w:p w14:paraId="23B0BE84" w14:textId="77777777" w:rsidR="00FE1A5A" w:rsidRPr="0052295E" w:rsidRDefault="00FE1A5A" w:rsidP="00C135E5">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FE1A5A" w:rsidRPr="0052295E" w14:paraId="23B0BE88" w14:textId="77777777" w:rsidTr="00C135E5">
        <w:trPr>
          <w:trHeight w:val="206"/>
        </w:trPr>
        <w:tc>
          <w:tcPr>
            <w:tcW w:w="630" w:type="dxa"/>
            <w:vAlign w:val="center"/>
          </w:tcPr>
          <w:p w14:paraId="23B0BE86" w14:textId="77777777" w:rsidR="00FE1A5A" w:rsidRPr="0052295E" w:rsidRDefault="00FE1A5A" w:rsidP="00C135E5">
            <w:pPr>
              <w:pStyle w:val="UseCaseHeader"/>
              <w:keepNext/>
              <w:keepLines/>
              <w:rPr>
                <w:rFonts w:eastAsia="SimSun"/>
              </w:rPr>
            </w:pPr>
            <w:r w:rsidRPr="0052295E">
              <w:rPr>
                <w:rFonts w:eastAsia="SimSun"/>
              </w:rPr>
              <w:t>ID</w:t>
            </w:r>
          </w:p>
        </w:tc>
        <w:tc>
          <w:tcPr>
            <w:tcW w:w="8610" w:type="dxa"/>
            <w:gridSpan w:val="2"/>
            <w:vAlign w:val="center"/>
          </w:tcPr>
          <w:p w14:paraId="23B0BE87" w14:textId="77777777" w:rsidR="00FE1A5A" w:rsidRPr="0052295E" w:rsidRDefault="00FE1A5A" w:rsidP="00C135E5">
            <w:pPr>
              <w:pStyle w:val="UseCaseHeader"/>
              <w:keepNext/>
              <w:keepLines/>
              <w:rPr>
                <w:rFonts w:eastAsia="SimSun"/>
              </w:rPr>
            </w:pPr>
            <w:r w:rsidRPr="0052295E">
              <w:rPr>
                <w:rFonts w:eastAsia="SimSun"/>
              </w:rPr>
              <w:t>Issue Description</w:t>
            </w:r>
          </w:p>
        </w:tc>
      </w:tr>
      <w:tr w:rsidR="00FE1A5A" w:rsidRPr="0052295E" w14:paraId="23B0BE8B" w14:textId="77777777" w:rsidTr="00C135E5">
        <w:trPr>
          <w:trHeight w:val="206"/>
        </w:trPr>
        <w:tc>
          <w:tcPr>
            <w:tcW w:w="630" w:type="dxa"/>
            <w:vAlign w:val="center"/>
          </w:tcPr>
          <w:p w14:paraId="23B0BE89" w14:textId="77777777" w:rsidR="00FE1A5A" w:rsidRPr="0052295E" w:rsidRDefault="00FE1A5A" w:rsidP="00C135E5">
            <w:pPr>
              <w:pStyle w:val="UseCaseText"/>
              <w:keepNext/>
              <w:keepLines/>
              <w:rPr>
                <w:rFonts w:eastAsia="SimSun"/>
              </w:rPr>
            </w:pPr>
            <w:r>
              <w:rPr>
                <w:rFonts w:eastAsia="SimSun"/>
              </w:rPr>
              <w:t>1</w:t>
            </w:r>
          </w:p>
        </w:tc>
        <w:tc>
          <w:tcPr>
            <w:tcW w:w="8610" w:type="dxa"/>
            <w:gridSpan w:val="2"/>
            <w:vAlign w:val="center"/>
          </w:tcPr>
          <w:p w14:paraId="23B0BE8A" w14:textId="77777777" w:rsidR="00FE1A5A" w:rsidRPr="0052295E" w:rsidRDefault="00FE1A5A" w:rsidP="00C135E5">
            <w:pPr>
              <w:pStyle w:val="UseCaseText"/>
              <w:keepNext/>
              <w:keepLines/>
              <w:rPr>
                <w:rFonts w:eastAsia="SimSun"/>
              </w:rPr>
            </w:pPr>
          </w:p>
        </w:tc>
      </w:tr>
      <w:tr w:rsidR="00FE1A5A" w:rsidRPr="0052295E" w14:paraId="23B0BE8E" w14:textId="77777777" w:rsidTr="00C135E5">
        <w:trPr>
          <w:trHeight w:val="206"/>
        </w:trPr>
        <w:tc>
          <w:tcPr>
            <w:tcW w:w="630" w:type="dxa"/>
            <w:vAlign w:val="center"/>
          </w:tcPr>
          <w:p w14:paraId="23B0BE8C" w14:textId="77777777" w:rsidR="00FE1A5A" w:rsidRDefault="00FE1A5A" w:rsidP="00C135E5">
            <w:pPr>
              <w:pStyle w:val="UseCaseText"/>
              <w:rPr>
                <w:rFonts w:eastAsia="SimSun"/>
              </w:rPr>
            </w:pPr>
          </w:p>
        </w:tc>
        <w:tc>
          <w:tcPr>
            <w:tcW w:w="8610" w:type="dxa"/>
            <w:gridSpan w:val="2"/>
            <w:vAlign w:val="center"/>
          </w:tcPr>
          <w:p w14:paraId="23B0BE8D" w14:textId="77777777" w:rsidR="00FE1A5A" w:rsidRDefault="00FE1A5A" w:rsidP="00C135E5">
            <w:pPr>
              <w:pStyle w:val="UseCaseText"/>
              <w:rPr>
                <w:rFonts w:eastAsia="SimSun"/>
              </w:rPr>
            </w:pPr>
          </w:p>
        </w:tc>
      </w:tr>
    </w:tbl>
    <w:p w14:paraId="23B0BE8F" w14:textId="77777777" w:rsidR="00FE1A5A" w:rsidRDefault="00FE1A5A" w:rsidP="00FE1A5A"/>
    <w:p w14:paraId="23B0BE90" w14:textId="77777777" w:rsidR="00B8488F" w:rsidRDefault="004A4328" w:rsidP="000A2349">
      <w:pPr>
        <w:pStyle w:val="Heading2"/>
        <w:rPr>
          <w:noProof/>
        </w:rPr>
      </w:pPr>
      <w:bookmarkStart w:id="89" w:name="_Toc339446673"/>
      <w:r>
        <w:rPr>
          <w:noProof/>
        </w:rPr>
        <w:t>Software Developer Use Cases</w:t>
      </w:r>
      <w:bookmarkEnd w:id="89"/>
    </w:p>
    <w:p w14:paraId="23B0BE91" w14:textId="77777777" w:rsidR="004A4328" w:rsidRDefault="004A4328" w:rsidP="00CE1DED">
      <w:r>
        <w:t>Software developers are users who build applications that access NGDS resources using the system’s public, service-oriented APIs. These applications may be built in order to satisfy any number of functions, including data discovery, accessibility, visualization and analysis.</w:t>
      </w:r>
    </w:p>
    <w:p w14:paraId="23B0BE92" w14:textId="77777777" w:rsidR="002A6530" w:rsidRDefault="00FD5DCB" w:rsidP="00CE1DED">
      <w:pPr>
        <w:rPr>
          <w:lang w:eastAsia="zh-CN"/>
        </w:rPr>
      </w:pPr>
      <w:r>
        <w:fldChar w:fldCharType="begin"/>
      </w:r>
      <w:r>
        <w:instrText xml:space="preserve"> REF _Ref338234672 \h  \* MERGEFORMAT </w:instrText>
      </w:r>
      <w:r>
        <w:fldChar w:fldCharType="separate"/>
      </w:r>
      <w:r w:rsidR="00575885" w:rsidRPr="0022581C">
        <w:t xml:space="preserve">Figure </w:t>
      </w:r>
      <w:r w:rsidR="00575885">
        <w:t>7</w:t>
      </w:r>
      <w:r>
        <w:fldChar w:fldCharType="end"/>
      </w:r>
      <w:r w:rsidR="002A6530" w:rsidRPr="00B92E61">
        <w:rPr>
          <w:b/>
        </w:rPr>
        <w:t xml:space="preserve"> </w:t>
      </w:r>
      <w:r w:rsidR="002A6530" w:rsidRPr="000960C3">
        <w:rPr>
          <w:lang w:eastAsia="zh-CN"/>
        </w:rPr>
        <w:t>illustrat</w:t>
      </w:r>
      <w:r w:rsidR="002A6530">
        <w:rPr>
          <w:lang w:eastAsia="zh-CN"/>
        </w:rPr>
        <w:t>es</w:t>
      </w:r>
      <w:r w:rsidR="002A6530" w:rsidRPr="000960C3">
        <w:rPr>
          <w:lang w:eastAsia="zh-CN"/>
        </w:rPr>
        <w:t xml:space="preserve"> </w:t>
      </w:r>
      <w:r w:rsidR="002A6530">
        <w:rPr>
          <w:rFonts w:hint="eastAsia"/>
          <w:lang w:eastAsia="zh-CN"/>
        </w:rPr>
        <w:t xml:space="preserve">use cases for </w:t>
      </w:r>
      <w:r w:rsidR="002A6530" w:rsidRPr="000960C3">
        <w:rPr>
          <w:lang w:eastAsia="zh-CN"/>
        </w:rPr>
        <w:t>s</w:t>
      </w:r>
      <w:r w:rsidR="002A6530" w:rsidRPr="000960C3">
        <w:rPr>
          <w:bCs/>
          <w:lang w:eastAsia="zh-CN"/>
        </w:rPr>
        <w:t>oftware developers</w:t>
      </w:r>
      <w:r w:rsidR="002A6530">
        <w:rPr>
          <w:rFonts w:hint="eastAsia"/>
          <w:b/>
          <w:bCs/>
          <w:lang w:eastAsia="zh-CN"/>
        </w:rPr>
        <w:t>,</w:t>
      </w:r>
      <w:r w:rsidR="002A6530" w:rsidRPr="000960C3">
        <w:rPr>
          <w:bCs/>
          <w:lang w:eastAsia="zh-CN"/>
        </w:rPr>
        <w:t xml:space="preserve"> who</w:t>
      </w:r>
      <w:r w:rsidR="002A6530">
        <w:rPr>
          <w:rFonts w:hint="eastAsia"/>
          <w:b/>
          <w:bCs/>
          <w:lang w:eastAsia="zh-CN"/>
        </w:rPr>
        <w:t xml:space="preserve"> </w:t>
      </w:r>
      <w:r w:rsidR="002A6530" w:rsidRPr="00E76FA6">
        <w:rPr>
          <w:lang w:eastAsia="zh-CN"/>
        </w:rPr>
        <w:t xml:space="preserve">will build applications that </w:t>
      </w:r>
      <w:r w:rsidR="002A6530" w:rsidRPr="00E73B5D">
        <w:rPr>
          <w:lang w:eastAsia="zh-CN"/>
        </w:rPr>
        <w:t xml:space="preserve">access NGDS resources </w:t>
      </w:r>
      <w:r w:rsidR="002A6530" w:rsidRPr="00DD0ED1">
        <w:rPr>
          <w:lang w:eastAsia="zh-CN"/>
        </w:rPr>
        <w:t>u</w:t>
      </w:r>
      <w:r w:rsidR="002A6530" w:rsidRPr="00DD0ED1">
        <w:rPr>
          <w:rFonts w:hint="eastAsia"/>
          <w:bCs/>
          <w:lang w:eastAsia="zh-CN"/>
        </w:rPr>
        <w:t>sing</w:t>
      </w:r>
      <w:r w:rsidR="002A6530" w:rsidRPr="00E76FA6">
        <w:rPr>
          <w:lang w:eastAsia="zh-CN"/>
        </w:rPr>
        <w:t xml:space="preserve"> the public web services API of the system for their own </w:t>
      </w:r>
      <w:r w:rsidR="002A6530">
        <w:rPr>
          <w:rFonts w:hint="eastAsia"/>
          <w:lang w:eastAsia="zh-CN"/>
        </w:rPr>
        <w:t>applications, and t</w:t>
      </w:r>
      <w:r w:rsidR="002A6530" w:rsidRPr="00E76FA6">
        <w:rPr>
          <w:lang w:eastAsia="zh-CN"/>
        </w:rPr>
        <w:t>he public API of the system will mainly support the standard web services WMS, WFS, and CSW</w:t>
      </w:r>
      <w:r w:rsidR="002A6530">
        <w:rPr>
          <w:rFonts w:hint="eastAsia"/>
          <w:lang w:eastAsia="zh-CN"/>
        </w:rPr>
        <w:t>.</w:t>
      </w:r>
      <w:r w:rsidR="002A6530">
        <w:rPr>
          <w:lang w:eastAsia="zh-CN"/>
        </w:rPr>
        <w:t xml:space="preserve"> The current system will allow users to publish links to their application websites, but will not provide any advanced catalog feature to manage those applications such as what is provided by app stores.</w:t>
      </w:r>
    </w:p>
    <w:p w14:paraId="23B0BE93" w14:textId="77777777" w:rsidR="002A6530" w:rsidRDefault="002A6530" w:rsidP="002A6530"/>
    <w:p w14:paraId="23B0BE94" w14:textId="77777777" w:rsidR="002A6530" w:rsidRPr="0022581C" w:rsidRDefault="00FD7427" w:rsidP="002A6530">
      <w:pPr>
        <w:keepNext/>
        <w:jc w:val="center"/>
      </w:pPr>
      <w:r>
        <w:rPr>
          <w:noProof/>
        </w:rPr>
        <w:drawing>
          <wp:inline distT="0" distB="0" distL="0" distR="0" wp14:anchorId="23B0C832" wp14:editId="23B0C833">
            <wp:extent cx="4286885" cy="29845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4286885" cy="2984500"/>
                    </a:xfrm>
                    <a:prstGeom prst="rect">
                      <a:avLst/>
                    </a:prstGeom>
                    <a:noFill/>
                    <a:ln w="9525">
                      <a:noFill/>
                      <a:miter lim="800000"/>
                      <a:headEnd/>
                      <a:tailEnd/>
                    </a:ln>
                  </pic:spPr>
                </pic:pic>
              </a:graphicData>
            </a:graphic>
          </wp:inline>
        </w:drawing>
      </w:r>
    </w:p>
    <w:p w14:paraId="23B0BE95" w14:textId="77777777" w:rsidR="002A6530" w:rsidRDefault="002A6530" w:rsidP="000A2349">
      <w:pPr>
        <w:pStyle w:val="Caption"/>
        <w:outlineLvl w:val="0"/>
      </w:pPr>
      <w:bookmarkStart w:id="90" w:name="_Ref338234672"/>
      <w:bookmarkStart w:id="91" w:name="_Toc339282985"/>
      <w:bookmarkStart w:id="92" w:name="_Toc339446674"/>
      <w:r w:rsidRPr="0022581C">
        <w:t xml:space="preserve">Figure </w:t>
      </w:r>
      <w:fldSimple w:instr=" SEQ Figure \* ARABIC ">
        <w:r w:rsidR="00575885">
          <w:rPr>
            <w:noProof/>
          </w:rPr>
          <w:t>7</w:t>
        </w:r>
      </w:fldSimple>
      <w:bookmarkEnd w:id="90"/>
      <w:r w:rsidRPr="0022581C">
        <w:t xml:space="preserve"> Software developer use cases</w:t>
      </w:r>
      <w:bookmarkEnd w:id="91"/>
      <w:bookmarkEnd w:id="92"/>
    </w:p>
    <w:p w14:paraId="23B0BE96" w14:textId="77777777" w:rsidR="00B8488F" w:rsidRDefault="004A4328" w:rsidP="000A2349">
      <w:pPr>
        <w:pStyle w:val="Heading3"/>
        <w:rPr>
          <w:noProof/>
        </w:rPr>
      </w:pPr>
      <w:bookmarkStart w:id="93" w:name="_Toc339446675"/>
      <w:r>
        <w:rPr>
          <w:noProof/>
        </w:rPr>
        <w:lastRenderedPageBreak/>
        <w:t>Develop Applications</w:t>
      </w:r>
      <w:bookmarkEnd w:id="93"/>
    </w:p>
    <w:p w14:paraId="23B0BE97" w14:textId="77777777" w:rsidR="002A6530" w:rsidRDefault="002A6530" w:rsidP="002A6530"/>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2A6530" w:rsidRPr="0052295E" w14:paraId="23B0BE9A" w14:textId="77777777" w:rsidTr="00C135E5">
        <w:trPr>
          <w:trHeight w:val="360"/>
        </w:trPr>
        <w:tc>
          <w:tcPr>
            <w:tcW w:w="2520" w:type="dxa"/>
            <w:gridSpan w:val="2"/>
            <w:shd w:val="clear" w:color="auto" w:fill="8DB3E2"/>
            <w:vAlign w:val="center"/>
          </w:tcPr>
          <w:p w14:paraId="23B0BE98" w14:textId="77777777" w:rsidR="002A6530" w:rsidRPr="0052295E" w:rsidRDefault="002A6530" w:rsidP="00C135E5">
            <w:pPr>
              <w:pStyle w:val="UseCaseHeader"/>
              <w:keepNext/>
              <w:keepLines/>
              <w:rPr>
                <w:rFonts w:eastAsia="SimSun"/>
              </w:rPr>
            </w:pPr>
            <w:r>
              <w:rPr>
                <w:rFonts w:eastAsia="SimSun"/>
              </w:rPr>
              <w:t>Use Case ID</w:t>
            </w:r>
          </w:p>
        </w:tc>
        <w:tc>
          <w:tcPr>
            <w:tcW w:w="6720" w:type="dxa"/>
            <w:shd w:val="clear" w:color="auto" w:fill="8DB3E2"/>
            <w:vAlign w:val="center"/>
          </w:tcPr>
          <w:p w14:paraId="23B0BE99" w14:textId="77777777" w:rsidR="002A6530" w:rsidRPr="00B36A79" w:rsidRDefault="002A6530" w:rsidP="00C135E5">
            <w:pPr>
              <w:pStyle w:val="UseCaseText"/>
              <w:rPr>
                <w:rFonts w:eastAsia="Times"/>
                <w:b/>
              </w:rPr>
            </w:pPr>
            <w:r>
              <w:rPr>
                <w:rFonts w:eastAsia="Times"/>
                <w:b/>
              </w:rPr>
              <w:t>UC_040</w:t>
            </w:r>
          </w:p>
        </w:tc>
      </w:tr>
      <w:tr w:rsidR="002A6530" w:rsidRPr="0052295E" w14:paraId="23B0BE9D" w14:textId="77777777" w:rsidTr="00C135E5">
        <w:trPr>
          <w:trHeight w:val="360"/>
        </w:trPr>
        <w:tc>
          <w:tcPr>
            <w:tcW w:w="2520" w:type="dxa"/>
            <w:gridSpan w:val="2"/>
            <w:shd w:val="clear" w:color="auto" w:fill="8DB3E2"/>
            <w:vAlign w:val="center"/>
          </w:tcPr>
          <w:p w14:paraId="23B0BE9B" w14:textId="77777777" w:rsidR="002A6530" w:rsidRDefault="002A6530" w:rsidP="00C135E5">
            <w:pPr>
              <w:pStyle w:val="UseCaseHeader"/>
              <w:keepNext/>
              <w:keepLines/>
              <w:rPr>
                <w:rFonts w:eastAsia="SimSun"/>
              </w:rPr>
            </w:pPr>
            <w:r>
              <w:rPr>
                <w:rFonts w:eastAsia="SimSun"/>
              </w:rPr>
              <w:t>Use Case Name</w:t>
            </w:r>
          </w:p>
        </w:tc>
        <w:tc>
          <w:tcPr>
            <w:tcW w:w="6720" w:type="dxa"/>
            <w:shd w:val="clear" w:color="auto" w:fill="8DB3E2"/>
            <w:vAlign w:val="center"/>
          </w:tcPr>
          <w:p w14:paraId="23B0BE9C" w14:textId="77777777" w:rsidR="002A6530" w:rsidRPr="00C27791" w:rsidRDefault="002A6530" w:rsidP="00C135E5">
            <w:pPr>
              <w:pStyle w:val="UseCaseText"/>
              <w:rPr>
                <w:rFonts w:eastAsia="Times"/>
                <w:b/>
              </w:rPr>
            </w:pPr>
            <w:r>
              <w:rPr>
                <w:rFonts w:eastAsia="Times"/>
                <w:b/>
              </w:rPr>
              <w:t>Develop apps using NGDS standard protocols</w:t>
            </w:r>
          </w:p>
        </w:tc>
      </w:tr>
      <w:tr w:rsidR="002A6530" w:rsidRPr="0052295E" w14:paraId="23B0BEA0" w14:textId="77777777" w:rsidTr="00C135E5">
        <w:trPr>
          <w:trHeight w:val="360"/>
        </w:trPr>
        <w:tc>
          <w:tcPr>
            <w:tcW w:w="2520" w:type="dxa"/>
            <w:gridSpan w:val="2"/>
            <w:vAlign w:val="center"/>
          </w:tcPr>
          <w:p w14:paraId="23B0BE9E" w14:textId="77777777" w:rsidR="002A6530" w:rsidRPr="00DD3D3F" w:rsidRDefault="002A6530" w:rsidP="00C135E5">
            <w:pPr>
              <w:pStyle w:val="UseCaseText"/>
              <w:rPr>
                <w:rFonts w:eastAsia="SimSun"/>
                <w:b/>
              </w:rPr>
            </w:pPr>
            <w:r w:rsidRPr="00DD3D3F">
              <w:rPr>
                <w:rFonts w:eastAsia="SimSun"/>
                <w:b/>
              </w:rPr>
              <w:t>Short Description</w:t>
            </w:r>
          </w:p>
        </w:tc>
        <w:tc>
          <w:tcPr>
            <w:tcW w:w="6720" w:type="dxa"/>
            <w:vAlign w:val="center"/>
          </w:tcPr>
          <w:p w14:paraId="23B0BE9F" w14:textId="77777777" w:rsidR="002A6530" w:rsidRPr="00857069" w:rsidRDefault="002A6530" w:rsidP="006928E1">
            <w:pPr>
              <w:pStyle w:val="UseCaseText"/>
              <w:rPr>
                <w:rFonts w:eastAsia="SimSun"/>
              </w:rPr>
            </w:pPr>
            <w:r>
              <w:rPr>
                <w:rFonts w:eastAsia="SimSun"/>
              </w:rPr>
              <w:t xml:space="preserve">Through the use of web protocols, in particular: CSW, WFS and HTTP, software developers can build applications that utilize the data and meta-data stored in NGDS. </w:t>
            </w:r>
            <w:r w:rsidR="006928E1">
              <w:rPr>
                <w:rFonts w:eastAsia="SimSun"/>
              </w:rPr>
              <w:t xml:space="preserve">They can also use NGDS to locate referenced data (data that is not stored in NGDS components but is referenced by the NGDS catalog). </w:t>
            </w:r>
            <w:r>
              <w:rPr>
                <w:rFonts w:eastAsia="SimSun"/>
              </w:rPr>
              <w:t>They can, for example, develop applications that display that information on maps, perform data analysis and discover geological information of geothermal sites within US</w:t>
            </w:r>
          </w:p>
        </w:tc>
      </w:tr>
      <w:tr w:rsidR="002A6530" w:rsidRPr="0052295E" w14:paraId="23B0BEA3" w14:textId="77777777" w:rsidTr="00C135E5">
        <w:trPr>
          <w:trHeight w:val="360"/>
        </w:trPr>
        <w:tc>
          <w:tcPr>
            <w:tcW w:w="2520" w:type="dxa"/>
            <w:gridSpan w:val="2"/>
            <w:vAlign w:val="center"/>
          </w:tcPr>
          <w:p w14:paraId="23B0BEA1" w14:textId="77777777" w:rsidR="002A6530" w:rsidRPr="00DD3D3F" w:rsidRDefault="002A6530" w:rsidP="00C135E5">
            <w:pPr>
              <w:pStyle w:val="UseCaseText"/>
              <w:rPr>
                <w:rFonts w:eastAsia="SimSun"/>
                <w:b/>
              </w:rPr>
            </w:pPr>
            <w:r w:rsidRPr="00DD3D3F">
              <w:rPr>
                <w:rFonts w:eastAsia="SimSun"/>
                <w:b/>
              </w:rPr>
              <w:t>Actors</w:t>
            </w:r>
          </w:p>
        </w:tc>
        <w:tc>
          <w:tcPr>
            <w:tcW w:w="6720" w:type="dxa"/>
            <w:vAlign w:val="center"/>
          </w:tcPr>
          <w:p w14:paraId="23B0BEA2" w14:textId="77777777" w:rsidR="002A6530" w:rsidRPr="0052295E" w:rsidRDefault="002A6530" w:rsidP="00C135E5">
            <w:pPr>
              <w:pStyle w:val="UseCaseText"/>
              <w:rPr>
                <w:rFonts w:eastAsia="SimSun"/>
              </w:rPr>
            </w:pPr>
            <w:r>
              <w:rPr>
                <w:rFonts w:eastAsia="SimSun"/>
              </w:rPr>
              <w:t>Software developer</w:t>
            </w:r>
          </w:p>
        </w:tc>
      </w:tr>
      <w:tr w:rsidR="002A6530" w:rsidRPr="0052295E" w14:paraId="23B0BEA7" w14:textId="77777777" w:rsidTr="00C135E5">
        <w:trPr>
          <w:trHeight w:val="360"/>
        </w:trPr>
        <w:tc>
          <w:tcPr>
            <w:tcW w:w="2520" w:type="dxa"/>
            <w:gridSpan w:val="2"/>
            <w:vAlign w:val="center"/>
          </w:tcPr>
          <w:p w14:paraId="23B0BEA4" w14:textId="77777777" w:rsidR="002A6530" w:rsidRPr="0052295E" w:rsidRDefault="002A6530" w:rsidP="00C135E5">
            <w:pPr>
              <w:pStyle w:val="UseCaseHeader"/>
              <w:rPr>
                <w:rFonts w:eastAsia="SimSun"/>
              </w:rPr>
            </w:pPr>
            <w:r w:rsidRPr="0052295E">
              <w:rPr>
                <w:rFonts w:eastAsia="SimSun"/>
              </w:rPr>
              <w:t>Pre-Conditions</w:t>
            </w:r>
          </w:p>
        </w:tc>
        <w:tc>
          <w:tcPr>
            <w:tcW w:w="6720" w:type="dxa"/>
            <w:vAlign w:val="center"/>
          </w:tcPr>
          <w:p w14:paraId="23B0BEA5" w14:textId="77777777" w:rsidR="002A6530" w:rsidRDefault="002A6530" w:rsidP="00C135E5">
            <w:pPr>
              <w:pStyle w:val="UseCaseText"/>
              <w:rPr>
                <w:rFonts w:eastAsia="SimSun"/>
              </w:rPr>
            </w:pPr>
            <w:r>
              <w:rPr>
                <w:rFonts w:eastAsia="SimSun"/>
              </w:rPr>
              <w:t>NGDS data repositories and catalog</w:t>
            </w:r>
            <w:r w:rsidR="006928E1">
              <w:rPr>
                <w:rFonts w:eastAsia="SimSun"/>
              </w:rPr>
              <w:t>s</w:t>
            </w:r>
            <w:r>
              <w:rPr>
                <w:rFonts w:eastAsia="SimSun"/>
              </w:rPr>
              <w:t xml:space="preserve"> are available and accessible through standard internet protocols. </w:t>
            </w:r>
          </w:p>
          <w:p w14:paraId="23B0BEA6" w14:textId="77777777" w:rsidR="002A6530" w:rsidRPr="0052295E" w:rsidRDefault="002A6530" w:rsidP="00C135E5">
            <w:pPr>
              <w:pStyle w:val="UseCaseText"/>
              <w:rPr>
                <w:rFonts w:eastAsia="SimSun"/>
              </w:rPr>
            </w:pPr>
            <w:r>
              <w:rPr>
                <w:rFonts w:eastAsia="SimSun"/>
              </w:rPr>
              <w:t>Software developers may need an account to interact with the system if their application involves the updating of information in repositories and catalog, or if they utilize services such as posting of reviews.</w:t>
            </w:r>
          </w:p>
        </w:tc>
      </w:tr>
      <w:tr w:rsidR="002A6530" w:rsidRPr="0052295E" w14:paraId="23B0BEAA" w14:textId="77777777" w:rsidTr="00C135E5">
        <w:trPr>
          <w:trHeight w:val="360"/>
        </w:trPr>
        <w:tc>
          <w:tcPr>
            <w:tcW w:w="2520" w:type="dxa"/>
            <w:gridSpan w:val="2"/>
            <w:vAlign w:val="center"/>
          </w:tcPr>
          <w:p w14:paraId="23B0BEA8" w14:textId="77777777" w:rsidR="002A6530" w:rsidRPr="0052295E" w:rsidRDefault="002A6530" w:rsidP="00C135E5">
            <w:pPr>
              <w:pStyle w:val="UseCaseHeader"/>
              <w:rPr>
                <w:rFonts w:eastAsia="SimSun"/>
              </w:rPr>
            </w:pPr>
            <w:r w:rsidRPr="0052295E">
              <w:rPr>
                <w:rFonts w:eastAsia="SimSun"/>
              </w:rPr>
              <w:t>Success End Conditions</w:t>
            </w:r>
          </w:p>
        </w:tc>
        <w:tc>
          <w:tcPr>
            <w:tcW w:w="6720" w:type="dxa"/>
            <w:vAlign w:val="center"/>
          </w:tcPr>
          <w:p w14:paraId="23B0BEA9" w14:textId="77777777" w:rsidR="002A6530" w:rsidRPr="0052295E" w:rsidRDefault="002A6530" w:rsidP="00C135E5">
            <w:pPr>
              <w:pStyle w:val="UseCaseText"/>
              <w:rPr>
                <w:rFonts w:eastAsia="SimSun"/>
              </w:rPr>
            </w:pPr>
            <w:r>
              <w:rPr>
                <w:rFonts w:eastAsia="SimSun"/>
              </w:rPr>
              <w:t>Software developers can successfully build applications that utilize the NGDS system resources</w:t>
            </w:r>
          </w:p>
        </w:tc>
      </w:tr>
      <w:tr w:rsidR="002A6530" w:rsidRPr="0052295E" w14:paraId="23B0BEAD" w14:textId="77777777" w:rsidTr="00C135E5">
        <w:trPr>
          <w:trHeight w:val="360"/>
        </w:trPr>
        <w:tc>
          <w:tcPr>
            <w:tcW w:w="2520" w:type="dxa"/>
            <w:gridSpan w:val="2"/>
            <w:vAlign w:val="center"/>
          </w:tcPr>
          <w:p w14:paraId="23B0BEAB" w14:textId="77777777" w:rsidR="002A6530" w:rsidRPr="0052295E" w:rsidRDefault="002A6530" w:rsidP="00C135E5">
            <w:pPr>
              <w:pStyle w:val="UseCaseHeader"/>
              <w:rPr>
                <w:rFonts w:eastAsia="SimSun"/>
              </w:rPr>
            </w:pPr>
            <w:r>
              <w:rPr>
                <w:rFonts w:eastAsia="SimSun"/>
              </w:rPr>
              <w:t>Data</w:t>
            </w:r>
          </w:p>
        </w:tc>
        <w:tc>
          <w:tcPr>
            <w:tcW w:w="6720" w:type="dxa"/>
            <w:vAlign w:val="center"/>
          </w:tcPr>
          <w:p w14:paraId="23B0BEAC" w14:textId="77777777" w:rsidR="002A6530" w:rsidRDefault="002A6530" w:rsidP="00C135E5">
            <w:pPr>
              <w:pStyle w:val="UseCaseText"/>
              <w:rPr>
                <w:rFonts w:eastAsia="SimSun"/>
              </w:rPr>
            </w:pPr>
            <w:r>
              <w:rPr>
                <w:rFonts w:eastAsia="SimSun"/>
              </w:rPr>
              <w:t>Data models, metadata schemas, key system URIs, e.g. catalog service main URI, protocol and data model documentation</w:t>
            </w:r>
          </w:p>
        </w:tc>
      </w:tr>
      <w:tr w:rsidR="002A6530" w:rsidRPr="0052295E" w14:paraId="23B0BEB2" w14:textId="77777777" w:rsidTr="00C135E5">
        <w:trPr>
          <w:trHeight w:val="360"/>
        </w:trPr>
        <w:tc>
          <w:tcPr>
            <w:tcW w:w="2520" w:type="dxa"/>
            <w:gridSpan w:val="2"/>
            <w:vAlign w:val="center"/>
          </w:tcPr>
          <w:p w14:paraId="23B0BEAE" w14:textId="77777777" w:rsidR="002A6530" w:rsidRPr="0052295E" w:rsidRDefault="002A6530" w:rsidP="00C135E5">
            <w:pPr>
              <w:pStyle w:val="UseCaseHeader"/>
              <w:rPr>
                <w:rFonts w:eastAsia="SimSun"/>
              </w:rPr>
            </w:pPr>
            <w:r>
              <w:rPr>
                <w:rFonts w:eastAsia="SimSun"/>
              </w:rPr>
              <w:t>Functions</w:t>
            </w:r>
          </w:p>
        </w:tc>
        <w:tc>
          <w:tcPr>
            <w:tcW w:w="6720" w:type="dxa"/>
            <w:vAlign w:val="center"/>
          </w:tcPr>
          <w:p w14:paraId="23B0BEAF" w14:textId="77777777" w:rsidR="002A6530" w:rsidRDefault="002A6530" w:rsidP="00377EE0">
            <w:pPr>
              <w:pStyle w:val="UseCaseText"/>
              <w:keepNext/>
              <w:keepLines/>
              <w:numPr>
                <w:ilvl w:val="0"/>
                <w:numId w:val="15"/>
              </w:numPr>
              <w:rPr>
                <w:rFonts w:eastAsia="SimSun"/>
              </w:rPr>
            </w:pPr>
            <w:r>
              <w:rPr>
                <w:rFonts w:eastAsia="SimSun"/>
              </w:rPr>
              <w:t>Standard protocols</w:t>
            </w:r>
          </w:p>
          <w:p w14:paraId="23B0BEB0" w14:textId="77777777" w:rsidR="002A6530" w:rsidRDefault="002A6530" w:rsidP="00377EE0">
            <w:pPr>
              <w:pStyle w:val="UseCaseText"/>
              <w:keepNext/>
              <w:keepLines/>
              <w:numPr>
                <w:ilvl w:val="0"/>
                <w:numId w:val="15"/>
              </w:numPr>
              <w:rPr>
                <w:rFonts w:eastAsia="SimSun"/>
              </w:rPr>
            </w:pPr>
            <w:r>
              <w:rPr>
                <w:rFonts w:eastAsia="SimSun"/>
              </w:rPr>
              <w:t>Ability to interact with NGDS via APIs</w:t>
            </w:r>
          </w:p>
          <w:p w14:paraId="23B0BEB1" w14:textId="77777777" w:rsidR="006928E1" w:rsidRPr="00BE5515" w:rsidRDefault="006928E1" w:rsidP="00377EE0">
            <w:pPr>
              <w:pStyle w:val="UseCaseText"/>
              <w:keepNext/>
              <w:keepLines/>
              <w:numPr>
                <w:ilvl w:val="0"/>
                <w:numId w:val="15"/>
              </w:numPr>
              <w:rPr>
                <w:rFonts w:eastAsia="SimSun"/>
              </w:rPr>
            </w:pPr>
            <w:r>
              <w:rPr>
                <w:rFonts w:eastAsia="SimSun"/>
              </w:rPr>
              <w:t>Logging of API usage statistics and accesses</w:t>
            </w:r>
          </w:p>
        </w:tc>
      </w:tr>
      <w:tr w:rsidR="002A6530" w:rsidRPr="0052295E" w14:paraId="23B0BEB4" w14:textId="77777777" w:rsidTr="00C135E5">
        <w:trPr>
          <w:trHeight w:val="278"/>
        </w:trPr>
        <w:tc>
          <w:tcPr>
            <w:tcW w:w="9240" w:type="dxa"/>
            <w:gridSpan w:val="3"/>
            <w:shd w:val="clear" w:color="auto" w:fill="CCFFFF"/>
            <w:vAlign w:val="center"/>
          </w:tcPr>
          <w:p w14:paraId="23B0BEB3" w14:textId="77777777" w:rsidR="002A6530" w:rsidRPr="0052295E" w:rsidRDefault="002A6530" w:rsidP="00C135E5">
            <w:pPr>
              <w:pStyle w:val="UseCaseSection"/>
              <w:keepNext/>
              <w:keepLines/>
              <w:rPr>
                <w:rFonts w:eastAsia="SimSun"/>
              </w:rPr>
            </w:pPr>
            <w:r w:rsidRPr="0052295E">
              <w:rPr>
                <w:rFonts w:eastAsia="SimSun"/>
              </w:rPr>
              <w:t>Main Sequence</w:t>
            </w:r>
          </w:p>
        </w:tc>
      </w:tr>
      <w:tr w:rsidR="002A6530" w:rsidRPr="0052295E" w14:paraId="23B0BEB8" w14:textId="77777777" w:rsidTr="00C135E5">
        <w:trPr>
          <w:trHeight w:val="203"/>
        </w:trPr>
        <w:tc>
          <w:tcPr>
            <w:tcW w:w="630" w:type="dxa"/>
          </w:tcPr>
          <w:p w14:paraId="23B0BEB5" w14:textId="77777777" w:rsidR="002A6530" w:rsidRPr="0052295E" w:rsidRDefault="002A6530" w:rsidP="00C135E5">
            <w:pPr>
              <w:pStyle w:val="UseCaseHeader"/>
              <w:keepNext/>
              <w:keepLines/>
              <w:rPr>
                <w:rFonts w:eastAsia="SimSun"/>
              </w:rPr>
            </w:pPr>
            <w:r w:rsidRPr="0052295E">
              <w:rPr>
                <w:rFonts w:eastAsia="SimSun"/>
              </w:rPr>
              <w:t>Step</w:t>
            </w:r>
          </w:p>
        </w:tc>
        <w:tc>
          <w:tcPr>
            <w:tcW w:w="1890" w:type="dxa"/>
          </w:tcPr>
          <w:p w14:paraId="23B0BEB6" w14:textId="77777777" w:rsidR="002A6530" w:rsidRPr="0052295E" w:rsidRDefault="002A6530" w:rsidP="00C135E5">
            <w:pPr>
              <w:pStyle w:val="UseCaseHeader"/>
              <w:keepNext/>
              <w:keepLines/>
              <w:rPr>
                <w:rFonts w:eastAsia="SimSun"/>
              </w:rPr>
            </w:pPr>
            <w:r w:rsidRPr="0052295E">
              <w:rPr>
                <w:rFonts w:eastAsia="SimSun"/>
              </w:rPr>
              <w:t>Actor</w:t>
            </w:r>
          </w:p>
        </w:tc>
        <w:tc>
          <w:tcPr>
            <w:tcW w:w="6720" w:type="dxa"/>
          </w:tcPr>
          <w:p w14:paraId="23B0BEB7" w14:textId="77777777" w:rsidR="002A6530" w:rsidRPr="0052295E" w:rsidRDefault="002A6530" w:rsidP="00C135E5">
            <w:pPr>
              <w:pStyle w:val="UseCaseHeader"/>
              <w:keepNext/>
              <w:keepLines/>
              <w:rPr>
                <w:rFonts w:eastAsia="SimSun"/>
              </w:rPr>
            </w:pPr>
            <w:r w:rsidRPr="0052295E">
              <w:rPr>
                <w:rFonts w:eastAsia="SimSun"/>
              </w:rPr>
              <w:t>Description</w:t>
            </w:r>
          </w:p>
        </w:tc>
      </w:tr>
      <w:tr w:rsidR="002A6530" w:rsidRPr="0052295E" w14:paraId="23B0BEBC" w14:textId="77777777" w:rsidTr="00C135E5">
        <w:trPr>
          <w:trHeight w:val="320"/>
        </w:trPr>
        <w:tc>
          <w:tcPr>
            <w:tcW w:w="630" w:type="dxa"/>
            <w:vAlign w:val="center"/>
          </w:tcPr>
          <w:p w14:paraId="23B0BEB9" w14:textId="77777777" w:rsidR="002A6530" w:rsidRPr="0052295E" w:rsidRDefault="002A6530" w:rsidP="00C135E5">
            <w:pPr>
              <w:pStyle w:val="UseCaseText"/>
              <w:keepNext/>
              <w:keepLines/>
              <w:rPr>
                <w:rFonts w:eastAsia="SimSun"/>
              </w:rPr>
            </w:pPr>
            <w:r w:rsidRPr="0052295E">
              <w:rPr>
                <w:rFonts w:eastAsia="SimSun"/>
              </w:rPr>
              <w:t>1</w:t>
            </w:r>
          </w:p>
        </w:tc>
        <w:tc>
          <w:tcPr>
            <w:tcW w:w="1890" w:type="dxa"/>
            <w:vAlign w:val="center"/>
          </w:tcPr>
          <w:p w14:paraId="23B0BEBA" w14:textId="77777777" w:rsidR="002A6530" w:rsidRPr="0052295E" w:rsidRDefault="002A6530" w:rsidP="00C135E5">
            <w:pPr>
              <w:pStyle w:val="UseCaseText"/>
              <w:rPr>
                <w:rFonts w:eastAsia="SimSun"/>
              </w:rPr>
            </w:pPr>
            <w:r>
              <w:rPr>
                <w:rFonts w:eastAsia="SimSun"/>
              </w:rPr>
              <w:t>Software Developer</w:t>
            </w:r>
          </w:p>
        </w:tc>
        <w:tc>
          <w:tcPr>
            <w:tcW w:w="6720" w:type="dxa"/>
            <w:vAlign w:val="center"/>
          </w:tcPr>
          <w:p w14:paraId="23B0BEBB" w14:textId="77777777" w:rsidR="002A6530" w:rsidRPr="0052295E" w:rsidRDefault="002A6530" w:rsidP="00C135E5">
            <w:pPr>
              <w:pStyle w:val="UseCaseText"/>
              <w:keepNext/>
              <w:keepLines/>
              <w:rPr>
                <w:rFonts w:eastAsia="SimSun"/>
              </w:rPr>
            </w:pPr>
            <w:r>
              <w:rPr>
                <w:rFonts w:eastAsia="SimSun"/>
              </w:rPr>
              <w:t>Build applications that utilize standard protocols and data models from NGDS</w:t>
            </w:r>
          </w:p>
        </w:tc>
      </w:tr>
      <w:tr w:rsidR="002A6530" w:rsidRPr="0052295E" w14:paraId="23B0BEC0" w14:textId="77777777" w:rsidTr="00C135E5">
        <w:trPr>
          <w:trHeight w:val="320"/>
        </w:trPr>
        <w:tc>
          <w:tcPr>
            <w:tcW w:w="630" w:type="dxa"/>
            <w:vAlign w:val="center"/>
          </w:tcPr>
          <w:p w14:paraId="23B0BEBD" w14:textId="77777777" w:rsidR="002A6530" w:rsidRPr="0052295E" w:rsidRDefault="002A6530" w:rsidP="00C135E5">
            <w:pPr>
              <w:pStyle w:val="UseCaseText"/>
              <w:rPr>
                <w:rFonts w:eastAsia="SimSun"/>
              </w:rPr>
            </w:pPr>
            <w:r>
              <w:rPr>
                <w:rFonts w:eastAsia="SimSun"/>
              </w:rPr>
              <w:t>2</w:t>
            </w:r>
          </w:p>
        </w:tc>
        <w:tc>
          <w:tcPr>
            <w:tcW w:w="1890" w:type="dxa"/>
            <w:vAlign w:val="center"/>
          </w:tcPr>
          <w:p w14:paraId="23B0BEBE" w14:textId="77777777" w:rsidR="002A6530" w:rsidRDefault="002A6530" w:rsidP="00C135E5">
            <w:pPr>
              <w:pStyle w:val="UseCaseText"/>
              <w:rPr>
                <w:rFonts w:eastAsia="SimSun"/>
              </w:rPr>
            </w:pPr>
            <w:r>
              <w:rPr>
                <w:rFonts w:eastAsia="SimSun"/>
              </w:rPr>
              <w:t>NGDS System</w:t>
            </w:r>
          </w:p>
        </w:tc>
        <w:tc>
          <w:tcPr>
            <w:tcW w:w="6720" w:type="dxa"/>
            <w:vAlign w:val="center"/>
          </w:tcPr>
          <w:p w14:paraId="23B0BEBF" w14:textId="77777777" w:rsidR="002A6530" w:rsidRDefault="002A6530" w:rsidP="00C135E5">
            <w:pPr>
              <w:pStyle w:val="UseCaseText"/>
              <w:rPr>
                <w:rFonts w:eastAsia="SimSun"/>
              </w:rPr>
            </w:pPr>
            <w:r>
              <w:rPr>
                <w:rFonts w:eastAsia="SimSun"/>
              </w:rPr>
              <w:t>Responds to these protocols interactions via well known APIs</w:t>
            </w:r>
          </w:p>
        </w:tc>
      </w:tr>
      <w:tr w:rsidR="002A6530" w:rsidRPr="0052295E" w14:paraId="23B0BEC2" w14:textId="77777777" w:rsidTr="00C135E5">
        <w:trPr>
          <w:trHeight w:val="287"/>
        </w:trPr>
        <w:tc>
          <w:tcPr>
            <w:tcW w:w="9240" w:type="dxa"/>
            <w:gridSpan w:val="3"/>
            <w:shd w:val="clear" w:color="auto" w:fill="FFFFCC"/>
            <w:vAlign w:val="center"/>
          </w:tcPr>
          <w:p w14:paraId="23B0BEC1" w14:textId="77777777" w:rsidR="002A6530" w:rsidRPr="0052295E" w:rsidRDefault="002A6530" w:rsidP="00C135E5">
            <w:pPr>
              <w:pStyle w:val="UseCaseSection"/>
              <w:keepNext/>
              <w:keepLines/>
              <w:rPr>
                <w:rFonts w:eastAsia="SimSun"/>
              </w:rPr>
            </w:pPr>
            <w:r w:rsidRPr="0052295E">
              <w:rPr>
                <w:rFonts w:eastAsia="SimSun"/>
              </w:rPr>
              <w:t>Variants</w:t>
            </w:r>
          </w:p>
        </w:tc>
      </w:tr>
      <w:tr w:rsidR="002A6530" w:rsidRPr="0052295E" w14:paraId="23B0BEC6" w14:textId="77777777" w:rsidTr="00C135E5">
        <w:trPr>
          <w:trHeight w:val="261"/>
        </w:trPr>
        <w:tc>
          <w:tcPr>
            <w:tcW w:w="630" w:type="dxa"/>
            <w:vAlign w:val="center"/>
          </w:tcPr>
          <w:p w14:paraId="23B0BEC3" w14:textId="77777777" w:rsidR="002A6530" w:rsidRPr="0052295E" w:rsidRDefault="002A6530" w:rsidP="00C135E5">
            <w:pPr>
              <w:pStyle w:val="UseCaseHeader"/>
              <w:keepNext/>
              <w:keepLines/>
              <w:rPr>
                <w:rFonts w:eastAsia="SimSun"/>
              </w:rPr>
            </w:pPr>
            <w:r w:rsidRPr="0052295E">
              <w:rPr>
                <w:rFonts w:eastAsia="SimSun"/>
              </w:rPr>
              <w:t>Step</w:t>
            </w:r>
          </w:p>
        </w:tc>
        <w:tc>
          <w:tcPr>
            <w:tcW w:w="1890" w:type="dxa"/>
            <w:vAlign w:val="center"/>
          </w:tcPr>
          <w:p w14:paraId="23B0BEC4" w14:textId="77777777" w:rsidR="002A6530" w:rsidRPr="0052295E" w:rsidRDefault="002A6530" w:rsidP="00C135E5">
            <w:pPr>
              <w:pStyle w:val="UseCaseHeader"/>
              <w:keepNext/>
              <w:keepLines/>
              <w:rPr>
                <w:rFonts w:eastAsia="SimSun"/>
              </w:rPr>
            </w:pPr>
            <w:r w:rsidRPr="0052295E">
              <w:rPr>
                <w:rFonts w:eastAsia="SimSun"/>
              </w:rPr>
              <w:t>Actor</w:t>
            </w:r>
          </w:p>
        </w:tc>
        <w:tc>
          <w:tcPr>
            <w:tcW w:w="6720" w:type="dxa"/>
            <w:vAlign w:val="center"/>
          </w:tcPr>
          <w:p w14:paraId="23B0BEC5" w14:textId="77777777" w:rsidR="002A6530" w:rsidRPr="0052295E" w:rsidRDefault="002A6530" w:rsidP="00C135E5">
            <w:pPr>
              <w:pStyle w:val="UseCaseHeader"/>
              <w:keepNext/>
              <w:keepLines/>
              <w:rPr>
                <w:rFonts w:eastAsia="SimSun"/>
              </w:rPr>
            </w:pPr>
            <w:r w:rsidRPr="0052295E">
              <w:rPr>
                <w:rFonts w:eastAsia="SimSun"/>
              </w:rPr>
              <w:t>Description</w:t>
            </w:r>
          </w:p>
        </w:tc>
      </w:tr>
      <w:tr w:rsidR="002A6530" w:rsidRPr="0052295E" w14:paraId="23B0BECA" w14:textId="77777777" w:rsidTr="00C135E5">
        <w:trPr>
          <w:trHeight w:val="359"/>
        </w:trPr>
        <w:tc>
          <w:tcPr>
            <w:tcW w:w="630" w:type="dxa"/>
            <w:tcBorders>
              <w:bottom w:val="single" w:sz="4" w:space="0" w:color="auto"/>
            </w:tcBorders>
            <w:vAlign w:val="center"/>
          </w:tcPr>
          <w:p w14:paraId="23B0BEC7" w14:textId="77777777" w:rsidR="002A6530" w:rsidRPr="0052295E" w:rsidRDefault="002A6530" w:rsidP="00C135E5">
            <w:pPr>
              <w:pStyle w:val="UseCaseText"/>
              <w:keepNext/>
              <w:keepLines/>
              <w:rPr>
                <w:rFonts w:eastAsia="SimSun"/>
              </w:rPr>
            </w:pPr>
          </w:p>
        </w:tc>
        <w:tc>
          <w:tcPr>
            <w:tcW w:w="1890" w:type="dxa"/>
            <w:tcBorders>
              <w:bottom w:val="single" w:sz="4" w:space="0" w:color="auto"/>
            </w:tcBorders>
            <w:vAlign w:val="center"/>
          </w:tcPr>
          <w:p w14:paraId="23B0BEC8" w14:textId="77777777" w:rsidR="002A6530" w:rsidRDefault="002A6530" w:rsidP="00C135E5">
            <w:pPr>
              <w:pStyle w:val="UseCaseText"/>
              <w:rPr>
                <w:rFonts w:eastAsia="SimSun"/>
              </w:rPr>
            </w:pPr>
          </w:p>
        </w:tc>
        <w:tc>
          <w:tcPr>
            <w:tcW w:w="6720" w:type="dxa"/>
            <w:tcBorders>
              <w:bottom w:val="single" w:sz="4" w:space="0" w:color="auto"/>
            </w:tcBorders>
            <w:vAlign w:val="center"/>
          </w:tcPr>
          <w:p w14:paraId="23B0BEC9" w14:textId="77777777" w:rsidR="002A6530" w:rsidRPr="0052295E" w:rsidRDefault="002A6530" w:rsidP="00C135E5">
            <w:pPr>
              <w:pStyle w:val="UseCaseText"/>
              <w:keepNext/>
              <w:keepLines/>
              <w:rPr>
                <w:rFonts w:eastAsia="SimSun"/>
              </w:rPr>
            </w:pPr>
          </w:p>
        </w:tc>
      </w:tr>
      <w:tr w:rsidR="002A6530" w:rsidRPr="00FB0E17" w14:paraId="23B0BECC" w14:textId="77777777" w:rsidTr="00C135E5">
        <w:trPr>
          <w:trHeight w:val="261"/>
        </w:trPr>
        <w:tc>
          <w:tcPr>
            <w:tcW w:w="9240" w:type="dxa"/>
            <w:gridSpan w:val="3"/>
            <w:tcBorders>
              <w:bottom w:val="single" w:sz="4" w:space="0" w:color="auto"/>
            </w:tcBorders>
            <w:shd w:val="clear" w:color="auto" w:fill="FDBBC0"/>
            <w:vAlign w:val="center"/>
          </w:tcPr>
          <w:p w14:paraId="23B0BECB" w14:textId="77777777" w:rsidR="002A6530" w:rsidRPr="0052295E" w:rsidRDefault="002A6530" w:rsidP="00C135E5">
            <w:pPr>
              <w:pStyle w:val="UseCaseSection"/>
              <w:keepNext/>
              <w:keepLines/>
              <w:rPr>
                <w:rFonts w:eastAsia="SimSun"/>
              </w:rPr>
            </w:pPr>
            <w:r>
              <w:rPr>
                <w:rFonts w:eastAsia="SimSun"/>
              </w:rPr>
              <w:t>Exception</w:t>
            </w:r>
            <w:r w:rsidRPr="0052295E">
              <w:rPr>
                <w:rFonts w:eastAsia="SimSun"/>
              </w:rPr>
              <w:t>s</w:t>
            </w:r>
          </w:p>
        </w:tc>
      </w:tr>
      <w:tr w:rsidR="002A6530" w:rsidRPr="0052295E" w14:paraId="23B0BED0" w14:textId="77777777" w:rsidTr="00C135E5">
        <w:trPr>
          <w:trHeight w:val="261"/>
        </w:trPr>
        <w:tc>
          <w:tcPr>
            <w:tcW w:w="630" w:type="dxa"/>
            <w:tcBorders>
              <w:bottom w:val="single" w:sz="4" w:space="0" w:color="auto"/>
            </w:tcBorders>
            <w:vAlign w:val="center"/>
          </w:tcPr>
          <w:p w14:paraId="23B0BECD" w14:textId="77777777" w:rsidR="002A6530" w:rsidRPr="0052295E" w:rsidRDefault="002A6530" w:rsidP="00C135E5">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ECE" w14:textId="77777777" w:rsidR="002A6530" w:rsidRPr="0052295E" w:rsidRDefault="002A6530" w:rsidP="00C135E5">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ECF" w14:textId="77777777" w:rsidR="002A6530" w:rsidRPr="0052295E" w:rsidRDefault="002A6530" w:rsidP="00C135E5">
            <w:pPr>
              <w:pStyle w:val="UseCaseHeader"/>
              <w:keepNext/>
              <w:keepLines/>
              <w:rPr>
                <w:rFonts w:eastAsia="SimSun"/>
              </w:rPr>
            </w:pPr>
            <w:r w:rsidRPr="0052295E">
              <w:rPr>
                <w:rFonts w:eastAsia="SimSun"/>
              </w:rPr>
              <w:t>Description</w:t>
            </w:r>
          </w:p>
        </w:tc>
      </w:tr>
      <w:tr w:rsidR="002A6530" w:rsidRPr="0052295E" w14:paraId="23B0BED4" w14:textId="77777777" w:rsidTr="00C135E5">
        <w:trPr>
          <w:trHeight w:val="261"/>
        </w:trPr>
        <w:tc>
          <w:tcPr>
            <w:tcW w:w="630" w:type="dxa"/>
            <w:tcBorders>
              <w:bottom w:val="single" w:sz="4" w:space="0" w:color="auto"/>
            </w:tcBorders>
            <w:vAlign w:val="center"/>
          </w:tcPr>
          <w:p w14:paraId="23B0BED1" w14:textId="77777777" w:rsidR="002A6530" w:rsidRPr="0052295E" w:rsidRDefault="002A6530" w:rsidP="00C135E5">
            <w:pPr>
              <w:pStyle w:val="UseCaseText"/>
              <w:keepNext/>
              <w:keepLines/>
              <w:rPr>
                <w:rFonts w:eastAsia="SimSun"/>
              </w:rPr>
            </w:pPr>
          </w:p>
        </w:tc>
        <w:tc>
          <w:tcPr>
            <w:tcW w:w="1890" w:type="dxa"/>
            <w:tcBorders>
              <w:bottom w:val="single" w:sz="4" w:space="0" w:color="auto"/>
            </w:tcBorders>
            <w:vAlign w:val="center"/>
          </w:tcPr>
          <w:p w14:paraId="23B0BED2" w14:textId="77777777" w:rsidR="002A6530" w:rsidRPr="0052295E" w:rsidRDefault="002A6530" w:rsidP="00C135E5">
            <w:pPr>
              <w:pStyle w:val="UseCaseText"/>
              <w:keepNext/>
              <w:keepLines/>
              <w:rPr>
                <w:rFonts w:eastAsia="SimSun"/>
              </w:rPr>
            </w:pPr>
          </w:p>
        </w:tc>
        <w:tc>
          <w:tcPr>
            <w:tcW w:w="6720" w:type="dxa"/>
            <w:tcBorders>
              <w:bottom w:val="single" w:sz="4" w:space="0" w:color="auto"/>
            </w:tcBorders>
            <w:vAlign w:val="center"/>
          </w:tcPr>
          <w:p w14:paraId="23B0BED3" w14:textId="77777777" w:rsidR="002A6530" w:rsidRPr="0052295E" w:rsidRDefault="002A6530" w:rsidP="00C135E5">
            <w:pPr>
              <w:pStyle w:val="UseCaseText"/>
              <w:keepNext/>
              <w:keepLines/>
              <w:rPr>
                <w:rFonts w:eastAsia="SimSun"/>
              </w:rPr>
            </w:pPr>
          </w:p>
        </w:tc>
      </w:tr>
      <w:tr w:rsidR="002A6530" w:rsidRPr="0052295E" w14:paraId="23B0BED6" w14:textId="77777777" w:rsidTr="00C135E5">
        <w:trPr>
          <w:trHeight w:val="242"/>
        </w:trPr>
        <w:tc>
          <w:tcPr>
            <w:tcW w:w="9240" w:type="dxa"/>
            <w:gridSpan w:val="3"/>
            <w:shd w:val="clear" w:color="auto" w:fill="FFCC99"/>
            <w:vAlign w:val="center"/>
          </w:tcPr>
          <w:p w14:paraId="23B0BED5" w14:textId="77777777" w:rsidR="002A6530" w:rsidRPr="0052295E" w:rsidRDefault="002A6530" w:rsidP="00C135E5">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2A6530" w:rsidRPr="0052295E" w14:paraId="23B0BED9" w14:textId="77777777" w:rsidTr="00C135E5">
        <w:trPr>
          <w:trHeight w:val="206"/>
        </w:trPr>
        <w:tc>
          <w:tcPr>
            <w:tcW w:w="630" w:type="dxa"/>
            <w:vAlign w:val="center"/>
          </w:tcPr>
          <w:p w14:paraId="23B0BED7" w14:textId="77777777" w:rsidR="002A6530" w:rsidRPr="0052295E" w:rsidRDefault="002A6530" w:rsidP="00C135E5">
            <w:pPr>
              <w:pStyle w:val="UseCaseHeader"/>
              <w:keepNext/>
              <w:keepLines/>
              <w:rPr>
                <w:rFonts w:eastAsia="SimSun"/>
              </w:rPr>
            </w:pPr>
            <w:r w:rsidRPr="0052295E">
              <w:rPr>
                <w:rFonts w:eastAsia="SimSun"/>
              </w:rPr>
              <w:t>ID</w:t>
            </w:r>
          </w:p>
        </w:tc>
        <w:tc>
          <w:tcPr>
            <w:tcW w:w="8610" w:type="dxa"/>
            <w:gridSpan w:val="2"/>
            <w:vAlign w:val="center"/>
          </w:tcPr>
          <w:p w14:paraId="23B0BED8" w14:textId="77777777" w:rsidR="002A6530" w:rsidRPr="0052295E" w:rsidRDefault="002A6530" w:rsidP="00C135E5">
            <w:pPr>
              <w:pStyle w:val="UseCaseHeader"/>
              <w:keepNext/>
              <w:keepLines/>
              <w:rPr>
                <w:rFonts w:eastAsia="SimSun"/>
              </w:rPr>
            </w:pPr>
            <w:r w:rsidRPr="0052295E">
              <w:rPr>
                <w:rFonts w:eastAsia="SimSun"/>
              </w:rPr>
              <w:t>Issue Description</w:t>
            </w:r>
          </w:p>
        </w:tc>
      </w:tr>
      <w:tr w:rsidR="002A6530" w:rsidRPr="0052295E" w14:paraId="23B0BEDD" w14:textId="77777777" w:rsidTr="00C135E5">
        <w:trPr>
          <w:trHeight w:val="206"/>
        </w:trPr>
        <w:tc>
          <w:tcPr>
            <w:tcW w:w="630" w:type="dxa"/>
            <w:vAlign w:val="center"/>
          </w:tcPr>
          <w:p w14:paraId="23B0BEDA" w14:textId="77777777" w:rsidR="002A6530" w:rsidRPr="0052295E" w:rsidRDefault="002A6530" w:rsidP="00C135E5">
            <w:pPr>
              <w:pStyle w:val="UseCaseText"/>
              <w:keepNext/>
              <w:keepLines/>
              <w:rPr>
                <w:rFonts w:eastAsia="SimSun"/>
              </w:rPr>
            </w:pPr>
            <w:r>
              <w:rPr>
                <w:rFonts w:eastAsia="SimSun"/>
              </w:rPr>
              <w:t>1</w:t>
            </w:r>
          </w:p>
        </w:tc>
        <w:tc>
          <w:tcPr>
            <w:tcW w:w="8610" w:type="dxa"/>
            <w:gridSpan w:val="2"/>
            <w:vAlign w:val="center"/>
          </w:tcPr>
          <w:p w14:paraId="23B0BEDB" w14:textId="77777777" w:rsidR="006928E1" w:rsidRDefault="006928E1" w:rsidP="00C135E5">
            <w:pPr>
              <w:pStyle w:val="UseCaseText"/>
              <w:keepNext/>
              <w:keepLines/>
              <w:rPr>
                <w:rFonts w:eastAsia="SimSun"/>
              </w:rPr>
            </w:pPr>
            <w:r>
              <w:t>DN: It might be a good idea to issue API keys to control the number of queries and use of data or at least have a metric to understand who is using it and for what.</w:t>
            </w:r>
          </w:p>
          <w:p w14:paraId="23B0BEDC" w14:textId="77777777" w:rsidR="002A6530" w:rsidRPr="0052295E" w:rsidRDefault="006928E1" w:rsidP="00C135E5">
            <w:pPr>
              <w:pStyle w:val="UseCaseText"/>
              <w:keepNext/>
              <w:keepLines/>
              <w:rPr>
                <w:rFonts w:eastAsia="SimSun"/>
              </w:rPr>
            </w:pPr>
            <w:r>
              <w:rPr>
                <w:rFonts w:eastAsia="SimSun"/>
              </w:rPr>
              <w:t>DN: Discussion about developer API keys.  Not critical but something to keep in mind.  Given there are not concrete plans on how to pay for maintenance after the system is up and running, providing unlimited API access might not be something that can be afforded.</w:t>
            </w:r>
          </w:p>
        </w:tc>
      </w:tr>
      <w:tr w:rsidR="002A6530" w:rsidRPr="0052295E" w14:paraId="23B0BEE0" w14:textId="77777777" w:rsidTr="00C135E5">
        <w:trPr>
          <w:trHeight w:val="206"/>
        </w:trPr>
        <w:tc>
          <w:tcPr>
            <w:tcW w:w="630" w:type="dxa"/>
            <w:vAlign w:val="center"/>
          </w:tcPr>
          <w:p w14:paraId="23B0BEDE" w14:textId="77777777" w:rsidR="002A6530" w:rsidRDefault="002A6530" w:rsidP="00C135E5">
            <w:pPr>
              <w:pStyle w:val="UseCaseText"/>
              <w:rPr>
                <w:rFonts w:eastAsia="SimSun"/>
              </w:rPr>
            </w:pPr>
          </w:p>
        </w:tc>
        <w:tc>
          <w:tcPr>
            <w:tcW w:w="8610" w:type="dxa"/>
            <w:gridSpan w:val="2"/>
            <w:vAlign w:val="center"/>
          </w:tcPr>
          <w:p w14:paraId="23B0BEDF" w14:textId="77777777" w:rsidR="002A6530" w:rsidRDefault="002A6530" w:rsidP="00C135E5">
            <w:pPr>
              <w:pStyle w:val="UseCaseText"/>
              <w:rPr>
                <w:rFonts w:eastAsia="SimSun"/>
              </w:rPr>
            </w:pPr>
          </w:p>
        </w:tc>
      </w:tr>
    </w:tbl>
    <w:p w14:paraId="23B0BEE1" w14:textId="77777777" w:rsidR="002A6530" w:rsidRDefault="002A6530" w:rsidP="002A6530"/>
    <w:p w14:paraId="23B0BEE2" w14:textId="77777777" w:rsidR="006A7348" w:rsidRDefault="006A7348" w:rsidP="000A2349">
      <w:pPr>
        <w:pStyle w:val="Heading3"/>
      </w:pPr>
      <w:bookmarkStart w:id="94" w:name="_Toc339446676"/>
      <w:r>
        <w:lastRenderedPageBreak/>
        <w:t>Register New Application with NGDS</w:t>
      </w:r>
      <w:bookmarkEnd w:id="94"/>
    </w:p>
    <w:p w14:paraId="23B0BEE3" w14:textId="77777777" w:rsidR="006A7348" w:rsidRDefault="006A7348" w:rsidP="00CE1DED">
      <w:r>
        <w:t>Furthermore, the software developer will wish to register their new application with the NGDS in order to promote its use throughout the system.</w:t>
      </w:r>
    </w:p>
    <w:p w14:paraId="23B0BEE4" w14:textId="77777777" w:rsidR="002A6530" w:rsidRDefault="002A6530" w:rsidP="002A6530"/>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2A6530" w:rsidRPr="0052295E" w14:paraId="23B0BEE7" w14:textId="77777777" w:rsidTr="00C135E5">
        <w:trPr>
          <w:trHeight w:val="360"/>
        </w:trPr>
        <w:tc>
          <w:tcPr>
            <w:tcW w:w="2520" w:type="dxa"/>
            <w:gridSpan w:val="2"/>
            <w:shd w:val="clear" w:color="auto" w:fill="8DB3E2"/>
            <w:vAlign w:val="center"/>
          </w:tcPr>
          <w:p w14:paraId="23B0BEE5" w14:textId="77777777" w:rsidR="002A6530" w:rsidRPr="0052295E" w:rsidRDefault="002A6530" w:rsidP="00C135E5">
            <w:pPr>
              <w:pStyle w:val="UseCaseHeader"/>
              <w:keepNext/>
              <w:keepLines/>
              <w:rPr>
                <w:rFonts w:eastAsia="SimSun"/>
              </w:rPr>
            </w:pPr>
            <w:r>
              <w:rPr>
                <w:rFonts w:eastAsia="SimSun"/>
              </w:rPr>
              <w:t>Use Case ID</w:t>
            </w:r>
          </w:p>
        </w:tc>
        <w:tc>
          <w:tcPr>
            <w:tcW w:w="6720" w:type="dxa"/>
            <w:shd w:val="clear" w:color="auto" w:fill="8DB3E2"/>
            <w:vAlign w:val="center"/>
          </w:tcPr>
          <w:p w14:paraId="23B0BEE6" w14:textId="77777777" w:rsidR="002A6530" w:rsidRPr="00B36A79" w:rsidRDefault="002A6530" w:rsidP="00C135E5">
            <w:pPr>
              <w:pStyle w:val="UseCaseText"/>
              <w:rPr>
                <w:rFonts w:eastAsia="Times"/>
                <w:b/>
              </w:rPr>
            </w:pPr>
            <w:r>
              <w:rPr>
                <w:rFonts w:eastAsia="Times"/>
                <w:b/>
              </w:rPr>
              <w:t>UC_041</w:t>
            </w:r>
          </w:p>
        </w:tc>
      </w:tr>
      <w:tr w:rsidR="002A6530" w:rsidRPr="0052295E" w14:paraId="23B0BEEA" w14:textId="77777777" w:rsidTr="00C135E5">
        <w:trPr>
          <w:trHeight w:val="360"/>
        </w:trPr>
        <w:tc>
          <w:tcPr>
            <w:tcW w:w="2520" w:type="dxa"/>
            <w:gridSpan w:val="2"/>
            <w:shd w:val="clear" w:color="auto" w:fill="8DB3E2"/>
            <w:vAlign w:val="center"/>
          </w:tcPr>
          <w:p w14:paraId="23B0BEE8" w14:textId="77777777" w:rsidR="002A6530" w:rsidRDefault="002A6530" w:rsidP="00C135E5">
            <w:pPr>
              <w:pStyle w:val="UseCaseHeader"/>
              <w:keepNext/>
              <w:keepLines/>
              <w:rPr>
                <w:rFonts w:eastAsia="SimSun"/>
              </w:rPr>
            </w:pPr>
            <w:r>
              <w:rPr>
                <w:rFonts w:eastAsia="SimSun"/>
              </w:rPr>
              <w:t>Use Case Name</w:t>
            </w:r>
          </w:p>
        </w:tc>
        <w:tc>
          <w:tcPr>
            <w:tcW w:w="6720" w:type="dxa"/>
            <w:shd w:val="clear" w:color="auto" w:fill="8DB3E2"/>
            <w:vAlign w:val="center"/>
          </w:tcPr>
          <w:p w14:paraId="23B0BEE9" w14:textId="77777777" w:rsidR="002A6530" w:rsidRPr="00C27791" w:rsidRDefault="002A6530" w:rsidP="00C135E5">
            <w:pPr>
              <w:pStyle w:val="UseCaseText"/>
              <w:rPr>
                <w:rFonts w:eastAsia="Times"/>
                <w:b/>
              </w:rPr>
            </w:pPr>
            <w:r w:rsidRPr="00A70A3D">
              <w:rPr>
                <w:rFonts w:eastAsia="Times"/>
                <w:b/>
              </w:rPr>
              <w:t>Contact NGDS admin to provide link to application</w:t>
            </w:r>
          </w:p>
        </w:tc>
      </w:tr>
      <w:tr w:rsidR="002A6530" w:rsidRPr="0052295E" w14:paraId="23B0BEED" w14:textId="77777777" w:rsidTr="00C135E5">
        <w:trPr>
          <w:trHeight w:val="360"/>
        </w:trPr>
        <w:tc>
          <w:tcPr>
            <w:tcW w:w="2520" w:type="dxa"/>
            <w:gridSpan w:val="2"/>
            <w:vAlign w:val="center"/>
          </w:tcPr>
          <w:p w14:paraId="23B0BEEB" w14:textId="77777777" w:rsidR="002A6530" w:rsidRPr="00DD3D3F" w:rsidRDefault="002A6530" w:rsidP="00C135E5">
            <w:pPr>
              <w:pStyle w:val="UseCaseText"/>
              <w:rPr>
                <w:rFonts w:eastAsia="SimSun"/>
                <w:b/>
              </w:rPr>
            </w:pPr>
            <w:r w:rsidRPr="00DD3D3F">
              <w:rPr>
                <w:rFonts w:eastAsia="SimSun"/>
                <w:b/>
              </w:rPr>
              <w:t>Short Description</w:t>
            </w:r>
          </w:p>
        </w:tc>
        <w:tc>
          <w:tcPr>
            <w:tcW w:w="6720" w:type="dxa"/>
            <w:vAlign w:val="center"/>
          </w:tcPr>
          <w:p w14:paraId="23B0BEEC" w14:textId="77777777" w:rsidR="002A6530" w:rsidRPr="00857069" w:rsidRDefault="002A6530" w:rsidP="006928E1">
            <w:pPr>
              <w:pStyle w:val="UseCaseText"/>
              <w:rPr>
                <w:rFonts w:eastAsia="SimSun"/>
              </w:rPr>
            </w:pPr>
            <w:r>
              <w:rPr>
                <w:rFonts w:eastAsia="SimSun"/>
              </w:rPr>
              <w:t xml:space="preserve">The goal of this use case is to capture the need for a way to software developers request the inclusion of application links in the NGDS web site. They will do so via a public e-mail address or via a form that allow them to </w:t>
            </w:r>
            <w:r w:rsidR="006928E1">
              <w:rPr>
                <w:rFonts w:eastAsia="SimSun"/>
              </w:rPr>
              <w:t>submit</w:t>
            </w:r>
            <w:r>
              <w:rPr>
                <w:rFonts w:eastAsia="SimSun"/>
              </w:rPr>
              <w:t xml:space="preserve"> this information.</w:t>
            </w:r>
          </w:p>
        </w:tc>
      </w:tr>
      <w:tr w:rsidR="002A6530" w:rsidRPr="0052295E" w14:paraId="23B0BEF0" w14:textId="77777777" w:rsidTr="00C135E5">
        <w:trPr>
          <w:trHeight w:val="360"/>
        </w:trPr>
        <w:tc>
          <w:tcPr>
            <w:tcW w:w="2520" w:type="dxa"/>
            <w:gridSpan w:val="2"/>
            <w:vAlign w:val="center"/>
          </w:tcPr>
          <w:p w14:paraId="23B0BEEE" w14:textId="77777777" w:rsidR="002A6530" w:rsidRPr="00DD3D3F" w:rsidRDefault="002A6530" w:rsidP="00C135E5">
            <w:pPr>
              <w:pStyle w:val="UseCaseText"/>
              <w:rPr>
                <w:rFonts w:eastAsia="SimSun"/>
                <w:b/>
              </w:rPr>
            </w:pPr>
            <w:r w:rsidRPr="00DD3D3F">
              <w:rPr>
                <w:rFonts w:eastAsia="SimSun"/>
                <w:b/>
              </w:rPr>
              <w:t>Actors</w:t>
            </w:r>
          </w:p>
        </w:tc>
        <w:tc>
          <w:tcPr>
            <w:tcW w:w="6720" w:type="dxa"/>
            <w:vAlign w:val="center"/>
          </w:tcPr>
          <w:p w14:paraId="23B0BEEF" w14:textId="77777777" w:rsidR="002A6530" w:rsidRPr="0052295E" w:rsidRDefault="002A6530" w:rsidP="00C135E5">
            <w:pPr>
              <w:pStyle w:val="UseCaseText"/>
              <w:rPr>
                <w:rFonts w:eastAsia="SimSun"/>
              </w:rPr>
            </w:pPr>
            <w:r>
              <w:rPr>
                <w:rFonts w:eastAsia="SimSun"/>
              </w:rPr>
              <w:t>Software developer, NGDS administrator</w:t>
            </w:r>
          </w:p>
        </w:tc>
      </w:tr>
      <w:tr w:rsidR="002A6530" w:rsidRPr="0052295E" w14:paraId="23B0BEF3" w14:textId="77777777" w:rsidTr="00C135E5">
        <w:trPr>
          <w:trHeight w:val="360"/>
        </w:trPr>
        <w:tc>
          <w:tcPr>
            <w:tcW w:w="2520" w:type="dxa"/>
            <w:gridSpan w:val="2"/>
            <w:vAlign w:val="center"/>
          </w:tcPr>
          <w:p w14:paraId="23B0BEF1" w14:textId="77777777" w:rsidR="002A6530" w:rsidRPr="0052295E" w:rsidRDefault="002A6530" w:rsidP="00C135E5">
            <w:pPr>
              <w:pStyle w:val="UseCaseHeader"/>
              <w:rPr>
                <w:rFonts w:eastAsia="SimSun"/>
              </w:rPr>
            </w:pPr>
            <w:r w:rsidRPr="0052295E">
              <w:rPr>
                <w:rFonts w:eastAsia="SimSun"/>
              </w:rPr>
              <w:t>Pre-Conditions</w:t>
            </w:r>
          </w:p>
        </w:tc>
        <w:tc>
          <w:tcPr>
            <w:tcW w:w="6720" w:type="dxa"/>
            <w:vAlign w:val="center"/>
          </w:tcPr>
          <w:p w14:paraId="23B0BEF2" w14:textId="77777777" w:rsidR="002A6530" w:rsidRPr="0052295E" w:rsidRDefault="002A6530" w:rsidP="006928E1">
            <w:pPr>
              <w:pStyle w:val="UseCaseText"/>
              <w:rPr>
                <w:rFonts w:eastAsia="SimSun"/>
              </w:rPr>
            </w:pPr>
            <w:r>
              <w:rPr>
                <w:rFonts w:eastAsia="SimSun"/>
              </w:rPr>
              <w:t xml:space="preserve">NGDS website is available and its </w:t>
            </w:r>
            <w:r w:rsidR="006928E1">
              <w:rPr>
                <w:rFonts w:eastAsia="SimSun"/>
              </w:rPr>
              <w:t>URI</w:t>
            </w:r>
            <w:r>
              <w:rPr>
                <w:rFonts w:eastAsia="SimSun"/>
              </w:rPr>
              <w:t xml:space="preserve"> is know by the software developer</w:t>
            </w:r>
          </w:p>
        </w:tc>
      </w:tr>
      <w:tr w:rsidR="002A6530" w:rsidRPr="0052295E" w14:paraId="23B0BEF6" w14:textId="77777777" w:rsidTr="00C135E5">
        <w:trPr>
          <w:trHeight w:val="360"/>
        </w:trPr>
        <w:tc>
          <w:tcPr>
            <w:tcW w:w="2520" w:type="dxa"/>
            <w:gridSpan w:val="2"/>
            <w:vAlign w:val="center"/>
          </w:tcPr>
          <w:p w14:paraId="23B0BEF4" w14:textId="77777777" w:rsidR="002A6530" w:rsidRPr="0052295E" w:rsidRDefault="002A6530" w:rsidP="00C135E5">
            <w:pPr>
              <w:pStyle w:val="UseCaseHeader"/>
              <w:rPr>
                <w:rFonts w:eastAsia="SimSun"/>
              </w:rPr>
            </w:pPr>
            <w:r w:rsidRPr="0052295E">
              <w:rPr>
                <w:rFonts w:eastAsia="SimSun"/>
              </w:rPr>
              <w:t>Success End Conditions</w:t>
            </w:r>
          </w:p>
        </w:tc>
        <w:tc>
          <w:tcPr>
            <w:tcW w:w="6720" w:type="dxa"/>
            <w:vAlign w:val="center"/>
          </w:tcPr>
          <w:p w14:paraId="23B0BEF5" w14:textId="77777777" w:rsidR="002A6530" w:rsidRPr="0052295E" w:rsidRDefault="002A6530" w:rsidP="00C135E5">
            <w:pPr>
              <w:pStyle w:val="UseCaseText"/>
              <w:rPr>
                <w:rFonts w:eastAsia="SimSun"/>
              </w:rPr>
            </w:pPr>
            <w:r>
              <w:rPr>
                <w:rFonts w:eastAsia="SimSun"/>
              </w:rPr>
              <w:t>NGDS software developers can provide a link to their applications and this information is incorporated in the list of applications hosted in the NGDS website</w:t>
            </w:r>
          </w:p>
        </w:tc>
      </w:tr>
      <w:tr w:rsidR="002A6530" w:rsidRPr="0052295E" w14:paraId="23B0BEFA" w14:textId="77777777" w:rsidTr="00C135E5">
        <w:trPr>
          <w:trHeight w:val="360"/>
        </w:trPr>
        <w:tc>
          <w:tcPr>
            <w:tcW w:w="2520" w:type="dxa"/>
            <w:gridSpan w:val="2"/>
            <w:vAlign w:val="center"/>
          </w:tcPr>
          <w:p w14:paraId="23B0BEF7" w14:textId="77777777" w:rsidR="002A6530" w:rsidRPr="0052295E" w:rsidRDefault="002A6530" w:rsidP="00C135E5">
            <w:pPr>
              <w:pStyle w:val="UseCaseHeader"/>
              <w:rPr>
                <w:rFonts w:eastAsia="SimSun"/>
              </w:rPr>
            </w:pPr>
            <w:r>
              <w:rPr>
                <w:rFonts w:eastAsia="SimSun"/>
              </w:rPr>
              <w:t>Data</w:t>
            </w:r>
          </w:p>
        </w:tc>
        <w:tc>
          <w:tcPr>
            <w:tcW w:w="6720" w:type="dxa"/>
            <w:vAlign w:val="center"/>
          </w:tcPr>
          <w:p w14:paraId="23B0BEF8" w14:textId="77777777" w:rsidR="002A6530" w:rsidRDefault="002A6530" w:rsidP="00C135E5">
            <w:pPr>
              <w:pStyle w:val="UseCaseText"/>
              <w:rPr>
                <w:rFonts w:eastAsia="SimSun"/>
              </w:rPr>
            </w:pPr>
            <w:r>
              <w:rPr>
                <w:rFonts w:eastAsia="SimSun"/>
              </w:rPr>
              <w:t>URIs from software developers</w:t>
            </w:r>
          </w:p>
          <w:p w14:paraId="23B0BEF9" w14:textId="77777777" w:rsidR="002A6530" w:rsidRDefault="002A6530" w:rsidP="00C135E5">
            <w:pPr>
              <w:pStyle w:val="UseCaseText"/>
              <w:rPr>
                <w:rFonts w:eastAsia="SimSun"/>
              </w:rPr>
            </w:pPr>
            <w:r>
              <w:rPr>
                <w:rFonts w:eastAsia="SimSun"/>
              </w:rPr>
              <w:t>e-mail or URI to website location where developers can post those requests</w:t>
            </w:r>
          </w:p>
        </w:tc>
      </w:tr>
      <w:tr w:rsidR="002A6530" w:rsidRPr="0052295E" w14:paraId="23B0BEFD" w14:textId="77777777" w:rsidTr="00C135E5">
        <w:trPr>
          <w:trHeight w:val="360"/>
        </w:trPr>
        <w:tc>
          <w:tcPr>
            <w:tcW w:w="2520" w:type="dxa"/>
            <w:gridSpan w:val="2"/>
            <w:vAlign w:val="center"/>
          </w:tcPr>
          <w:p w14:paraId="23B0BEFB" w14:textId="77777777" w:rsidR="002A6530" w:rsidRPr="0052295E" w:rsidRDefault="002A6530" w:rsidP="00C135E5">
            <w:pPr>
              <w:pStyle w:val="UseCaseHeader"/>
              <w:rPr>
                <w:rFonts w:eastAsia="SimSun"/>
              </w:rPr>
            </w:pPr>
            <w:r>
              <w:rPr>
                <w:rFonts w:eastAsia="SimSun"/>
              </w:rPr>
              <w:t>Functions</w:t>
            </w:r>
          </w:p>
        </w:tc>
        <w:tc>
          <w:tcPr>
            <w:tcW w:w="6720" w:type="dxa"/>
            <w:vAlign w:val="center"/>
          </w:tcPr>
          <w:p w14:paraId="23B0BEFC" w14:textId="77777777" w:rsidR="002A6530" w:rsidRPr="00BE5515" w:rsidRDefault="006928E1" w:rsidP="00377EE0">
            <w:pPr>
              <w:pStyle w:val="UseCaseText"/>
              <w:keepNext/>
              <w:keepLines/>
              <w:numPr>
                <w:ilvl w:val="0"/>
                <w:numId w:val="15"/>
              </w:numPr>
              <w:rPr>
                <w:rFonts w:eastAsia="SimSun"/>
              </w:rPr>
            </w:pPr>
            <w:r>
              <w:t>Publish new application links via the NGDS system</w:t>
            </w:r>
          </w:p>
        </w:tc>
      </w:tr>
      <w:tr w:rsidR="002A6530" w:rsidRPr="0052295E" w14:paraId="23B0BEFF" w14:textId="77777777" w:rsidTr="00C135E5">
        <w:trPr>
          <w:trHeight w:val="278"/>
        </w:trPr>
        <w:tc>
          <w:tcPr>
            <w:tcW w:w="9240" w:type="dxa"/>
            <w:gridSpan w:val="3"/>
            <w:shd w:val="clear" w:color="auto" w:fill="CCFFFF"/>
            <w:vAlign w:val="center"/>
          </w:tcPr>
          <w:p w14:paraId="23B0BEFE" w14:textId="77777777" w:rsidR="002A6530" w:rsidRPr="0052295E" w:rsidRDefault="002A6530" w:rsidP="00C135E5">
            <w:pPr>
              <w:pStyle w:val="UseCaseSection"/>
              <w:keepNext/>
              <w:keepLines/>
              <w:rPr>
                <w:rFonts w:eastAsia="SimSun"/>
              </w:rPr>
            </w:pPr>
            <w:r w:rsidRPr="0052295E">
              <w:rPr>
                <w:rFonts w:eastAsia="SimSun"/>
              </w:rPr>
              <w:t>Main Sequence</w:t>
            </w:r>
          </w:p>
        </w:tc>
      </w:tr>
      <w:tr w:rsidR="002A6530" w:rsidRPr="0052295E" w14:paraId="23B0BF03" w14:textId="77777777" w:rsidTr="00C135E5">
        <w:trPr>
          <w:trHeight w:val="203"/>
        </w:trPr>
        <w:tc>
          <w:tcPr>
            <w:tcW w:w="630" w:type="dxa"/>
          </w:tcPr>
          <w:p w14:paraId="23B0BF00" w14:textId="77777777" w:rsidR="002A6530" w:rsidRPr="0052295E" w:rsidRDefault="002A6530" w:rsidP="00C135E5">
            <w:pPr>
              <w:pStyle w:val="UseCaseHeader"/>
              <w:keepNext/>
              <w:keepLines/>
              <w:rPr>
                <w:rFonts w:eastAsia="SimSun"/>
              </w:rPr>
            </w:pPr>
            <w:r w:rsidRPr="0052295E">
              <w:rPr>
                <w:rFonts w:eastAsia="SimSun"/>
              </w:rPr>
              <w:t>Step</w:t>
            </w:r>
          </w:p>
        </w:tc>
        <w:tc>
          <w:tcPr>
            <w:tcW w:w="1890" w:type="dxa"/>
          </w:tcPr>
          <w:p w14:paraId="23B0BF01" w14:textId="77777777" w:rsidR="002A6530" w:rsidRPr="0052295E" w:rsidRDefault="002A6530" w:rsidP="00C135E5">
            <w:pPr>
              <w:pStyle w:val="UseCaseHeader"/>
              <w:keepNext/>
              <w:keepLines/>
              <w:rPr>
                <w:rFonts w:eastAsia="SimSun"/>
              </w:rPr>
            </w:pPr>
            <w:r w:rsidRPr="0052295E">
              <w:rPr>
                <w:rFonts w:eastAsia="SimSun"/>
              </w:rPr>
              <w:t>Actor</w:t>
            </w:r>
          </w:p>
        </w:tc>
        <w:tc>
          <w:tcPr>
            <w:tcW w:w="6720" w:type="dxa"/>
          </w:tcPr>
          <w:p w14:paraId="23B0BF02" w14:textId="77777777" w:rsidR="002A6530" w:rsidRPr="0052295E" w:rsidRDefault="002A6530" w:rsidP="00C135E5">
            <w:pPr>
              <w:pStyle w:val="UseCaseHeader"/>
              <w:keepNext/>
              <w:keepLines/>
              <w:rPr>
                <w:rFonts w:eastAsia="SimSun"/>
              </w:rPr>
            </w:pPr>
            <w:r w:rsidRPr="0052295E">
              <w:rPr>
                <w:rFonts w:eastAsia="SimSun"/>
              </w:rPr>
              <w:t>Description</w:t>
            </w:r>
          </w:p>
        </w:tc>
      </w:tr>
      <w:tr w:rsidR="002A6530" w:rsidRPr="0052295E" w14:paraId="23B0BF07" w14:textId="77777777" w:rsidTr="00C135E5">
        <w:trPr>
          <w:trHeight w:val="320"/>
        </w:trPr>
        <w:tc>
          <w:tcPr>
            <w:tcW w:w="630" w:type="dxa"/>
            <w:vAlign w:val="center"/>
          </w:tcPr>
          <w:p w14:paraId="23B0BF04" w14:textId="77777777" w:rsidR="002A6530" w:rsidRPr="0052295E" w:rsidRDefault="002A6530" w:rsidP="00C135E5">
            <w:pPr>
              <w:pStyle w:val="UseCaseText"/>
              <w:keepNext/>
              <w:keepLines/>
              <w:rPr>
                <w:rFonts w:eastAsia="SimSun"/>
              </w:rPr>
            </w:pPr>
            <w:r w:rsidRPr="0052295E">
              <w:rPr>
                <w:rFonts w:eastAsia="SimSun"/>
              </w:rPr>
              <w:t>1</w:t>
            </w:r>
          </w:p>
        </w:tc>
        <w:tc>
          <w:tcPr>
            <w:tcW w:w="1890" w:type="dxa"/>
            <w:vAlign w:val="center"/>
          </w:tcPr>
          <w:p w14:paraId="23B0BF05" w14:textId="77777777" w:rsidR="002A6530" w:rsidRPr="0052295E" w:rsidRDefault="002A6530" w:rsidP="00C135E5">
            <w:pPr>
              <w:pStyle w:val="UseCaseText"/>
              <w:rPr>
                <w:rFonts w:eastAsia="SimSun"/>
              </w:rPr>
            </w:pPr>
            <w:r>
              <w:rPr>
                <w:rFonts w:eastAsia="SimSun"/>
              </w:rPr>
              <w:t>Software Developer</w:t>
            </w:r>
          </w:p>
        </w:tc>
        <w:tc>
          <w:tcPr>
            <w:tcW w:w="6720" w:type="dxa"/>
            <w:vAlign w:val="center"/>
          </w:tcPr>
          <w:p w14:paraId="23B0BF06" w14:textId="77777777" w:rsidR="002A6530" w:rsidRPr="0052295E" w:rsidRDefault="006928E1" w:rsidP="006928E1">
            <w:pPr>
              <w:pStyle w:val="UseCaseText"/>
              <w:keepNext/>
              <w:keepLines/>
              <w:rPr>
                <w:rFonts w:eastAsia="SimSun"/>
              </w:rPr>
            </w:pPr>
            <w:r>
              <w:t>Post links to software via the NGDS website</w:t>
            </w:r>
          </w:p>
        </w:tc>
      </w:tr>
      <w:tr w:rsidR="002A6530" w:rsidRPr="0052295E" w14:paraId="23B0BF0B" w14:textId="77777777" w:rsidTr="00C135E5">
        <w:trPr>
          <w:trHeight w:val="320"/>
        </w:trPr>
        <w:tc>
          <w:tcPr>
            <w:tcW w:w="630" w:type="dxa"/>
            <w:vAlign w:val="center"/>
          </w:tcPr>
          <w:p w14:paraId="23B0BF08" w14:textId="77777777" w:rsidR="002A6530" w:rsidRPr="0052295E" w:rsidRDefault="002A6530" w:rsidP="00C135E5">
            <w:pPr>
              <w:pStyle w:val="UseCaseText"/>
              <w:rPr>
                <w:rFonts w:eastAsia="SimSun"/>
              </w:rPr>
            </w:pPr>
            <w:r>
              <w:rPr>
                <w:rFonts w:eastAsia="SimSun"/>
              </w:rPr>
              <w:t>2</w:t>
            </w:r>
          </w:p>
        </w:tc>
        <w:tc>
          <w:tcPr>
            <w:tcW w:w="1890" w:type="dxa"/>
            <w:vAlign w:val="center"/>
          </w:tcPr>
          <w:p w14:paraId="23B0BF09" w14:textId="77777777" w:rsidR="002A6530" w:rsidRDefault="002A6530" w:rsidP="00C135E5">
            <w:pPr>
              <w:pStyle w:val="UseCaseText"/>
              <w:rPr>
                <w:rFonts w:eastAsia="SimSun"/>
              </w:rPr>
            </w:pPr>
            <w:r>
              <w:rPr>
                <w:rFonts w:eastAsia="SimSun"/>
              </w:rPr>
              <w:t>NGDS System</w:t>
            </w:r>
          </w:p>
        </w:tc>
        <w:tc>
          <w:tcPr>
            <w:tcW w:w="6720" w:type="dxa"/>
            <w:vAlign w:val="center"/>
          </w:tcPr>
          <w:p w14:paraId="23B0BF0A" w14:textId="77777777" w:rsidR="002A6530" w:rsidRDefault="002A6530" w:rsidP="00C135E5">
            <w:pPr>
              <w:pStyle w:val="UseCaseText"/>
              <w:rPr>
                <w:rFonts w:eastAsia="SimSun"/>
              </w:rPr>
            </w:pPr>
            <w:r>
              <w:rPr>
                <w:rFonts w:eastAsia="SimSun"/>
              </w:rPr>
              <w:t>Captures the request and routes it to the NGDS administrator</w:t>
            </w:r>
            <w:r w:rsidR="006928E1">
              <w:rPr>
                <w:rFonts w:eastAsia="SimSun"/>
              </w:rPr>
              <w:t xml:space="preserve"> for approval</w:t>
            </w:r>
          </w:p>
        </w:tc>
      </w:tr>
      <w:tr w:rsidR="002A6530" w:rsidRPr="0052295E" w14:paraId="23B0BF0F" w14:textId="77777777" w:rsidTr="00C135E5">
        <w:trPr>
          <w:trHeight w:val="320"/>
        </w:trPr>
        <w:tc>
          <w:tcPr>
            <w:tcW w:w="630" w:type="dxa"/>
            <w:vAlign w:val="center"/>
          </w:tcPr>
          <w:p w14:paraId="23B0BF0C" w14:textId="77777777" w:rsidR="002A6530" w:rsidRDefault="002A6530" w:rsidP="00C135E5">
            <w:pPr>
              <w:pStyle w:val="UseCaseText"/>
              <w:rPr>
                <w:rFonts w:eastAsia="SimSun"/>
              </w:rPr>
            </w:pPr>
            <w:r>
              <w:rPr>
                <w:rFonts w:eastAsia="SimSun"/>
              </w:rPr>
              <w:t>3</w:t>
            </w:r>
          </w:p>
        </w:tc>
        <w:tc>
          <w:tcPr>
            <w:tcW w:w="1890" w:type="dxa"/>
            <w:vAlign w:val="center"/>
          </w:tcPr>
          <w:p w14:paraId="23B0BF0D" w14:textId="77777777" w:rsidR="002A6530" w:rsidRDefault="002A6530" w:rsidP="00C135E5">
            <w:pPr>
              <w:pStyle w:val="UseCaseText"/>
              <w:rPr>
                <w:rFonts w:eastAsia="SimSun"/>
              </w:rPr>
            </w:pPr>
            <w:r>
              <w:rPr>
                <w:rFonts w:eastAsia="SimSun"/>
              </w:rPr>
              <w:t>NGDS Administrator</w:t>
            </w:r>
          </w:p>
        </w:tc>
        <w:tc>
          <w:tcPr>
            <w:tcW w:w="6720" w:type="dxa"/>
            <w:vAlign w:val="center"/>
          </w:tcPr>
          <w:p w14:paraId="23B0BF0E" w14:textId="77777777" w:rsidR="002A6530" w:rsidRDefault="002A6530" w:rsidP="006928E1">
            <w:pPr>
              <w:pStyle w:val="UseCaseText"/>
              <w:rPr>
                <w:rFonts w:eastAsia="SimSun"/>
              </w:rPr>
            </w:pPr>
            <w:r>
              <w:rPr>
                <w:rFonts w:eastAsia="SimSun"/>
              </w:rPr>
              <w:t xml:space="preserve">Responds by </w:t>
            </w:r>
            <w:r w:rsidR="006928E1">
              <w:rPr>
                <w:rFonts w:eastAsia="SimSun"/>
              </w:rPr>
              <w:t>approving or rejecting</w:t>
            </w:r>
            <w:r>
              <w:rPr>
                <w:rFonts w:eastAsia="SimSun"/>
              </w:rPr>
              <w:t xml:space="preserve"> a</w:t>
            </w:r>
            <w:r w:rsidR="006928E1">
              <w:rPr>
                <w:rFonts w:eastAsia="SimSun"/>
              </w:rPr>
              <w:t xml:space="preserve"> new</w:t>
            </w:r>
            <w:r>
              <w:rPr>
                <w:rFonts w:eastAsia="SimSun"/>
              </w:rPr>
              <w:t xml:space="preserve"> website link</w:t>
            </w:r>
            <w:r w:rsidR="006928E1">
              <w:rPr>
                <w:rFonts w:eastAsia="SimSun"/>
              </w:rPr>
              <w:t xml:space="preserve"> and description</w:t>
            </w:r>
          </w:p>
        </w:tc>
      </w:tr>
      <w:tr w:rsidR="006928E1" w:rsidRPr="0052295E" w14:paraId="23B0BF13" w14:textId="77777777" w:rsidTr="00034F95">
        <w:trPr>
          <w:trHeight w:val="320"/>
        </w:trPr>
        <w:tc>
          <w:tcPr>
            <w:tcW w:w="630" w:type="dxa"/>
            <w:vAlign w:val="center"/>
          </w:tcPr>
          <w:p w14:paraId="23B0BF10" w14:textId="77777777" w:rsidR="006928E1" w:rsidRPr="0052295E" w:rsidRDefault="006928E1" w:rsidP="00034F95">
            <w:pPr>
              <w:pStyle w:val="UseCaseText"/>
              <w:rPr>
                <w:rFonts w:eastAsia="SimSun"/>
              </w:rPr>
            </w:pPr>
            <w:r>
              <w:rPr>
                <w:rFonts w:eastAsia="SimSun"/>
              </w:rPr>
              <w:t>4</w:t>
            </w:r>
          </w:p>
        </w:tc>
        <w:tc>
          <w:tcPr>
            <w:tcW w:w="1890" w:type="dxa"/>
            <w:vAlign w:val="center"/>
          </w:tcPr>
          <w:p w14:paraId="23B0BF11" w14:textId="77777777" w:rsidR="006928E1" w:rsidRDefault="006928E1" w:rsidP="00034F95">
            <w:pPr>
              <w:pStyle w:val="UseCaseText"/>
              <w:rPr>
                <w:rFonts w:eastAsia="SimSun"/>
              </w:rPr>
            </w:pPr>
            <w:r>
              <w:rPr>
                <w:rFonts w:eastAsia="SimSun"/>
              </w:rPr>
              <w:t>NGDS System</w:t>
            </w:r>
          </w:p>
        </w:tc>
        <w:tc>
          <w:tcPr>
            <w:tcW w:w="6720" w:type="dxa"/>
            <w:vAlign w:val="center"/>
          </w:tcPr>
          <w:p w14:paraId="23B0BF12" w14:textId="77777777" w:rsidR="006928E1" w:rsidRDefault="006928E1" w:rsidP="00034F95">
            <w:pPr>
              <w:pStyle w:val="UseCaseText"/>
              <w:rPr>
                <w:rFonts w:eastAsia="SimSun"/>
              </w:rPr>
            </w:pPr>
            <w:r>
              <w:rPr>
                <w:rFonts w:eastAsia="SimSun"/>
              </w:rPr>
              <w:t>If approved, automatically updates the website.</w:t>
            </w:r>
          </w:p>
        </w:tc>
      </w:tr>
      <w:tr w:rsidR="006928E1" w:rsidRPr="0052295E" w14:paraId="23B0BF17" w14:textId="77777777" w:rsidTr="00C135E5">
        <w:trPr>
          <w:trHeight w:val="320"/>
        </w:trPr>
        <w:tc>
          <w:tcPr>
            <w:tcW w:w="630" w:type="dxa"/>
            <w:vAlign w:val="center"/>
          </w:tcPr>
          <w:p w14:paraId="23B0BF14" w14:textId="77777777" w:rsidR="006928E1" w:rsidRDefault="006928E1" w:rsidP="00C135E5">
            <w:pPr>
              <w:pStyle w:val="UseCaseText"/>
              <w:rPr>
                <w:rFonts w:eastAsia="SimSun"/>
              </w:rPr>
            </w:pPr>
          </w:p>
        </w:tc>
        <w:tc>
          <w:tcPr>
            <w:tcW w:w="1890" w:type="dxa"/>
            <w:vAlign w:val="center"/>
          </w:tcPr>
          <w:p w14:paraId="23B0BF15" w14:textId="77777777" w:rsidR="006928E1" w:rsidRDefault="006928E1" w:rsidP="00C135E5">
            <w:pPr>
              <w:pStyle w:val="UseCaseText"/>
              <w:rPr>
                <w:rFonts w:eastAsia="SimSun"/>
              </w:rPr>
            </w:pPr>
          </w:p>
        </w:tc>
        <w:tc>
          <w:tcPr>
            <w:tcW w:w="6720" w:type="dxa"/>
            <w:vAlign w:val="center"/>
          </w:tcPr>
          <w:p w14:paraId="23B0BF16" w14:textId="77777777" w:rsidR="006928E1" w:rsidRDefault="006928E1" w:rsidP="006928E1">
            <w:pPr>
              <w:pStyle w:val="UseCaseText"/>
              <w:rPr>
                <w:rFonts w:eastAsia="SimSun"/>
              </w:rPr>
            </w:pPr>
          </w:p>
        </w:tc>
      </w:tr>
      <w:tr w:rsidR="002A6530" w:rsidRPr="0052295E" w14:paraId="23B0BF19" w14:textId="77777777" w:rsidTr="00C135E5">
        <w:trPr>
          <w:trHeight w:val="287"/>
        </w:trPr>
        <w:tc>
          <w:tcPr>
            <w:tcW w:w="9240" w:type="dxa"/>
            <w:gridSpan w:val="3"/>
            <w:shd w:val="clear" w:color="auto" w:fill="FFFFCC"/>
            <w:vAlign w:val="center"/>
          </w:tcPr>
          <w:p w14:paraId="23B0BF18" w14:textId="77777777" w:rsidR="002A6530" w:rsidRPr="0052295E" w:rsidRDefault="002A6530" w:rsidP="00C135E5">
            <w:pPr>
              <w:pStyle w:val="UseCaseSection"/>
              <w:keepNext/>
              <w:keepLines/>
              <w:rPr>
                <w:rFonts w:eastAsia="SimSun"/>
              </w:rPr>
            </w:pPr>
            <w:r w:rsidRPr="0052295E">
              <w:rPr>
                <w:rFonts w:eastAsia="SimSun"/>
              </w:rPr>
              <w:t>Variants</w:t>
            </w:r>
          </w:p>
        </w:tc>
      </w:tr>
      <w:tr w:rsidR="002A6530" w:rsidRPr="0052295E" w14:paraId="23B0BF1D" w14:textId="77777777" w:rsidTr="00C135E5">
        <w:trPr>
          <w:trHeight w:val="261"/>
        </w:trPr>
        <w:tc>
          <w:tcPr>
            <w:tcW w:w="630" w:type="dxa"/>
            <w:vAlign w:val="center"/>
          </w:tcPr>
          <w:p w14:paraId="23B0BF1A" w14:textId="77777777" w:rsidR="002A6530" w:rsidRPr="0052295E" w:rsidRDefault="002A6530" w:rsidP="00C135E5">
            <w:pPr>
              <w:pStyle w:val="UseCaseHeader"/>
              <w:keepNext/>
              <w:keepLines/>
              <w:rPr>
                <w:rFonts w:eastAsia="SimSun"/>
              </w:rPr>
            </w:pPr>
            <w:r w:rsidRPr="0052295E">
              <w:rPr>
                <w:rFonts w:eastAsia="SimSun"/>
              </w:rPr>
              <w:t>Step</w:t>
            </w:r>
          </w:p>
        </w:tc>
        <w:tc>
          <w:tcPr>
            <w:tcW w:w="1890" w:type="dxa"/>
            <w:vAlign w:val="center"/>
          </w:tcPr>
          <w:p w14:paraId="23B0BF1B" w14:textId="77777777" w:rsidR="002A6530" w:rsidRPr="0052295E" w:rsidRDefault="002A6530" w:rsidP="00C135E5">
            <w:pPr>
              <w:pStyle w:val="UseCaseHeader"/>
              <w:keepNext/>
              <w:keepLines/>
              <w:rPr>
                <w:rFonts w:eastAsia="SimSun"/>
              </w:rPr>
            </w:pPr>
            <w:r w:rsidRPr="0052295E">
              <w:rPr>
                <w:rFonts w:eastAsia="SimSun"/>
              </w:rPr>
              <w:t>Actor</w:t>
            </w:r>
          </w:p>
        </w:tc>
        <w:tc>
          <w:tcPr>
            <w:tcW w:w="6720" w:type="dxa"/>
            <w:vAlign w:val="center"/>
          </w:tcPr>
          <w:p w14:paraId="23B0BF1C" w14:textId="77777777" w:rsidR="002A6530" w:rsidRPr="0052295E" w:rsidRDefault="002A6530" w:rsidP="00C135E5">
            <w:pPr>
              <w:pStyle w:val="UseCaseHeader"/>
              <w:keepNext/>
              <w:keepLines/>
              <w:rPr>
                <w:rFonts w:eastAsia="SimSun"/>
              </w:rPr>
            </w:pPr>
            <w:r w:rsidRPr="0052295E">
              <w:rPr>
                <w:rFonts w:eastAsia="SimSun"/>
              </w:rPr>
              <w:t>Description</w:t>
            </w:r>
          </w:p>
        </w:tc>
      </w:tr>
      <w:tr w:rsidR="002A6530" w:rsidRPr="0052295E" w14:paraId="23B0BF21" w14:textId="77777777" w:rsidTr="00C135E5">
        <w:trPr>
          <w:trHeight w:val="359"/>
        </w:trPr>
        <w:tc>
          <w:tcPr>
            <w:tcW w:w="630" w:type="dxa"/>
            <w:tcBorders>
              <w:bottom w:val="single" w:sz="4" w:space="0" w:color="auto"/>
            </w:tcBorders>
            <w:vAlign w:val="center"/>
          </w:tcPr>
          <w:p w14:paraId="23B0BF1E" w14:textId="77777777" w:rsidR="002A6530" w:rsidRPr="0052295E" w:rsidRDefault="002A6530" w:rsidP="00C135E5">
            <w:pPr>
              <w:pStyle w:val="UseCaseText"/>
              <w:keepNext/>
              <w:keepLines/>
              <w:rPr>
                <w:rFonts w:eastAsia="SimSun"/>
              </w:rPr>
            </w:pPr>
          </w:p>
        </w:tc>
        <w:tc>
          <w:tcPr>
            <w:tcW w:w="1890" w:type="dxa"/>
            <w:tcBorders>
              <w:bottom w:val="single" w:sz="4" w:space="0" w:color="auto"/>
            </w:tcBorders>
            <w:vAlign w:val="center"/>
          </w:tcPr>
          <w:p w14:paraId="23B0BF1F" w14:textId="77777777" w:rsidR="002A6530" w:rsidRDefault="002A6530" w:rsidP="00C135E5">
            <w:pPr>
              <w:pStyle w:val="UseCaseText"/>
              <w:rPr>
                <w:rFonts w:eastAsia="SimSun"/>
              </w:rPr>
            </w:pPr>
          </w:p>
        </w:tc>
        <w:tc>
          <w:tcPr>
            <w:tcW w:w="6720" w:type="dxa"/>
            <w:tcBorders>
              <w:bottom w:val="single" w:sz="4" w:space="0" w:color="auto"/>
            </w:tcBorders>
            <w:vAlign w:val="center"/>
          </w:tcPr>
          <w:p w14:paraId="23B0BF20" w14:textId="77777777" w:rsidR="002A6530" w:rsidRPr="0052295E" w:rsidRDefault="002A6530" w:rsidP="00C135E5">
            <w:pPr>
              <w:pStyle w:val="UseCaseText"/>
              <w:keepNext/>
              <w:keepLines/>
              <w:rPr>
                <w:rFonts w:eastAsia="SimSun"/>
              </w:rPr>
            </w:pPr>
          </w:p>
        </w:tc>
      </w:tr>
      <w:tr w:rsidR="002A6530" w:rsidRPr="00FB0E17" w14:paraId="23B0BF23" w14:textId="77777777" w:rsidTr="00C135E5">
        <w:trPr>
          <w:trHeight w:val="261"/>
        </w:trPr>
        <w:tc>
          <w:tcPr>
            <w:tcW w:w="9240" w:type="dxa"/>
            <w:gridSpan w:val="3"/>
            <w:tcBorders>
              <w:bottom w:val="single" w:sz="4" w:space="0" w:color="auto"/>
            </w:tcBorders>
            <w:shd w:val="clear" w:color="auto" w:fill="FDBBC0"/>
            <w:vAlign w:val="center"/>
          </w:tcPr>
          <w:p w14:paraId="23B0BF22" w14:textId="77777777" w:rsidR="002A6530" w:rsidRPr="0052295E" w:rsidRDefault="002A6530" w:rsidP="00C135E5">
            <w:pPr>
              <w:pStyle w:val="UseCaseSection"/>
              <w:keepNext/>
              <w:keepLines/>
              <w:rPr>
                <w:rFonts w:eastAsia="SimSun"/>
              </w:rPr>
            </w:pPr>
            <w:r>
              <w:rPr>
                <w:rFonts w:eastAsia="SimSun"/>
              </w:rPr>
              <w:t>Exception</w:t>
            </w:r>
            <w:r w:rsidRPr="0052295E">
              <w:rPr>
                <w:rFonts w:eastAsia="SimSun"/>
              </w:rPr>
              <w:t>s</w:t>
            </w:r>
          </w:p>
        </w:tc>
      </w:tr>
      <w:tr w:rsidR="002A6530" w:rsidRPr="0052295E" w14:paraId="23B0BF27" w14:textId="77777777" w:rsidTr="00C135E5">
        <w:trPr>
          <w:trHeight w:val="261"/>
        </w:trPr>
        <w:tc>
          <w:tcPr>
            <w:tcW w:w="630" w:type="dxa"/>
            <w:tcBorders>
              <w:bottom w:val="single" w:sz="4" w:space="0" w:color="auto"/>
            </w:tcBorders>
            <w:vAlign w:val="center"/>
          </w:tcPr>
          <w:p w14:paraId="23B0BF24" w14:textId="77777777" w:rsidR="002A6530" w:rsidRPr="0052295E" w:rsidRDefault="002A6530" w:rsidP="00C135E5">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F25" w14:textId="77777777" w:rsidR="002A6530" w:rsidRPr="0052295E" w:rsidRDefault="002A6530" w:rsidP="00C135E5">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F26" w14:textId="77777777" w:rsidR="002A6530" w:rsidRPr="0052295E" w:rsidRDefault="002A6530" w:rsidP="00C135E5">
            <w:pPr>
              <w:pStyle w:val="UseCaseHeader"/>
              <w:keepNext/>
              <w:keepLines/>
              <w:rPr>
                <w:rFonts w:eastAsia="SimSun"/>
              </w:rPr>
            </w:pPr>
            <w:r w:rsidRPr="0052295E">
              <w:rPr>
                <w:rFonts w:eastAsia="SimSun"/>
              </w:rPr>
              <w:t>Description</w:t>
            </w:r>
          </w:p>
        </w:tc>
      </w:tr>
      <w:tr w:rsidR="002A6530" w:rsidRPr="0052295E" w14:paraId="23B0BF2B" w14:textId="77777777" w:rsidTr="00C135E5">
        <w:trPr>
          <w:trHeight w:val="261"/>
        </w:trPr>
        <w:tc>
          <w:tcPr>
            <w:tcW w:w="630" w:type="dxa"/>
            <w:tcBorders>
              <w:bottom w:val="single" w:sz="4" w:space="0" w:color="auto"/>
            </w:tcBorders>
            <w:vAlign w:val="center"/>
          </w:tcPr>
          <w:p w14:paraId="23B0BF28" w14:textId="77777777" w:rsidR="002A6530" w:rsidRPr="0052295E" w:rsidRDefault="002A6530" w:rsidP="00C135E5">
            <w:pPr>
              <w:pStyle w:val="UseCaseText"/>
              <w:keepNext/>
              <w:keepLines/>
              <w:rPr>
                <w:rFonts w:eastAsia="SimSun"/>
              </w:rPr>
            </w:pPr>
          </w:p>
        </w:tc>
        <w:tc>
          <w:tcPr>
            <w:tcW w:w="1890" w:type="dxa"/>
            <w:tcBorders>
              <w:bottom w:val="single" w:sz="4" w:space="0" w:color="auto"/>
            </w:tcBorders>
            <w:vAlign w:val="center"/>
          </w:tcPr>
          <w:p w14:paraId="23B0BF29" w14:textId="77777777" w:rsidR="002A6530" w:rsidRPr="0052295E" w:rsidRDefault="002A6530" w:rsidP="00C135E5">
            <w:pPr>
              <w:pStyle w:val="UseCaseText"/>
              <w:keepNext/>
              <w:keepLines/>
              <w:rPr>
                <w:rFonts w:eastAsia="SimSun"/>
              </w:rPr>
            </w:pPr>
          </w:p>
        </w:tc>
        <w:tc>
          <w:tcPr>
            <w:tcW w:w="6720" w:type="dxa"/>
            <w:tcBorders>
              <w:bottom w:val="single" w:sz="4" w:space="0" w:color="auto"/>
            </w:tcBorders>
            <w:vAlign w:val="center"/>
          </w:tcPr>
          <w:p w14:paraId="23B0BF2A" w14:textId="77777777" w:rsidR="002A6530" w:rsidRPr="0052295E" w:rsidRDefault="002A6530" w:rsidP="00C135E5">
            <w:pPr>
              <w:pStyle w:val="UseCaseText"/>
              <w:keepNext/>
              <w:keepLines/>
              <w:rPr>
                <w:rFonts w:eastAsia="SimSun"/>
              </w:rPr>
            </w:pPr>
          </w:p>
        </w:tc>
      </w:tr>
      <w:tr w:rsidR="002A6530" w:rsidRPr="0052295E" w14:paraId="23B0BF2D" w14:textId="77777777" w:rsidTr="00C135E5">
        <w:trPr>
          <w:trHeight w:val="242"/>
        </w:trPr>
        <w:tc>
          <w:tcPr>
            <w:tcW w:w="9240" w:type="dxa"/>
            <w:gridSpan w:val="3"/>
            <w:shd w:val="clear" w:color="auto" w:fill="FFCC99"/>
            <w:vAlign w:val="center"/>
          </w:tcPr>
          <w:p w14:paraId="23B0BF2C" w14:textId="77777777" w:rsidR="002A6530" w:rsidRPr="0052295E" w:rsidRDefault="002A6530" w:rsidP="00C135E5">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2A6530" w:rsidRPr="0052295E" w14:paraId="23B0BF30" w14:textId="77777777" w:rsidTr="00C135E5">
        <w:trPr>
          <w:trHeight w:val="206"/>
        </w:trPr>
        <w:tc>
          <w:tcPr>
            <w:tcW w:w="630" w:type="dxa"/>
            <w:vAlign w:val="center"/>
          </w:tcPr>
          <w:p w14:paraId="23B0BF2E" w14:textId="77777777" w:rsidR="002A6530" w:rsidRPr="0052295E" w:rsidRDefault="002A6530" w:rsidP="00C135E5">
            <w:pPr>
              <w:pStyle w:val="UseCaseHeader"/>
              <w:keepNext/>
              <w:keepLines/>
              <w:rPr>
                <w:rFonts w:eastAsia="SimSun"/>
              </w:rPr>
            </w:pPr>
            <w:r w:rsidRPr="0052295E">
              <w:rPr>
                <w:rFonts w:eastAsia="SimSun"/>
              </w:rPr>
              <w:t>ID</w:t>
            </w:r>
          </w:p>
        </w:tc>
        <w:tc>
          <w:tcPr>
            <w:tcW w:w="8610" w:type="dxa"/>
            <w:gridSpan w:val="2"/>
            <w:vAlign w:val="center"/>
          </w:tcPr>
          <w:p w14:paraId="23B0BF2F" w14:textId="77777777" w:rsidR="002A6530" w:rsidRPr="0052295E" w:rsidRDefault="002A6530" w:rsidP="00C135E5">
            <w:pPr>
              <w:pStyle w:val="UseCaseHeader"/>
              <w:keepNext/>
              <w:keepLines/>
              <w:rPr>
                <w:rFonts w:eastAsia="SimSun"/>
              </w:rPr>
            </w:pPr>
            <w:r w:rsidRPr="0052295E">
              <w:rPr>
                <w:rFonts w:eastAsia="SimSun"/>
              </w:rPr>
              <w:t>Issue Description</w:t>
            </w:r>
          </w:p>
        </w:tc>
      </w:tr>
      <w:tr w:rsidR="002A6530" w:rsidRPr="0052295E" w14:paraId="23B0BF33" w14:textId="77777777" w:rsidTr="00C135E5">
        <w:trPr>
          <w:trHeight w:val="206"/>
        </w:trPr>
        <w:tc>
          <w:tcPr>
            <w:tcW w:w="630" w:type="dxa"/>
            <w:vAlign w:val="center"/>
          </w:tcPr>
          <w:p w14:paraId="23B0BF31" w14:textId="77777777" w:rsidR="002A6530" w:rsidRPr="0052295E" w:rsidRDefault="002A6530" w:rsidP="00C135E5">
            <w:pPr>
              <w:pStyle w:val="UseCaseText"/>
              <w:keepNext/>
              <w:keepLines/>
              <w:rPr>
                <w:rFonts w:eastAsia="SimSun"/>
              </w:rPr>
            </w:pPr>
            <w:r>
              <w:rPr>
                <w:rFonts w:eastAsia="SimSun"/>
              </w:rPr>
              <w:t>1</w:t>
            </w:r>
          </w:p>
        </w:tc>
        <w:tc>
          <w:tcPr>
            <w:tcW w:w="8610" w:type="dxa"/>
            <w:gridSpan w:val="2"/>
            <w:vAlign w:val="center"/>
          </w:tcPr>
          <w:p w14:paraId="23B0BF32" w14:textId="77777777" w:rsidR="002A6530" w:rsidRPr="0052295E" w:rsidRDefault="002A6530" w:rsidP="00C135E5">
            <w:pPr>
              <w:pStyle w:val="UseCaseText"/>
              <w:keepNext/>
              <w:keepLines/>
              <w:rPr>
                <w:rFonts w:eastAsia="SimSun"/>
              </w:rPr>
            </w:pPr>
          </w:p>
        </w:tc>
      </w:tr>
      <w:tr w:rsidR="002A6530" w:rsidRPr="0052295E" w14:paraId="23B0BF36" w14:textId="77777777" w:rsidTr="00C135E5">
        <w:trPr>
          <w:trHeight w:val="206"/>
        </w:trPr>
        <w:tc>
          <w:tcPr>
            <w:tcW w:w="630" w:type="dxa"/>
            <w:vAlign w:val="center"/>
          </w:tcPr>
          <w:p w14:paraId="23B0BF34" w14:textId="77777777" w:rsidR="002A6530" w:rsidRDefault="002A6530" w:rsidP="00C135E5">
            <w:pPr>
              <w:pStyle w:val="UseCaseText"/>
              <w:rPr>
                <w:rFonts w:eastAsia="SimSun"/>
              </w:rPr>
            </w:pPr>
          </w:p>
        </w:tc>
        <w:tc>
          <w:tcPr>
            <w:tcW w:w="8610" w:type="dxa"/>
            <w:gridSpan w:val="2"/>
            <w:vAlign w:val="center"/>
          </w:tcPr>
          <w:p w14:paraId="23B0BF35" w14:textId="77777777" w:rsidR="002A6530" w:rsidRDefault="002A6530" w:rsidP="00C135E5">
            <w:pPr>
              <w:pStyle w:val="UseCaseText"/>
              <w:rPr>
                <w:rFonts w:eastAsia="SimSun"/>
              </w:rPr>
            </w:pPr>
          </w:p>
        </w:tc>
      </w:tr>
    </w:tbl>
    <w:p w14:paraId="23B0BF37" w14:textId="77777777" w:rsidR="004A4328" w:rsidRDefault="004B7070" w:rsidP="006A7348">
      <w:pPr>
        <w:pStyle w:val="Heading2"/>
        <w:rPr>
          <w:noProof/>
        </w:rPr>
      </w:pPr>
      <w:bookmarkStart w:id="95" w:name="_Toc339446677"/>
      <w:r>
        <w:rPr>
          <w:noProof/>
        </w:rPr>
        <w:t>End-</w:t>
      </w:r>
      <w:r w:rsidR="006A7348">
        <w:rPr>
          <w:noProof/>
        </w:rPr>
        <w:t>User Use Cases</w:t>
      </w:r>
      <w:bookmarkEnd w:id="95"/>
      <w:r w:rsidR="006A7348">
        <w:rPr>
          <w:noProof/>
        </w:rPr>
        <w:t xml:space="preserve"> </w:t>
      </w:r>
    </w:p>
    <w:p w14:paraId="23B0BF38" w14:textId="77777777" w:rsidR="004B7070" w:rsidRDefault="006A7348" w:rsidP="00CE1DED">
      <w:r>
        <w:t xml:space="preserve">Once </w:t>
      </w:r>
      <w:r w:rsidR="006928E1">
        <w:t>datasets are</w:t>
      </w:r>
      <w:r>
        <w:t xml:space="preserve"> published into the NGDS from a node, it will be possible for end-users to discover and access those </w:t>
      </w:r>
      <w:r w:rsidR="006928E1">
        <w:t>datasets</w:t>
      </w:r>
      <w:r>
        <w:t xml:space="preserve"> through a variety of different applications. </w:t>
      </w:r>
    </w:p>
    <w:p w14:paraId="23B0BF39" w14:textId="77777777" w:rsidR="00FC6141" w:rsidRDefault="006A7348" w:rsidP="00CE1DED">
      <w:r>
        <w:lastRenderedPageBreak/>
        <w:t xml:space="preserve">End-user use cases are organized around the basic workflows that the NGDS must support. These are: discover and gather, validate and evaluate, and analyze and visualize data. </w:t>
      </w:r>
      <w:r w:rsidR="00FC6141">
        <w:t xml:space="preserve">As shown in </w:t>
      </w:r>
      <w:r w:rsidR="00941F93">
        <w:fldChar w:fldCharType="begin"/>
      </w:r>
      <w:r w:rsidR="00FC6141">
        <w:instrText xml:space="preserve"> REF _Ref338085073 \h </w:instrText>
      </w:r>
      <w:r w:rsidR="00941F93">
        <w:fldChar w:fldCharType="separate"/>
      </w:r>
      <w:r w:rsidR="00575885" w:rsidRPr="0022581C">
        <w:t xml:space="preserve">Figure </w:t>
      </w:r>
      <w:r w:rsidR="00575885">
        <w:rPr>
          <w:noProof/>
        </w:rPr>
        <w:t>8</w:t>
      </w:r>
      <w:r w:rsidR="00941F93">
        <w:fldChar w:fldCharType="end"/>
      </w:r>
      <w:r w:rsidR="00FC6141">
        <w:t xml:space="preserve"> in each one of these steps, users can perform different activities.</w:t>
      </w:r>
    </w:p>
    <w:p w14:paraId="23B0BF3A" w14:textId="77777777" w:rsidR="006A7348" w:rsidRDefault="006A7348" w:rsidP="00CE1DED">
      <w:r>
        <w:t xml:space="preserve">Note that the use cases discussed in this section summarize the results described in the End-User Research </w:t>
      </w:r>
      <w:r w:rsidR="004B7070">
        <w:t>Summary provided by Anthro-Tech (</w:t>
      </w:r>
      <w:r w:rsidR="004B7070" w:rsidRPr="004B7070">
        <w:rPr>
          <w:b/>
        </w:rPr>
        <w:t>see document /P05</w:t>
      </w:r>
      <w:r w:rsidR="004B7070">
        <w:t>)</w:t>
      </w:r>
    </w:p>
    <w:p w14:paraId="23B0BF3B" w14:textId="77777777" w:rsidR="00912955" w:rsidRDefault="00912955" w:rsidP="00912955">
      <w:r w:rsidRPr="00FE282E">
        <w:t xml:space="preserve">Once </w:t>
      </w:r>
      <w:r w:rsidR="006928E1">
        <w:t>datasets</w:t>
      </w:r>
      <w:r w:rsidRPr="00FE282E">
        <w:t xml:space="preserve"> ha</w:t>
      </w:r>
      <w:r w:rsidR="006928E1">
        <w:t>ve</w:t>
      </w:r>
      <w:r w:rsidRPr="00FE282E">
        <w:t xml:space="preserve"> been </w:t>
      </w:r>
      <w:r>
        <w:t>published</w:t>
      </w:r>
      <w:r w:rsidRPr="00FE282E">
        <w:t xml:space="preserve"> </w:t>
      </w:r>
      <w:r>
        <w:t>to</w:t>
      </w:r>
      <w:r w:rsidRPr="00FE282E">
        <w:t xml:space="preserve"> the </w:t>
      </w:r>
      <w:r>
        <w:t>s</w:t>
      </w:r>
      <w:r w:rsidRPr="00FE282E">
        <w:t>ystem</w:t>
      </w:r>
      <w:r>
        <w:t xml:space="preserve"> by registering </w:t>
      </w:r>
      <w:r w:rsidR="006928E1">
        <w:t>them</w:t>
      </w:r>
      <w:r>
        <w:t xml:space="preserve"> in the </w:t>
      </w:r>
      <w:r w:rsidR="006928E1">
        <w:t>NGDS</w:t>
      </w:r>
      <w:r w:rsidRPr="00FE282E">
        <w:t xml:space="preserve"> catalog</w:t>
      </w:r>
      <w:r>
        <w:t xml:space="preserve"> and making the resource accessible through standard web service protocols and data formats, </w:t>
      </w:r>
      <w:r w:rsidRPr="00FE282E">
        <w:t xml:space="preserve">it will be possible for </w:t>
      </w:r>
      <w:r>
        <w:t>End</w:t>
      </w:r>
      <w:r w:rsidRPr="00FE282E">
        <w:t xml:space="preserve"> </w:t>
      </w:r>
      <w:r>
        <w:t>U</w:t>
      </w:r>
      <w:r w:rsidRPr="00FE282E">
        <w:t xml:space="preserve">sers to </w:t>
      </w:r>
      <w:r>
        <w:t>discover</w:t>
      </w:r>
      <w:r w:rsidRPr="00FE282E">
        <w:t xml:space="preserve"> </w:t>
      </w:r>
      <w:r>
        <w:t xml:space="preserve">and browse </w:t>
      </w:r>
      <w:r w:rsidRPr="00FE282E">
        <w:t>the data</w:t>
      </w:r>
      <w:r>
        <w:t xml:space="preserve">set using the NGDS </w:t>
      </w:r>
      <w:r w:rsidR="00221C2B">
        <w:rPr>
          <w:lang w:eastAsia="zh-CN"/>
        </w:rPr>
        <w:t>WebApp</w:t>
      </w:r>
      <w:r>
        <w:rPr>
          <w:rFonts w:hint="eastAsia"/>
          <w:lang w:eastAsia="zh-CN"/>
        </w:rPr>
        <w:t xml:space="preserve"> </w:t>
      </w:r>
      <w:r>
        <w:t>application</w:t>
      </w:r>
      <w:r w:rsidRPr="00FE282E">
        <w:t>. Th</w:t>
      </w:r>
      <w:r>
        <w:t xml:space="preserve">ey can browse resource descriptions returned by searching the NGDS catalog, </w:t>
      </w:r>
      <w:r w:rsidRPr="00FE282E">
        <w:t xml:space="preserve">and view the </w:t>
      </w:r>
      <w:r>
        <w:t>resource described by</w:t>
      </w:r>
      <w:r w:rsidRPr="00FE282E">
        <w:t xml:space="preserve"> a particular catalog entry.</w:t>
      </w:r>
      <w:r>
        <w:t xml:space="preserve"> Browsing capabilities will depend on the type of resource. Documents can be accessed through standard web linking and browser display for file types like PDF, TIFF, TXT. Tabular data in represented in NGDS supported formats will be displayed in a standard table type grid display. Geo-referenced resource locations will be visualized through a map interface that provides data exploration </w:t>
      </w:r>
      <w:r w:rsidR="00301A76">
        <w:t>capability</w:t>
      </w:r>
      <w:r>
        <w:t xml:space="preserve">. This </w:t>
      </w:r>
      <w:r w:rsidR="00301A76">
        <w:t xml:space="preserve">map-based </w:t>
      </w:r>
      <w:r>
        <w:t xml:space="preserve">data exploration </w:t>
      </w:r>
      <w:r w:rsidR="00301A76">
        <w:t>utilizes</w:t>
      </w:r>
      <w:r>
        <w:t xml:space="preserve"> the information provided in the metadata hosted in the catalog</w:t>
      </w:r>
      <w:r w:rsidR="00301A76">
        <w:t>, as well as third party data layers to help users triangulate the data with that external information</w:t>
      </w:r>
      <w:r>
        <w:t>.</w:t>
      </w:r>
      <w:r w:rsidR="00301A76">
        <w:t xml:space="preserve"> Map-based search can be combined with other types of searches such as text-based, and can be further narrowed down by data type and metadata content filters.</w:t>
      </w:r>
    </w:p>
    <w:p w14:paraId="23B0BF3C" w14:textId="77777777" w:rsidR="00912955" w:rsidRDefault="00912955" w:rsidP="00912955">
      <w:pPr>
        <w:rPr>
          <w:noProof/>
        </w:rPr>
      </w:pPr>
      <w:r>
        <w:rPr>
          <w:noProof/>
        </w:rPr>
        <w:t>For file-based resources</w:t>
      </w:r>
      <w:r>
        <w:rPr>
          <w:rFonts w:hint="eastAsia"/>
          <w:noProof/>
          <w:lang w:eastAsia="zh-CN"/>
        </w:rPr>
        <w:t xml:space="preserve">, </w:t>
      </w:r>
      <w:r>
        <w:rPr>
          <w:noProof/>
          <w:lang w:eastAsia="zh-CN"/>
        </w:rPr>
        <w:t>End Us</w:t>
      </w:r>
      <w:r>
        <w:rPr>
          <w:noProof/>
        </w:rPr>
        <w:t xml:space="preserve">ers </w:t>
      </w:r>
      <w:r w:rsidRPr="00FE282E">
        <w:rPr>
          <w:noProof/>
        </w:rPr>
        <w:t xml:space="preserve">will be able to download the associated files </w:t>
      </w:r>
      <w:r>
        <w:rPr>
          <w:noProof/>
        </w:rPr>
        <w:t>using links from</w:t>
      </w:r>
      <w:r w:rsidRPr="00FE282E">
        <w:rPr>
          <w:noProof/>
        </w:rPr>
        <w:t xml:space="preserve"> catalog entries.</w:t>
      </w:r>
      <w:r>
        <w:rPr>
          <w:noProof/>
        </w:rPr>
        <w:t xml:space="preserve"> The </w:t>
      </w:r>
      <w:r w:rsidR="00221C2B">
        <w:rPr>
          <w:noProof/>
          <w:lang w:eastAsia="zh-CN"/>
        </w:rPr>
        <w:t>WebApp</w:t>
      </w:r>
      <w:r>
        <w:rPr>
          <w:noProof/>
          <w:lang w:eastAsia="zh-CN"/>
        </w:rPr>
        <w:t xml:space="preserve"> </w:t>
      </w:r>
      <w:r>
        <w:rPr>
          <w:rFonts w:hint="eastAsia"/>
          <w:noProof/>
          <w:lang w:eastAsia="zh-CN"/>
        </w:rPr>
        <w:t xml:space="preserve">application </w:t>
      </w:r>
      <w:r>
        <w:rPr>
          <w:noProof/>
        </w:rPr>
        <w:t xml:space="preserve">will provide data filtering and download capabilities for data sets that accessible through NGDS services in standard NGDS interchange formats. </w:t>
      </w:r>
      <w:r>
        <w:rPr>
          <w:rFonts w:hint="eastAsia"/>
          <w:noProof/>
          <w:lang w:eastAsia="zh-CN"/>
        </w:rPr>
        <w:t xml:space="preserve">End users </w:t>
      </w:r>
      <w:r w:rsidRPr="00FE282E">
        <w:rPr>
          <w:noProof/>
        </w:rPr>
        <w:t>will b</w:t>
      </w:r>
      <w:r>
        <w:rPr>
          <w:noProof/>
        </w:rPr>
        <w:t>e able to enter filter criteria</w:t>
      </w:r>
      <w:r w:rsidRPr="00FE282E">
        <w:rPr>
          <w:noProof/>
        </w:rPr>
        <w:t xml:space="preserve">, and </w:t>
      </w:r>
      <w:r>
        <w:rPr>
          <w:noProof/>
        </w:rPr>
        <w:t>subset datasets to meet user-defined criteria</w:t>
      </w:r>
      <w:r>
        <w:rPr>
          <w:rFonts w:hint="eastAsia"/>
          <w:noProof/>
          <w:lang w:eastAsia="zh-CN"/>
        </w:rPr>
        <w:t xml:space="preserve">, and last, end </w:t>
      </w:r>
      <w:r w:rsidR="00301A76">
        <w:rPr>
          <w:noProof/>
          <w:lang w:eastAsia="zh-CN"/>
        </w:rPr>
        <w:t>u</w:t>
      </w:r>
      <w:r>
        <w:rPr>
          <w:noProof/>
        </w:rPr>
        <w:t>ser</w:t>
      </w:r>
      <w:r w:rsidR="00301A76">
        <w:rPr>
          <w:noProof/>
        </w:rPr>
        <w:t>s</w:t>
      </w:r>
      <w:r w:rsidRPr="00FE282E">
        <w:rPr>
          <w:noProof/>
        </w:rPr>
        <w:t xml:space="preserve"> will be able to export these results to their local file system. </w:t>
      </w:r>
    </w:p>
    <w:p w14:paraId="23B0BF3D" w14:textId="77777777" w:rsidR="00912955" w:rsidRDefault="00912955" w:rsidP="00912955"/>
    <w:p w14:paraId="23B0BF3E" w14:textId="77777777" w:rsidR="00912955" w:rsidRPr="0022581C" w:rsidRDefault="00814DCA" w:rsidP="00912955">
      <w:pPr>
        <w:keepNext/>
        <w:ind w:left="-1350"/>
        <w:jc w:val="center"/>
      </w:pPr>
      <w:r>
        <w:rPr>
          <w:noProof/>
        </w:rPr>
        <w:lastRenderedPageBreak/>
        <w:drawing>
          <wp:inline distT="0" distB="0" distL="0" distR="0" wp14:anchorId="23B0C834" wp14:editId="23B0C835">
            <wp:extent cx="7446477" cy="5158237"/>
            <wp:effectExtent l="0" t="1143000" r="0" b="1109213"/>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7451433" cy="5161670"/>
                    </a:xfrm>
                    <a:prstGeom prst="rect">
                      <a:avLst/>
                    </a:prstGeom>
                    <a:noFill/>
                    <a:ln w="9525">
                      <a:noFill/>
                      <a:miter lim="800000"/>
                      <a:headEnd/>
                      <a:tailEnd/>
                    </a:ln>
                    <a:scene3d>
                      <a:camera prst="orthographicFront">
                        <a:rot lat="0" lon="0" rev="5400000"/>
                      </a:camera>
                      <a:lightRig rig="threePt" dir="t"/>
                    </a:scene3d>
                  </pic:spPr>
                </pic:pic>
              </a:graphicData>
            </a:graphic>
          </wp:inline>
        </w:drawing>
      </w:r>
    </w:p>
    <w:p w14:paraId="23B0BF3F" w14:textId="77777777" w:rsidR="00912955" w:rsidRPr="0022581C" w:rsidRDefault="00912955" w:rsidP="000A2349">
      <w:pPr>
        <w:pStyle w:val="Caption"/>
        <w:outlineLvl w:val="0"/>
      </w:pPr>
      <w:bookmarkStart w:id="96" w:name="_Ref338085073"/>
      <w:bookmarkStart w:id="97" w:name="_Toc339282986"/>
      <w:bookmarkStart w:id="98" w:name="_Toc339446678"/>
      <w:r w:rsidRPr="0022581C">
        <w:t xml:space="preserve">Figure </w:t>
      </w:r>
      <w:fldSimple w:instr=" SEQ Figure \* ARABIC ">
        <w:r w:rsidR="00575885">
          <w:rPr>
            <w:noProof/>
          </w:rPr>
          <w:t>8</w:t>
        </w:r>
      </w:fldSimple>
      <w:bookmarkEnd w:id="96"/>
      <w:r w:rsidRPr="0022581C">
        <w:t xml:space="preserve"> End-user use cases overview</w:t>
      </w:r>
      <w:bookmarkEnd w:id="97"/>
      <w:bookmarkEnd w:id="98"/>
    </w:p>
    <w:p w14:paraId="23B0BF40" w14:textId="77777777" w:rsidR="00912955" w:rsidRDefault="00912955" w:rsidP="00912955">
      <w:r>
        <w:lastRenderedPageBreak/>
        <w:t>In the following sections, we analyze these 3 different steps individually.</w:t>
      </w:r>
    </w:p>
    <w:p w14:paraId="23B0BF41" w14:textId="77777777" w:rsidR="006A7348" w:rsidRDefault="006A7348" w:rsidP="000A2349">
      <w:pPr>
        <w:pStyle w:val="Heading3"/>
        <w:rPr>
          <w:noProof/>
        </w:rPr>
      </w:pPr>
      <w:bookmarkStart w:id="99" w:name="_Toc339446679"/>
      <w:r>
        <w:rPr>
          <w:noProof/>
        </w:rPr>
        <w:t>Discover and Gather Data</w:t>
      </w:r>
      <w:bookmarkEnd w:id="99"/>
    </w:p>
    <w:p w14:paraId="23B0BF42" w14:textId="77777777" w:rsidR="006A7348" w:rsidRDefault="006A7348" w:rsidP="00CE1DED">
      <w:r>
        <w:t xml:space="preserve">The first and most important use of the NGDS to end-users is the ability to discover and gather geothermal data. Gathering data involves searching the NGDS metadata catalog for different types of geothermal information, casually browsing the search results, and further filtering those results based on the user’s own criteria of relevance. </w:t>
      </w:r>
      <w:r w:rsidR="00DB5B4D">
        <w:t xml:space="preserve">The complete tree of Use Cases is illustrated in </w:t>
      </w:r>
      <w:r w:rsidR="00941F93">
        <w:fldChar w:fldCharType="begin"/>
      </w:r>
      <w:r w:rsidR="00DB5B4D">
        <w:instrText xml:space="preserve"> REF _Ref339053900 \h </w:instrText>
      </w:r>
      <w:r w:rsidR="00941F93">
        <w:fldChar w:fldCharType="separate"/>
      </w:r>
      <w:r w:rsidR="00575885" w:rsidRPr="0022581C">
        <w:t xml:space="preserve">Figure </w:t>
      </w:r>
      <w:r w:rsidR="00575885">
        <w:rPr>
          <w:noProof/>
        </w:rPr>
        <w:t>9</w:t>
      </w:r>
      <w:r w:rsidR="00941F93">
        <w:fldChar w:fldCharType="end"/>
      </w:r>
      <w:r w:rsidR="00DB5B4D">
        <w:t>. We will describe only the most important of those use cases in the following.</w:t>
      </w:r>
    </w:p>
    <w:p w14:paraId="23B0BF43" w14:textId="77777777" w:rsidR="00DB5B4D" w:rsidRDefault="00DB5B4D" w:rsidP="00CE1DED"/>
    <w:p w14:paraId="23B0BF44" w14:textId="77777777" w:rsidR="00D373D0" w:rsidRPr="0022581C" w:rsidRDefault="008430E4" w:rsidP="00D373D0">
      <w:pPr>
        <w:keepNext/>
        <w:jc w:val="center"/>
      </w:pPr>
      <w:r>
        <w:rPr>
          <w:noProof/>
        </w:rPr>
        <w:drawing>
          <wp:inline distT="0" distB="0" distL="0" distR="0" wp14:anchorId="23B0C836" wp14:editId="23B0C837">
            <wp:extent cx="5943600" cy="5032733"/>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5943600" cy="5032733"/>
                    </a:xfrm>
                    <a:prstGeom prst="rect">
                      <a:avLst/>
                    </a:prstGeom>
                    <a:noFill/>
                    <a:ln w="9525">
                      <a:noFill/>
                      <a:miter lim="800000"/>
                      <a:headEnd/>
                      <a:tailEnd/>
                    </a:ln>
                  </pic:spPr>
                </pic:pic>
              </a:graphicData>
            </a:graphic>
          </wp:inline>
        </w:drawing>
      </w:r>
    </w:p>
    <w:p w14:paraId="23B0BF45" w14:textId="77777777" w:rsidR="00D373D0" w:rsidRPr="0022581C" w:rsidRDefault="00D373D0" w:rsidP="000A2349">
      <w:pPr>
        <w:pStyle w:val="Caption"/>
        <w:outlineLvl w:val="0"/>
      </w:pPr>
      <w:bookmarkStart w:id="100" w:name="_Ref339053900"/>
      <w:bookmarkStart w:id="101" w:name="_Toc339282987"/>
      <w:bookmarkStart w:id="102" w:name="_Toc339446680"/>
      <w:r w:rsidRPr="0022581C">
        <w:t xml:space="preserve">Figure </w:t>
      </w:r>
      <w:fldSimple w:instr=" SEQ Figure \* ARABIC ">
        <w:r w:rsidR="00575885">
          <w:rPr>
            <w:noProof/>
          </w:rPr>
          <w:t>9</w:t>
        </w:r>
      </w:fldSimple>
      <w:bookmarkEnd w:id="100"/>
      <w:r w:rsidRPr="0022581C">
        <w:t xml:space="preserve"> Data gathering supporting use cases</w:t>
      </w:r>
      <w:bookmarkEnd w:id="101"/>
      <w:bookmarkEnd w:id="102"/>
    </w:p>
    <w:p w14:paraId="23B0BF46" w14:textId="77777777" w:rsidR="00D373D0" w:rsidRDefault="00D373D0" w:rsidP="00D373D0">
      <w:r>
        <w:t xml:space="preserve">The “gather data” use case, shown in </w:t>
      </w:r>
      <w:r w:rsidR="00941F93">
        <w:fldChar w:fldCharType="begin"/>
      </w:r>
      <w:r w:rsidR="00A457A1">
        <w:instrText xml:space="preserve"> REF _Ref339053900 \h </w:instrText>
      </w:r>
      <w:r w:rsidR="00941F93">
        <w:fldChar w:fldCharType="separate"/>
      </w:r>
      <w:r w:rsidR="00575885" w:rsidRPr="0022581C">
        <w:t xml:space="preserve">Figure </w:t>
      </w:r>
      <w:r w:rsidR="00575885">
        <w:rPr>
          <w:noProof/>
        </w:rPr>
        <w:t>9</w:t>
      </w:r>
      <w:r w:rsidR="00941F93">
        <w:fldChar w:fldCharType="end"/>
      </w:r>
      <w:r>
        <w:t>, can be br</w:t>
      </w:r>
      <w:r>
        <w:rPr>
          <w:rFonts w:hint="eastAsia"/>
          <w:lang w:eastAsia="zh-CN"/>
        </w:rPr>
        <w:t>o</w:t>
      </w:r>
      <w:r>
        <w:t>k</w:t>
      </w:r>
      <w:r>
        <w:rPr>
          <w:rFonts w:hint="eastAsia"/>
          <w:lang w:eastAsia="zh-CN"/>
        </w:rPr>
        <w:t>en</w:t>
      </w:r>
      <w:r>
        <w:t xml:space="preserve"> down into sub use cases. It consists of searching the metadata catalog for different types of geological information, doing a casual browsing, and further filtering that information based on the user’s own criteria of </w:t>
      </w:r>
      <w:r>
        <w:lastRenderedPageBreak/>
        <w:t>relevance. Users can also save existing searches, load them in a later occasion, or use those searches</w:t>
      </w:r>
      <w:r w:rsidR="00D00957">
        <w:t xml:space="preserve"> as subscriptions. This publish/subscribe model</w:t>
      </w:r>
      <w:r>
        <w:t xml:space="preserve"> allow users to be notified whenever new data matching a certain criteria is input into the system catalog.</w:t>
      </w:r>
    </w:p>
    <w:p w14:paraId="23B0BF47" w14:textId="77777777" w:rsidR="00D373D0" w:rsidRDefault="00D00957" w:rsidP="00D373D0">
      <w:r>
        <w:t>The NGDS catalog can also be searched by</w:t>
      </w:r>
      <w:r w:rsidR="00D373D0">
        <w:t xml:space="preserve"> </w:t>
      </w:r>
      <w:r>
        <w:t>data geo-location.</w:t>
      </w:r>
      <w:r w:rsidR="00D373D0">
        <w:t xml:space="preserve"> The geo-location search can be based on landmarks, on areas in the map, or can include more precise, coordinate-based searches. </w:t>
      </w:r>
    </w:p>
    <w:p w14:paraId="23B0BF48" w14:textId="77777777" w:rsidR="00D373D0" w:rsidRDefault="00D373D0" w:rsidP="00D373D0">
      <w:r>
        <w:t xml:space="preserve">Once a search is performed, it is usually the case that information must be further prioritized and filtered. The filtering of information allows users to select </w:t>
      </w:r>
      <w:r w:rsidR="00D00957">
        <w:t>a</w:t>
      </w:r>
      <w:r>
        <w:t xml:space="preserve"> relevant </w:t>
      </w:r>
      <w:r w:rsidR="00D00957">
        <w:t xml:space="preserve">subset </w:t>
      </w:r>
      <w:r>
        <w:t xml:space="preserve">from the totality of data returned by a general search, and to rank the information according to the user’s needs. Filtering can be performed by </w:t>
      </w:r>
      <w:r w:rsidR="00D00957">
        <w:t xml:space="preserve">data type, e.g. by </w:t>
      </w:r>
      <w:r>
        <w:t xml:space="preserve">selecting or discarding certain data types, including well drilling, geographical, geochemical, geophysical, geological and land data, as well as publications; by </w:t>
      </w:r>
      <w:r w:rsidR="00D00957">
        <w:t xml:space="preserve">geo-location, i.e. filtering </w:t>
      </w:r>
      <w:r>
        <w:t xml:space="preserve">results that fit within an area in the map, or </w:t>
      </w:r>
      <w:r w:rsidR="00D00957">
        <w:t xml:space="preserve">by other metadata attribute, including the document content if this information can be extracted from the dataset (e.g. Tier3 dataset types). </w:t>
      </w:r>
      <w:r>
        <w:t xml:space="preserve">These filtering capabilities are not mutually exclusive, and are done in a combined and interactive way. </w:t>
      </w:r>
    </w:p>
    <w:p w14:paraId="23B0BF49" w14:textId="77777777" w:rsidR="00D373D0" w:rsidRDefault="00D373D0" w:rsidP="00D373D0">
      <w:pPr>
        <w:rPr>
          <w:noProof/>
        </w:rPr>
      </w:pPr>
      <w:r w:rsidRPr="00FE282E">
        <w:rPr>
          <w:noProof/>
        </w:rPr>
        <w:t xml:space="preserve">Here follows a brief description of each of the use-cases. </w:t>
      </w:r>
    </w:p>
    <w:p w14:paraId="23B0BF4A" w14:textId="77777777" w:rsidR="004A4328" w:rsidRDefault="006A7348" w:rsidP="000A2349">
      <w:pPr>
        <w:pStyle w:val="Heading4"/>
        <w:rPr>
          <w:noProof/>
        </w:rPr>
      </w:pPr>
      <w:r>
        <w:rPr>
          <w:noProof/>
        </w:rPr>
        <w:t>Map-Based Search</w:t>
      </w:r>
    </w:p>
    <w:p w14:paraId="23B0BF4B" w14:textId="77777777" w:rsidR="006A7348" w:rsidRDefault="006A7348" w:rsidP="00CE1DED">
      <w:r>
        <w:t xml:space="preserve">In searching for data, geographic location provides the first mechanism by which end-users </w:t>
      </w:r>
      <w:r w:rsidR="00D00957">
        <w:t xml:space="preserve">may use to </w:t>
      </w:r>
      <w:r>
        <w:t>filter results. To that end, users expect a map-based search interface in which they can quickly filter results by panning and zooming the map, or moving directly to an area-of-interest by specifying a landmark name or coordinates.</w:t>
      </w:r>
    </w:p>
    <w:p w14:paraId="23B0BF4C" w14:textId="77777777" w:rsidR="006A7348" w:rsidRDefault="006A7348" w:rsidP="006A7348"/>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6A7348" w:rsidRPr="0052295E" w14:paraId="23B0BF4F" w14:textId="77777777" w:rsidTr="00C135E5">
        <w:trPr>
          <w:trHeight w:val="360"/>
        </w:trPr>
        <w:tc>
          <w:tcPr>
            <w:tcW w:w="2520" w:type="dxa"/>
            <w:gridSpan w:val="2"/>
            <w:shd w:val="clear" w:color="auto" w:fill="8DB3E2"/>
            <w:vAlign w:val="center"/>
          </w:tcPr>
          <w:p w14:paraId="23B0BF4D" w14:textId="77777777" w:rsidR="006A7348" w:rsidRPr="0052295E" w:rsidRDefault="006A7348" w:rsidP="00C135E5">
            <w:pPr>
              <w:pStyle w:val="UseCaseHeader"/>
              <w:keepNext/>
              <w:keepLines/>
              <w:rPr>
                <w:rFonts w:eastAsia="SimSun"/>
              </w:rPr>
            </w:pPr>
            <w:r>
              <w:rPr>
                <w:rFonts w:eastAsia="SimSun"/>
              </w:rPr>
              <w:t>Use Case ID</w:t>
            </w:r>
          </w:p>
        </w:tc>
        <w:tc>
          <w:tcPr>
            <w:tcW w:w="6720" w:type="dxa"/>
            <w:shd w:val="clear" w:color="auto" w:fill="8DB3E2"/>
            <w:vAlign w:val="center"/>
          </w:tcPr>
          <w:p w14:paraId="23B0BF4E" w14:textId="77777777" w:rsidR="006A7348" w:rsidRPr="00B36A79" w:rsidRDefault="006A7348" w:rsidP="00C135E5">
            <w:pPr>
              <w:pStyle w:val="UseCaseText"/>
              <w:rPr>
                <w:rFonts w:eastAsia="Times"/>
                <w:b/>
              </w:rPr>
            </w:pPr>
            <w:r>
              <w:rPr>
                <w:rFonts w:eastAsia="Times"/>
                <w:b/>
              </w:rPr>
              <w:t>UC_014</w:t>
            </w:r>
          </w:p>
        </w:tc>
      </w:tr>
      <w:tr w:rsidR="006A7348" w:rsidRPr="0052295E" w14:paraId="23B0BF52" w14:textId="77777777" w:rsidTr="00C135E5">
        <w:trPr>
          <w:trHeight w:val="360"/>
        </w:trPr>
        <w:tc>
          <w:tcPr>
            <w:tcW w:w="2520" w:type="dxa"/>
            <w:gridSpan w:val="2"/>
            <w:shd w:val="clear" w:color="auto" w:fill="8DB3E2"/>
            <w:vAlign w:val="center"/>
          </w:tcPr>
          <w:p w14:paraId="23B0BF50" w14:textId="77777777" w:rsidR="006A7348" w:rsidRDefault="006A7348" w:rsidP="00C135E5">
            <w:pPr>
              <w:pStyle w:val="UseCaseHeader"/>
              <w:keepNext/>
              <w:keepLines/>
              <w:rPr>
                <w:rFonts w:eastAsia="SimSun"/>
              </w:rPr>
            </w:pPr>
            <w:r>
              <w:rPr>
                <w:rFonts w:eastAsia="SimSun"/>
              </w:rPr>
              <w:t>Use Case Name</w:t>
            </w:r>
          </w:p>
        </w:tc>
        <w:tc>
          <w:tcPr>
            <w:tcW w:w="6720" w:type="dxa"/>
            <w:shd w:val="clear" w:color="auto" w:fill="8DB3E2"/>
            <w:vAlign w:val="center"/>
          </w:tcPr>
          <w:p w14:paraId="23B0BF51" w14:textId="77777777" w:rsidR="006A7348" w:rsidRPr="00C27791" w:rsidRDefault="006A7348" w:rsidP="00C135E5">
            <w:pPr>
              <w:pStyle w:val="UseCaseText"/>
              <w:rPr>
                <w:rFonts w:eastAsia="Times"/>
                <w:b/>
              </w:rPr>
            </w:pPr>
            <w:r>
              <w:rPr>
                <w:rFonts w:eastAsia="Times"/>
                <w:b/>
              </w:rPr>
              <w:t>Map-based search</w:t>
            </w:r>
          </w:p>
        </w:tc>
      </w:tr>
      <w:tr w:rsidR="006A7348" w:rsidRPr="0052295E" w14:paraId="23B0BF55" w14:textId="77777777" w:rsidTr="00C135E5">
        <w:trPr>
          <w:trHeight w:val="360"/>
        </w:trPr>
        <w:tc>
          <w:tcPr>
            <w:tcW w:w="2520" w:type="dxa"/>
            <w:gridSpan w:val="2"/>
            <w:vAlign w:val="center"/>
          </w:tcPr>
          <w:p w14:paraId="23B0BF53" w14:textId="77777777" w:rsidR="006A7348" w:rsidRPr="00DD3D3F" w:rsidRDefault="006A7348" w:rsidP="00C135E5">
            <w:pPr>
              <w:pStyle w:val="UseCaseText"/>
              <w:rPr>
                <w:rFonts w:eastAsia="SimSun"/>
                <w:b/>
              </w:rPr>
            </w:pPr>
            <w:r w:rsidRPr="00DD3D3F">
              <w:rPr>
                <w:rFonts w:eastAsia="SimSun"/>
                <w:b/>
              </w:rPr>
              <w:t>Short Description</w:t>
            </w:r>
          </w:p>
        </w:tc>
        <w:tc>
          <w:tcPr>
            <w:tcW w:w="6720" w:type="dxa"/>
            <w:vAlign w:val="center"/>
          </w:tcPr>
          <w:p w14:paraId="23B0BF54" w14:textId="77777777" w:rsidR="006A7348" w:rsidRPr="00857069" w:rsidRDefault="006A7348" w:rsidP="00C135E5">
            <w:pPr>
              <w:pStyle w:val="UseCaseText"/>
              <w:rPr>
                <w:rFonts w:eastAsia="SimSun"/>
              </w:rPr>
            </w:pPr>
            <w:r>
              <w:rPr>
                <w:rFonts w:eastAsia="SimSun"/>
              </w:rPr>
              <w:t xml:space="preserve">The goal of this use case is to support users discovery of metadata by using maps. </w:t>
            </w:r>
            <w:r w:rsidRPr="000172CF">
              <w:rPr>
                <w:rFonts w:eastAsia="SimSun"/>
              </w:rPr>
              <w:t>Map-based search consist in zooming, panning and selecting a region in a map. This search method can be used together with other search methods, to narrow down the data in a search.</w:t>
            </w:r>
          </w:p>
        </w:tc>
      </w:tr>
      <w:tr w:rsidR="006A7348" w:rsidRPr="0052295E" w14:paraId="23B0BF58" w14:textId="77777777" w:rsidTr="00C135E5">
        <w:trPr>
          <w:trHeight w:val="360"/>
        </w:trPr>
        <w:tc>
          <w:tcPr>
            <w:tcW w:w="2520" w:type="dxa"/>
            <w:gridSpan w:val="2"/>
            <w:vAlign w:val="center"/>
          </w:tcPr>
          <w:p w14:paraId="23B0BF56" w14:textId="77777777" w:rsidR="006A7348" w:rsidRPr="00DD3D3F" w:rsidRDefault="006A7348" w:rsidP="00C135E5">
            <w:pPr>
              <w:pStyle w:val="UseCaseText"/>
              <w:rPr>
                <w:rFonts w:eastAsia="SimSun"/>
                <w:b/>
              </w:rPr>
            </w:pPr>
            <w:r w:rsidRPr="00DD3D3F">
              <w:rPr>
                <w:rFonts w:eastAsia="SimSun"/>
                <w:b/>
              </w:rPr>
              <w:t>Actors</w:t>
            </w:r>
          </w:p>
        </w:tc>
        <w:tc>
          <w:tcPr>
            <w:tcW w:w="6720" w:type="dxa"/>
            <w:vAlign w:val="center"/>
          </w:tcPr>
          <w:p w14:paraId="23B0BF57" w14:textId="77777777" w:rsidR="006A7348" w:rsidRPr="0052295E" w:rsidRDefault="006A7348" w:rsidP="00D00957">
            <w:pPr>
              <w:pStyle w:val="UseCaseText"/>
              <w:rPr>
                <w:rFonts w:eastAsia="SimSun"/>
              </w:rPr>
            </w:pPr>
            <w:r>
              <w:rPr>
                <w:rFonts w:eastAsia="SimSun"/>
              </w:rPr>
              <w:t>End User</w:t>
            </w:r>
            <w:r w:rsidR="00D00957">
              <w:rPr>
                <w:rFonts w:eastAsia="SimSun"/>
              </w:rPr>
              <w:t>/</w:t>
            </w:r>
            <w:r>
              <w:rPr>
                <w:rFonts w:eastAsia="SimSun"/>
              </w:rPr>
              <w:t>Data Consumer</w:t>
            </w:r>
          </w:p>
        </w:tc>
      </w:tr>
      <w:tr w:rsidR="006A7348" w:rsidRPr="0052295E" w14:paraId="23B0BF5B" w14:textId="77777777" w:rsidTr="00C135E5">
        <w:trPr>
          <w:trHeight w:val="360"/>
        </w:trPr>
        <w:tc>
          <w:tcPr>
            <w:tcW w:w="2520" w:type="dxa"/>
            <w:gridSpan w:val="2"/>
            <w:vAlign w:val="center"/>
          </w:tcPr>
          <w:p w14:paraId="23B0BF59" w14:textId="77777777" w:rsidR="006A7348" w:rsidRPr="0052295E" w:rsidRDefault="006A7348" w:rsidP="00C135E5">
            <w:pPr>
              <w:pStyle w:val="UseCaseHeader"/>
              <w:rPr>
                <w:rFonts w:eastAsia="SimSun"/>
              </w:rPr>
            </w:pPr>
            <w:r w:rsidRPr="0052295E">
              <w:rPr>
                <w:rFonts w:eastAsia="SimSun"/>
              </w:rPr>
              <w:t>Pre-Conditions</w:t>
            </w:r>
          </w:p>
        </w:tc>
        <w:tc>
          <w:tcPr>
            <w:tcW w:w="6720" w:type="dxa"/>
            <w:vAlign w:val="center"/>
          </w:tcPr>
          <w:p w14:paraId="23B0BF5A" w14:textId="77777777" w:rsidR="006A7348" w:rsidRPr="0052295E" w:rsidRDefault="004B7070" w:rsidP="00C135E5">
            <w:pPr>
              <w:pStyle w:val="UseCaseText"/>
              <w:rPr>
                <w:rFonts w:eastAsia="SimSun"/>
              </w:rPr>
            </w:pPr>
            <w:r>
              <w:rPr>
                <w:rFonts w:eastAsia="SimSun"/>
              </w:rPr>
              <w:t>System is correctly installed and operational</w:t>
            </w:r>
          </w:p>
        </w:tc>
      </w:tr>
      <w:tr w:rsidR="006A7348" w:rsidRPr="0052295E" w14:paraId="23B0BF5E" w14:textId="77777777" w:rsidTr="00C135E5">
        <w:trPr>
          <w:trHeight w:val="360"/>
        </w:trPr>
        <w:tc>
          <w:tcPr>
            <w:tcW w:w="2520" w:type="dxa"/>
            <w:gridSpan w:val="2"/>
            <w:vAlign w:val="center"/>
          </w:tcPr>
          <w:p w14:paraId="23B0BF5C" w14:textId="77777777" w:rsidR="006A7348" w:rsidRPr="0052295E" w:rsidRDefault="006A7348" w:rsidP="00C135E5">
            <w:pPr>
              <w:pStyle w:val="UseCaseHeader"/>
              <w:rPr>
                <w:rFonts w:eastAsia="SimSun"/>
              </w:rPr>
            </w:pPr>
            <w:r w:rsidRPr="0052295E">
              <w:rPr>
                <w:rFonts w:eastAsia="SimSun"/>
              </w:rPr>
              <w:t>Success End Conditions</w:t>
            </w:r>
          </w:p>
        </w:tc>
        <w:tc>
          <w:tcPr>
            <w:tcW w:w="6720" w:type="dxa"/>
            <w:vAlign w:val="center"/>
          </w:tcPr>
          <w:p w14:paraId="23B0BF5D" w14:textId="77777777" w:rsidR="006A7348" w:rsidRPr="0052295E" w:rsidRDefault="006A7348" w:rsidP="00D00957">
            <w:pPr>
              <w:pStyle w:val="UseCaseText"/>
              <w:rPr>
                <w:rFonts w:eastAsia="SimSun"/>
              </w:rPr>
            </w:pPr>
            <w:r>
              <w:rPr>
                <w:rFonts w:eastAsia="SimSun"/>
              </w:rPr>
              <w:t xml:space="preserve">The user can visualize a result of a search as layers in a map. </w:t>
            </w:r>
          </w:p>
        </w:tc>
      </w:tr>
      <w:tr w:rsidR="006A7348" w:rsidRPr="0052295E" w14:paraId="23B0BF61" w14:textId="77777777" w:rsidTr="00C135E5">
        <w:trPr>
          <w:trHeight w:val="360"/>
        </w:trPr>
        <w:tc>
          <w:tcPr>
            <w:tcW w:w="2520" w:type="dxa"/>
            <w:gridSpan w:val="2"/>
            <w:vAlign w:val="center"/>
          </w:tcPr>
          <w:p w14:paraId="23B0BF5F" w14:textId="77777777" w:rsidR="006A7348" w:rsidRPr="0052295E" w:rsidRDefault="006A7348" w:rsidP="00C135E5">
            <w:pPr>
              <w:pStyle w:val="UseCaseHeader"/>
              <w:rPr>
                <w:rFonts w:eastAsia="SimSun"/>
              </w:rPr>
            </w:pPr>
            <w:r>
              <w:rPr>
                <w:rFonts w:eastAsia="SimSun"/>
              </w:rPr>
              <w:t>Data</w:t>
            </w:r>
          </w:p>
        </w:tc>
        <w:tc>
          <w:tcPr>
            <w:tcW w:w="6720" w:type="dxa"/>
            <w:vAlign w:val="center"/>
          </w:tcPr>
          <w:p w14:paraId="23B0BF60" w14:textId="77777777" w:rsidR="006A7348" w:rsidRDefault="004B7070" w:rsidP="00C135E5">
            <w:pPr>
              <w:pStyle w:val="UseCaseText"/>
              <w:rPr>
                <w:rFonts w:eastAsia="SimSun"/>
              </w:rPr>
            </w:pPr>
            <w:r>
              <w:rPr>
                <w:rFonts w:eastAsia="SimSun"/>
              </w:rPr>
              <w:t>Metadata</w:t>
            </w:r>
            <w:r w:rsidR="006A7348">
              <w:rPr>
                <w:rFonts w:eastAsia="SimSun"/>
              </w:rPr>
              <w:t xml:space="preserve"> features shown as layers</w:t>
            </w:r>
            <w:r>
              <w:rPr>
                <w:rFonts w:eastAsia="SimSun"/>
              </w:rPr>
              <w:t xml:space="preserve"> (WFS protocol)</w:t>
            </w:r>
            <w:r w:rsidR="006A7348">
              <w:rPr>
                <w:rFonts w:eastAsia="SimSun"/>
              </w:rPr>
              <w:t>, metadata summary of selected data items on map</w:t>
            </w:r>
            <w:r>
              <w:rPr>
                <w:rFonts w:eastAsia="SimSun"/>
              </w:rPr>
              <w:t xml:space="preserve"> (when users click on a data point in the map)</w:t>
            </w:r>
          </w:p>
        </w:tc>
      </w:tr>
      <w:tr w:rsidR="006A7348" w:rsidRPr="0052295E" w14:paraId="23B0BF65" w14:textId="77777777" w:rsidTr="00C135E5">
        <w:trPr>
          <w:trHeight w:val="360"/>
        </w:trPr>
        <w:tc>
          <w:tcPr>
            <w:tcW w:w="2520" w:type="dxa"/>
            <w:gridSpan w:val="2"/>
            <w:vAlign w:val="center"/>
          </w:tcPr>
          <w:p w14:paraId="23B0BF62" w14:textId="77777777" w:rsidR="006A7348" w:rsidRPr="0052295E" w:rsidRDefault="006A7348" w:rsidP="00C135E5">
            <w:pPr>
              <w:pStyle w:val="UseCaseHeader"/>
              <w:rPr>
                <w:rFonts w:eastAsia="SimSun"/>
              </w:rPr>
            </w:pPr>
            <w:r>
              <w:rPr>
                <w:rFonts w:eastAsia="SimSun"/>
              </w:rPr>
              <w:t>Functions</w:t>
            </w:r>
          </w:p>
        </w:tc>
        <w:tc>
          <w:tcPr>
            <w:tcW w:w="6720" w:type="dxa"/>
            <w:vAlign w:val="center"/>
          </w:tcPr>
          <w:p w14:paraId="23B0BF63" w14:textId="77777777" w:rsidR="006A7348" w:rsidRDefault="006A7348" w:rsidP="00377EE0">
            <w:pPr>
              <w:pStyle w:val="UseCaseText"/>
              <w:keepNext/>
              <w:keepLines/>
              <w:numPr>
                <w:ilvl w:val="0"/>
                <w:numId w:val="15"/>
              </w:numPr>
              <w:rPr>
                <w:rFonts w:eastAsia="SimSun"/>
              </w:rPr>
            </w:pPr>
            <w:r>
              <w:rPr>
                <w:rFonts w:eastAsia="SimSun"/>
              </w:rPr>
              <w:t>Map navigation capability: panning, zooming, selecting sub-regions</w:t>
            </w:r>
          </w:p>
          <w:p w14:paraId="23B0BF64" w14:textId="77777777" w:rsidR="006A7348" w:rsidRDefault="006A7348" w:rsidP="00377EE0">
            <w:pPr>
              <w:pStyle w:val="UseCaseText"/>
              <w:keepNext/>
              <w:keepLines/>
              <w:numPr>
                <w:ilvl w:val="0"/>
                <w:numId w:val="15"/>
              </w:numPr>
              <w:rPr>
                <w:rFonts w:eastAsia="SimSun"/>
              </w:rPr>
            </w:pPr>
            <w:r>
              <w:rPr>
                <w:rFonts w:eastAsia="SimSun"/>
              </w:rPr>
              <w:t>Retrieve metadata record for selected elements in a map</w:t>
            </w:r>
          </w:p>
        </w:tc>
      </w:tr>
      <w:tr w:rsidR="006A7348" w:rsidRPr="0052295E" w14:paraId="23B0BF67" w14:textId="77777777" w:rsidTr="00C135E5">
        <w:trPr>
          <w:trHeight w:val="278"/>
        </w:trPr>
        <w:tc>
          <w:tcPr>
            <w:tcW w:w="9240" w:type="dxa"/>
            <w:gridSpan w:val="3"/>
            <w:shd w:val="clear" w:color="auto" w:fill="CCFFFF"/>
            <w:vAlign w:val="center"/>
          </w:tcPr>
          <w:p w14:paraId="23B0BF66" w14:textId="77777777" w:rsidR="006A7348" w:rsidRPr="0052295E" w:rsidRDefault="006A7348" w:rsidP="00C135E5">
            <w:pPr>
              <w:pStyle w:val="UseCaseSection"/>
              <w:keepNext/>
              <w:keepLines/>
              <w:rPr>
                <w:rFonts w:eastAsia="SimSun"/>
              </w:rPr>
            </w:pPr>
            <w:r w:rsidRPr="0052295E">
              <w:rPr>
                <w:rFonts w:eastAsia="SimSun"/>
              </w:rPr>
              <w:t>Main Sequence</w:t>
            </w:r>
          </w:p>
        </w:tc>
      </w:tr>
      <w:tr w:rsidR="006A7348" w:rsidRPr="0052295E" w14:paraId="23B0BF6B" w14:textId="77777777" w:rsidTr="00C135E5">
        <w:trPr>
          <w:trHeight w:val="203"/>
        </w:trPr>
        <w:tc>
          <w:tcPr>
            <w:tcW w:w="630" w:type="dxa"/>
          </w:tcPr>
          <w:p w14:paraId="23B0BF68" w14:textId="77777777" w:rsidR="006A7348" w:rsidRPr="0052295E" w:rsidRDefault="006A7348" w:rsidP="00C135E5">
            <w:pPr>
              <w:pStyle w:val="UseCaseHeader"/>
              <w:keepNext/>
              <w:keepLines/>
              <w:rPr>
                <w:rFonts w:eastAsia="SimSun"/>
              </w:rPr>
            </w:pPr>
            <w:r w:rsidRPr="0052295E">
              <w:rPr>
                <w:rFonts w:eastAsia="SimSun"/>
              </w:rPr>
              <w:t>Step</w:t>
            </w:r>
          </w:p>
        </w:tc>
        <w:tc>
          <w:tcPr>
            <w:tcW w:w="1890" w:type="dxa"/>
          </w:tcPr>
          <w:p w14:paraId="23B0BF69" w14:textId="77777777" w:rsidR="006A7348" w:rsidRPr="0052295E" w:rsidRDefault="006A7348" w:rsidP="00C135E5">
            <w:pPr>
              <w:pStyle w:val="UseCaseHeader"/>
              <w:keepNext/>
              <w:keepLines/>
              <w:rPr>
                <w:rFonts w:eastAsia="SimSun"/>
              </w:rPr>
            </w:pPr>
            <w:r w:rsidRPr="0052295E">
              <w:rPr>
                <w:rFonts w:eastAsia="SimSun"/>
              </w:rPr>
              <w:t>Actor</w:t>
            </w:r>
          </w:p>
        </w:tc>
        <w:tc>
          <w:tcPr>
            <w:tcW w:w="6720" w:type="dxa"/>
          </w:tcPr>
          <w:p w14:paraId="23B0BF6A" w14:textId="77777777" w:rsidR="006A7348" w:rsidRPr="0052295E" w:rsidRDefault="006A7348" w:rsidP="00C135E5">
            <w:pPr>
              <w:pStyle w:val="UseCaseHeader"/>
              <w:keepNext/>
              <w:keepLines/>
              <w:rPr>
                <w:rFonts w:eastAsia="SimSun"/>
              </w:rPr>
            </w:pPr>
            <w:r w:rsidRPr="0052295E">
              <w:rPr>
                <w:rFonts w:eastAsia="SimSun"/>
              </w:rPr>
              <w:t>Description</w:t>
            </w:r>
          </w:p>
        </w:tc>
      </w:tr>
      <w:tr w:rsidR="006A7348" w:rsidRPr="0052295E" w14:paraId="23B0BF72" w14:textId="77777777" w:rsidTr="00C135E5">
        <w:trPr>
          <w:trHeight w:val="320"/>
        </w:trPr>
        <w:tc>
          <w:tcPr>
            <w:tcW w:w="630" w:type="dxa"/>
            <w:vAlign w:val="center"/>
          </w:tcPr>
          <w:p w14:paraId="23B0BF6C" w14:textId="77777777" w:rsidR="006A7348" w:rsidRPr="0052295E" w:rsidRDefault="006A7348" w:rsidP="00C135E5">
            <w:pPr>
              <w:pStyle w:val="UseCaseText"/>
              <w:keepNext/>
              <w:keepLines/>
              <w:rPr>
                <w:rFonts w:eastAsia="SimSun"/>
              </w:rPr>
            </w:pPr>
            <w:r w:rsidRPr="0052295E">
              <w:rPr>
                <w:rFonts w:eastAsia="SimSun"/>
              </w:rPr>
              <w:t>1</w:t>
            </w:r>
          </w:p>
        </w:tc>
        <w:tc>
          <w:tcPr>
            <w:tcW w:w="1890" w:type="dxa"/>
            <w:vAlign w:val="center"/>
          </w:tcPr>
          <w:p w14:paraId="23B0BF6D" w14:textId="77777777" w:rsidR="006A7348" w:rsidRPr="0052295E" w:rsidRDefault="006A7348" w:rsidP="00C135E5">
            <w:pPr>
              <w:pStyle w:val="UseCaseText"/>
              <w:rPr>
                <w:rFonts w:eastAsia="SimSun"/>
              </w:rPr>
            </w:pPr>
            <w:r>
              <w:rPr>
                <w:rFonts w:eastAsia="SimSun"/>
              </w:rPr>
              <w:t>User</w:t>
            </w:r>
          </w:p>
        </w:tc>
        <w:tc>
          <w:tcPr>
            <w:tcW w:w="6720" w:type="dxa"/>
            <w:vAlign w:val="center"/>
          </w:tcPr>
          <w:p w14:paraId="23B0BF6E" w14:textId="77777777" w:rsidR="006A7348" w:rsidRDefault="006A7348" w:rsidP="00C135E5">
            <w:pPr>
              <w:pStyle w:val="UseCaseText"/>
              <w:keepNext/>
              <w:keepLines/>
              <w:rPr>
                <w:rFonts w:eastAsia="SimSun"/>
              </w:rPr>
            </w:pPr>
            <w:r>
              <w:rPr>
                <w:rFonts w:eastAsia="SimSun"/>
              </w:rPr>
              <w:t>Navigates to the map screen</w:t>
            </w:r>
          </w:p>
          <w:p w14:paraId="23B0BF6F" w14:textId="77777777" w:rsidR="006A7348" w:rsidRDefault="006A7348" w:rsidP="00C135E5">
            <w:pPr>
              <w:pStyle w:val="UseCaseText"/>
              <w:keepNext/>
              <w:keepLines/>
              <w:rPr>
                <w:rFonts w:eastAsia="SimSun"/>
              </w:rPr>
            </w:pPr>
            <w:r>
              <w:rPr>
                <w:rFonts w:eastAsia="SimSun"/>
              </w:rPr>
              <w:t>Utilizes the map functions (panning, zooming) to navigate to a geographical location</w:t>
            </w:r>
          </w:p>
          <w:p w14:paraId="23B0BF70" w14:textId="77777777" w:rsidR="006A7348" w:rsidRDefault="006A7348" w:rsidP="00C135E5">
            <w:pPr>
              <w:pStyle w:val="UseCaseText"/>
              <w:keepNext/>
              <w:keepLines/>
              <w:rPr>
                <w:rFonts w:eastAsia="SimSun"/>
              </w:rPr>
            </w:pPr>
            <w:r>
              <w:rPr>
                <w:rFonts w:eastAsia="SimSun"/>
              </w:rPr>
              <w:t>Visualizes data points in a map</w:t>
            </w:r>
          </w:p>
          <w:p w14:paraId="23B0BF71" w14:textId="77777777" w:rsidR="006A7348" w:rsidRPr="0052295E" w:rsidRDefault="006A7348" w:rsidP="00C135E5">
            <w:pPr>
              <w:pStyle w:val="UseCaseText"/>
              <w:keepNext/>
              <w:keepLines/>
              <w:rPr>
                <w:rFonts w:eastAsia="SimSun"/>
              </w:rPr>
            </w:pPr>
            <w:r>
              <w:rPr>
                <w:rFonts w:eastAsia="SimSun"/>
              </w:rPr>
              <w:t>Include &lt;&lt;filter metadata on map&gt;&gt; use case</w:t>
            </w:r>
          </w:p>
        </w:tc>
      </w:tr>
      <w:tr w:rsidR="006A7348" w:rsidRPr="0052295E" w14:paraId="23B0BF76" w14:textId="77777777" w:rsidTr="00C135E5">
        <w:trPr>
          <w:trHeight w:val="320"/>
        </w:trPr>
        <w:tc>
          <w:tcPr>
            <w:tcW w:w="630" w:type="dxa"/>
            <w:vAlign w:val="center"/>
          </w:tcPr>
          <w:p w14:paraId="23B0BF73" w14:textId="77777777" w:rsidR="006A7348" w:rsidRPr="0052295E" w:rsidRDefault="006A7348" w:rsidP="00C135E5">
            <w:pPr>
              <w:pStyle w:val="UseCaseText"/>
              <w:rPr>
                <w:rFonts w:eastAsia="SimSun"/>
              </w:rPr>
            </w:pPr>
            <w:r>
              <w:rPr>
                <w:rFonts w:eastAsia="SimSun"/>
              </w:rPr>
              <w:t>2</w:t>
            </w:r>
          </w:p>
        </w:tc>
        <w:tc>
          <w:tcPr>
            <w:tcW w:w="1890" w:type="dxa"/>
            <w:vAlign w:val="center"/>
          </w:tcPr>
          <w:p w14:paraId="23B0BF74" w14:textId="77777777" w:rsidR="006A7348" w:rsidRDefault="006A7348" w:rsidP="00C135E5">
            <w:pPr>
              <w:pStyle w:val="UseCaseText"/>
              <w:rPr>
                <w:rFonts w:eastAsia="SimSun"/>
              </w:rPr>
            </w:pPr>
            <w:r>
              <w:rPr>
                <w:rFonts w:eastAsia="SimSun"/>
              </w:rPr>
              <w:t>NGDS System</w:t>
            </w:r>
          </w:p>
        </w:tc>
        <w:tc>
          <w:tcPr>
            <w:tcW w:w="6720" w:type="dxa"/>
            <w:vAlign w:val="center"/>
          </w:tcPr>
          <w:p w14:paraId="23B0BF75" w14:textId="77777777" w:rsidR="006A7348" w:rsidRDefault="006A7348" w:rsidP="00C135E5">
            <w:pPr>
              <w:pStyle w:val="UseCaseText"/>
              <w:rPr>
                <w:rFonts w:eastAsia="SimSun"/>
              </w:rPr>
            </w:pPr>
            <w:r>
              <w:rPr>
                <w:rFonts w:eastAsia="SimSun"/>
              </w:rPr>
              <w:t>Responds to user commands by updating maps and data layers</w:t>
            </w:r>
          </w:p>
        </w:tc>
      </w:tr>
      <w:tr w:rsidR="006A7348" w:rsidRPr="0052295E" w14:paraId="23B0BF78" w14:textId="77777777" w:rsidTr="00C135E5">
        <w:trPr>
          <w:trHeight w:val="287"/>
        </w:trPr>
        <w:tc>
          <w:tcPr>
            <w:tcW w:w="9240" w:type="dxa"/>
            <w:gridSpan w:val="3"/>
            <w:shd w:val="clear" w:color="auto" w:fill="FFFFCC"/>
            <w:vAlign w:val="center"/>
          </w:tcPr>
          <w:p w14:paraId="23B0BF77" w14:textId="77777777" w:rsidR="006A7348" w:rsidRPr="0052295E" w:rsidRDefault="006A7348" w:rsidP="00C135E5">
            <w:pPr>
              <w:pStyle w:val="UseCaseSection"/>
              <w:keepNext/>
              <w:keepLines/>
              <w:rPr>
                <w:rFonts w:eastAsia="SimSun"/>
              </w:rPr>
            </w:pPr>
            <w:r w:rsidRPr="0052295E">
              <w:rPr>
                <w:rFonts w:eastAsia="SimSun"/>
              </w:rPr>
              <w:lastRenderedPageBreak/>
              <w:t>Variants</w:t>
            </w:r>
          </w:p>
        </w:tc>
      </w:tr>
      <w:tr w:rsidR="006A7348" w:rsidRPr="0052295E" w14:paraId="23B0BF7C" w14:textId="77777777" w:rsidTr="00C135E5">
        <w:trPr>
          <w:trHeight w:val="261"/>
        </w:trPr>
        <w:tc>
          <w:tcPr>
            <w:tcW w:w="630" w:type="dxa"/>
            <w:vAlign w:val="center"/>
          </w:tcPr>
          <w:p w14:paraId="23B0BF79" w14:textId="77777777" w:rsidR="006A7348" w:rsidRPr="0052295E" w:rsidRDefault="006A7348" w:rsidP="00C135E5">
            <w:pPr>
              <w:pStyle w:val="UseCaseHeader"/>
              <w:keepNext/>
              <w:keepLines/>
              <w:rPr>
                <w:rFonts w:eastAsia="SimSun"/>
              </w:rPr>
            </w:pPr>
            <w:r w:rsidRPr="0052295E">
              <w:rPr>
                <w:rFonts w:eastAsia="SimSun"/>
              </w:rPr>
              <w:t>Step</w:t>
            </w:r>
          </w:p>
        </w:tc>
        <w:tc>
          <w:tcPr>
            <w:tcW w:w="1890" w:type="dxa"/>
            <w:vAlign w:val="center"/>
          </w:tcPr>
          <w:p w14:paraId="23B0BF7A" w14:textId="77777777" w:rsidR="006A7348" w:rsidRPr="0052295E" w:rsidRDefault="006A7348" w:rsidP="00C135E5">
            <w:pPr>
              <w:pStyle w:val="UseCaseHeader"/>
              <w:keepNext/>
              <w:keepLines/>
              <w:rPr>
                <w:rFonts w:eastAsia="SimSun"/>
              </w:rPr>
            </w:pPr>
            <w:r w:rsidRPr="0052295E">
              <w:rPr>
                <w:rFonts w:eastAsia="SimSun"/>
              </w:rPr>
              <w:t>Actor</w:t>
            </w:r>
          </w:p>
        </w:tc>
        <w:tc>
          <w:tcPr>
            <w:tcW w:w="6720" w:type="dxa"/>
            <w:vAlign w:val="center"/>
          </w:tcPr>
          <w:p w14:paraId="23B0BF7B" w14:textId="77777777" w:rsidR="006A7348" w:rsidRPr="0052295E" w:rsidRDefault="006A7348" w:rsidP="00C135E5">
            <w:pPr>
              <w:pStyle w:val="UseCaseHeader"/>
              <w:keepNext/>
              <w:keepLines/>
              <w:rPr>
                <w:rFonts w:eastAsia="SimSun"/>
              </w:rPr>
            </w:pPr>
            <w:r w:rsidRPr="0052295E">
              <w:rPr>
                <w:rFonts w:eastAsia="SimSun"/>
              </w:rPr>
              <w:t>Description</w:t>
            </w:r>
          </w:p>
        </w:tc>
      </w:tr>
      <w:tr w:rsidR="006A7348" w:rsidRPr="0052295E" w14:paraId="23B0BF80" w14:textId="77777777" w:rsidTr="00C135E5">
        <w:trPr>
          <w:trHeight w:val="359"/>
        </w:trPr>
        <w:tc>
          <w:tcPr>
            <w:tcW w:w="630" w:type="dxa"/>
            <w:tcBorders>
              <w:bottom w:val="single" w:sz="4" w:space="0" w:color="auto"/>
            </w:tcBorders>
            <w:vAlign w:val="center"/>
          </w:tcPr>
          <w:p w14:paraId="23B0BF7D" w14:textId="77777777" w:rsidR="006A7348" w:rsidRPr="0052295E" w:rsidRDefault="006A7348" w:rsidP="00C135E5">
            <w:pPr>
              <w:pStyle w:val="UseCaseText"/>
              <w:keepNext/>
              <w:keepLines/>
              <w:rPr>
                <w:rFonts w:eastAsia="SimSun"/>
              </w:rPr>
            </w:pPr>
            <w:r>
              <w:rPr>
                <w:rFonts w:eastAsia="SimSun"/>
              </w:rPr>
              <w:t>1a</w:t>
            </w:r>
          </w:p>
        </w:tc>
        <w:tc>
          <w:tcPr>
            <w:tcW w:w="1890" w:type="dxa"/>
            <w:tcBorders>
              <w:bottom w:val="single" w:sz="4" w:space="0" w:color="auto"/>
            </w:tcBorders>
            <w:vAlign w:val="center"/>
          </w:tcPr>
          <w:p w14:paraId="23B0BF7E" w14:textId="77777777" w:rsidR="006A7348" w:rsidRDefault="006A7348" w:rsidP="00C135E5">
            <w:pPr>
              <w:pStyle w:val="UseCaseText"/>
              <w:rPr>
                <w:rFonts w:eastAsia="SimSun"/>
              </w:rPr>
            </w:pPr>
          </w:p>
        </w:tc>
        <w:tc>
          <w:tcPr>
            <w:tcW w:w="6720" w:type="dxa"/>
            <w:tcBorders>
              <w:bottom w:val="single" w:sz="4" w:space="0" w:color="auto"/>
            </w:tcBorders>
            <w:vAlign w:val="center"/>
          </w:tcPr>
          <w:p w14:paraId="23B0BF7F" w14:textId="77777777" w:rsidR="006A7348" w:rsidRPr="0052295E" w:rsidRDefault="006A7348" w:rsidP="00C135E5">
            <w:pPr>
              <w:pStyle w:val="UseCaseText"/>
              <w:keepNext/>
              <w:keepLines/>
              <w:rPr>
                <w:rFonts w:eastAsia="SimSun"/>
              </w:rPr>
            </w:pPr>
            <w:r>
              <w:rPr>
                <w:rFonts w:eastAsia="SimSun"/>
              </w:rPr>
              <w:t>Include other types of search as landmark-based, coordinate-based, content-based, etc.</w:t>
            </w:r>
          </w:p>
        </w:tc>
      </w:tr>
      <w:tr w:rsidR="006A7348" w:rsidRPr="00FB0E17" w14:paraId="23B0BF82" w14:textId="77777777" w:rsidTr="00C135E5">
        <w:trPr>
          <w:trHeight w:val="261"/>
        </w:trPr>
        <w:tc>
          <w:tcPr>
            <w:tcW w:w="9240" w:type="dxa"/>
            <w:gridSpan w:val="3"/>
            <w:tcBorders>
              <w:bottom w:val="single" w:sz="4" w:space="0" w:color="auto"/>
            </w:tcBorders>
            <w:shd w:val="clear" w:color="auto" w:fill="FDBBC0"/>
            <w:vAlign w:val="center"/>
          </w:tcPr>
          <w:p w14:paraId="23B0BF81" w14:textId="77777777" w:rsidR="006A7348" w:rsidRPr="0052295E" w:rsidRDefault="006A7348" w:rsidP="00C135E5">
            <w:pPr>
              <w:pStyle w:val="UseCaseSection"/>
              <w:keepNext/>
              <w:keepLines/>
              <w:rPr>
                <w:rFonts w:eastAsia="SimSun"/>
              </w:rPr>
            </w:pPr>
            <w:r>
              <w:rPr>
                <w:rFonts w:eastAsia="SimSun"/>
              </w:rPr>
              <w:t>Exception</w:t>
            </w:r>
            <w:r w:rsidRPr="0052295E">
              <w:rPr>
                <w:rFonts w:eastAsia="SimSun"/>
              </w:rPr>
              <w:t>s</w:t>
            </w:r>
          </w:p>
        </w:tc>
      </w:tr>
      <w:tr w:rsidR="006A7348" w:rsidRPr="0052295E" w14:paraId="23B0BF86" w14:textId="77777777" w:rsidTr="00C135E5">
        <w:trPr>
          <w:trHeight w:val="261"/>
        </w:trPr>
        <w:tc>
          <w:tcPr>
            <w:tcW w:w="630" w:type="dxa"/>
            <w:tcBorders>
              <w:bottom w:val="single" w:sz="4" w:space="0" w:color="auto"/>
            </w:tcBorders>
            <w:vAlign w:val="center"/>
          </w:tcPr>
          <w:p w14:paraId="23B0BF83" w14:textId="77777777" w:rsidR="006A7348" w:rsidRPr="0052295E" w:rsidRDefault="006A7348" w:rsidP="00C135E5">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F84" w14:textId="77777777" w:rsidR="006A7348" w:rsidRPr="0052295E" w:rsidRDefault="006A7348" w:rsidP="00C135E5">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F85" w14:textId="77777777" w:rsidR="006A7348" w:rsidRPr="0052295E" w:rsidRDefault="006A7348" w:rsidP="00C135E5">
            <w:pPr>
              <w:pStyle w:val="UseCaseHeader"/>
              <w:keepNext/>
              <w:keepLines/>
              <w:rPr>
                <w:rFonts w:eastAsia="SimSun"/>
              </w:rPr>
            </w:pPr>
            <w:r w:rsidRPr="0052295E">
              <w:rPr>
                <w:rFonts w:eastAsia="SimSun"/>
              </w:rPr>
              <w:t>Description</w:t>
            </w:r>
          </w:p>
        </w:tc>
      </w:tr>
      <w:tr w:rsidR="006A7348" w:rsidRPr="0052295E" w14:paraId="23B0BF8A" w14:textId="77777777" w:rsidTr="00C135E5">
        <w:trPr>
          <w:trHeight w:val="261"/>
        </w:trPr>
        <w:tc>
          <w:tcPr>
            <w:tcW w:w="630" w:type="dxa"/>
            <w:tcBorders>
              <w:bottom w:val="single" w:sz="4" w:space="0" w:color="auto"/>
            </w:tcBorders>
            <w:vAlign w:val="center"/>
          </w:tcPr>
          <w:p w14:paraId="23B0BF87" w14:textId="77777777" w:rsidR="006A7348" w:rsidRPr="0052295E" w:rsidRDefault="006A7348" w:rsidP="00C135E5">
            <w:pPr>
              <w:pStyle w:val="UseCaseText"/>
              <w:keepNext/>
              <w:keepLines/>
              <w:rPr>
                <w:rFonts w:eastAsia="SimSun"/>
              </w:rPr>
            </w:pPr>
          </w:p>
        </w:tc>
        <w:tc>
          <w:tcPr>
            <w:tcW w:w="1890" w:type="dxa"/>
            <w:tcBorders>
              <w:bottom w:val="single" w:sz="4" w:space="0" w:color="auto"/>
            </w:tcBorders>
            <w:vAlign w:val="center"/>
          </w:tcPr>
          <w:p w14:paraId="23B0BF88" w14:textId="77777777" w:rsidR="006A7348" w:rsidRPr="0052295E" w:rsidRDefault="006A7348" w:rsidP="00C135E5">
            <w:pPr>
              <w:pStyle w:val="UseCaseText"/>
              <w:keepNext/>
              <w:keepLines/>
              <w:rPr>
                <w:rFonts w:eastAsia="SimSun"/>
              </w:rPr>
            </w:pPr>
            <w:r>
              <w:rPr>
                <w:rFonts w:eastAsia="SimSun"/>
              </w:rPr>
              <w:t>NGDS System</w:t>
            </w:r>
          </w:p>
        </w:tc>
        <w:tc>
          <w:tcPr>
            <w:tcW w:w="6720" w:type="dxa"/>
            <w:tcBorders>
              <w:bottom w:val="single" w:sz="4" w:space="0" w:color="auto"/>
            </w:tcBorders>
            <w:vAlign w:val="center"/>
          </w:tcPr>
          <w:p w14:paraId="23B0BF89" w14:textId="77777777" w:rsidR="006A7348" w:rsidRPr="0052295E" w:rsidRDefault="006A7348" w:rsidP="00C135E5">
            <w:pPr>
              <w:pStyle w:val="UseCaseText"/>
              <w:keepNext/>
              <w:keepLines/>
              <w:rPr>
                <w:rFonts w:eastAsia="SimSun"/>
              </w:rPr>
            </w:pPr>
            <w:r>
              <w:rPr>
                <w:rFonts w:eastAsia="SimSun"/>
              </w:rPr>
              <w:t>In case of failure to display layers due to network errors, for example, the system should notify user of the situation</w:t>
            </w:r>
          </w:p>
        </w:tc>
      </w:tr>
      <w:tr w:rsidR="006A7348" w:rsidRPr="0052295E" w14:paraId="23B0BF8C" w14:textId="77777777" w:rsidTr="00C135E5">
        <w:trPr>
          <w:trHeight w:val="242"/>
        </w:trPr>
        <w:tc>
          <w:tcPr>
            <w:tcW w:w="9240" w:type="dxa"/>
            <w:gridSpan w:val="3"/>
            <w:shd w:val="clear" w:color="auto" w:fill="FFCC99"/>
            <w:vAlign w:val="center"/>
          </w:tcPr>
          <w:p w14:paraId="23B0BF8B" w14:textId="77777777" w:rsidR="006A7348" w:rsidRPr="0052295E" w:rsidRDefault="006A7348" w:rsidP="00C135E5">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6A7348" w:rsidRPr="0052295E" w14:paraId="23B0BF8F" w14:textId="77777777" w:rsidTr="00C135E5">
        <w:trPr>
          <w:trHeight w:val="206"/>
        </w:trPr>
        <w:tc>
          <w:tcPr>
            <w:tcW w:w="630" w:type="dxa"/>
            <w:vAlign w:val="center"/>
          </w:tcPr>
          <w:p w14:paraId="23B0BF8D" w14:textId="77777777" w:rsidR="006A7348" w:rsidRPr="0052295E" w:rsidRDefault="006A7348" w:rsidP="00C135E5">
            <w:pPr>
              <w:pStyle w:val="UseCaseHeader"/>
              <w:keepNext/>
              <w:keepLines/>
              <w:rPr>
                <w:rFonts w:eastAsia="SimSun"/>
              </w:rPr>
            </w:pPr>
            <w:r w:rsidRPr="0052295E">
              <w:rPr>
                <w:rFonts w:eastAsia="SimSun"/>
              </w:rPr>
              <w:t>ID</w:t>
            </w:r>
          </w:p>
        </w:tc>
        <w:tc>
          <w:tcPr>
            <w:tcW w:w="8610" w:type="dxa"/>
            <w:gridSpan w:val="2"/>
            <w:vAlign w:val="center"/>
          </w:tcPr>
          <w:p w14:paraId="23B0BF8E" w14:textId="77777777" w:rsidR="006A7348" w:rsidRPr="0052295E" w:rsidRDefault="006A7348" w:rsidP="00C135E5">
            <w:pPr>
              <w:pStyle w:val="UseCaseHeader"/>
              <w:keepNext/>
              <w:keepLines/>
              <w:rPr>
                <w:rFonts w:eastAsia="SimSun"/>
              </w:rPr>
            </w:pPr>
            <w:r w:rsidRPr="0052295E">
              <w:rPr>
                <w:rFonts w:eastAsia="SimSun"/>
              </w:rPr>
              <w:t>Issue Description</w:t>
            </w:r>
          </w:p>
        </w:tc>
      </w:tr>
      <w:tr w:rsidR="006A7348" w:rsidRPr="0052295E" w14:paraId="23B0BF92" w14:textId="77777777" w:rsidTr="00C135E5">
        <w:trPr>
          <w:trHeight w:val="206"/>
        </w:trPr>
        <w:tc>
          <w:tcPr>
            <w:tcW w:w="630" w:type="dxa"/>
            <w:vAlign w:val="center"/>
          </w:tcPr>
          <w:p w14:paraId="23B0BF90" w14:textId="77777777" w:rsidR="006A7348" w:rsidRPr="0052295E" w:rsidRDefault="006A7348" w:rsidP="00C135E5">
            <w:pPr>
              <w:pStyle w:val="UseCaseText"/>
              <w:keepNext/>
              <w:keepLines/>
              <w:rPr>
                <w:rFonts w:eastAsia="SimSun"/>
              </w:rPr>
            </w:pPr>
            <w:r>
              <w:rPr>
                <w:rFonts w:eastAsia="SimSun"/>
              </w:rPr>
              <w:t>1</w:t>
            </w:r>
          </w:p>
        </w:tc>
        <w:tc>
          <w:tcPr>
            <w:tcW w:w="8610" w:type="dxa"/>
            <w:gridSpan w:val="2"/>
            <w:vAlign w:val="center"/>
          </w:tcPr>
          <w:p w14:paraId="23B0BF91" w14:textId="77777777" w:rsidR="006A7348" w:rsidRPr="0052295E" w:rsidRDefault="006A7348" w:rsidP="00C135E5">
            <w:pPr>
              <w:pStyle w:val="UseCaseText"/>
              <w:keepNext/>
              <w:keepLines/>
              <w:rPr>
                <w:rFonts w:eastAsia="SimSun"/>
              </w:rPr>
            </w:pPr>
          </w:p>
        </w:tc>
      </w:tr>
      <w:tr w:rsidR="006A7348" w:rsidRPr="0052295E" w14:paraId="23B0BF95" w14:textId="77777777" w:rsidTr="00C135E5">
        <w:trPr>
          <w:trHeight w:val="206"/>
        </w:trPr>
        <w:tc>
          <w:tcPr>
            <w:tcW w:w="630" w:type="dxa"/>
            <w:vAlign w:val="center"/>
          </w:tcPr>
          <w:p w14:paraId="23B0BF93" w14:textId="77777777" w:rsidR="006A7348" w:rsidRDefault="006A7348" w:rsidP="00C135E5">
            <w:pPr>
              <w:pStyle w:val="UseCaseText"/>
              <w:rPr>
                <w:rFonts w:eastAsia="SimSun"/>
              </w:rPr>
            </w:pPr>
          </w:p>
        </w:tc>
        <w:tc>
          <w:tcPr>
            <w:tcW w:w="8610" w:type="dxa"/>
            <w:gridSpan w:val="2"/>
            <w:vAlign w:val="center"/>
          </w:tcPr>
          <w:p w14:paraId="23B0BF94" w14:textId="77777777" w:rsidR="006A7348" w:rsidRDefault="006A7348" w:rsidP="00C135E5">
            <w:pPr>
              <w:pStyle w:val="UseCaseText"/>
              <w:rPr>
                <w:rFonts w:eastAsia="SimSun"/>
              </w:rPr>
            </w:pPr>
          </w:p>
        </w:tc>
      </w:tr>
    </w:tbl>
    <w:p w14:paraId="23B0BF96" w14:textId="77777777" w:rsidR="006A7348" w:rsidRDefault="006A7348" w:rsidP="006A7348"/>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6A7348" w:rsidRPr="0052295E" w14:paraId="23B0BF99" w14:textId="77777777" w:rsidTr="00C135E5">
        <w:trPr>
          <w:trHeight w:val="360"/>
        </w:trPr>
        <w:tc>
          <w:tcPr>
            <w:tcW w:w="2520" w:type="dxa"/>
            <w:gridSpan w:val="2"/>
            <w:shd w:val="clear" w:color="auto" w:fill="8DB3E2"/>
            <w:vAlign w:val="center"/>
          </w:tcPr>
          <w:p w14:paraId="23B0BF97" w14:textId="77777777" w:rsidR="006A7348" w:rsidRPr="0052295E" w:rsidRDefault="006A7348" w:rsidP="00C135E5">
            <w:pPr>
              <w:pStyle w:val="UseCaseHeader"/>
              <w:keepNext/>
              <w:keepLines/>
              <w:rPr>
                <w:rFonts w:eastAsia="SimSun"/>
              </w:rPr>
            </w:pPr>
            <w:r>
              <w:rPr>
                <w:rFonts w:eastAsia="SimSun"/>
              </w:rPr>
              <w:t>Use Case ID</w:t>
            </w:r>
          </w:p>
        </w:tc>
        <w:tc>
          <w:tcPr>
            <w:tcW w:w="6720" w:type="dxa"/>
            <w:shd w:val="clear" w:color="auto" w:fill="8DB3E2"/>
            <w:vAlign w:val="center"/>
          </w:tcPr>
          <w:p w14:paraId="23B0BF98" w14:textId="77777777" w:rsidR="006A7348" w:rsidRPr="00B36A79" w:rsidRDefault="006A7348" w:rsidP="00C135E5">
            <w:pPr>
              <w:pStyle w:val="UseCaseText"/>
              <w:rPr>
                <w:rFonts w:eastAsia="Times"/>
                <w:b/>
              </w:rPr>
            </w:pPr>
            <w:r>
              <w:rPr>
                <w:rFonts w:eastAsia="Times"/>
                <w:b/>
              </w:rPr>
              <w:t>UC_013</w:t>
            </w:r>
          </w:p>
        </w:tc>
      </w:tr>
      <w:tr w:rsidR="006A7348" w:rsidRPr="0052295E" w14:paraId="23B0BF9C" w14:textId="77777777" w:rsidTr="00C135E5">
        <w:trPr>
          <w:trHeight w:val="360"/>
        </w:trPr>
        <w:tc>
          <w:tcPr>
            <w:tcW w:w="2520" w:type="dxa"/>
            <w:gridSpan w:val="2"/>
            <w:shd w:val="clear" w:color="auto" w:fill="8DB3E2"/>
            <w:vAlign w:val="center"/>
          </w:tcPr>
          <w:p w14:paraId="23B0BF9A" w14:textId="77777777" w:rsidR="006A7348" w:rsidRDefault="006A7348" w:rsidP="00C135E5">
            <w:pPr>
              <w:pStyle w:val="UseCaseHeader"/>
              <w:keepNext/>
              <w:keepLines/>
              <w:rPr>
                <w:rFonts w:eastAsia="SimSun"/>
              </w:rPr>
            </w:pPr>
            <w:r>
              <w:rPr>
                <w:rFonts w:eastAsia="SimSun"/>
              </w:rPr>
              <w:t>Use Case Name</w:t>
            </w:r>
          </w:p>
        </w:tc>
        <w:tc>
          <w:tcPr>
            <w:tcW w:w="6720" w:type="dxa"/>
            <w:shd w:val="clear" w:color="auto" w:fill="8DB3E2"/>
            <w:vAlign w:val="center"/>
          </w:tcPr>
          <w:p w14:paraId="23B0BF9B" w14:textId="77777777" w:rsidR="006A7348" w:rsidRPr="00C27791" w:rsidRDefault="006A7348" w:rsidP="00C135E5">
            <w:pPr>
              <w:pStyle w:val="UseCaseText"/>
              <w:rPr>
                <w:rFonts w:eastAsia="Times"/>
                <w:b/>
              </w:rPr>
            </w:pPr>
            <w:r w:rsidRPr="003A51F7">
              <w:rPr>
                <w:rFonts w:eastAsia="Times"/>
                <w:b/>
              </w:rPr>
              <w:t>Landmark-based search</w:t>
            </w:r>
          </w:p>
        </w:tc>
      </w:tr>
      <w:tr w:rsidR="006A7348" w:rsidRPr="0052295E" w14:paraId="23B0BF9F" w14:textId="77777777" w:rsidTr="00C135E5">
        <w:trPr>
          <w:trHeight w:val="360"/>
        </w:trPr>
        <w:tc>
          <w:tcPr>
            <w:tcW w:w="2520" w:type="dxa"/>
            <w:gridSpan w:val="2"/>
            <w:vAlign w:val="center"/>
          </w:tcPr>
          <w:p w14:paraId="23B0BF9D" w14:textId="77777777" w:rsidR="006A7348" w:rsidRPr="00DD3D3F" w:rsidRDefault="006A7348" w:rsidP="00C135E5">
            <w:pPr>
              <w:pStyle w:val="UseCaseText"/>
              <w:rPr>
                <w:rFonts w:eastAsia="SimSun"/>
                <w:b/>
              </w:rPr>
            </w:pPr>
            <w:r w:rsidRPr="00DD3D3F">
              <w:rPr>
                <w:rFonts w:eastAsia="SimSun"/>
                <w:b/>
              </w:rPr>
              <w:t>Short Description</w:t>
            </w:r>
          </w:p>
        </w:tc>
        <w:tc>
          <w:tcPr>
            <w:tcW w:w="6720" w:type="dxa"/>
            <w:vAlign w:val="center"/>
          </w:tcPr>
          <w:p w14:paraId="23B0BF9E" w14:textId="77777777" w:rsidR="006A7348" w:rsidRPr="00857069" w:rsidRDefault="006A7348" w:rsidP="00C135E5">
            <w:pPr>
              <w:pStyle w:val="UseCaseText"/>
              <w:rPr>
                <w:rFonts w:eastAsia="SimSun"/>
              </w:rPr>
            </w:pPr>
            <w:r>
              <w:rPr>
                <w:rFonts w:eastAsia="SimSun"/>
              </w:rPr>
              <w:t>The goal of this use case is to allow users to utilize landmarks</w:t>
            </w:r>
            <w:r w:rsidR="004B7070">
              <w:rPr>
                <w:rFonts w:eastAsia="SimSun"/>
              </w:rPr>
              <w:t xml:space="preserve"> (state, city, county, district</w:t>
            </w:r>
            <w:r w:rsidR="009166BB">
              <w:rPr>
                <w:rFonts w:eastAsia="SimSun"/>
              </w:rPr>
              <w:t>, known geothermal sites</w:t>
            </w:r>
            <w:r w:rsidR="004B7070">
              <w:rPr>
                <w:rFonts w:eastAsia="SimSun"/>
              </w:rPr>
              <w:t>)</w:t>
            </w:r>
            <w:r>
              <w:rPr>
                <w:rFonts w:eastAsia="SimSun"/>
              </w:rPr>
              <w:t xml:space="preserve"> to narrow down the search in the catalog. </w:t>
            </w:r>
            <w:r w:rsidRPr="000172CF">
              <w:rPr>
                <w:rFonts w:eastAsia="SimSun"/>
              </w:rPr>
              <w:t>This search method can be used together with other search methods, to narrow down the data in a search.</w:t>
            </w:r>
          </w:p>
        </w:tc>
      </w:tr>
      <w:tr w:rsidR="006A7348" w:rsidRPr="0052295E" w14:paraId="23B0BFA2" w14:textId="77777777" w:rsidTr="00C135E5">
        <w:trPr>
          <w:trHeight w:val="360"/>
        </w:trPr>
        <w:tc>
          <w:tcPr>
            <w:tcW w:w="2520" w:type="dxa"/>
            <w:gridSpan w:val="2"/>
            <w:vAlign w:val="center"/>
          </w:tcPr>
          <w:p w14:paraId="23B0BFA0" w14:textId="77777777" w:rsidR="006A7348" w:rsidRPr="00DD3D3F" w:rsidRDefault="006A7348" w:rsidP="00C135E5">
            <w:pPr>
              <w:pStyle w:val="UseCaseText"/>
              <w:rPr>
                <w:rFonts w:eastAsia="SimSun"/>
                <w:b/>
              </w:rPr>
            </w:pPr>
            <w:r w:rsidRPr="00DD3D3F">
              <w:rPr>
                <w:rFonts w:eastAsia="SimSun"/>
                <w:b/>
              </w:rPr>
              <w:t>Actors</w:t>
            </w:r>
          </w:p>
        </w:tc>
        <w:tc>
          <w:tcPr>
            <w:tcW w:w="6720" w:type="dxa"/>
            <w:vAlign w:val="center"/>
          </w:tcPr>
          <w:p w14:paraId="23B0BFA1" w14:textId="77777777" w:rsidR="006A7348" w:rsidRPr="0052295E" w:rsidRDefault="006A7348" w:rsidP="000A5C5F">
            <w:pPr>
              <w:pStyle w:val="UseCaseText"/>
              <w:rPr>
                <w:rFonts w:eastAsia="SimSun"/>
              </w:rPr>
            </w:pPr>
            <w:r w:rsidRPr="003A51F7">
              <w:rPr>
                <w:rFonts w:eastAsia="SimSun"/>
              </w:rPr>
              <w:t>End User</w:t>
            </w:r>
            <w:r w:rsidR="000A5C5F">
              <w:rPr>
                <w:rFonts w:eastAsia="SimSun"/>
              </w:rPr>
              <w:t>/</w:t>
            </w:r>
            <w:r w:rsidRPr="003A51F7">
              <w:rPr>
                <w:rFonts w:eastAsia="SimSun"/>
              </w:rPr>
              <w:t xml:space="preserve"> </w:t>
            </w:r>
            <w:r w:rsidRPr="003A51F7">
              <w:rPr>
                <w:rFonts w:eastAsia="SimSun" w:hint="eastAsia"/>
              </w:rPr>
              <w:t>Data Consumer</w:t>
            </w:r>
          </w:p>
        </w:tc>
      </w:tr>
      <w:tr w:rsidR="006A7348" w:rsidRPr="0052295E" w14:paraId="23B0BFA5" w14:textId="77777777" w:rsidTr="00C135E5">
        <w:trPr>
          <w:trHeight w:val="360"/>
        </w:trPr>
        <w:tc>
          <w:tcPr>
            <w:tcW w:w="2520" w:type="dxa"/>
            <w:gridSpan w:val="2"/>
            <w:vAlign w:val="center"/>
          </w:tcPr>
          <w:p w14:paraId="23B0BFA3" w14:textId="77777777" w:rsidR="006A7348" w:rsidRPr="0052295E" w:rsidRDefault="006A7348" w:rsidP="00C135E5">
            <w:pPr>
              <w:pStyle w:val="UseCaseHeader"/>
              <w:rPr>
                <w:rFonts w:eastAsia="SimSun"/>
              </w:rPr>
            </w:pPr>
            <w:r w:rsidRPr="0052295E">
              <w:rPr>
                <w:rFonts w:eastAsia="SimSun"/>
              </w:rPr>
              <w:t>Pre-Conditions</w:t>
            </w:r>
          </w:p>
        </w:tc>
        <w:tc>
          <w:tcPr>
            <w:tcW w:w="6720" w:type="dxa"/>
            <w:vAlign w:val="center"/>
          </w:tcPr>
          <w:p w14:paraId="23B0BFA4" w14:textId="77777777" w:rsidR="006A7348" w:rsidRPr="0052295E" w:rsidRDefault="006A7348" w:rsidP="00C135E5">
            <w:pPr>
              <w:pStyle w:val="UseCaseText"/>
              <w:rPr>
                <w:rFonts w:eastAsia="SimSun"/>
              </w:rPr>
            </w:pPr>
            <w:r>
              <w:rPr>
                <w:rFonts w:eastAsia="SimSun"/>
              </w:rPr>
              <w:t>A database of landmarks and their geo-locations must be available for search</w:t>
            </w:r>
          </w:p>
        </w:tc>
      </w:tr>
      <w:tr w:rsidR="006A7348" w:rsidRPr="0052295E" w14:paraId="23B0BFA8" w14:textId="77777777" w:rsidTr="00C135E5">
        <w:trPr>
          <w:trHeight w:val="360"/>
        </w:trPr>
        <w:tc>
          <w:tcPr>
            <w:tcW w:w="2520" w:type="dxa"/>
            <w:gridSpan w:val="2"/>
            <w:vAlign w:val="center"/>
          </w:tcPr>
          <w:p w14:paraId="23B0BFA6" w14:textId="77777777" w:rsidR="006A7348" w:rsidRPr="0052295E" w:rsidRDefault="006A7348" w:rsidP="00C135E5">
            <w:pPr>
              <w:pStyle w:val="UseCaseHeader"/>
              <w:rPr>
                <w:rFonts w:eastAsia="SimSun"/>
              </w:rPr>
            </w:pPr>
            <w:r w:rsidRPr="0052295E">
              <w:rPr>
                <w:rFonts w:eastAsia="SimSun"/>
              </w:rPr>
              <w:t>Success End Conditions</w:t>
            </w:r>
          </w:p>
        </w:tc>
        <w:tc>
          <w:tcPr>
            <w:tcW w:w="6720" w:type="dxa"/>
            <w:vAlign w:val="center"/>
          </w:tcPr>
          <w:p w14:paraId="23B0BFA7" w14:textId="77777777" w:rsidR="006A7348" w:rsidRPr="0052295E" w:rsidRDefault="006A7348" w:rsidP="00C135E5">
            <w:pPr>
              <w:pStyle w:val="UseCaseText"/>
              <w:rPr>
                <w:rFonts w:eastAsia="SimSun"/>
              </w:rPr>
            </w:pPr>
            <w:r>
              <w:rPr>
                <w:rFonts w:eastAsia="SimSun"/>
              </w:rPr>
              <w:t>The user finds information based on landmarks</w:t>
            </w:r>
          </w:p>
        </w:tc>
      </w:tr>
      <w:tr w:rsidR="006A7348" w:rsidRPr="0052295E" w14:paraId="23B0BFAB" w14:textId="77777777" w:rsidTr="00C135E5">
        <w:trPr>
          <w:trHeight w:val="360"/>
        </w:trPr>
        <w:tc>
          <w:tcPr>
            <w:tcW w:w="2520" w:type="dxa"/>
            <w:gridSpan w:val="2"/>
            <w:vAlign w:val="center"/>
          </w:tcPr>
          <w:p w14:paraId="23B0BFA9" w14:textId="77777777" w:rsidR="006A7348" w:rsidRPr="0052295E" w:rsidRDefault="006A7348" w:rsidP="00C135E5">
            <w:pPr>
              <w:pStyle w:val="UseCaseHeader"/>
              <w:rPr>
                <w:rFonts w:eastAsia="SimSun"/>
              </w:rPr>
            </w:pPr>
            <w:r>
              <w:rPr>
                <w:rFonts w:eastAsia="SimSun"/>
              </w:rPr>
              <w:t>Data</w:t>
            </w:r>
          </w:p>
        </w:tc>
        <w:tc>
          <w:tcPr>
            <w:tcW w:w="6720" w:type="dxa"/>
            <w:vAlign w:val="center"/>
          </w:tcPr>
          <w:p w14:paraId="23B0BFAA" w14:textId="77777777" w:rsidR="006A7348" w:rsidRDefault="006A7348" w:rsidP="00C135E5">
            <w:pPr>
              <w:pStyle w:val="UseCaseText"/>
              <w:rPr>
                <w:rFonts w:eastAsia="SimSun"/>
              </w:rPr>
            </w:pPr>
            <w:r>
              <w:rPr>
                <w:rFonts w:eastAsia="SimSun"/>
              </w:rPr>
              <w:t>Landmark name</w:t>
            </w:r>
          </w:p>
        </w:tc>
      </w:tr>
      <w:tr w:rsidR="006A7348" w:rsidRPr="0052295E" w14:paraId="23B0BFAF" w14:textId="77777777" w:rsidTr="00C135E5">
        <w:trPr>
          <w:trHeight w:val="360"/>
        </w:trPr>
        <w:tc>
          <w:tcPr>
            <w:tcW w:w="2520" w:type="dxa"/>
            <w:gridSpan w:val="2"/>
            <w:vAlign w:val="center"/>
          </w:tcPr>
          <w:p w14:paraId="23B0BFAC" w14:textId="77777777" w:rsidR="006A7348" w:rsidRPr="0052295E" w:rsidRDefault="006A7348" w:rsidP="00C135E5">
            <w:pPr>
              <w:pStyle w:val="UseCaseHeader"/>
              <w:rPr>
                <w:rFonts w:eastAsia="SimSun"/>
              </w:rPr>
            </w:pPr>
            <w:r>
              <w:rPr>
                <w:rFonts w:eastAsia="SimSun"/>
              </w:rPr>
              <w:t>Functions</w:t>
            </w:r>
          </w:p>
        </w:tc>
        <w:tc>
          <w:tcPr>
            <w:tcW w:w="6720" w:type="dxa"/>
            <w:vAlign w:val="center"/>
          </w:tcPr>
          <w:p w14:paraId="23B0BFAD" w14:textId="77777777" w:rsidR="006A7348" w:rsidRDefault="006A7348" w:rsidP="00377EE0">
            <w:pPr>
              <w:pStyle w:val="UseCaseText"/>
              <w:keepNext/>
              <w:keepLines/>
              <w:numPr>
                <w:ilvl w:val="0"/>
                <w:numId w:val="15"/>
              </w:numPr>
              <w:rPr>
                <w:rFonts w:eastAsia="SimSun"/>
              </w:rPr>
            </w:pPr>
            <w:r>
              <w:rPr>
                <w:rFonts w:eastAsia="SimSun"/>
              </w:rPr>
              <w:t>Find landmark</w:t>
            </w:r>
          </w:p>
          <w:p w14:paraId="23B0BFAE" w14:textId="77777777" w:rsidR="006A7348" w:rsidRDefault="006A7348" w:rsidP="00377EE0">
            <w:pPr>
              <w:pStyle w:val="UseCaseText"/>
              <w:keepNext/>
              <w:keepLines/>
              <w:numPr>
                <w:ilvl w:val="0"/>
                <w:numId w:val="15"/>
              </w:numPr>
              <w:rPr>
                <w:rFonts w:eastAsia="SimSun"/>
              </w:rPr>
            </w:pPr>
            <w:r>
              <w:rPr>
                <w:rFonts w:eastAsia="SimSun"/>
              </w:rPr>
              <w:t>Retrieve landmark geo-location</w:t>
            </w:r>
          </w:p>
        </w:tc>
      </w:tr>
      <w:tr w:rsidR="006A7348" w:rsidRPr="0052295E" w14:paraId="23B0BFB1" w14:textId="77777777" w:rsidTr="00C135E5">
        <w:trPr>
          <w:trHeight w:val="278"/>
        </w:trPr>
        <w:tc>
          <w:tcPr>
            <w:tcW w:w="9240" w:type="dxa"/>
            <w:gridSpan w:val="3"/>
            <w:shd w:val="clear" w:color="auto" w:fill="CCFFFF"/>
            <w:vAlign w:val="center"/>
          </w:tcPr>
          <w:p w14:paraId="23B0BFB0" w14:textId="77777777" w:rsidR="006A7348" w:rsidRPr="0052295E" w:rsidRDefault="006A7348" w:rsidP="00C135E5">
            <w:pPr>
              <w:pStyle w:val="UseCaseSection"/>
              <w:keepNext/>
              <w:keepLines/>
              <w:rPr>
                <w:rFonts w:eastAsia="SimSun"/>
              </w:rPr>
            </w:pPr>
            <w:r w:rsidRPr="0052295E">
              <w:rPr>
                <w:rFonts w:eastAsia="SimSun"/>
              </w:rPr>
              <w:t>Main Sequence</w:t>
            </w:r>
          </w:p>
        </w:tc>
      </w:tr>
      <w:tr w:rsidR="006A7348" w:rsidRPr="0052295E" w14:paraId="23B0BFB5" w14:textId="77777777" w:rsidTr="00C135E5">
        <w:trPr>
          <w:trHeight w:val="203"/>
        </w:trPr>
        <w:tc>
          <w:tcPr>
            <w:tcW w:w="630" w:type="dxa"/>
          </w:tcPr>
          <w:p w14:paraId="23B0BFB2" w14:textId="77777777" w:rsidR="006A7348" w:rsidRPr="0052295E" w:rsidRDefault="006A7348" w:rsidP="00C135E5">
            <w:pPr>
              <w:pStyle w:val="UseCaseHeader"/>
              <w:keepNext/>
              <w:keepLines/>
              <w:rPr>
                <w:rFonts w:eastAsia="SimSun"/>
              </w:rPr>
            </w:pPr>
            <w:r w:rsidRPr="0052295E">
              <w:rPr>
                <w:rFonts w:eastAsia="SimSun"/>
              </w:rPr>
              <w:t>Step</w:t>
            </w:r>
          </w:p>
        </w:tc>
        <w:tc>
          <w:tcPr>
            <w:tcW w:w="1890" w:type="dxa"/>
          </w:tcPr>
          <w:p w14:paraId="23B0BFB3" w14:textId="77777777" w:rsidR="006A7348" w:rsidRPr="0052295E" w:rsidRDefault="006A7348" w:rsidP="00C135E5">
            <w:pPr>
              <w:pStyle w:val="UseCaseHeader"/>
              <w:keepNext/>
              <w:keepLines/>
              <w:rPr>
                <w:rFonts w:eastAsia="SimSun"/>
              </w:rPr>
            </w:pPr>
            <w:r w:rsidRPr="0052295E">
              <w:rPr>
                <w:rFonts w:eastAsia="SimSun"/>
              </w:rPr>
              <w:t>Actor</w:t>
            </w:r>
          </w:p>
        </w:tc>
        <w:tc>
          <w:tcPr>
            <w:tcW w:w="6720" w:type="dxa"/>
          </w:tcPr>
          <w:p w14:paraId="23B0BFB4" w14:textId="77777777" w:rsidR="006A7348" w:rsidRPr="0052295E" w:rsidRDefault="006A7348" w:rsidP="00C135E5">
            <w:pPr>
              <w:pStyle w:val="UseCaseHeader"/>
              <w:keepNext/>
              <w:keepLines/>
              <w:rPr>
                <w:rFonts w:eastAsia="SimSun"/>
              </w:rPr>
            </w:pPr>
            <w:r w:rsidRPr="0052295E">
              <w:rPr>
                <w:rFonts w:eastAsia="SimSun"/>
              </w:rPr>
              <w:t>Description</w:t>
            </w:r>
          </w:p>
        </w:tc>
      </w:tr>
      <w:tr w:rsidR="006A7348" w:rsidRPr="0052295E" w14:paraId="23B0BFB9" w14:textId="77777777" w:rsidTr="00C135E5">
        <w:trPr>
          <w:trHeight w:val="320"/>
        </w:trPr>
        <w:tc>
          <w:tcPr>
            <w:tcW w:w="630" w:type="dxa"/>
            <w:vAlign w:val="center"/>
          </w:tcPr>
          <w:p w14:paraId="23B0BFB6" w14:textId="77777777" w:rsidR="006A7348" w:rsidRPr="0052295E" w:rsidRDefault="006A7348" w:rsidP="00C135E5">
            <w:pPr>
              <w:pStyle w:val="UseCaseText"/>
              <w:keepNext/>
              <w:keepLines/>
              <w:rPr>
                <w:rFonts w:eastAsia="SimSun"/>
              </w:rPr>
            </w:pPr>
            <w:r w:rsidRPr="0052295E">
              <w:rPr>
                <w:rFonts w:eastAsia="SimSun"/>
              </w:rPr>
              <w:t>1</w:t>
            </w:r>
          </w:p>
        </w:tc>
        <w:tc>
          <w:tcPr>
            <w:tcW w:w="1890" w:type="dxa"/>
            <w:vAlign w:val="center"/>
          </w:tcPr>
          <w:p w14:paraId="23B0BFB7" w14:textId="77777777" w:rsidR="006A7348" w:rsidRPr="0052295E" w:rsidRDefault="006A7348" w:rsidP="00C135E5">
            <w:pPr>
              <w:pStyle w:val="UseCaseText"/>
              <w:rPr>
                <w:rFonts w:eastAsia="SimSun"/>
              </w:rPr>
            </w:pPr>
            <w:r>
              <w:rPr>
                <w:rFonts w:eastAsia="SimSun"/>
              </w:rPr>
              <w:t>User</w:t>
            </w:r>
          </w:p>
        </w:tc>
        <w:tc>
          <w:tcPr>
            <w:tcW w:w="6720" w:type="dxa"/>
            <w:vAlign w:val="center"/>
          </w:tcPr>
          <w:p w14:paraId="23B0BFB8" w14:textId="77777777" w:rsidR="006A7348" w:rsidRPr="0052295E" w:rsidRDefault="006A7348" w:rsidP="00C135E5">
            <w:pPr>
              <w:pStyle w:val="UseCaseText"/>
              <w:keepNext/>
              <w:keepLines/>
              <w:rPr>
                <w:rFonts w:eastAsia="SimSun"/>
              </w:rPr>
            </w:pPr>
            <w:r>
              <w:rPr>
                <w:rFonts w:eastAsia="SimSun"/>
              </w:rPr>
              <w:t>Uses landmark name as a search criteria</w:t>
            </w:r>
          </w:p>
        </w:tc>
      </w:tr>
      <w:tr w:rsidR="006A7348" w:rsidRPr="0052295E" w14:paraId="23B0BFBD" w14:textId="77777777" w:rsidTr="00C135E5">
        <w:trPr>
          <w:trHeight w:val="320"/>
        </w:trPr>
        <w:tc>
          <w:tcPr>
            <w:tcW w:w="630" w:type="dxa"/>
            <w:vAlign w:val="center"/>
          </w:tcPr>
          <w:p w14:paraId="23B0BFBA" w14:textId="77777777" w:rsidR="006A7348" w:rsidRPr="0052295E" w:rsidRDefault="006A7348" w:rsidP="00C135E5">
            <w:pPr>
              <w:pStyle w:val="UseCaseText"/>
              <w:rPr>
                <w:rFonts w:eastAsia="SimSun"/>
              </w:rPr>
            </w:pPr>
            <w:r>
              <w:rPr>
                <w:rFonts w:eastAsia="SimSun"/>
              </w:rPr>
              <w:t>2</w:t>
            </w:r>
          </w:p>
        </w:tc>
        <w:tc>
          <w:tcPr>
            <w:tcW w:w="1890" w:type="dxa"/>
            <w:vAlign w:val="center"/>
          </w:tcPr>
          <w:p w14:paraId="23B0BFBB" w14:textId="77777777" w:rsidR="006A7348" w:rsidRDefault="006A7348" w:rsidP="00C135E5">
            <w:pPr>
              <w:pStyle w:val="UseCaseText"/>
              <w:rPr>
                <w:rFonts w:eastAsia="SimSun"/>
              </w:rPr>
            </w:pPr>
            <w:r>
              <w:rPr>
                <w:rFonts w:eastAsia="SimSun"/>
              </w:rPr>
              <w:t>NGDS System</w:t>
            </w:r>
          </w:p>
        </w:tc>
        <w:tc>
          <w:tcPr>
            <w:tcW w:w="6720" w:type="dxa"/>
            <w:vAlign w:val="center"/>
          </w:tcPr>
          <w:p w14:paraId="23B0BFBC" w14:textId="77777777" w:rsidR="006A7348" w:rsidRDefault="006A7348" w:rsidP="00C135E5">
            <w:pPr>
              <w:pStyle w:val="UseCaseText"/>
              <w:rPr>
                <w:rFonts w:eastAsia="SimSun"/>
              </w:rPr>
            </w:pPr>
            <w:r>
              <w:rPr>
                <w:rFonts w:eastAsia="SimSun"/>
              </w:rPr>
              <w:t>Consider a list of metadata items around a landmark as a filter in the current search</w:t>
            </w:r>
          </w:p>
        </w:tc>
      </w:tr>
      <w:tr w:rsidR="006A7348" w:rsidRPr="0052295E" w14:paraId="23B0BFBF" w14:textId="77777777" w:rsidTr="00C135E5">
        <w:trPr>
          <w:trHeight w:val="287"/>
        </w:trPr>
        <w:tc>
          <w:tcPr>
            <w:tcW w:w="9240" w:type="dxa"/>
            <w:gridSpan w:val="3"/>
            <w:shd w:val="clear" w:color="auto" w:fill="FFFFCC"/>
            <w:vAlign w:val="center"/>
          </w:tcPr>
          <w:p w14:paraId="23B0BFBE" w14:textId="77777777" w:rsidR="006A7348" w:rsidRPr="0052295E" w:rsidRDefault="006A7348" w:rsidP="00C135E5">
            <w:pPr>
              <w:pStyle w:val="UseCaseSection"/>
              <w:keepNext/>
              <w:keepLines/>
              <w:rPr>
                <w:rFonts w:eastAsia="SimSun"/>
              </w:rPr>
            </w:pPr>
            <w:r w:rsidRPr="0052295E">
              <w:rPr>
                <w:rFonts w:eastAsia="SimSun"/>
              </w:rPr>
              <w:lastRenderedPageBreak/>
              <w:t>Variants</w:t>
            </w:r>
          </w:p>
        </w:tc>
      </w:tr>
      <w:tr w:rsidR="006A7348" w:rsidRPr="0052295E" w14:paraId="23B0BFC3" w14:textId="77777777" w:rsidTr="00C135E5">
        <w:trPr>
          <w:trHeight w:val="261"/>
        </w:trPr>
        <w:tc>
          <w:tcPr>
            <w:tcW w:w="630" w:type="dxa"/>
            <w:vAlign w:val="center"/>
          </w:tcPr>
          <w:p w14:paraId="23B0BFC0" w14:textId="77777777" w:rsidR="006A7348" w:rsidRPr="0052295E" w:rsidRDefault="006A7348" w:rsidP="00C135E5">
            <w:pPr>
              <w:pStyle w:val="UseCaseHeader"/>
              <w:keepNext/>
              <w:keepLines/>
              <w:rPr>
                <w:rFonts w:eastAsia="SimSun"/>
              </w:rPr>
            </w:pPr>
            <w:r w:rsidRPr="0052295E">
              <w:rPr>
                <w:rFonts w:eastAsia="SimSun"/>
              </w:rPr>
              <w:t>Step</w:t>
            </w:r>
          </w:p>
        </w:tc>
        <w:tc>
          <w:tcPr>
            <w:tcW w:w="1890" w:type="dxa"/>
            <w:vAlign w:val="center"/>
          </w:tcPr>
          <w:p w14:paraId="23B0BFC1" w14:textId="77777777" w:rsidR="006A7348" w:rsidRPr="0052295E" w:rsidRDefault="006A7348" w:rsidP="00C135E5">
            <w:pPr>
              <w:pStyle w:val="UseCaseHeader"/>
              <w:keepNext/>
              <w:keepLines/>
              <w:rPr>
                <w:rFonts w:eastAsia="SimSun"/>
              </w:rPr>
            </w:pPr>
            <w:r w:rsidRPr="0052295E">
              <w:rPr>
                <w:rFonts w:eastAsia="SimSun"/>
              </w:rPr>
              <w:t>Actor</w:t>
            </w:r>
          </w:p>
        </w:tc>
        <w:tc>
          <w:tcPr>
            <w:tcW w:w="6720" w:type="dxa"/>
            <w:vAlign w:val="center"/>
          </w:tcPr>
          <w:p w14:paraId="23B0BFC2" w14:textId="77777777" w:rsidR="006A7348" w:rsidRPr="0052295E" w:rsidRDefault="006A7348" w:rsidP="00C135E5">
            <w:pPr>
              <w:pStyle w:val="UseCaseHeader"/>
              <w:keepNext/>
              <w:keepLines/>
              <w:rPr>
                <w:rFonts w:eastAsia="SimSun"/>
              </w:rPr>
            </w:pPr>
            <w:r w:rsidRPr="0052295E">
              <w:rPr>
                <w:rFonts w:eastAsia="SimSun"/>
              </w:rPr>
              <w:t>Description</w:t>
            </w:r>
          </w:p>
        </w:tc>
      </w:tr>
      <w:tr w:rsidR="006A7348" w:rsidRPr="0052295E" w14:paraId="23B0BFC7" w14:textId="77777777" w:rsidTr="00C135E5">
        <w:trPr>
          <w:trHeight w:val="359"/>
        </w:trPr>
        <w:tc>
          <w:tcPr>
            <w:tcW w:w="630" w:type="dxa"/>
            <w:tcBorders>
              <w:bottom w:val="single" w:sz="4" w:space="0" w:color="auto"/>
            </w:tcBorders>
            <w:vAlign w:val="center"/>
          </w:tcPr>
          <w:p w14:paraId="23B0BFC4" w14:textId="77777777" w:rsidR="006A7348" w:rsidRPr="0052295E" w:rsidRDefault="006A7348" w:rsidP="00C135E5">
            <w:pPr>
              <w:pStyle w:val="UseCaseText"/>
              <w:keepNext/>
              <w:keepLines/>
              <w:rPr>
                <w:rFonts w:eastAsia="SimSun"/>
              </w:rPr>
            </w:pPr>
          </w:p>
        </w:tc>
        <w:tc>
          <w:tcPr>
            <w:tcW w:w="1890" w:type="dxa"/>
            <w:tcBorders>
              <w:bottom w:val="single" w:sz="4" w:space="0" w:color="auto"/>
            </w:tcBorders>
            <w:vAlign w:val="center"/>
          </w:tcPr>
          <w:p w14:paraId="23B0BFC5" w14:textId="77777777" w:rsidR="006A7348" w:rsidRDefault="006A7348" w:rsidP="00C135E5">
            <w:pPr>
              <w:pStyle w:val="UseCaseText"/>
              <w:rPr>
                <w:rFonts w:eastAsia="SimSun"/>
              </w:rPr>
            </w:pPr>
          </w:p>
        </w:tc>
        <w:tc>
          <w:tcPr>
            <w:tcW w:w="6720" w:type="dxa"/>
            <w:tcBorders>
              <w:bottom w:val="single" w:sz="4" w:space="0" w:color="auto"/>
            </w:tcBorders>
            <w:vAlign w:val="center"/>
          </w:tcPr>
          <w:p w14:paraId="23B0BFC6" w14:textId="77777777" w:rsidR="006A7348" w:rsidRPr="0052295E" w:rsidRDefault="006A7348" w:rsidP="00C135E5">
            <w:pPr>
              <w:pStyle w:val="UseCaseText"/>
              <w:keepNext/>
              <w:keepLines/>
              <w:rPr>
                <w:rFonts w:eastAsia="SimSun"/>
              </w:rPr>
            </w:pPr>
          </w:p>
        </w:tc>
      </w:tr>
      <w:tr w:rsidR="006A7348" w:rsidRPr="00FB0E17" w14:paraId="23B0BFC9" w14:textId="77777777" w:rsidTr="00C135E5">
        <w:trPr>
          <w:trHeight w:val="261"/>
        </w:trPr>
        <w:tc>
          <w:tcPr>
            <w:tcW w:w="9240" w:type="dxa"/>
            <w:gridSpan w:val="3"/>
            <w:tcBorders>
              <w:bottom w:val="single" w:sz="4" w:space="0" w:color="auto"/>
            </w:tcBorders>
            <w:shd w:val="clear" w:color="auto" w:fill="FDBBC0"/>
            <w:vAlign w:val="center"/>
          </w:tcPr>
          <w:p w14:paraId="23B0BFC8" w14:textId="77777777" w:rsidR="006A7348" w:rsidRPr="0052295E" w:rsidRDefault="006A7348" w:rsidP="00C135E5">
            <w:pPr>
              <w:pStyle w:val="UseCaseSection"/>
              <w:keepNext/>
              <w:keepLines/>
              <w:rPr>
                <w:rFonts w:eastAsia="SimSun"/>
              </w:rPr>
            </w:pPr>
            <w:r>
              <w:rPr>
                <w:rFonts w:eastAsia="SimSun"/>
              </w:rPr>
              <w:t>Exception</w:t>
            </w:r>
            <w:r w:rsidRPr="0052295E">
              <w:rPr>
                <w:rFonts w:eastAsia="SimSun"/>
              </w:rPr>
              <w:t>s</w:t>
            </w:r>
          </w:p>
        </w:tc>
      </w:tr>
      <w:tr w:rsidR="006A7348" w:rsidRPr="0052295E" w14:paraId="23B0BFCD" w14:textId="77777777" w:rsidTr="00C135E5">
        <w:trPr>
          <w:trHeight w:val="261"/>
        </w:trPr>
        <w:tc>
          <w:tcPr>
            <w:tcW w:w="630" w:type="dxa"/>
            <w:tcBorders>
              <w:bottom w:val="single" w:sz="4" w:space="0" w:color="auto"/>
            </w:tcBorders>
            <w:vAlign w:val="center"/>
          </w:tcPr>
          <w:p w14:paraId="23B0BFCA" w14:textId="77777777" w:rsidR="006A7348" w:rsidRPr="0052295E" w:rsidRDefault="006A7348" w:rsidP="00C135E5">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BFCB" w14:textId="77777777" w:rsidR="006A7348" w:rsidRPr="0052295E" w:rsidRDefault="006A7348" w:rsidP="00C135E5">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BFCC" w14:textId="77777777" w:rsidR="006A7348" w:rsidRPr="0052295E" w:rsidRDefault="006A7348" w:rsidP="00C135E5">
            <w:pPr>
              <w:pStyle w:val="UseCaseHeader"/>
              <w:keepNext/>
              <w:keepLines/>
              <w:rPr>
                <w:rFonts w:eastAsia="SimSun"/>
              </w:rPr>
            </w:pPr>
            <w:r w:rsidRPr="0052295E">
              <w:rPr>
                <w:rFonts w:eastAsia="SimSun"/>
              </w:rPr>
              <w:t>Description</w:t>
            </w:r>
          </w:p>
        </w:tc>
      </w:tr>
      <w:tr w:rsidR="006A7348" w:rsidRPr="0052295E" w14:paraId="23B0BFD1" w14:textId="77777777" w:rsidTr="00C135E5">
        <w:trPr>
          <w:trHeight w:val="261"/>
        </w:trPr>
        <w:tc>
          <w:tcPr>
            <w:tcW w:w="630" w:type="dxa"/>
            <w:tcBorders>
              <w:bottom w:val="single" w:sz="4" w:space="0" w:color="auto"/>
            </w:tcBorders>
            <w:vAlign w:val="center"/>
          </w:tcPr>
          <w:p w14:paraId="23B0BFCE" w14:textId="77777777" w:rsidR="006A7348" w:rsidRPr="0052295E" w:rsidRDefault="006A7348" w:rsidP="00C135E5">
            <w:pPr>
              <w:pStyle w:val="UseCaseText"/>
              <w:keepNext/>
              <w:keepLines/>
              <w:rPr>
                <w:rFonts w:eastAsia="SimSun"/>
              </w:rPr>
            </w:pPr>
          </w:p>
        </w:tc>
        <w:tc>
          <w:tcPr>
            <w:tcW w:w="1890" w:type="dxa"/>
            <w:tcBorders>
              <w:bottom w:val="single" w:sz="4" w:space="0" w:color="auto"/>
            </w:tcBorders>
            <w:vAlign w:val="center"/>
          </w:tcPr>
          <w:p w14:paraId="23B0BFCF" w14:textId="77777777" w:rsidR="006A7348" w:rsidRPr="0052295E" w:rsidRDefault="006A7348" w:rsidP="00C135E5">
            <w:pPr>
              <w:pStyle w:val="UseCaseText"/>
              <w:keepNext/>
              <w:keepLines/>
              <w:rPr>
                <w:rFonts w:eastAsia="SimSun"/>
              </w:rPr>
            </w:pPr>
          </w:p>
        </w:tc>
        <w:tc>
          <w:tcPr>
            <w:tcW w:w="6720" w:type="dxa"/>
            <w:tcBorders>
              <w:bottom w:val="single" w:sz="4" w:space="0" w:color="auto"/>
            </w:tcBorders>
            <w:vAlign w:val="center"/>
          </w:tcPr>
          <w:p w14:paraId="23B0BFD0" w14:textId="77777777" w:rsidR="006A7348" w:rsidRPr="0052295E" w:rsidRDefault="006A7348" w:rsidP="00C135E5">
            <w:pPr>
              <w:pStyle w:val="UseCaseText"/>
              <w:keepNext/>
              <w:keepLines/>
              <w:rPr>
                <w:rFonts w:eastAsia="SimSun"/>
              </w:rPr>
            </w:pPr>
          </w:p>
        </w:tc>
      </w:tr>
      <w:tr w:rsidR="006A7348" w:rsidRPr="0052295E" w14:paraId="23B0BFD3" w14:textId="77777777" w:rsidTr="00C135E5">
        <w:trPr>
          <w:trHeight w:val="242"/>
        </w:trPr>
        <w:tc>
          <w:tcPr>
            <w:tcW w:w="9240" w:type="dxa"/>
            <w:gridSpan w:val="3"/>
            <w:shd w:val="clear" w:color="auto" w:fill="FFCC99"/>
            <w:vAlign w:val="center"/>
          </w:tcPr>
          <w:p w14:paraId="23B0BFD2" w14:textId="77777777" w:rsidR="006A7348" w:rsidRPr="0052295E" w:rsidRDefault="006A7348" w:rsidP="00C135E5">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6A7348" w:rsidRPr="0052295E" w14:paraId="23B0BFD6" w14:textId="77777777" w:rsidTr="00C135E5">
        <w:trPr>
          <w:trHeight w:val="206"/>
        </w:trPr>
        <w:tc>
          <w:tcPr>
            <w:tcW w:w="630" w:type="dxa"/>
            <w:vAlign w:val="center"/>
          </w:tcPr>
          <w:p w14:paraId="23B0BFD4" w14:textId="77777777" w:rsidR="006A7348" w:rsidRPr="0052295E" w:rsidRDefault="006A7348" w:rsidP="00C135E5">
            <w:pPr>
              <w:pStyle w:val="UseCaseHeader"/>
              <w:keepNext/>
              <w:keepLines/>
              <w:rPr>
                <w:rFonts w:eastAsia="SimSun"/>
              </w:rPr>
            </w:pPr>
            <w:r w:rsidRPr="0052295E">
              <w:rPr>
                <w:rFonts w:eastAsia="SimSun"/>
              </w:rPr>
              <w:t>ID</w:t>
            </w:r>
          </w:p>
        </w:tc>
        <w:tc>
          <w:tcPr>
            <w:tcW w:w="8610" w:type="dxa"/>
            <w:gridSpan w:val="2"/>
            <w:vAlign w:val="center"/>
          </w:tcPr>
          <w:p w14:paraId="23B0BFD5" w14:textId="77777777" w:rsidR="006A7348" w:rsidRPr="0052295E" w:rsidRDefault="006A7348" w:rsidP="00C135E5">
            <w:pPr>
              <w:pStyle w:val="UseCaseHeader"/>
              <w:keepNext/>
              <w:keepLines/>
              <w:rPr>
                <w:rFonts w:eastAsia="SimSun"/>
              </w:rPr>
            </w:pPr>
            <w:r w:rsidRPr="0052295E">
              <w:rPr>
                <w:rFonts w:eastAsia="SimSun"/>
              </w:rPr>
              <w:t>Issue Description</w:t>
            </w:r>
          </w:p>
        </w:tc>
      </w:tr>
      <w:tr w:rsidR="006A7348" w:rsidRPr="0052295E" w14:paraId="23B0BFDB" w14:textId="77777777" w:rsidTr="00C135E5">
        <w:trPr>
          <w:trHeight w:val="206"/>
        </w:trPr>
        <w:tc>
          <w:tcPr>
            <w:tcW w:w="630" w:type="dxa"/>
            <w:vAlign w:val="center"/>
          </w:tcPr>
          <w:p w14:paraId="23B0BFD7" w14:textId="77777777" w:rsidR="006A7348" w:rsidRPr="0052295E" w:rsidRDefault="006A7348" w:rsidP="00C135E5">
            <w:pPr>
              <w:pStyle w:val="UseCaseText"/>
              <w:keepNext/>
              <w:keepLines/>
              <w:rPr>
                <w:rFonts w:eastAsia="SimSun"/>
              </w:rPr>
            </w:pPr>
            <w:r>
              <w:rPr>
                <w:rFonts w:eastAsia="SimSun"/>
              </w:rPr>
              <w:t>1</w:t>
            </w:r>
          </w:p>
        </w:tc>
        <w:tc>
          <w:tcPr>
            <w:tcW w:w="8610" w:type="dxa"/>
            <w:gridSpan w:val="2"/>
            <w:vAlign w:val="center"/>
          </w:tcPr>
          <w:p w14:paraId="23B0BFD8" w14:textId="77777777" w:rsidR="006A7348" w:rsidRDefault="006A7348" w:rsidP="00C135E5">
            <w:pPr>
              <w:pStyle w:val="UseCaseText"/>
              <w:keepNext/>
              <w:keepLines/>
              <w:rPr>
                <w:rFonts w:eastAsia="SimSun"/>
              </w:rPr>
            </w:pPr>
            <w:r>
              <w:rPr>
                <w:rFonts w:eastAsia="SimSun"/>
              </w:rPr>
              <w:t>As noted by one of the monitors this needs to be clarified with Antro-tech. what is a landmark? What are examples of landmarks? How difficult would it be to support landmark-based search in our approach? Can we reuse functionality from search engines as Google map services to do this?</w:t>
            </w:r>
          </w:p>
          <w:p w14:paraId="23B0BFD9" w14:textId="77777777" w:rsidR="000A5C5F" w:rsidRPr="000A5C5F" w:rsidRDefault="000A5C5F" w:rsidP="000A5C5F">
            <w:pPr>
              <w:pStyle w:val="UseCaseText"/>
              <w:keepNext/>
              <w:keepLines/>
              <w:rPr>
                <w:rFonts w:eastAsia="SimSun"/>
              </w:rPr>
            </w:pPr>
            <w:r>
              <w:rPr>
                <w:rFonts w:eastAsia="SimSun"/>
              </w:rPr>
              <w:t xml:space="preserve">DN: </w:t>
            </w:r>
            <w:r w:rsidRPr="000A5C5F">
              <w:rPr>
                <w:rFonts w:eastAsia="SimSun"/>
              </w:rPr>
              <w:t>Agree.  I think pushing that off to the map vendor is a good approach as funding is limited within NGDS.  Still, a request from Anthro</w:t>
            </w:r>
            <w:r>
              <w:rPr>
                <w:rFonts w:eastAsia="SimSun"/>
              </w:rPr>
              <w:t>-</w:t>
            </w:r>
            <w:r w:rsidRPr="000A5C5F">
              <w:rPr>
                <w:rFonts w:eastAsia="SimSun"/>
              </w:rPr>
              <w:t>tech for clarification would be good.</w:t>
            </w:r>
          </w:p>
          <w:p w14:paraId="23B0BFDA" w14:textId="77777777" w:rsidR="000A5C5F" w:rsidRPr="0052295E" w:rsidRDefault="000A5C5F" w:rsidP="00C135E5">
            <w:pPr>
              <w:pStyle w:val="UseCaseText"/>
              <w:keepNext/>
              <w:keepLines/>
              <w:rPr>
                <w:rFonts w:eastAsia="SimSun"/>
              </w:rPr>
            </w:pPr>
          </w:p>
        </w:tc>
      </w:tr>
      <w:tr w:rsidR="006A7348" w:rsidRPr="0052295E" w14:paraId="23B0BFDE" w14:textId="77777777" w:rsidTr="00C135E5">
        <w:trPr>
          <w:trHeight w:val="206"/>
        </w:trPr>
        <w:tc>
          <w:tcPr>
            <w:tcW w:w="630" w:type="dxa"/>
            <w:vAlign w:val="center"/>
          </w:tcPr>
          <w:p w14:paraId="23B0BFDC" w14:textId="77777777" w:rsidR="006A7348" w:rsidRDefault="006A7348" w:rsidP="00C135E5">
            <w:pPr>
              <w:pStyle w:val="UseCaseText"/>
              <w:rPr>
                <w:rFonts w:eastAsia="SimSun"/>
              </w:rPr>
            </w:pPr>
          </w:p>
        </w:tc>
        <w:tc>
          <w:tcPr>
            <w:tcW w:w="8610" w:type="dxa"/>
            <w:gridSpan w:val="2"/>
            <w:vAlign w:val="center"/>
          </w:tcPr>
          <w:p w14:paraId="23B0BFDD" w14:textId="77777777" w:rsidR="006A7348" w:rsidRDefault="006A7348" w:rsidP="00C135E5">
            <w:pPr>
              <w:pStyle w:val="UseCaseText"/>
              <w:rPr>
                <w:rFonts w:eastAsia="SimSun"/>
              </w:rPr>
            </w:pPr>
          </w:p>
        </w:tc>
      </w:tr>
    </w:tbl>
    <w:p w14:paraId="23B0BFDF" w14:textId="77777777" w:rsidR="006A7348" w:rsidRPr="00FD5CA5" w:rsidRDefault="006A7348" w:rsidP="006A7348"/>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6A7348" w:rsidRPr="0052295E" w14:paraId="23B0BFE2" w14:textId="77777777" w:rsidTr="00C135E5">
        <w:trPr>
          <w:trHeight w:val="360"/>
        </w:trPr>
        <w:tc>
          <w:tcPr>
            <w:tcW w:w="2520" w:type="dxa"/>
            <w:gridSpan w:val="2"/>
            <w:shd w:val="clear" w:color="auto" w:fill="8DB3E2"/>
            <w:vAlign w:val="center"/>
          </w:tcPr>
          <w:p w14:paraId="23B0BFE0" w14:textId="77777777" w:rsidR="006A7348" w:rsidRPr="0052295E" w:rsidRDefault="006A7348" w:rsidP="00C135E5">
            <w:pPr>
              <w:pStyle w:val="UseCaseHeader"/>
              <w:keepNext/>
              <w:keepLines/>
              <w:rPr>
                <w:rFonts w:eastAsia="SimSun"/>
              </w:rPr>
            </w:pPr>
            <w:r>
              <w:rPr>
                <w:rFonts w:eastAsia="SimSun"/>
              </w:rPr>
              <w:t>Use Case ID</w:t>
            </w:r>
          </w:p>
        </w:tc>
        <w:tc>
          <w:tcPr>
            <w:tcW w:w="6720" w:type="dxa"/>
            <w:shd w:val="clear" w:color="auto" w:fill="8DB3E2"/>
            <w:vAlign w:val="center"/>
          </w:tcPr>
          <w:p w14:paraId="23B0BFE1" w14:textId="77777777" w:rsidR="006A7348" w:rsidRPr="00B36A79" w:rsidRDefault="006A7348" w:rsidP="00C135E5">
            <w:pPr>
              <w:pStyle w:val="UseCaseText"/>
              <w:rPr>
                <w:rFonts w:eastAsia="Times"/>
                <w:b/>
              </w:rPr>
            </w:pPr>
            <w:r>
              <w:rPr>
                <w:rFonts w:eastAsia="Times"/>
                <w:b/>
              </w:rPr>
              <w:t>UC_015</w:t>
            </w:r>
          </w:p>
        </w:tc>
      </w:tr>
      <w:tr w:rsidR="006A7348" w:rsidRPr="0052295E" w14:paraId="23B0BFE5" w14:textId="77777777" w:rsidTr="00C135E5">
        <w:trPr>
          <w:trHeight w:val="360"/>
        </w:trPr>
        <w:tc>
          <w:tcPr>
            <w:tcW w:w="2520" w:type="dxa"/>
            <w:gridSpan w:val="2"/>
            <w:shd w:val="clear" w:color="auto" w:fill="8DB3E2"/>
            <w:vAlign w:val="center"/>
          </w:tcPr>
          <w:p w14:paraId="23B0BFE3" w14:textId="77777777" w:rsidR="006A7348" w:rsidRDefault="006A7348" w:rsidP="00C135E5">
            <w:pPr>
              <w:pStyle w:val="UseCaseHeader"/>
              <w:keepNext/>
              <w:keepLines/>
              <w:rPr>
                <w:rFonts w:eastAsia="SimSun"/>
              </w:rPr>
            </w:pPr>
            <w:r>
              <w:rPr>
                <w:rFonts w:eastAsia="SimSun"/>
              </w:rPr>
              <w:t>Use Case Name</w:t>
            </w:r>
          </w:p>
        </w:tc>
        <w:tc>
          <w:tcPr>
            <w:tcW w:w="6720" w:type="dxa"/>
            <w:shd w:val="clear" w:color="auto" w:fill="8DB3E2"/>
            <w:vAlign w:val="center"/>
          </w:tcPr>
          <w:p w14:paraId="23B0BFE4" w14:textId="77777777" w:rsidR="006A7348" w:rsidRPr="00C27791" w:rsidRDefault="006A7348" w:rsidP="00C135E5">
            <w:pPr>
              <w:pStyle w:val="UseCaseText"/>
              <w:rPr>
                <w:rFonts w:eastAsia="Times"/>
                <w:b/>
              </w:rPr>
            </w:pPr>
            <w:r>
              <w:rPr>
                <w:rFonts w:eastAsia="Times"/>
                <w:b/>
              </w:rPr>
              <w:t>Coordinate</w:t>
            </w:r>
            <w:r w:rsidRPr="003A51F7">
              <w:rPr>
                <w:rFonts w:eastAsia="Times"/>
                <w:b/>
              </w:rPr>
              <w:t>-based search</w:t>
            </w:r>
          </w:p>
        </w:tc>
      </w:tr>
      <w:tr w:rsidR="006A7348" w:rsidRPr="0052295E" w14:paraId="23B0BFE8" w14:textId="77777777" w:rsidTr="00C135E5">
        <w:trPr>
          <w:trHeight w:val="360"/>
        </w:trPr>
        <w:tc>
          <w:tcPr>
            <w:tcW w:w="2520" w:type="dxa"/>
            <w:gridSpan w:val="2"/>
            <w:vAlign w:val="center"/>
          </w:tcPr>
          <w:p w14:paraId="23B0BFE6" w14:textId="77777777" w:rsidR="006A7348" w:rsidRPr="00DD3D3F" w:rsidRDefault="006A7348" w:rsidP="00C135E5">
            <w:pPr>
              <w:pStyle w:val="UseCaseText"/>
              <w:rPr>
                <w:rFonts w:eastAsia="SimSun"/>
                <w:b/>
              </w:rPr>
            </w:pPr>
            <w:r w:rsidRPr="00DD3D3F">
              <w:rPr>
                <w:rFonts w:eastAsia="SimSun"/>
                <w:b/>
              </w:rPr>
              <w:t>Short Description</w:t>
            </w:r>
          </w:p>
        </w:tc>
        <w:tc>
          <w:tcPr>
            <w:tcW w:w="6720" w:type="dxa"/>
            <w:vAlign w:val="center"/>
          </w:tcPr>
          <w:p w14:paraId="23B0BFE7" w14:textId="77777777" w:rsidR="006A7348" w:rsidRPr="00857069" w:rsidRDefault="006A7348" w:rsidP="00C135E5">
            <w:pPr>
              <w:pStyle w:val="UseCaseText"/>
              <w:rPr>
                <w:rFonts w:eastAsia="SimSun"/>
              </w:rPr>
            </w:pPr>
            <w:r>
              <w:rPr>
                <w:rFonts w:eastAsia="SimSun"/>
              </w:rPr>
              <w:t>The goal of this use case is to allow users to utilize geographical coordinates to narrow down the search in the catalog.</w:t>
            </w:r>
          </w:p>
        </w:tc>
      </w:tr>
      <w:tr w:rsidR="006A7348" w:rsidRPr="0052295E" w14:paraId="23B0BFEB" w14:textId="77777777" w:rsidTr="00C135E5">
        <w:trPr>
          <w:trHeight w:val="360"/>
        </w:trPr>
        <w:tc>
          <w:tcPr>
            <w:tcW w:w="2520" w:type="dxa"/>
            <w:gridSpan w:val="2"/>
            <w:vAlign w:val="center"/>
          </w:tcPr>
          <w:p w14:paraId="23B0BFE9" w14:textId="77777777" w:rsidR="006A7348" w:rsidRPr="00DD3D3F" w:rsidRDefault="006A7348" w:rsidP="00C135E5">
            <w:pPr>
              <w:pStyle w:val="UseCaseText"/>
              <w:rPr>
                <w:rFonts w:eastAsia="SimSun"/>
                <w:b/>
              </w:rPr>
            </w:pPr>
            <w:r w:rsidRPr="00DD3D3F">
              <w:rPr>
                <w:rFonts w:eastAsia="SimSun"/>
                <w:b/>
              </w:rPr>
              <w:t>Actors</w:t>
            </w:r>
          </w:p>
        </w:tc>
        <w:tc>
          <w:tcPr>
            <w:tcW w:w="6720" w:type="dxa"/>
            <w:vAlign w:val="center"/>
          </w:tcPr>
          <w:p w14:paraId="23B0BFEA" w14:textId="77777777" w:rsidR="006A7348" w:rsidRPr="0052295E" w:rsidRDefault="006A7348" w:rsidP="000A5C5F">
            <w:pPr>
              <w:pStyle w:val="UseCaseText"/>
              <w:rPr>
                <w:rFonts w:eastAsia="SimSun"/>
              </w:rPr>
            </w:pPr>
            <w:r w:rsidRPr="003A51F7">
              <w:rPr>
                <w:rFonts w:eastAsia="SimSun"/>
              </w:rPr>
              <w:t>End User</w:t>
            </w:r>
            <w:r w:rsidR="000A5C5F">
              <w:rPr>
                <w:rFonts w:eastAsia="SimSun"/>
              </w:rPr>
              <w:t>/</w:t>
            </w:r>
            <w:r w:rsidRPr="003A51F7">
              <w:rPr>
                <w:rFonts w:eastAsia="SimSun" w:hint="eastAsia"/>
              </w:rPr>
              <w:t>Data Consumer</w:t>
            </w:r>
          </w:p>
        </w:tc>
      </w:tr>
      <w:tr w:rsidR="006A7348" w:rsidRPr="0052295E" w14:paraId="23B0BFEE" w14:textId="77777777" w:rsidTr="00C135E5">
        <w:trPr>
          <w:trHeight w:val="360"/>
        </w:trPr>
        <w:tc>
          <w:tcPr>
            <w:tcW w:w="2520" w:type="dxa"/>
            <w:gridSpan w:val="2"/>
            <w:vAlign w:val="center"/>
          </w:tcPr>
          <w:p w14:paraId="23B0BFEC" w14:textId="77777777" w:rsidR="006A7348" w:rsidRPr="0052295E" w:rsidRDefault="006A7348" w:rsidP="00C135E5">
            <w:pPr>
              <w:pStyle w:val="UseCaseHeader"/>
              <w:rPr>
                <w:rFonts w:eastAsia="SimSun"/>
              </w:rPr>
            </w:pPr>
            <w:r w:rsidRPr="0052295E">
              <w:rPr>
                <w:rFonts w:eastAsia="SimSun"/>
              </w:rPr>
              <w:t>Pre-Conditions</w:t>
            </w:r>
          </w:p>
        </w:tc>
        <w:tc>
          <w:tcPr>
            <w:tcW w:w="6720" w:type="dxa"/>
            <w:vAlign w:val="center"/>
          </w:tcPr>
          <w:p w14:paraId="23B0BFED" w14:textId="77777777" w:rsidR="006A7348" w:rsidRPr="0052295E" w:rsidRDefault="006A7348" w:rsidP="00C135E5">
            <w:pPr>
              <w:pStyle w:val="UseCaseText"/>
              <w:rPr>
                <w:rFonts w:eastAsia="SimSun"/>
              </w:rPr>
            </w:pPr>
          </w:p>
        </w:tc>
      </w:tr>
      <w:tr w:rsidR="006A7348" w:rsidRPr="0052295E" w14:paraId="23B0BFF1" w14:textId="77777777" w:rsidTr="00C135E5">
        <w:trPr>
          <w:trHeight w:val="360"/>
        </w:trPr>
        <w:tc>
          <w:tcPr>
            <w:tcW w:w="2520" w:type="dxa"/>
            <w:gridSpan w:val="2"/>
            <w:vAlign w:val="center"/>
          </w:tcPr>
          <w:p w14:paraId="23B0BFEF" w14:textId="77777777" w:rsidR="006A7348" w:rsidRPr="0052295E" w:rsidRDefault="006A7348" w:rsidP="00C135E5">
            <w:pPr>
              <w:pStyle w:val="UseCaseHeader"/>
              <w:rPr>
                <w:rFonts w:eastAsia="SimSun"/>
              </w:rPr>
            </w:pPr>
            <w:r w:rsidRPr="0052295E">
              <w:rPr>
                <w:rFonts w:eastAsia="SimSun"/>
              </w:rPr>
              <w:t>Success End Conditions</w:t>
            </w:r>
          </w:p>
        </w:tc>
        <w:tc>
          <w:tcPr>
            <w:tcW w:w="6720" w:type="dxa"/>
            <w:vAlign w:val="center"/>
          </w:tcPr>
          <w:p w14:paraId="23B0BFF0" w14:textId="77777777" w:rsidR="006A7348" w:rsidRPr="0052295E" w:rsidRDefault="006A7348" w:rsidP="00C135E5">
            <w:pPr>
              <w:pStyle w:val="UseCaseText"/>
              <w:rPr>
                <w:rFonts w:eastAsia="SimSun"/>
              </w:rPr>
            </w:pPr>
            <w:r>
              <w:rPr>
                <w:rFonts w:eastAsia="SimSun"/>
              </w:rPr>
              <w:t>The user finds information based on geographical coordinates</w:t>
            </w:r>
          </w:p>
        </w:tc>
      </w:tr>
      <w:tr w:rsidR="006A7348" w:rsidRPr="0052295E" w14:paraId="23B0BFF4" w14:textId="77777777" w:rsidTr="00C135E5">
        <w:trPr>
          <w:trHeight w:val="360"/>
        </w:trPr>
        <w:tc>
          <w:tcPr>
            <w:tcW w:w="2520" w:type="dxa"/>
            <w:gridSpan w:val="2"/>
            <w:vAlign w:val="center"/>
          </w:tcPr>
          <w:p w14:paraId="23B0BFF2" w14:textId="77777777" w:rsidR="006A7348" w:rsidRPr="0052295E" w:rsidRDefault="006A7348" w:rsidP="00C135E5">
            <w:pPr>
              <w:pStyle w:val="UseCaseHeader"/>
              <w:rPr>
                <w:rFonts w:eastAsia="SimSun"/>
              </w:rPr>
            </w:pPr>
            <w:r>
              <w:rPr>
                <w:rFonts w:eastAsia="SimSun"/>
              </w:rPr>
              <w:t>Data</w:t>
            </w:r>
          </w:p>
        </w:tc>
        <w:tc>
          <w:tcPr>
            <w:tcW w:w="6720" w:type="dxa"/>
            <w:vAlign w:val="center"/>
          </w:tcPr>
          <w:p w14:paraId="23B0BFF3" w14:textId="77777777" w:rsidR="006A7348" w:rsidRDefault="006A7348" w:rsidP="00C135E5">
            <w:pPr>
              <w:pStyle w:val="UseCaseText"/>
              <w:rPr>
                <w:rFonts w:eastAsia="SimSun"/>
              </w:rPr>
            </w:pPr>
            <w:r>
              <w:rPr>
                <w:rFonts w:eastAsia="SimSun"/>
              </w:rPr>
              <w:t>Geographical coordinates</w:t>
            </w:r>
          </w:p>
        </w:tc>
      </w:tr>
      <w:tr w:rsidR="006A7348" w:rsidRPr="0052295E" w14:paraId="23B0BFF8" w14:textId="77777777" w:rsidTr="00C135E5">
        <w:trPr>
          <w:trHeight w:val="360"/>
        </w:trPr>
        <w:tc>
          <w:tcPr>
            <w:tcW w:w="2520" w:type="dxa"/>
            <w:gridSpan w:val="2"/>
            <w:vAlign w:val="center"/>
          </w:tcPr>
          <w:p w14:paraId="23B0BFF5" w14:textId="77777777" w:rsidR="006A7348" w:rsidRPr="0052295E" w:rsidRDefault="006A7348" w:rsidP="00C135E5">
            <w:pPr>
              <w:pStyle w:val="UseCaseHeader"/>
              <w:rPr>
                <w:rFonts w:eastAsia="SimSun"/>
              </w:rPr>
            </w:pPr>
            <w:r>
              <w:rPr>
                <w:rFonts w:eastAsia="SimSun"/>
              </w:rPr>
              <w:t>Functions</w:t>
            </w:r>
          </w:p>
        </w:tc>
        <w:tc>
          <w:tcPr>
            <w:tcW w:w="6720" w:type="dxa"/>
            <w:vAlign w:val="center"/>
          </w:tcPr>
          <w:p w14:paraId="23B0BFF6" w14:textId="77777777" w:rsidR="006A7348" w:rsidRDefault="006A7348" w:rsidP="00377EE0">
            <w:pPr>
              <w:pStyle w:val="UseCaseText"/>
              <w:keepNext/>
              <w:keepLines/>
              <w:numPr>
                <w:ilvl w:val="0"/>
                <w:numId w:val="15"/>
              </w:numPr>
              <w:rPr>
                <w:rFonts w:eastAsia="SimSun"/>
              </w:rPr>
            </w:pPr>
            <w:r>
              <w:rPr>
                <w:rFonts w:eastAsia="SimSun"/>
              </w:rPr>
              <w:t>Validate coordinates</w:t>
            </w:r>
          </w:p>
          <w:p w14:paraId="23B0BFF7" w14:textId="77777777" w:rsidR="006A7348" w:rsidRDefault="006A7348" w:rsidP="00377EE0">
            <w:pPr>
              <w:pStyle w:val="UseCaseText"/>
              <w:keepNext/>
              <w:keepLines/>
              <w:numPr>
                <w:ilvl w:val="0"/>
                <w:numId w:val="15"/>
              </w:numPr>
              <w:rPr>
                <w:rFonts w:eastAsia="SimSun"/>
              </w:rPr>
            </w:pPr>
            <w:r>
              <w:rPr>
                <w:rFonts w:eastAsia="SimSun"/>
              </w:rPr>
              <w:t>Retrieve data from the system based on proximity or containment within geographical coordinates</w:t>
            </w:r>
          </w:p>
        </w:tc>
      </w:tr>
      <w:tr w:rsidR="006A7348" w:rsidRPr="0052295E" w14:paraId="23B0BFFA" w14:textId="77777777" w:rsidTr="00C135E5">
        <w:trPr>
          <w:trHeight w:val="278"/>
        </w:trPr>
        <w:tc>
          <w:tcPr>
            <w:tcW w:w="9240" w:type="dxa"/>
            <w:gridSpan w:val="3"/>
            <w:shd w:val="clear" w:color="auto" w:fill="CCFFFF"/>
            <w:vAlign w:val="center"/>
          </w:tcPr>
          <w:p w14:paraId="23B0BFF9" w14:textId="77777777" w:rsidR="006A7348" w:rsidRPr="0052295E" w:rsidRDefault="006A7348" w:rsidP="00C135E5">
            <w:pPr>
              <w:pStyle w:val="UseCaseSection"/>
              <w:keepNext/>
              <w:keepLines/>
              <w:rPr>
                <w:rFonts w:eastAsia="SimSun"/>
              </w:rPr>
            </w:pPr>
            <w:r w:rsidRPr="0052295E">
              <w:rPr>
                <w:rFonts w:eastAsia="SimSun"/>
              </w:rPr>
              <w:t>Main Sequence</w:t>
            </w:r>
          </w:p>
        </w:tc>
      </w:tr>
      <w:tr w:rsidR="006A7348" w:rsidRPr="0052295E" w14:paraId="23B0BFFE" w14:textId="77777777" w:rsidTr="00C135E5">
        <w:trPr>
          <w:trHeight w:val="203"/>
        </w:trPr>
        <w:tc>
          <w:tcPr>
            <w:tcW w:w="630" w:type="dxa"/>
          </w:tcPr>
          <w:p w14:paraId="23B0BFFB" w14:textId="77777777" w:rsidR="006A7348" w:rsidRPr="0052295E" w:rsidRDefault="006A7348" w:rsidP="00C135E5">
            <w:pPr>
              <w:pStyle w:val="UseCaseHeader"/>
              <w:keepNext/>
              <w:keepLines/>
              <w:rPr>
                <w:rFonts w:eastAsia="SimSun"/>
              </w:rPr>
            </w:pPr>
            <w:r w:rsidRPr="0052295E">
              <w:rPr>
                <w:rFonts w:eastAsia="SimSun"/>
              </w:rPr>
              <w:t>Step</w:t>
            </w:r>
          </w:p>
        </w:tc>
        <w:tc>
          <w:tcPr>
            <w:tcW w:w="1890" w:type="dxa"/>
          </w:tcPr>
          <w:p w14:paraId="23B0BFFC" w14:textId="77777777" w:rsidR="006A7348" w:rsidRPr="0052295E" w:rsidRDefault="006A7348" w:rsidP="00C135E5">
            <w:pPr>
              <w:pStyle w:val="UseCaseHeader"/>
              <w:keepNext/>
              <w:keepLines/>
              <w:rPr>
                <w:rFonts w:eastAsia="SimSun"/>
              </w:rPr>
            </w:pPr>
            <w:r w:rsidRPr="0052295E">
              <w:rPr>
                <w:rFonts w:eastAsia="SimSun"/>
              </w:rPr>
              <w:t>Actor</w:t>
            </w:r>
          </w:p>
        </w:tc>
        <w:tc>
          <w:tcPr>
            <w:tcW w:w="6720" w:type="dxa"/>
          </w:tcPr>
          <w:p w14:paraId="23B0BFFD" w14:textId="77777777" w:rsidR="006A7348" w:rsidRPr="0052295E" w:rsidRDefault="006A7348" w:rsidP="00C135E5">
            <w:pPr>
              <w:pStyle w:val="UseCaseHeader"/>
              <w:keepNext/>
              <w:keepLines/>
              <w:rPr>
                <w:rFonts w:eastAsia="SimSun"/>
              </w:rPr>
            </w:pPr>
            <w:r w:rsidRPr="0052295E">
              <w:rPr>
                <w:rFonts w:eastAsia="SimSun"/>
              </w:rPr>
              <w:t>Description</w:t>
            </w:r>
          </w:p>
        </w:tc>
      </w:tr>
      <w:tr w:rsidR="006A7348" w:rsidRPr="0052295E" w14:paraId="23B0C002" w14:textId="77777777" w:rsidTr="00C135E5">
        <w:trPr>
          <w:trHeight w:val="320"/>
        </w:trPr>
        <w:tc>
          <w:tcPr>
            <w:tcW w:w="630" w:type="dxa"/>
            <w:vAlign w:val="center"/>
          </w:tcPr>
          <w:p w14:paraId="23B0BFFF" w14:textId="77777777" w:rsidR="006A7348" w:rsidRPr="0052295E" w:rsidRDefault="006A7348" w:rsidP="00C135E5">
            <w:pPr>
              <w:pStyle w:val="UseCaseText"/>
              <w:keepNext/>
              <w:keepLines/>
              <w:rPr>
                <w:rFonts w:eastAsia="SimSun"/>
              </w:rPr>
            </w:pPr>
            <w:r w:rsidRPr="0052295E">
              <w:rPr>
                <w:rFonts w:eastAsia="SimSun"/>
              </w:rPr>
              <w:t>1</w:t>
            </w:r>
          </w:p>
        </w:tc>
        <w:tc>
          <w:tcPr>
            <w:tcW w:w="1890" w:type="dxa"/>
            <w:vAlign w:val="center"/>
          </w:tcPr>
          <w:p w14:paraId="23B0C000" w14:textId="77777777" w:rsidR="006A7348" w:rsidRPr="0052295E" w:rsidRDefault="006A7348" w:rsidP="00C135E5">
            <w:pPr>
              <w:pStyle w:val="UseCaseText"/>
              <w:rPr>
                <w:rFonts w:eastAsia="SimSun"/>
              </w:rPr>
            </w:pPr>
            <w:r>
              <w:rPr>
                <w:rFonts w:eastAsia="SimSun"/>
              </w:rPr>
              <w:t>User</w:t>
            </w:r>
          </w:p>
        </w:tc>
        <w:tc>
          <w:tcPr>
            <w:tcW w:w="6720" w:type="dxa"/>
            <w:vAlign w:val="center"/>
          </w:tcPr>
          <w:p w14:paraId="23B0C001" w14:textId="77777777" w:rsidR="006A7348" w:rsidRPr="0052295E" w:rsidRDefault="006A7348" w:rsidP="00C135E5">
            <w:pPr>
              <w:pStyle w:val="UseCaseText"/>
              <w:keepNext/>
              <w:keepLines/>
              <w:rPr>
                <w:rFonts w:eastAsia="SimSun"/>
              </w:rPr>
            </w:pPr>
            <w:r>
              <w:rPr>
                <w:rFonts w:eastAsia="SimSun"/>
              </w:rPr>
              <w:t>Uses coordinates as a search criteria by possibly typing them in</w:t>
            </w:r>
          </w:p>
        </w:tc>
      </w:tr>
      <w:tr w:rsidR="006A7348" w:rsidRPr="0052295E" w14:paraId="23B0C007" w14:textId="77777777" w:rsidTr="00C135E5">
        <w:trPr>
          <w:trHeight w:val="320"/>
        </w:trPr>
        <w:tc>
          <w:tcPr>
            <w:tcW w:w="630" w:type="dxa"/>
            <w:vAlign w:val="center"/>
          </w:tcPr>
          <w:p w14:paraId="23B0C003" w14:textId="77777777" w:rsidR="006A7348" w:rsidRPr="0052295E" w:rsidRDefault="006A7348" w:rsidP="00C135E5">
            <w:pPr>
              <w:pStyle w:val="UseCaseText"/>
              <w:rPr>
                <w:rFonts w:eastAsia="SimSun"/>
              </w:rPr>
            </w:pPr>
            <w:r>
              <w:rPr>
                <w:rFonts w:eastAsia="SimSun"/>
              </w:rPr>
              <w:t>2</w:t>
            </w:r>
          </w:p>
        </w:tc>
        <w:tc>
          <w:tcPr>
            <w:tcW w:w="1890" w:type="dxa"/>
            <w:vAlign w:val="center"/>
          </w:tcPr>
          <w:p w14:paraId="23B0C004" w14:textId="77777777" w:rsidR="006A7348" w:rsidRDefault="006A7348" w:rsidP="00C135E5">
            <w:pPr>
              <w:pStyle w:val="UseCaseText"/>
              <w:rPr>
                <w:rFonts w:eastAsia="SimSun"/>
              </w:rPr>
            </w:pPr>
            <w:r>
              <w:rPr>
                <w:rFonts w:eastAsia="SimSun"/>
              </w:rPr>
              <w:t>NGDS System</w:t>
            </w:r>
          </w:p>
        </w:tc>
        <w:tc>
          <w:tcPr>
            <w:tcW w:w="6720" w:type="dxa"/>
            <w:vAlign w:val="center"/>
          </w:tcPr>
          <w:p w14:paraId="23B0C005" w14:textId="77777777" w:rsidR="006A7348" w:rsidRDefault="006A7348" w:rsidP="00C135E5">
            <w:pPr>
              <w:pStyle w:val="UseCaseText"/>
              <w:rPr>
                <w:rFonts w:eastAsia="SimSun"/>
              </w:rPr>
            </w:pPr>
            <w:r>
              <w:rPr>
                <w:rFonts w:eastAsia="SimSun"/>
              </w:rPr>
              <w:t>Validates input from the user</w:t>
            </w:r>
          </w:p>
          <w:p w14:paraId="23B0C006" w14:textId="77777777" w:rsidR="006A7348" w:rsidRDefault="006A7348" w:rsidP="00C135E5">
            <w:pPr>
              <w:pStyle w:val="UseCaseText"/>
              <w:rPr>
                <w:rFonts w:eastAsia="SimSun"/>
              </w:rPr>
            </w:pPr>
            <w:r>
              <w:rPr>
                <w:rFonts w:eastAsia="SimSun"/>
              </w:rPr>
              <w:t>Consider a list of metadata items around or within the provided coordinates as an additional filter in the current search</w:t>
            </w:r>
          </w:p>
        </w:tc>
      </w:tr>
      <w:tr w:rsidR="006A7348" w:rsidRPr="0052295E" w14:paraId="23B0C009" w14:textId="77777777" w:rsidTr="00C135E5">
        <w:trPr>
          <w:trHeight w:val="287"/>
        </w:trPr>
        <w:tc>
          <w:tcPr>
            <w:tcW w:w="9240" w:type="dxa"/>
            <w:gridSpan w:val="3"/>
            <w:shd w:val="clear" w:color="auto" w:fill="FFFFCC"/>
            <w:vAlign w:val="center"/>
          </w:tcPr>
          <w:p w14:paraId="23B0C008" w14:textId="77777777" w:rsidR="006A7348" w:rsidRPr="0052295E" w:rsidRDefault="006A7348" w:rsidP="00C135E5">
            <w:pPr>
              <w:pStyle w:val="UseCaseSection"/>
              <w:keepNext/>
              <w:keepLines/>
              <w:rPr>
                <w:rFonts w:eastAsia="SimSun"/>
              </w:rPr>
            </w:pPr>
            <w:r w:rsidRPr="0052295E">
              <w:rPr>
                <w:rFonts w:eastAsia="SimSun"/>
              </w:rPr>
              <w:lastRenderedPageBreak/>
              <w:t>Variants</w:t>
            </w:r>
          </w:p>
        </w:tc>
      </w:tr>
      <w:tr w:rsidR="006A7348" w:rsidRPr="0052295E" w14:paraId="23B0C00D" w14:textId="77777777" w:rsidTr="00C135E5">
        <w:trPr>
          <w:trHeight w:val="261"/>
        </w:trPr>
        <w:tc>
          <w:tcPr>
            <w:tcW w:w="630" w:type="dxa"/>
            <w:vAlign w:val="center"/>
          </w:tcPr>
          <w:p w14:paraId="23B0C00A" w14:textId="77777777" w:rsidR="006A7348" w:rsidRPr="0052295E" w:rsidRDefault="006A7348" w:rsidP="00C135E5">
            <w:pPr>
              <w:pStyle w:val="UseCaseHeader"/>
              <w:keepNext/>
              <w:keepLines/>
              <w:rPr>
                <w:rFonts w:eastAsia="SimSun"/>
              </w:rPr>
            </w:pPr>
            <w:r w:rsidRPr="0052295E">
              <w:rPr>
                <w:rFonts w:eastAsia="SimSun"/>
              </w:rPr>
              <w:t>Step</w:t>
            </w:r>
          </w:p>
        </w:tc>
        <w:tc>
          <w:tcPr>
            <w:tcW w:w="1890" w:type="dxa"/>
            <w:vAlign w:val="center"/>
          </w:tcPr>
          <w:p w14:paraId="23B0C00B" w14:textId="77777777" w:rsidR="006A7348" w:rsidRPr="0052295E" w:rsidRDefault="006A7348" w:rsidP="00C135E5">
            <w:pPr>
              <w:pStyle w:val="UseCaseHeader"/>
              <w:keepNext/>
              <w:keepLines/>
              <w:rPr>
                <w:rFonts w:eastAsia="SimSun"/>
              </w:rPr>
            </w:pPr>
            <w:r w:rsidRPr="0052295E">
              <w:rPr>
                <w:rFonts w:eastAsia="SimSun"/>
              </w:rPr>
              <w:t>Actor</w:t>
            </w:r>
          </w:p>
        </w:tc>
        <w:tc>
          <w:tcPr>
            <w:tcW w:w="6720" w:type="dxa"/>
            <w:vAlign w:val="center"/>
          </w:tcPr>
          <w:p w14:paraId="23B0C00C" w14:textId="77777777" w:rsidR="006A7348" w:rsidRPr="0052295E" w:rsidRDefault="006A7348" w:rsidP="00C135E5">
            <w:pPr>
              <w:pStyle w:val="UseCaseHeader"/>
              <w:keepNext/>
              <w:keepLines/>
              <w:rPr>
                <w:rFonts w:eastAsia="SimSun"/>
              </w:rPr>
            </w:pPr>
            <w:r w:rsidRPr="0052295E">
              <w:rPr>
                <w:rFonts w:eastAsia="SimSun"/>
              </w:rPr>
              <w:t>Description</w:t>
            </w:r>
          </w:p>
        </w:tc>
      </w:tr>
      <w:tr w:rsidR="006A7348" w:rsidRPr="0052295E" w14:paraId="23B0C011" w14:textId="77777777" w:rsidTr="00C135E5">
        <w:trPr>
          <w:trHeight w:val="359"/>
        </w:trPr>
        <w:tc>
          <w:tcPr>
            <w:tcW w:w="630" w:type="dxa"/>
            <w:tcBorders>
              <w:bottom w:val="single" w:sz="4" w:space="0" w:color="auto"/>
            </w:tcBorders>
            <w:vAlign w:val="center"/>
          </w:tcPr>
          <w:p w14:paraId="23B0C00E" w14:textId="77777777" w:rsidR="006A7348" w:rsidRPr="0052295E" w:rsidRDefault="006A7348" w:rsidP="00C135E5">
            <w:pPr>
              <w:pStyle w:val="UseCaseText"/>
              <w:keepNext/>
              <w:keepLines/>
              <w:rPr>
                <w:rFonts w:eastAsia="SimSun"/>
              </w:rPr>
            </w:pPr>
          </w:p>
        </w:tc>
        <w:tc>
          <w:tcPr>
            <w:tcW w:w="1890" w:type="dxa"/>
            <w:tcBorders>
              <w:bottom w:val="single" w:sz="4" w:space="0" w:color="auto"/>
            </w:tcBorders>
            <w:vAlign w:val="center"/>
          </w:tcPr>
          <w:p w14:paraId="23B0C00F" w14:textId="77777777" w:rsidR="006A7348" w:rsidRDefault="006A7348" w:rsidP="00C135E5">
            <w:pPr>
              <w:pStyle w:val="UseCaseText"/>
              <w:rPr>
                <w:rFonts w:eastAsia="SimSun"/>
              </w:rPr>
            </w:pPr>
          </w:p>
        </w:tc>
        <w:tc>
          <w:tcPr>
            <w:tcW w:w="6720" w:type="dxa"/>
            <w:tcBorders>
              <w:bottom w:val="single" w:sz="4" w:space="0" w:color="auto"/>
            </w:tcBorders>
            <w:vAlign w:val="center"/>
          </w:tcPr>
          <w:p w14:paraId="23B0C010" w14:textId="77777777" w:rsidR="006A7348" w:rsidRPr="0052295E" w:rsidRDefault="006A7348" w:rsidP="00C135E5">
            <w:pPr>
              <w:pStyle w:val="UseCaseText"/>
              <w:keepNext/>
              <w:keepLines/>
              <w:rPr>
                <w:rFonts w:eastAsia="SimSun"/>
              </w:rPr>
            </w:pPr>
          </w:p>
        </w:tc>
      </w:tr>
      <w:tr w:rsidR="006A7348" w:rsidRPr="00FB0E17" w14:paraId="23B0C013" w14:textId="77777777" w:rsidTr="00C135E5">
        <w:trPr>
          <w:trHeight w:val="261"/>
        </w:trPr>
        <w:tc>
          <w:tcPr>
            <w:tcW w:w="9240" w:type="dxa"/>
            <w:gridSpan w:val="3"/>
            <w:tcBorders>
              <w:bottom w:val="single" w:sz="4" w:space="0" w:color="auto"/>
            </w:tcBorders>
            <w:shd w:val="clear" w:color="auto" w:fill="FDBBC0"/>
            <w:vAlign w:val="center"/>
          </w:tcPr>
          <w:p w14:paraId="23B0C012" w14:textId="77777777" w:rsidR="006A7348" w:rsidRPr="0052295E" w:rsidRDefault="006A7348" w:rsidP="00C135E5">
            <w:pPr>
              <w:pStyle w:val="UseCaseSection"/>
              <w:keepNext/>
              <w:keepLines/>
              <w:rPr>
                <w:rFonts w:eastAsia="SimSun"/>
              </w:rPr>
            </w:pPr>
            <w:r>
              <w:rPr>
                <w:rFonts w:eastAsia="SimSun"/>
              </w:rPr>
              <w:t>Exception</w:t>
            </w:r>
            <w:r w:rsidRPr="0052295E">
              <w:rPr>
                <w:rFonts w:eastAsia="SimSun"/>
              </w:rPr>
              <w:t>s</w:t>
            </w:r>
          </w:p>
        </w:tc>
      </w:tr>
      <w:tr w:rsidR="006A7348" w:rsidRPr="0052295E" w14:paraId="23B0C017" w14:textId="77777777" w:rsidTr="00C135E5">
        <w:trPr>
          <w:trHeight w:val="261"/>
        </w:trPr>
        <w:tc>
          <w:tcPr>
            <w:tcW w:w="630" w:type="dxa"/>
            <w:tcBorders>
              <w:bottom w:val="single" w:sz="4" w:space="0" w:color="auto"/>
            </w:tcBorders>
            <w:vAlign w:val="center"/>
          </w:tcPr>
          <w:p w14:paraId="23B0C014" w14:textId="77777777" w:rsidR="006A7348" w:rsidRPr="0052295E" w:rsidRDefault="006A7348" w:rsidP="00C135E5">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015" w14:textId="77777777" w:rsidR="006A7348" w:rsidRPr="0052295E" w:rsidRDefault="006A7348" w:rsidP="00C135E5">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016" w14:textId="77777777" w:rsidR="006A7348" w:rsidRPr="0052295E" w:rsidRDefault="006A7348" w:rsidP="00C135E5">
            <w:pPr>
              <w:pStyle w:val="UseCaseHeader"/>
              <w:keepNext/>
              <w:keepLines/>
              <w:rPr>
                <w:rFonts w:eastAsia="SimSun"/>
              </w:rPr>
            </w:pPr>
            <w:r w:rsidRPr="0052295E">
              <w:rPr>
                <w:rFonts w:eastAsia="SimSun"/>
              </w:rPr>
              <w:t>Description</w:t>
            </w:r>
          </w:p>
        </w:tc>
      </w:tr>
      <w:tr w:rsidR="006A7348" w:rsidRPr="0052295E" w14:paraId="23B0C01B" w14:textId="77777777" w:rsidTr="00C135E5">
        <w:trPr>
          <w:trHeight w:val="261"/>
        </w:trPr>
        <w:tc>
          <w:tcPr>
            <w:tcW w:w="630" w:type="dxa"/>
            <w:tcBorders>
              <w:bottom w:val="single" w:sz="4" w:space="0" w:color="auto"/>
            </w:tcBorders>
            <w:vAlign w:val="center"/>
          </w:tcPr>
          <w:p w14:paraId="23B0C018" w14:textId="77777777" w:rsidR="006A7348" w:rsidRPr="0052295E" w:rsidRDefault="006A7348" w:rsidP="00C135E5">
            <w:pPr>
              <w:pStyle w:val="UseCaseText"/>
              <w:keepNext/>
              <w:keepLines/>
              <w:rPr>
                <w:rFonts w:eastAsia="SimSun"/>
              </w:rPr>
            </w:pPr>
          </w:p>
        </w:tc>
        <w:tc>
          <w:tcPr>
            <w:tcW w:w="1890" w:type="dxa"/>
            <w:tcBorders>
              <w:bottom w:val="single" w:sz="4" w:space="0" w:color="auto"/>
            </w:tcBorders>
            <w:vAlign w:val="center"/>
          </w:tcPr>
          <w:p w14:paraId="23B0C019" w14:textId="77777777" w:rsidR="006A7348" w:rsidRPr="0052295E" w:rsidRDefault="006A7348" w:rsidP="00C135E5">
            <w:pPr>
              <w:pStyle w:val="UseCaseText"/>
              <w:keepNext/>
              <w:keepLines/>
              <w:rPr>
                <w:rFonts w:eastAsia="SimSun"/>
              </w:rPr>
            </w:pPr>
          </w:p>
        </w:tc>
        <w:tc>
          <w:tcPr>
            <w:tcW w:w="6720" w:type="dxa"/>
            <w:tcBorders>
              <w:bottom w:val="single" w:sz="4" w:space="0" w:color="auto"/>
            </w:tcBorders>
            <w:vAlign w:val="center"/>
          </w:tcPr>
          <w:p w14:paraId="23B0C01A" w14:textId="77777777" w:rsidR="006A7348" w:rsidRPr="0052295E" w:rsidRDefault="006A7348" w:rsidP="00C135E5">
            <w:pPr>
              <w:pStyle w:val="UseCaseText"/>
              <w:keepNext/>
              <w:keepLines/>
              <w:rPr>
                <w:rFonts w:eastAsia="SimSun"/>
              </w:rPr>
            </w:pPr>
          </w:p>
        </w:tc>
      </w:tr>
      <w:tr w:rsidR="006A7348" w:rsidRPr="0052295E" w14:paraId="23B0C01D" w14:textId="77777777" w:rsidTr="00C135E5">
        <w:trPr>
          <w:trHeight w:val="242"/>
        </w:trPr>
        <w:tc>
          <w:tcPr>
            <w:tcW w:w="9240" w:type="dxa"/>
            <w:gridSpan w:val="3"/>
            <w:shd w:val="clear" w:color="auto" w:fill="FFCC99"/>
            <w:vAlign w:val="center"/>
          </w:tcPr>
          <w:p w14:paraId="23B0C01C" w14:textId="77777777" w:rsidR="006A7348" w:rsidRPr="0052295E" w:rsidRDefault="006A7348" w:rsidP="00C135E5">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6A7348" w:rsidRPr="0052295E" w14:paraId="23B0C020" w14:textId="77777777" w:rsidTr="00C135E5">
        <w:trPr>
          <w:trHeight w:val="206"/>
        </w:trPr>
        <w:tc>
          <w:tcPr>
            <w:tcW w:w="630" w:type="dxa"/>
            <w:vAlign w:val="center"/>
          </w:tcPr>
          <w:p w14:paraId="23B0C01E" w14:textId="77777777" w:rsidR="006A7348" w:rsidRPr="0052295E" w:rsidRDefault="006A7348" w:rsidP="00C135E5">
            <w:pPr>
              <w:pStyle w:val="UseCaseHeader"/>
              <w:keepNext/>
              <w:keepLines/>
              <w:rPr>
                <w:rFonts w:eastAsia="SimSun"/>
              </w:rPr>
            </w:pPr>
            <w:r w:rsidRPr="0052295E">
              <w:rPr>
                <w:rFonts w:eastAsia="SimSun"/>
              </w:rPr>
              <w:t>ID</w:t>
            </w:r>
          </w:p>
        </w:tc>
        <w:tc>
          <w:tcPr>
            <w:tcW w:w="8610" w:type="dxa"/>
            <w:gridSpan w:val="2"/>
            <w:vAlign w:val="center"/>
          </w:tcPr>
          <w:p w14:paraId="23B0C01F" w14:textId="77777777" w:rsidR="006A7348" w:rsidRPr="0052295E" w:rsidRDefault="006A7348" w:rsidP="00C135E5">
            <w:pPr>
              <w:pStyle w:val="UseCaseHeader"/>
              <w:keepNext/>
              <w:keepLines/>
              <w:rPr>
                <w:rFonts w:eastAsia="SimSun"/>
              </w:rPr>
            </w:pPr>
            <w:r w:rsidRPr="0052295E">
              <w:rPr>
                <w:rFonts w:eastAsia="SimSun"/>
              </w:rPr>
              <w:t>Issue Description</w:t>
            </w:r>
          </w:p>
        </w:tc>
      </w:tr>
      <w:tr w:rsidR="006A7348" w:rsidRPr="0052295E" w14:paraId="23B0C024" w14:textId="77777777" w:rsidTr="00C135E5">
        <w:trPr>
          <w:trHeight w:val="206"/>
        </w:trPr>
        <w:tc>
          <w:tcPr>
            <w:tcW w:w="630" w:type="dxa"/>
            <w:vAlign w:val="center"/>
          </w:tcPr>
          <w:p w14:paraId="23B0C021" w14:textId="77777777" w:rsidR="006A7348" w:rsidRPr="0052295E" w:rsidRDefault="006A7348" w:rsidP="00C135E5">
            <w:pPr>
              <w:pStyle w:val="UseCaseText"/>
              <w:keepNext/>
              <w:keepLines/>
              <w:rPr>
                <w:rFonts w:eastAsia="SimSun"/>
              </w:rPr>
            </w:pPr>
            <w:r>
              <w:rPr>
                <w:rFonts w:eastAsia="SimSun"/>
              </w:rPr>
              <w:t>1</w:t>
            </w:r>
          </w:p>
        </w:tc>
        <w:tc>
          <w:tcPr>
            <w:tcW w:w="8610" w:type="dxa"/>
            <w:gridSpan w:val="2"/>
            <w:vAlign w:val="center"/>
          </w:tcPr>
          <w:p w14:paraId="23B0C022" w14:textId="77777777" w:rsidR="006A7348" w:rsidRDefault="006A7348" w:rsidP="00C135E5">
            <w:pPr>
              <w:pStyle w:val="UseCaseText"/>
              <w:keepNext/>
              <w:keepLines/>
              <w:rPr>
                <w:rFonts w:eastAsia="SimSun"/>
              </w:rPr>
            </w:pPr>
            <w:r>
              <w:rPr>
                <w:rFonts w:eastAsia="SimSun"/>
              </w:rPr>
              <w:t>As noted by one of the monitors this needs to be clarified with Antro-tech. do the users need to type coordinates? Is there a UI-based way to support this search without requiring users to type those coordinates, for example, by drawing a box in a map?</w:t>
            </w:r>
          </w:p>
          <w:p w14:paraId="23B0C023" w14:textId="77777777" w:rsidR="000A5C5F" w:rsidRPr="0052295E" w:rsidRDefault="000A5C5F" w:rsidP="00C135E5">
            <w:pPr>
              <w:pStyle w:val="UseCaseText"/>
              <w:keepNext/>
              <w:keepLines/>
              <w:rPr>
                <w:rFonts w:eastAsia="SimSun"/>
              </w:rPr>
            </w:pPr>
            <w:r>
              <w:t>I think the onus should be on the end user to figure out where the landmark is and locate it on the map.  It is very unclear what the landmark means.</w:t>
            </w:r>
          </w:p>
        </w:tc>
      </w:tr>
      <w:tr w:rsidR="006A7348" w:rsidRPr="0052295E" w14:paraId="23B0C027" w14:textId="77777777" w:rsidTr="00C135E5">
        <w:trPr>
          <w:trHeight w:val="206"/>
        </w:trPr>
        <w:tc>
          <w:tcPr>
            <w:tcW w:w="630" w:type="dxa"/>
            <w:vAlign w:val="center"/>
          </w:tcPr>
          <w:p w14:paraId="23B0C025" w14:textId="77777777" w:rsidR="006A7348" w:rsidRDefault="006A7348" w:rsidP="00C135E5">
            <w:pPr>
              <w:pStyle w:val="UseCaseText"/>
              <w:rPr>
                <w:rFonts w:eastAsia="SimSun"/>
              </w:rPr>
            </w:pPr>
          </w:p>
        </w:tc>
        <w:tc>
          <w:tcPr>
            <w:tcW w:w="8610" w:type="dxa"/>
            <w:gridSpan w:val="2"/>
            <w:vAlign w:val="center"/>
          </w:tcPr>
          <w:p w14:paraId="23B0C026" w14:textId="77777777" w:rsidR="006A7348" w:rsidRDefault="006A7348" w:rsidP="00C135E5">
            <w:pPr>
              <w:pStyle w:val="UseCaseText"/>
              <w:rPr>
                <w:rFonts w:eastAsia="SimSun"/>
              </w:rPr>
            </w:pPr>
          </w:p>
        </w:tc>
      </w:tr>
    </w:tbl>
    <w:p w14:paraId="23B0C028" w14:textId="77777777" w:rsidR="006A7348" w:rsidRDefault="006A7348" w:rsidP="006A7348"/>
    <w:p w14:paraId="23B0C029" w14:textId="77777777" w:rsidR="00B8488F" w:rsidRDefault="00F44F11" w:rsidP="00F44F11">
      <w:pPr>
        <w:pStyle w:val="Heading4"/>
        <w:rPr>
          <w:noProof/>
        </w:rPr>
      </w:pPr>
      <w:r>
        <w:rPr>
          <w:noProof/>
        </w:rPr>
        <w:t>Keyword-Based Search</w:t>
      </w:r>
    </w:p>
    <w:p w14:paraId="23B0C02A" w14:textId="77777777" w:rsidR="000A5C5F" w:rsidRDefault="00F44F11" w:rsidP="00CE1DED">
      <w:r>
        <w:t xml:space="preserve">End-users wish to be able to specify a keyword or set of keywords </w:t>
      </w:r>
      <w:r w:rsidR="000A5C5F">
        <w:t>that</w:t>
      </w:r>
      <w:r>
        <w:t xml:space="preserve"> restrict results to resources which utilize those keywords. This should work in tandem with map-based search, allowing users to filter simultaneously based on keyword and location.</w:t>
      </w:r>
      <w:r w:rsidR="000A5C5F">
        <w:t xml:space="preserve"> </w:t>
      </w:r>
    </w:p>
    <w:p w14:paraId="23B0C02B" w14:textId="77777777" w:rsidR="00F44F11" w:rsidRDefault="00F44F11" w:rsidP="00F44F11"/>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F44F11" w:rsidRPr="0052295E" w14:paraId="23B0C02E" w14:textId="77777777" w:rsidTr="00C543D6">
        <w:trPr>
          <w:trHeight w:val="360"/>
        </w:trPr>
        <w:tc>
          <w:tcPr>
            <w:tcW w:w="2520" w:type="dxa"/>
            <w:gridSpan w:val="2"/>
            <w:shd w:val="clear" w:color="auto" w:fill="8DB3E2"/>
            <w:vAlign w:val="center"/>
          </w:tcPr>
          <w:p w14:paraId="23B0C02C" w14:textId="77777777" w:rsidR="00F44F11" w:rsidRPr="0052295E" w:rsidRDefault="00F44F11"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02D" w14:textId="77777777" w:rsidR="00F44F11" w:rsidRPr="00B36A79" w:rsidRDefault="00F44F11" w:rsidP="00C543D6">
            <w:pPr>
              <w:pStyle w:val="UseCaseText"/>
              <w:rPr>
                <w:rFonts w:eastAsia="Times"/>
                <w:b/>
              </w:rPr>
            </w:pPr>
            <w:r>
              <w:rPr>
                <w:rFonts w:eastAsia="Times"/>
                <w:b/>
              </w:rPr>
              <w:t>UC_016</w:t>
            </w:r>
          </w:p>
        </w:tc>
      </w:tr>
      <w:tr w:rsidR="00F44F11" w:rsidRPr="0052295E" w14:paraId="23B0C031" w14:textId="77777777" w:rsidTr="00C543D6">
        <w:trPr>
          <w:trHeight w:val="360"/>
        </w:trPr>
        <w:tc>
          <w:tcPr>
            <w:tcW w:w="2520" w:type="dxa"/>
            <w:gridSpan w:val="2"/>
            <w:shd w:val="clear" w:color="auto" w:fill="8DB3E2"/>
            <w:vAlign w:val="center"/>
          </w:tcPr>
          <w:p w14:paraId="23B0C02F" w14:textId="77777777" w:rsidR="00F44F11" w:rsidRDefault="00F44F11"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030" w14:textId="77777777" w:rsidR="00F44F11" w:rsidRPr="00C27791" w:rsidRDefault="00F44F11" w:rsidP="00C543D6">
            <w:pPr>
              <w:pStyle w:val="UseCaseText"/>
              <w:rPr>
                <w:rFonts w:eastAsia="Times"/>
                <w:b/>
              </w:rPr>
            </w:pPr>
            <w:r>
              <w:rPr>
                <w:rFonts w:eastAsia="Times"/>
                <w:b/>
              </w:rPr>
              <w:t>Keyword content</w:t>
            </w:r>
            <w:r w:rsidRPr="003A51F7">
              <w:rPr>
                <w:rFonts w:eastAsia="Times"/>
                <w:b/>
              </w:rPr>
              <w:t>-based search</w:t>
            </w:r>
          </w:p>
        </w:tc>
      </w:tr>
      <w:tr w:rsidR="00F44F11" w:rsidRPr="0052295E" w14:paraId="23B0C035" w14:textId="77777777" w:rsidTr="00C543D6">
        <w:trPr>
          <w:trHeight w:val="360"/>
        </w:trPr>
        <w:tc>
          <w:tcPr>
            <w:tcW w:w="2520" w:type="dxa"/>
            <w:gridSpan w:val="2"/>
            <w:vAlign w:val="center"/>
          </w:tcPr>
          <w:p w14:paraId="23B0C032" w14:textId="77777777" w:rsidR="00F44F11" w:rsidRPr="00DD3D3F" w:rsidRDefault="00F44F11" w:rsidP="00C543D6">
            <w:pPr>
              <w:pStyle w:val="UseCaseText"/>
              <w:rPr>
                <w:rFonts w:eastAsia="SimSun"/>
                <w:b/>
              </w:rPr>
            </w:pPr>
            <w:r w:rsidRPr="00DD3D3F">
              <w:rPr>
                <w:rFonts w:eastAsia="SimSun"/>
                <w:b/>
              </w:rPr>
              <w:t>Short Description</w:t>
            </w:r>
          </w:p>
        </w:tc>
        <w:tc>
          <w:tcPr>
            <w:tcW w:w="6720" w:type="dxa"/>
            <w:vAlign w:val="center"/>
          </w:tcPr>
          <w:p w14:paraId="23B0C033" w14:textId="77777777" w:rsidR="00F44F11" w:rsidRDefault="00F44F11" w:rsidP="00C543D6">
            <w:pPr>
              <w:pStyle w:val="UseCaseText"/>
              <w:rPr>
                <w:rFonts w:eastAsia="SimSun"/>
              </w:rPr>
            </w:pPr>
            <w:r>
              <w:rPr>
                <w:rFonts w:eastAsia="SimSun"/>
              </w:rPr>
              <w:t xml:space="preserve">The goal of this use case is to allow users to search data by its metadata content registered in the catalog. </w:t>
            </w:r>
          </w:p>
          <w:p w14:paraId="23B0C034" w14:textId="77777777" w:rsidR="00000084" w:rsidRPr="00857069" w:rsidRDefault="00000084" w:rsidP="00000084">
            <w:pPr>
              <w:pStyle w:val="UseCaseText"/>
              <w:rPr>
                <w:rFonts w:eastAsia="SimSun"/>
              </w:rPr>
            </w:pPr>
            <w:r>
              <w:rPr>
                <w:rFonts w:eastAsia="SimSun"/>
              </w:rPr>
              <w:t xml:space="preserve">If data comes in tier 3 format, it includes its </w:t>
            </w:r>
            <w:r w:rsidR="00057479">
              <w:rPr>
                <w:rFonts w:eastAsia="SimSun"/>
              </w:rPr>
              <w:t xml:space="preserve">indexed </w:t>
            </w:r>
            <w:r>
              <w:rPr>
                <w:rFonts w:eastAsia="SimSun"/>
              </w:rPr>
              <w:t>content; if it comes in Tier1 and Tier2 formats, the search is based on whatever could be extracted/converted</w:t>
            </w:r>
            <w:r w:rsidR="00057479">
              <w:rPr>
                <w:rFonts w:eastAsia="SimSun"/>
              </w:rPr>
              <w:t>/indexed</w:t>
            </w:r>
            <w:r>
              <w:rPr>
                <w:rFonts w:eastAsia="SimSun"/>
              </w:rPr>
              <w:t xml:space="preserve"> into data or meta-data.</w:t>
            </w:r>
          </w:p>
        </w:tc>
      </w:tr>
      <w:tr w:rsidR="00F44F11" w:rsidRPr="0052295E" w14:paraId="23B0C038" w14:textId="77777777" w:rsidTr="00C543D6">
        <w:trPr>
          <w:trHeight w:val="360"/>
        </w:trPr>
        <w:tc>
          <w:tcPr>
            <w:tcW w:w="2520" w:type="dxa"/>
            <w:gridSpan w:val="2"/>
            <w:vAlign w:val="center"/>
          </w:tcPr>
          <w:p w14:paraId="23B0C036" w14:textId="77777777" w:rsidR="00F44F11" w:rsidRPr="00DD3D3F" w:rsidRDefault="00F44F11" w:rsidP="00C543D6">
            <w:pPr>
              <w:pStyle w:val="UseCaseText"/>
              <w:rPr>
                <w:rFonts w:eastAsia="SimSun"/>
                <w:b/>
              </w:rPr>
            </w:pPr>
            <w:r w:rsidRPr="00DD3D3F">
              <w:rPr>
                <w:rFonts w:eastAsia="SimSun"/>
                <w:b/>
              </w:rPr>
              <w:t>Actors</w:t>
            </w:r>
          </w:p>
        </w:tc>
        <w:tc>
          <w:tcPr>
            <w:tcW w:w="6720" w:type="dxa"/>
            <w:vAlign w:val="center"/>
          </w:tcPr>
          <w:p w14:paraId="23B0C037" w14:textId="77777777" w:rsidR="00F44F11" w:rsidRPr="0052295E" w:rsidRDefault="001A2A8B" w:rsidP="00C543D6">
            <w:pPr>
              <w:pStyle w:val="UseCaseText"/>
              <w:rPr>
                <w:rFonts w:eastAsia="SimSun"/>
              </w:rPr>
            </w:pPr>
            <w:r>
              <w:rPr>
                <w:rFonts w:eastAsia="SimSun"/>
              </w:rPr>
              <w:t>End User/Data Consumer</w:t>
            </w:r>
          </w:p>
        </w:tc>
      </w:tr>
      <w:tr w:rsidR="00F44F11" w:rsidRPr="0052295E" w14:paraId="23B0C03B" w14:textId="77777777" w:rsidTr="00C543D6">
        <w:trPr>
          <w:trHeight w:val="360"/>
        </w:trPr>
        <w:tc>
          <w:tcPr>
            <w:tcW w:w="2520" w:type="dxa"/>
            <w:gridSpan w:val="2"/>
            <w:vAlign w:val="center"/>
          </w:tcPr>
          <w:p w14:paraId="23B0C039" w14:textId="77777777" w:rsidR="00F44F11" w:rsidRPr="0052295E" w:rsidRDefault="00F44F11" w:rsidP="00C543D6">
            <w:pPr>
              <w:pStyle w:val="UseCaseHeader"/>
              <w:rPr>
                <w:rFonts w:eastAsia="SimSun"/>
              </w:rPr>
            </w:pPr>
            <w:r w:rsidRPr="0052295E">
              <w:rPr>
                <w:rFonts w:eastAsia="SimSun"/>
              </w:rPr>
              <w:t>Pre-Conditions</w:t>
            </w:r>
          </w:p>
        </w:tc>
        <w:tc>
          <w:tcPr>
            <w:tcW w:w="6720" w:type="dxa"/>
            <w:vAlign w:val="center"/>
          </w:tcPr>
          <w:p w14:paraId="23B0C03A" w14:textId="77777777" w:rsidR="00F44F11" w:rsidRPr="0052295E" w:rsidRDefault="00F44F11" w:rsidP="00C543D6">
            <w:pPr>
              <w:pStyle w:val="UseCaseText"/>
              <w:rPr>
                <w:rFonts w:eastAsia="SimSun"/>
              </w:rPr>
            </w:pPr>
            <w:r>
              <w:rPr>
                <w:rFonts w:eastAsia="SimSun"/>
              </w:rPr>
              <w:t>There is metadata in the catalog</w:t>
            </w:r>
          </w:p>
        </w:tc>
      </w:tr>
      <w:tr w:rsidR="00F44F11" w:rsidRPr="0052295E" w14:paraId="23B0C03E" w14:textId="77777777" w:rsidTr="00C543D6">
        <w:trPr>
          <w:trHeight w:val="360"/>
        </w:trPr>
        <w:tc>
          <w:tcPr>
            <w:tcW w:w="2520" w:type="dxa"/>
            <w:gridSpan w:val="2"/>
            <w:vAlign w:val="center"/>
          </w:tcPr>
          <w:p w14:paraId="23B0C03C" w14:textId="77777777" w:rsidR="00F44F11" w:rsidRPr="0052295E" w:rsidRDefault="00F44F11" w:rsidP="00C543D6">
            <w:pPr>
              <w:pStyle w:val="UseCaseHeader"/>
              <w:rPr>
                <w:rFonts w:eastAsia="SimSun"/>
              </w:rPr>
            </w:pPr>
            <w:r w:rsidRPr="0052295E">
              <w:rPr>
                <w:rFonts w:eastAsia="SimSun"/>
              </w:rPr>
              <w:t>Success End Conditions</w:t>
            </w:r>
          </w:p>
        </w:tc>
        <w:tc>
          <w:tcPr>
            <w:tcW w:w="6720" w:type="dxa"/>
            <w:vAlign w:val="center"/>
          </w:tcPr>
          <w:p w14:paraId="23B0C03D" w14:textId="77777777" w:rsidR="00F44F11" w:rsidRPr="0052295E" w:rsidRDefault="00F44F11" w:rsidP="00C543D6">
            <w:pPr>
              <w:pStyle w:val="UseCaseText"/>
              <w:rPr>
                <w:rFonts w:eastAsia="SimSun"/>
              </w:rPr>
            </w:pPr>
            <w:r>
              <w:rPr>
                <w:rFonts w:eastAsia="SimSun"/>
              </w:rPr>
              <w:t>The user finds information based on metadata content</w:t>
            </w:r>
          </w:p>
        </w:tc>
      </w:tr>
      <w:tr w:rsidR="00F44F11" w:rsidRPr="0052295E" w14:paraId="23B0C041" w14:textId="77777777" w:rsidTr="00C543D6">
        <w:trPr>
          <w:trHeight w:val="360"/>
        </w:trPr>
        <w:tc>
          <w:tcPr>
            <w:tcW w:w="2520" w:type="dxa"/>
            <w:gridSpan w:val="2"/>
            <w:vAlign w:val="center"/>
          </w:tcPr>
          <w:p w14:paraId="23B0C03F" w14:textId="77777777" w:rsidR="00F44F11" w:rsidRPr="0052295E" w:rsidRDefault="00F44F11" w:rsidP="00C543D6">
            <w:pPr>
              <w:pStyle w:val="UseCaseHeader"/>
              <w:rPr>
                <w:rFonts w:eastAsia="SimSun"/>
              </w:rPr>
            </w:pPr>
            <w:r>
              <w:rPr>
                <w:rFonts w:eastAsia="SimSun"/>
              </w:rPr>
              <w:t>Data</w:t>
            </w:r>
          </w:p>
        </w:tc>
        <w:tc>
          <w:tcPr>
            <w:tcW w:w="6720" w:type="dxa"/>
            <w:vAlign w:val="center"/>
          </w:tcPr>
          <w:p w14:paraId="23B0C040" w14:textId="77777777" w:rsidR="00F44F11" w:rsidRDefault="00F44F11" w:rsidP="00C543D6">
            <w:pPr>
              <w:pStyle w:val="UseCaseText"/>
              <w:rPr>
                <w:rFonts w:eastAsia="SimSun"/>
              </w:rPr>
            </w:pPr>
            <w:r>
              <w:rPr>
                <w:rFonts w:eastAsia="SimSun"/>
              </w:rPr>
              <w:t>All metadata stored in the NGDS catalog</w:t>
            </w:r>
          </w:p>
        </w:tc>
      </w:tr>
      <w:tr w:rsidR="00F44F11" w:rsidRPr="0052295E" w14:paraId="23B0C045" w14:textId="77777777" w:rsidTr="00C543D6">
        <w:trPr>
          <w:trHeight w:val="360"/>
        </w:trPr>
        <w:tc>
          <w:tcPr>
            <w:tcW w:w="2520" w:type="dxa"/>
            <w:gridSpan w:val="2"/>
            <w:vAlign w:val="center"/>
          </w:tcPr>
          <w:p w14:paraId="23B0C042" w14:textId="77777777" w:rsidR="00F44F11" w:rsidRPr="0052295E" w:rsidRDefault="00F44F11" w:rsidP="00C543D6">
            <w:pPr>
              <w:pStyle w:val="UseCaseHeader"/>
              <w:rPr>
                <w:rFonts w:eastAsia="SimSun"/>
              </w:rPr>
            </w:pPr>
            <w:r>
              <w:rPr>
                <w:rFonts w:eastAsia="SimSun"/>
              </w:rPr>
              <w:t>Functions</w:t>
            </w:r>
          </w:p>
        </w:tc>
        <w:tc>
          <w:tcPr>
            <w:tcW w:w="6720" w:type="dxa"/>
            <w:vAlign w:val="center"/>
          </w:tcPr>
          <w:p w14:paraId="23B0C043" w14:textId="77777777" w:rsidR="00F44F11" w:rsidRDefault="00F44F11" w:rsidP="00377EE0">
            <w:pPr>
              <w:pStyle w:val="UseCaseText"/>
              <w:keepNext/>
              <w:keepLines/>
              <w:numPr>
                <w:ilvl w:val="0"/>
                <w:numId w:val="15"/>
              </w:numPr>
              <w:rPr>
                <w:rFonts w:eastAsia="SimSun"/>
              </w:rPr>
            </w:pPr>
            <w:r>
              <w:rPr>
                <w:rFonts w:eastAsia="SimSun"/>
              </w:rPr>
              <w:t>Content-based search of metadata records</w:t>
            </w:r>
          </w:p>
          <w:p w14:paraId="23B0C044" w14:textId="77777777" w:rsidR="00000084" w:rsidRDefault="00000084" w:rsidP="00377EE0">
            <w:pPr>
              <w:pStyle w:val="UseCaseText"/>
              <w:keepNext/>
              <w:keepLines/>
              <w:numPr>
                <w:ilvl w:val="0"/>
                <w:numId w:val="15"/>
              </w:numPr>
              <w:rPr>
                <w:rFonts w:eastAsia="SimSun"/>
              </w:rPr>
            </w:pPr>
            <w:r>
              <w:rPr>
                <w:rFonts w:eastAsia="SimSun"/>
              </w:rPr>
              <w:t>Content-based search of data content</w:t>
            </w:r>
          </w:p>
        </w:tc>
      </w:tr>
      <w:tr w:rsidR="00F44F11" w:rsidRPr="0052295E" w14:paraId="23B0C047" w14:textId="77777777" w:rsidTr="00C543D6">
        <w:trPr>
          <w:trHeight w:val="278"/>
        </w:trPr>
        <w:tc>
          <w:tcPr>
            <w:tcW w:w="9240" w:type="dxa"/>
            <w:gridSpan w:val="3"/>
            <w:shd w:val="clear" w:color="auto" w:fill="CCFFFF"/>
            <w:vAlign w:val="center"/>
          </w:tcPr>
          <w:p w14:paraId="23B0C046" w14:textId="77777777" w:rsidR="00F44F11" w:rsidRPr="0052295E" w:rsidRDefault="00F44F11" w:rsidP="00C543D6">
            <w:pPr>
              <w:pStyle w:val="UseCaseSection"/>
              <w:keepNext/>
              <w:keepLines/>
              <w:rPr>
                <w:rFonts w:eastAsia="SimSun"/>
              </w:rPr>
            </w:pPr>
            <w:r w:rsidRPr="0052295E">
              <w:rPr>
                <w:rFonts w:eastAsia="SimSun"/>
              </w:rPr>
              <w:t>Main Sequence</w:t>
            </w:r>
          </w:p>
        </w:tc>
      </w:tr>
      <w:tr w:rsidR="00F44F11" w:rsidRPr="0052295E" w14:paraId="23B0C04B" w14:textId="77777777" w:rsidTr="00C543D6">
        <w:trPr>
          <w:trHeight w:val="203"/>
        </w:trPr>
        <w:tc>
          <w:tcPr>
            <w:tcW w:w="630" w:type="dxa"/>
          </w:tcPr>
          <w:p w14:paraId="23B0C048" w14:textId="77777777" w:rsidR="00F44F11" w:rsidRPr="0052295E" w:rsidRDefault="00F44F11" w:rsidP="00C543D6">
            <w:pPr>
              <w:pStyle w:val="UseCaseHeader"/>
              <w:keepNext/>
              <w:keepLines/>
              <w:rPr>
                <w:rFonts w:eastAsia="SimSun"/>
              </w:rPr>
            </w:pPr>
            <w:r w:rsidRPr="0052295E">
              <w:rPr>
                <w:rFonts w:eastAsia="SimSun"/>
              </w:rPr>
              <w:t>Step</w:t>
            </w:r>
          </w:p>
        </w:tc>
        <w:tc>
          <w:tcPr>
            <w:tcW w:w="1890" w:type="dxa"/>
          </w:tcPr>
          <w:p w14:paraId="23B0C049" w14:textId="77777777" w:rsidR="00F44F11" w:rsidRPr="0052295E" w:rsidRDefault="00F44F11" w:rsidP="00C543D6">
            <w:pPr>
              <w:pStyle w:val="UseCaseHeader"/>
              <w:keepNext/>
              <w:keepLines/>
              <w:rPr>
                <w:rFonts w:eastAsia="SimSun"/>
              </w:rPr>
            </w:pPr>
            <w:r w:rsidRPr="0052295E">
              <w:rPr>
                <w:rFonts w:eastAsia="SimSun"/>
              </w:rPr>
              <w:t>Actor</w:t>
            </w:r>
          </w:p>
        </w:tc>
        <w:tc>
          <w:tcPr>
            <w:tcW w:w="6720" w:type="dxa"/>
          </w:tcPr>
          <w:p w14:paraId="23B0C04A" w14:textId="77777777" w:rsidR="00F44F11" w:rsidRPr="0052295E" w:rsidRDefault="00F44F11" w:rsidP="00C543D6">
            <w:pPr>
              <w:pStyle w:val="UseCaseHeader"/>
              <w:keepNext/>
              <w:keepLines/>
              <w:rPr>
                <w:rFonts w:eastAsia="SimSun"/>
              </w:rPr>
            </w:pPr>
            <w:r w:rsidRPr="0052295E">
              <w:rPr>
                <w:rFonts w:eastAsia="SimSun"/>
              </w:rPr>
              <w:t>Description</w:t>
            </w:r>
          </w:p>
        </w:tc>
      </w:tr>
      <w:tr w:rsidR="00F44F11" w:rsidRPr="0052295E" w14:paraId="23B0C050" w14:textId="77777777" w:rsidTr="00C543D6">
        <w:trPr>
          <w:trHeight w:val="320"/>
        </w:trPr>
        <w:tc>
          <w:tcPr>
            <w:tcW w:w="630" w:type="dxa"/>
            <w:vAlign w:val="center"/>
          </w:tcPr>
          <w:p w14:paraId="23B0C04C" w14:textId="77777777" w:rsidR="00F44F11" w:rsidRPr="0052295E" w:rsidRDefault="00F44F11" w:rsidP="00C543D6">
            <w:pPr>
              <w:pStyle w:val="UseCaseText"/>
              <w:keepNext/>
              <w:keepLines/>
              <w:rPr>
                <w:rFonts w:eastAsia="SimSun"/>
              </w:rPr>
            </w:pPr>
            <w:r w:rsidRPr="0052295E">
              <w:rPr>
                <w:rFonts w:eastAsia="SimSun"/>
              </w:rPr>
              <w:t>1</w:t>
            </w:r>
          </w:p>
        </w:tc>
        <w:tc>
          <w:tcPr>
            <w:tcW w:w="1890" w:type="dxa"/>
            <w:vAlign w:val="center"/>
          </w:tcPr>
          <w:p w14:paraId="23B0C04D" w14:textId="77777777" w:rsidR="00F44F11" w:rsidRPr="0052295E" w:rsidRDefault="00F44F11" w:rsidP="00C543D6">
            <w:pPr>
              <w:pStyle w:val="UseCaseText"/>
              <w:rPr>
                <w:rFonts w:eastAsia="SimSun"/>
              </w:rPr>
            </w:pPr>
            <w:r>
              <w:rPr>
                <w:rFonts w:eastAsia="SimSun"/>
              </w:rPr>
              <w:t>User</w:t>
            </w:r>
          </w:p>
        </w:tc>
        <w:tc>
          <w:tcPr>
            <w:tcW w:w="6720" w:type="dxa"/>
            <w:vAlign w:val="center"/>
          </w:tcPr>
          <w:p w14:paraId="23B0C04E" w14:textId="77777777" w:rsidR="00F44F11" w:rsidRDefault="00F44F11" w:rsidP="00C543D6">
            <w:pPr>
              <w:pStyle w:val="UseCaseText"/>
              <w:keepNext/>
              <w:keepLines/>
              <w:rPr>
                <w:rFonts w:eastAsia="SimSun"/>
              </w:rPr>
            </w:pPr>
            <w:r>
              <w:rPr>
                <w:rFonts w:eastAsia="SimSun"/>
              </w:rPr>
              <w:t>Navigates to a content-based search panel</w:t>
            </w:r>
          </w:p>
          <w:p w14:paraId="23B0C04F" w14:textId="77777777" w:rsidR="00F44F11" w:rsidRPr="0052295E" w:rsidRDefault="00F44F11" w:rsidP="00C543D6">
            <w:pPr>
              <w:pStyle w:val="UseCaseText"/>
              <w:keepNext/>
              <w:keepLines/>
              <w:rPr>
                <w:rFonts w:eastAsia="SimSun"/>
              </w:rPr>
            </w:pPr>
            <w:r>
              <w:rPr>
                <w:rFonts w:eastAsia="SimSun"/>
              </w:rPr>
              <w:t>Types in search criteria</w:t>
            </w:r>
          </w:p>
        </w:tc>
      </w:tr>
      <w:tr w:rsidR="00F44F11" w:rsidRPr="0052295E" w14:paraId="23B0C056" w14:textId="77777777" w:rsidTr="00C543D6">
        <w:trPr>
          <w:trHeight w:val="320"/>
        </w:trPr>
        <w:tc>
          <w:tcPr>
            <w:tcW w:w="630" w:type="dxa"/>
            <w:vAlign w:val="center"/>
          </w:tcPr>
          <w:p w14:paraId="23B0C051" w14:textId="77777777" w:rsidR="00F44F11" w:rsidRPr="0052295E" w:rsidRDefault="00F44F11" w:rsidP="00C543D6">
            <w:pPr>
              <w:pStyle w:val="UseCaseText"/>
              <w:rPr>
                <w:rFonts w:eastAsia="SimSun"/>
              </w:rPr>
            </w:pPr>
            <w:r>
              <w:rPr>
                <w:rFonts w:eastAsia="SimSun"/>
              </w:rPr>
              <w:t>2</w:t>
            </w:r>
          </w:p>
        </w:tc>
        <w:tc>
          <w:tcPr>
            <w:tcW w:w="1890" w:type="dxa"/>
            <w:vAlign w:val="center"/>
          </w:tcPr>
          <w:p w14:paraId="23B0C052" w14:textId="77777777" w:rsidR="00F44F11" w:rsidRDefault="00F44F11" w:rsidP="00C543D6">
            <w:pPr>
              <w:pStyle w:val="UseCaseText"/>
              <w:rPr>
                <w:rFonts w:eastAsia="SimSun"/>
              </w:rPr>
            </w:pPr>
            <w:r>
              <w:rPr>
                <w:rFonts w:eastAsia="SimSun"/>
              </w:rPr>
              <w:t>NGDS System</w:t>
            </w:r>
          </w:p>
        </w:tc>
        <w:tc>
          <w:tcPr>
            <w:tcW w:w="6720" w:type="dxa"/>
            <w:vAlign w:val="center"/>
          </w:tcPr>
          <w:p w14:paraId="23B0C053" w14:textId="77777777" w:rsidR="00F44F11" w:rsidRDefault="00F44F11" w:rsidP="00C543D6">
            <w:pPr>
              <w:pStyle w:val="UseCaseText"/>
              <w:rPr>
                <w:rFonts w:eastAsia="SimSun"/>
              </w:rPr>
            </w:pPr>
            <w:r>
              <w:rPr>
                <w:rFonts w:eastAsia="SimSun"/>
              </w:rPr>
              <w:t>Validates input from the user</w:t>
            </w:r>
          </w:p>
          <w:p w14:paraId="23B0C054" w14:textId="77777777" w:rsidR="00F44F11" w:rsidRDefault="00F44F11" w:rsidP="00C543D6">
            <w:pPr>
              <w:pStyle w:val="UseCaseText"/>
              <w:rPr>
                <w:rFonts w:eastAsia="SimSun"/>
              </w:rPr>
            </w:pPr>
            <w:r>
              <w:rPr>
                <w:rFonts w:eastAsia="SimSun"/>
              </w:rPr>
              <w:t>Retrieves metadata records based on user typed content</w:t>
            </w:r>
          </w:p>
          <w:p w14:paraId="23B0C055" w14:textId="77777777" w:rsidR="00F44F11" w:rsidRDefault="00F44F11" w:rsidP="00C543D6">
            <w:pPr>
              <w:pStyle w:val="UseCaseText"/>
              <w:rPr>
                <w:rFonts w:eastAsia="SimSun"/>
              </w:rPr>
            </w:pPr>
            <w:r>
              <w:rPr>
                <w:rFonts w:eastAsia="SimSun"/>
              </w:rPr>
              <w:t>Shows results as text and, when possible, as layers in the map</w:t>
            </w:r>
          </w:p>
        </w:tc>
      </w:tr>
      <w:tr w:rsidR="00F44F11" w:rsidRPr="0052295E" w14:paraId="23B0C058" w14:textId="77777777" w:rsidTr="00C543D6">
        <w:trPr>
          <w:trHeight w:val="287"/>
        </w:trPr>
        <w:tc>
          <w:tcPr>
            <w:tcW w:w="9240" w:type="dxa"/>
            <w:gridSpan w:val="3"/>
            <w:shd w:val="clear" w:color="auto" w:fill="FFFFCC"/>
            <w:vAlign w:val="center"/>
          </w:tcPr>
          <w:p w14:paraId="23B0C057" w14:textId="77777777" w:rsidR="00F44F11" w:rsidRPr="0052295E" w:rsidRDefault="00F44F11" w:rsidP="00C543D6">
            <w:pPr>
              <w:pStyle w:val="UseCaseSection"/>
              <w:keepNext/>
              <w:keepLines/>
              <w:rPr>
                <w:rFonts w:eastAsia="SimSun"/>
              </w:rPr>
            </w:pPr>
            <w:r w:rsidRPr="0052295E">
              <w:rPr>
                <w:rFonts w:eastAsia="SimSun"/>
              </w:rPr>
              <w:lastRenderedPageBreak/>
              <w:t>Variants</w:t>
            </w:r>
          </w:p>
        </w:tc>
      </w:tr>
      <w:tr w:rsidR="00F44F11" w:rsidRPr="0052295E" w14:paraId="23B0C05C" w14:textId="77777777" w:rsidTr="00C543D6">
        <w:trPr>
          <w:trHeight w:val="261"/>
        </w:trPr>
        <w:tc>
          <w:tcPr>
            <w:tcW w:w="630" w:type="dxa"/>
            <w:vAlign w:val="center"/>
          </w:tcPr>
          <w:p w14:paraId="23B0C059" w14:textId="77777777" w:rsidR="00F44F11" w:rsidRPr="0052295E" w:rsidRDefault="00F44F11" w:rsidP="00C543D6">
            <w:pPr>
              <w:pStyle w:val="UseCaseHeader"/>
              <w:keepNext/>
              <w:keepLines/>
              <w:rPr>
                <w:rFonts w:eastAsia="SimSun"/>
              </w:rPr>
            </w:pPr>
            <w:r w:rsidRPr="0052295E">
              <w:rPr>
                <w:rFonts w:eastAsia="SimSun"/>
              </w:rPr>
              <w:t>Step</w:t>
            </w:r>
          </w:p>
        </w:tc>
        <w:tc>
          <w:tcPr>
            <w:tcW w:w="1890" w:type="dxa"/>
            <w:vAlign w:val="center"/>
          </w:tcPr>
          <w:p w14:paraId="23B0C05A" w14:textId="77777777" w:rsidR="00F44F11" w:rsidRPr="0052295E" w:rsidRDefault="00F44F11" w:rsidP="00C543D6">
            <w:pPr>
              <w:pStyle w:val="UseCaseHeader"/>
              <w:keepNext/>
              <w:keepLines/>
              <w:rPr>
                <w:rFonts w:eastAsia="SimSun"/>
              </w:rPr>
            </w:pPr>
            <w:r w:rsidRPr="0052295E">
              <w:rPr>
                <w:rFonts w:eastAsia="SimSun"/>
              </w:rPr>
              <w:t>Actor</w:t>
            </w:r>
          </w:p>
        </w:tc>
        <w:tc>
          <w:tcPr>
            <w:tcW w:w="6720" w:type="dxa"/>
            <w:vAlign w:val="center"/>
          </w:tcPr>
          <w:p w14:paraId="23B0C05B" w14:textId="77777777" w:rsidR="00F44F11" w:rsidRPr="0052295E" w:rsidRDefault="00F44F11" w:rsidP="00C543D6">
            <w:pPr>
              <w:pStyle w:val="UseCaseHeader"/>
              <w:keepNext/>
              <w:keepLines/>
              <w:rPr>
                <w:rFonts w:eastAsia="SimSun"/>
              </w:rPr>
            </w:pPr>
            <w:r w:rsidRPr="0052295E">
              <w:rPr>
                <w:rFonts w:eastAsia="SimSun"/>
              </w:rPr>
              <w:t>Description</w:t>
            </w:r>
          </w:p>
        </w:tc>
      </w:tr>
      <w:tr w:rsidR="00F44F11" w:rsidRPr="0052295E" w14:paraId="23B0C060" w14:textId="77777777" w:rsidTr="00C543D6">
        <w:trPr>
          <w:trHeight w:val="359"/>
        </w:trPr>
        <w:tc>
          <w:tcPr>
            <w:tcW w:w="630" w:type="dxa"/>
            <w:tcBorders>
              <w:bottom w:val="single" w:sz="4" w:space="0" w:color="auto"/>
            </w:tcBorders>
            <w:vAlign w:val="center"/>
          </w:tcPr>
          <w:p w14:paraId="23B0C05D" w14:textId="77777777" w:rsidR="00F44F11" w:rsidRPr="0052295E" w:rsidRDefault="00F44F11" w:rsidP="00C543D6">
            <w:pPr>
              <w:pStyle w:val="UseCaseText"/>
              <w:keepNext/>
              <w:keepLines/>
              <w:rPr>
                <w:rFonts w:eastAsia="SimSun"/>
              </w:rPr>
            </w:pPr>
          </w:p>
        </w:tc>
        <w:tc>
          <w:tcPr>
            <w:tcW w:w="1890" w:type="dxa"/>
            <w:tcBorders>
              <w:bottom w:val="single" w:sz="4" w:space="0" w:color="auto"/>
            </w:tcBorders>
            <w:vAlign w:val="center"/>
          </w:tcPr>
          <w:p w14:paraId="23B0C05E" w14:textId="77777777" w:rsidR="00F44F11" w:rsidRDefault="00F44F11" w:rsidP="00C543D6">
            <w:pPr>
              <w:pStyle w:val="UseCaseText"/>
              <w:rPr>
                <w:rFonts w:eastAsia="SimSun"/>
              </w:rPr>
            </w:pPr>
          </w:p>
        </w:tc>
        <w:tc>
          <w:tcPr>
            <w:tcW w:w="6720" w:type="dxa"/>
            <w:tcBorders>
              <w:bottom w:val="single" w:sz="4" w:space="0" w:color="auto"/>
            </w:tcBorders>
            <w:vAlign w:val="center"/>
          </w:tcPr>
          <w:p w14:paraId="23B0C05F" w14:textId="77777777" w:rsidR="00F44F11" w:rsidRPr="0052295E" w:rsidRDefault="00F44F11" w:rsidP="00C543D6">
            <w:pPr>
              <w:pStyle w:val="UseCaseText"/>
              <w:keepNext/>
              <w:keepLines/>
              <w:rPr>
                <w:rFonts w:eastAsia="SimSun"/>
              </w:rPr>
            </w:pPr>
          </w:p>
        </w:tc>
      </w:tr>
      <w:tr w:rsidR="00F44F11" w:rsidRPr="00FB0E17" w14:paraId="23B0C062" w14:textId="77777777" w:rsidTr="00C543D6">
        <w:trPr>
          <w:trHeight w:val="261"/>
        </w:trPr>
        <w:tc>
          <w:tcPr>
            <w:tcW w:w="9240" w:type="dxa"/>
            <w:gridSpan w:val="3"/>
            <w:tcBorders>
              <w:bottom w:val="single" w:sz="4" w:space="0" w:color="auto"/>
            </w:tcBorders>
            <w:shd w:val="clear" w:color="auto" w:fill="FDBBC0"/>
            <w:vAlign w:val="center"/>
          </w:tcPr>
          <w:p w14:paraId="23B0C061" w14:textId="77777777" w:rsidR="00F44F11" w:rsidRPr="0052295E" w:rsidRDefault="00F44F11" w:rsidP="00C543D6">
            <w:pPr>
              <w:pStyle w:val="UseCaseSection"/>
              <w:keepNext/>
              <w:keepLines/>
              <w:rPr>
                <w:rFonts w:eastAsia="SimSun"/>
              </w:rPr>
            </w:pPr>
            <w:r>
              <w:rPr>
                <w:rFonts w:eastAsia="SimSun"/>
              </w:rPr>
              <w:t>Exception</w:t>
            </w:r>
            <w:r w:rsidRPr="0052295E">
              <w:rPr>
                <w:rFonts w:eastAsia="SimSun"/>
              </w:rPr>
              <w:t>s</w:t>
            </w:r>
          </w:p>
        </w:tc>
      </w:tr>
      <w:tr w:rsidR="00F44F11" w:rsidRPr="0052295E" w14:paraId="23B0C066" w14:textId="77777777" w:rsidTr="00C543D6">
        <w:trPr>
          <w:trHeight w:val="261"/>
        </w:trPr>
        <w:tc>
          <w:tcPr>
            <w:tcW w:w="630" w:type="dxa"/>
            <w:tcBorders>
              <w:bottom w:val="single" w:sz="4" w:space="0" w:color="auto"/>
            </w:tcBorders>
            <w:vAlign w:val="center"/>
          </w:tcPr>
          <w:p w14:paraId="23B0C063" w14:textId="77777777" w:rsidR="00F44F11" w:rsidRPr="0052295E" w:rsidRDefault="00F44F11"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064" w14:textId="77777777" w:rsidR="00F44F11" w:rsidRPr="0052295E" w:rsidRDefault="00F44F11"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065" w14:textId="77777777" w:rsidR="00F44F11" w:rsidRPr="0052295E" w:rsidRDefault="00F44F11" w:rsidP="00C543D6">
            <w:pPr>
              <w:pStyle w:val="UseCaseHeader"/>
              <w:keepNext/>
              <w:keepLines/>
              <w:rPr>
                <w:rFonts w:eastAsia="SimSun"/>
              </w:rPr>
            </w:pPr>
            <w:r w:rsidRPr="0052295E">
              <w:rPr>
                <w:rFonts w:eastAsia="SimSun"/>
              </w:rPr>
              <w:t>Description</w:t>
            </w:r>
          </w:p>
        </w:tc>
      </w:tr>
      <w:tr w:rsidR="00F44F11" w:rsidRPr="0052295E" w14:paraId="23B0C06A" w14:textId="77777777" w:rsidTr="00C543D6">
        <w:trPr>
          <w:trHeight w:val="261"/>
        </w:trPr>
        <w:tc>
          <w:tcPr>
            <w:tcW w:w="630" w:type="dxa"/>
            <w:tcBorders>
              <w:bottom w:val="single" w:sz="4" w:space="0" w:color="auto"/>
            </w:tcBorders>
            <w:vAlign w:val="center"/>
          </w:tcPr>
          <w:p w14:paraId="23B0C067" w14:textId="77777777" w:rsidR="00F44F11" w:rsidRPr="0052295E" w:rsidRDefault="00F44F11" w:rsidP="00C543D6">
            <w:pPr>
              <w:pStyle w:val="UseCaseText"/>
              <w:keepNext/>
              <w:keepLines/>
              <w:rPr>
                <w:rFonts w:eastAsia="SimSun"/>
              </w:rPr>
            </w:pPr>
          </w:p>
        </w:tc>
        <w:tc>
          <w:tcPr>
            <w:tcW w:w="1890" w:type="dxa"/>
            <w:tcBorders>
              <w:bottom w:val="single" w:sz="4" w:space="0" w:color="auto"/>
            </w:tcBorders>
            <w:vAlign w:val="center"/>
          </w:tcPr>
          <w:p w14:paraId="23B0C068" w14:textId="77777777" w:rsidR="00F44F11" w:rsidRPr="0052295E" w:rsidRDefault="00F44F11" w:rsidP="00C543D6">
            <w:pPr>
              <w:pStyle w:val="UseCaseText"/>
              <w:keepNext/>
              <w:keepLines/>
              <w:rPr>
                <w:rFonts w:eastAsia="SimSun"/>
              </w:rPr>
            </w:pPr>
          </w:p>
        </w:tc>
        <w:tc>
          <w:tcPr>
            <w:tcW w:w="6720" w:type="dxa"/>
            <w:tcBorders>
              <w:bottom w:val="single" w:sz="4" w:space="0" w:color="auto"/>
            </w:tcBorders>
            <w:vAlign w:val="center"/>
          </w:tcPr>
          <w:p w14:paraId="23B0C069" w14:textId="77777777" w:rsidR="00F44F11" w:rsidRPr="0052295E" w:rsidRDefault="00F44F11" w:rsidP="00C543D6">
            <w:pPr>
              <w:pStyle w:val="UseCaseText"/>
              <w:keepNext/>
              <w:keepLines/>
              <w:rPr>
                <w:rFonts w:eastAsia="SimSun"/>
              </w:rPr>
            </w:pPr>
          </w:p>
        </w:tc>
      </w:tr>
      <w:tr w:rsidR="00F44F11" w:rsidRPr="0052295E" w14:paraId="23B0C06C" w14:textId="77777777" w:rsidTr="00C543D6">
        <w:trPr>
          <w:trHeight w:val="242"/>
        </w:trPr>
        <w:tc>
          <w:tcPr>
            <w:tcW w:w="9240" w:type="dxa"/>
            <w:gridSpan w:val="3"/>
            <w:shd w:val="clear" w:color="auto" w:fill="FFCC99"/>
            <w:vAlign w:val="center"/>
          </w:tcPr>
          <w:p w14:paraId="23B0C06B" w14:textId="77777777" w:rsidR="00F44F11" w:rsidRPr="0052295E" w:rsidRDefault="00F44F11"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F44F11" w:rsidRPr="0052295E" w14:paraId="23B0C06F" w14:textId="77777777" w:rsidTr="00C543D6">
        <w:trPr>
          <w:trHeight w:val="206"/>
        </w:trPr>
        <w:tc>
          <w:tcPr>
            <w:tcW w:w="630" w:type="dxa"/>
            <w:vAlign w:val="center"/>
          </w:tcPr>
          <w:p w14:paraId="23B0C06D" w14:textId="77777777" w:rsidR="00F44F11" w:rsidRPr="0052295E" w:rsidRDefault="00F44F11" w:rsidP="00C543D6">
            <w:pPr>
              <w:pStyle w:val="UseCaseHeader"/>
              <w:keepNext/>
              <w:keepLines/>
              <w:rPr>
                <w:rFonts w:eastAsia="SimSun"/>
              </w:rPr>
            </w:pPr>
            <w:r w:rsidRPr="0052295E">
              <w:rPr>
                <w:rFonts w:eastAsia="SimSun"/>
              </w:rPr>
              <w:t>ID</w:t>
            </w:r>
          </w:p>
        </w:tc>
        <w:tc>
          <w:tcPr>
            <w:tcW w:w="8610" w:type="dxa"/>
            <w:gridSpan w:val="2"/>
            <w:vAlign w:val="center"/>
          </w:tcPr>
          <w:p w14:paraId="23B0C06E" w14:textId="77777777" w:rsidR="00F44F11" w:rsidRPr="0052295E" w:rsidRDefault="00F44F11" w:rsidP="00C543D6">
            <w:pPr>
              <w:pStyle w:val="UseCaseHeader"/>
              <w:keepNext/>
              <w:keepLines/>
              <w:rPr>
                <w:rFonts w:eastAsia="SimSun"/>
              </w:rPr>
            </w:pPr>
            <w:r w:rsidRPr="0052295E">
              <w:rPr>
                <w:rFonts w:eastAsia="SimSun"/>
              </w:rPr>
              <w:t>Issue Description</w:t>
            </w:r>
          </w:p>
        </w:tc>
      </w:tr>
      <w:tr w:rsidR="00F44F11" w:rsidRPr="0052295E" w14:paraId="23B0C072" w14:textId="77777777" w:rsidTr="00C543D6">
        <w:trPr>
          <w:trHeight w:val="206"/>
        </w:trPr>
        <w:tc>
          <w:tcPr>
            <w:tcW w:w="630" w:type="dxa"/>
            <w:vAlign w:val="center"/>
          </w:tcPr>
          <w:p w14:paraId="23B0C070" w14:textId="77777777" w:rsidR="00F44F11" w:rsidRPr="0052295E" w:rsidRDefault="00F44F11" w:rsidP="00C543D6">
            <w:pPr>
              <w:pStyle w:val="UseCaseText"/>
              <w:keepNext/>
              <w:keepLines/>
              <w:rPr>
                <w:rFonts w:eastAsia="SimSun"/>
              </w:rPr>
            </w:pPr>
            <w:r>
              <w:rPr>
                <w:rFonts w:eastAsia="SimSun"/>
              </w:rPr>
              <w:t>1</w:t>
            </w:r>
          </w:p>
        </w:tc>
        <w:tc>
          <w:tcPr>
            <w:tcW w:w="8610" w:type="dxa"/>
            <w:gridSpan w:val="2"/>
            <w:vAlign w:val="center"/>
          </w:tcPr>
          <w:p w14:paraId="23B0C071" w14:textId="77777777" w:rsidR="00F44F11" w:rsidRPr="0052295E" w:rsidRDefault="000A5C5F" w:rsidP="00C543D6">
            <w:pPr>
              <w:pStyle w:val="UseCaseText"/>
              <w:keepNext/>
              <w:keepLines/>
              <w:rPr>
                <w:rFonts w:eastAsia="SimSun"/>
              </w:rPr>
            </w:pPr>
            <w:r>
              <w:rPr>
                <w:rFonts w:eastAsia="SimSun"/>
              </w:rPr>
              <w:t xml:space="preserve">DN: </w:t>
            </w:r>
            <w:r>
              <w:t>There may be a need for a basic thesaurus but hard to make with a limited budget.</w:t>
            </w:r>
          </w:p>
        </w:tc>
      </w:tr>
      <w:tr w:rsidR="00F44F11" w:rsidRPr="0052295E" w14:paraId="23B0C075" w14:textId="77777777" w:rsidTr="00C543D6">
        <w:trPr>
          <w:trHeight w:val="206"/>
        </w:trPr>
        <w:tc>
          <w:tcPr>
            <w:tcW w:w="630" w:type="dxa"/>
            <w:vAlign w:val="center"/>
          </w:tcPr>
          <w:p w14:paraId="23B0C073" w14:textId="77777777" w:rsidR="00F44F11" w:rsidRDefault="00F44F11" w:rsidP="00C543D6">
            <w:pPr>
              <w:pStyle w:val="UseCaseText"/>
              <w:rPr>
                <w:rFonts w:eastAsia="SimSun"/>
              </w:rPr>
            </w:pPr>
          </w:p>
        </w:tc>
        <w:tc>
          <w:tcPr>
            <w:tcW w:w="8610" w:type="dxa"/>
            <w:gridSpan w:val="2"/>
            <w:vAlign w:val="center"/>
          </w:tcPr>
          <w:p w14:paraId="23B0C074" w14:textId="77777777" w:rsidR="00F44F11" w:rsidRDefault="00F44F11" w:rsidP="00C543D6">
            <w:pPr>
              <w:pStyle w:val="UseCaseText"/>
              <w:rPr>
                <w:rFonts w:eastAsia="SimSun"/>
              </w:rPr>
            </w:pPr>
          </w:p>
        </w:tc>
      </w:tr>
    </w:tbl>
    <w:p w14:paraId="23B0C076" w14:textId="77777777" w:rsidR="00F44F11" w:rsidRDefault="001F49CF" w:rsidP="001F49CF">
      <w:pPr>
        <w:pStyle w:val="Heading4"/>
        <w:rPr>
          <w:noProof/>
        </w:rPr>
      </w:pPr>
      <w:r>
        <w:rPr>
          <w:noProof/>
        </w:rPr>
        <w:t>Refining Results and Faceted Search</w:t>
      </w:r>
    </w:p>
    <w:p w14:paraId="23B0C077" w14:textId="77777777" w:rsidR="001F49CF" w:rsidRDefault="001F49CF" w:rsidP="00CE1DED">
      <w:r>
        <w:t>Once the end-user has generated a set of search results, usually through a combination of the methods outlined above, that user will wish to continue to refine their search results. This can occur through further map-based and keyword-based search, or may be accomplished by selecting from a set of search facets, or fields.</w:t>
      </w:r>
    </w:p>
    <w:p w14:paraId="23B0C078" w14:textId="77777777" w:rsidR="001F49CF" w:rsidRDefault="001F49CF" w:rsidP="001F49CF"/>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1F49CF" w:rsidRPr="0052295E" w14:paraId="23B0C07B" w14:textId="77777777" w:rsidTr="00C543D6">
        <w:trPr>
          <w:trHeight w:val="360"/>
        </w:trPr>
        <w:tc>
          <w:tcPr>
            <w:tcW w:w="2520" w:type="dxa"/>
            <w:gridSpan w:val="2"/>
            <w:shd w:val="clear" w:color="auto" w:fill="8DB3E2"/>
            <w:vAlign w:val="center"/>
          </w:tcPr>
          <w:p w14:paraId="23B0C079" w14:textId="77777777" w:rsidR="001F49CF" w:rsidRPr="0052295E" w:rsidRDefault="001F49CF"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07A" w14:textId="77777777" w:rsidR="001F49CF" w:rsidRPr="00B36A79" w:rsidRDefault="001F49CF" w:rsidP="00C543D6">
            <w:pPr>
              <w:pStyle w:val="UseCaseText"/>
              <w:rPr>
                <w:rFonts w:eastAsia="Times"/>
                <w:b/>
              </w:rPr>
            </w:pPr>
            <w:r>
              <w:rPr>
                <w:rFonts w:eastAsia="Times"/>
                <w:b/>
              </w:rPr>
              <w:t>UC_019</w:t>
            </w:r>
          </w:p>
        </w:tc>
      </w:tr>
      <w:tr w:rsidR="001F49CF" w:rsidRPr="0052295E" w14:paraId="23B0C07E" w14:textId="77777777" w:rsidTr="00C543D6">
        <w:trPr>
          <w:trHeight w:val="360"/>
        </w:trPr>
        <w:tc>
          <w:tcPr>
            <w:tcW w:w="2520" w:type="dxa"/>
            <w:gridSpan w:val="2"/>
            <w:shd w:val="clear" w:color="auto" w:fill="8DB3E2"/>
            <w:vAlign w:val="center"/>
          </w:tcPr>
          <w:p w14:paraId="23B0C07C" w14:textId="77777777" w:rsidR="001F49CF" w:rsidRDefault="001F49CF"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07D" w14:textId="77777777" w:rsidR="001F49CF" w:rsidRPr="00C27791" w:rsidRDefault="001F49CF" w:rsidP="008324BA">
            <w:pPr>
              <w:pStyle w:val="UseCaseText"/>
              <w:rPr>
                <w:rFonts w:eastAsia="Times"/>
                <w:b/>
              </w:rPr>
            </w:pPr>
            <w:r>
              <w:rPr>
                <w:rFonts w:eastAsia="Times"/>
                <w:b/>
              </w:rPr>
              <w:t>Filter results by type</w:t>
            </w:r>
          </w:p>
        </w:tc>
      </w:tr>
      <w:tr w:rsidR="001F49CF" w:rsidRPr="0052295E" w14:paraId="23B0C081" w14:textId="77777777" w:rsidTr="00C543D6">
        <w:trPr>
          <w:trHeight w:val="360"/>
        </w:trPr>
        <w:tc>
          <w:tcPr>
            <w:tcW w:w="2520" w:type="dxa"/>
            <w:gridSpan w:val="2"/>
            <w:vAlign w:val="center"/>
          </w:tcPr>
          <w:p w14:paraId="23B0C07F" w14:textId="77777777" w:rsidR="001F49CF" w:rsidRPr="00DD3D3F" w:rsidRDefault="001F49CF" w:rsidP="00C543D6">
            <w:pPr>
              <w:pStyle w:val="UseCaseText"/>
              <w:rPr>
                <w:rFonts w:eastAsia="SimSun"/>
                <w:b/>
              </w:rPr>
            </w:pPr>
            <w:r w:rsidRPr="00DD3D3F">
              <w:rPr>
                <w:rFonts w:eastAsia="SimSun"/>
                <w:b/>
              </w:rPr>
              <w:t>Short Description</w:t>
            </w:r>
          </w:p>
        </w:tc>
        <w:tc>
          <w:tcPr>
            <w:tcW w:w="6720" w:type="dxa"/>
            <w:vAlign w:val="center"/>
          </w:tcPr>
          <w:p w14:paraId="23B0C080" w14:textId="77777777" w:rsidR="001F49CF" w:rsidRPr="00857069" w:rsidRDefault="001F49CF" w:rsidP="00C543D6">
            <w:pPr>
              <w:pStyle w:val="UseCaseText"/>
              <w:rPr>
                <w:rFonts w:eastAsia="SimSun"/>
              </w:rPr>
            </w:pPr>
            <w:r w:rsidRPr="00DB6B1E">
              <w:rPr>
                <w:rFonts w:eastAsia="SimSun"/>
              </w:rPr>
              <w:t>The user can also narrow down its search results by specifying certain data types of interest, thus ruling out all other data that do not belong to these types from the returned list of search results.</w:t>
            </w:r>
          </w:p>
        </w:tc>
      </w:tr>
      <w:tr w:rsidR="001F49CF" w:rsidRPr="0052295E" w14:paraId="23B0C084" w14:textId="77777777" w:rsidTr="00C543D6">
        <w:trPr>
          <w:trHeight w:val="360"/>
        </w:trPr>
        <w:tc>
          <w:tcPr>
            <w:tcW w:w="2520" w:type="dxa"/>
            <w:gridSpan w:val="2"/>
            <w:vAlign w:val="center"/>
          </w:tcPr>
          <w:p w14:paraId="23B0C082" w14:textId="77777777" w:rsidR="001F49CF" w:rsidRPr="00DD3D3F" w:rsidRDefault="001F49CF" w:rsidP="00C543D6">
            <w:pPr>
              <w:pStyle w:val="UseCaseText"/>
              <w:rPr>
                <w:rFonts w:eastAsia="SimSun"/>
                <w:b/>
              </w:rPr>
            </w:pPr>
            <w:r w:rsidRPr="00DD3D3F">
              <w:rPr>
                <w:rFonts w:eastAsia="SimSun"/>
                <w:b/>
              </w:rPr>
              <w:t>Actors</w:t>
            </w:r>
          </w:p>
        </w:tc>
        <w:tc>
          <w:tcPr>
            <w:tcW w:w="6720" w:type="dxa"/>
            <w:vAlign w:val="center"/>
          </w:tcPr>
          <w:p w14:paraId="23B0C083" w14:textId="77777777" w:rsidR="001F49CF" w:rsidRPr="0052295E" w:rsidRDefault="001F49CF" w:rsidP="000A5C5F">
            <w:pPr>
              <w:pStyle w:val="UseCaseText"/>
              <w:rPr>
                <w:rFonts w:eastAsia="SimSun"/>
              </w:rPr>
            </w:pPr>
            <w:r w:rsidRPr="003A51F7">
              <w:rPr>
                <w:rFonts w:eastAsia="SimSun"/>
              </w:rPr>
              <w:t>End User</w:t>
            </w:r>
            <w:r w:rsidR="000A5C5F">
              <w:rPr>
                <w:rFonts w:eastAsia="SimSun"/>
              </w:rPr>
              <w:t>/</w:t>
            </w:r>
            <w:r w:rsidRPr="003A51F7">
              <w:rPr>
                <w:rFonts w:eastAsia="SimSun" w:hint="eastAsia"/>
              </w:rPr>
              <w:t>Data Consumer</w:t>
            </w:r>
          </w:p>
        </w:tc>
      </w:tr>
      <w:tr w:rsidR="001F49CF" w:rsidRPr="0052295E" w14:paraId="23B0C088" w14:textId="77777777" w:rsidTr="00C543D6">
        <w:trPr>
          <w:trHeight w:val="360"/>
        </w:trPr>
        <w:tc>
          <w:tcPr>
            <w:tcW w:w="2520" w:type="dxa"/>
            <w:gridSpan w:val="2"/>
            <w:vAlign w:val="center"/>
          </w:tcPr>
          <w:p w14:paraId="23B0C085" w14:textId="77777777" w:rsidR="001F49CF" w:rsidRPr="0052295E" w:rsidRDefault="001F49CF" w:rsidP="00C543D6">
            <w:pPr>
              <w:pStyle w:val="UseCaseHeader"/>
              <w:rPr>
                <w:rFonts w:eastAsia="SimSun"/>
              </w:rPr>
            </w:pPr>
            <w:r w:rsidRPr="0052295E">
              <w:rPr>
                <w:rFonts w:eastAsia="SimSun"/>
              </w:rPr>
              <w:t>Pre-Conditions</w:t>
            </w:r>
          </w:p>
        </w:tc>
        <w:tc>
          <w:tcPr>
            <w:tcW w:w="6720" w:type="dxa"/>
            <w:vAlign w:val="center"/>
          </w:tcPr>
          <w:p w14:paraId="23B0C086" w14:textId="77777777" w:rsidR="001F49CF" w:rsidRDefault="001F49CF" w:rsidP="00C543D6">
            <w:pPr>
              <w:pStyle w:val="UseCaseText"/>
              <w:rPr>
                <w:rFonts w:eastAsia="SimSun"/>
              </w:rPr>
            </w:pPr>
            <w:r>
              <w:rPr>
                <w:rFonts w:eastAsia="SimSun"/>
              </w:rPr>
              <w:t>A search was performed and a subset of the metadata from the catalog was retrieved by the NGDS catalog.</w:t>
            </w:r>
          </w:p>
          <w:p w14:paraId="23B0C087" w14:textId="77777777" w:rsidR="001F49CF" w:rsidRPr="0052295E" w:rsidRDefault="001F49CF" w:rsidP="00C543D6">
            <w:pPr>
              <w:pStyle w:val="UseCaseText"/>
              <w:rPr>
                <w:rFonts w:eastAsia="SimSun"/>
              </w:rPr>
            </w:pPr>
            <w:r>
              <w:rPr>
                <w:rFonts w:eastAsia="SimSun"/>
              </w:rPr>
              <w:t>The search result is displayed as a list of metadata records</w:t>
            </w:r>
          </w:p>
        </w:tc>
      </w:tr>
      <w:tr w:rsidR="001F49CF" w:rsidRPr="0052295E" w14:paraId="23B0C08B" w14:textId="77777777" w:rsidTr="00C543D6">
        <w:trPr>
          <w:trHeight w:val="360"/>
        </w:trPr>
        <w:tc>
          <w:tcPr>
            <w:tcW w:w="2520" w:type="dxa"/>
            <w:gridSpan w:val="2"/>
            <w:vAlign w:val="center"/>
          </w:tcPr>
          <w:p w14:paraId="23B0C089" w14:textId="77777777" w:rsidR="001F49CF" w:rsidRPr="0052295E" w:rsidRDefault="001F49CF" w:rsidP="00C543D6">
            <w:pPr>
              <w:pStyle w:val="UseCaseHeader"/>
              <w:rPr>
                <w:rFonts w:eastAsia="SimSun"/>
              </w:rPr>
            </w:pPr>
            <w:r w:rsidRPr="0052295E">
              <w:rPr>
                <w:rFonts w:eastAsia="SimSun"/>
              </w:rPr>
              <w:t>Success End Conditions</w:t>
            </w:r>
          </w:p>
        </w:tc>
        <w:tc>
          <w:tcPr>
            <w:tcW w:w="6720" w:type="dxa"/>
            <w:vAlign w:val="center"/>
          </w:tcPr>
          <w:p w14:paraId="23B0C08A" w14:textId="77777777" w:rsidR="001F49CF" w:rsidRPr="0052295E" w:rsidRDefault="001F49CF" w:rsidP="00C543D6">
            <w:pPr>
              <w:pStyle w:val="UseCaseText"/>
              <w:rPr>
                <w:rFonts w:eastAsia="SimSun"/>
              </w:rPr>
            </w:pPr>
            <w:r>
              <w:rPr>
                <w:rFonts w:eastAsia="SimSun"/>
              </w:rPr>
              <w:t>The user can narrow down the search results</w:t>
            </w:r>
          </w:p>
        </w:tc>
      </w:tr>
      <w:tr w:rsidR="001F49CF" w:rsidRPr="0052295E" w14:paraId="23B0C08F" w14:textId="77777777" w:rsidTr="00C543D6">
        <w:trPr>
          <w:trHeight w:val="360"/>
        </w:trPr>
        <w:tc>
          <w:tcPr>
            <w:tcW w:w="2520" w:type="dxa"/>
            <w:gridSpan w:val="2"/>
            <w:vAlign w:val="center"/>
          </w:tcPr>
          <w:p w14:paraId="23B0C08C" w14:textId="77777777" w:rsidR="001F49CF" w:rsidRPr="0052295E" w:rsidRDefault="001F49CF" w:rsidP="00C543D6">
            <w:pPr>
              <w:pStyle w:val="UseCaseHeader"/>
              <w:rPr>
                <w:rFonts w:eastAsia="SimSun"/>
              </w:rPr>
            </w:pPr>
            <w:r>
              <w:rPr>
                <w:rFonts w:eastAsia="SimSun"/>
              </w:rPr>
              <w:t>Data</w:t>
            </w:r>
          </w:p>
        </w:tc>
        <w:tc>
          <w:tcPr>
            <w:tcW w:w="6720" w:type="dxa"/>
            <w:vAlign w:val="center"/>
          </w:tcPr>
          <w:p w14:paraId="23B0C08D" w14:textId="77777777" w:rsidR="001F49CF" w:rsidRDefault="001F49CF" w:rsidP="00C543D6">
            <w:pPr>
              <w:pStyle w:val="UseCaseText"/>
              <w:rPr>
                <w:rFonts w:eastAsia="SimSun"/>
              </w:rPr>
            </w:pPr>
            <w:r>
              <w:rPr>
                <w:rFonts w:eastAsia="SimSun"/>
              </w:rPr>
              <w:t>A subset of metadata obtained by a search</w:t>
            </w:r>
          </w:p>
          <w:p w14:paraId="23B0C08E" w14:textId="77777777" w:rsidR="001F49CF" w:rsidRDefault="001F49CF" w:rsidP="00C543D6">
            <w:pPr>
              <w:pStyle w:val="UseCaseText"/>
              <w:rPr>
                <w:rFonts w:eastAsia="SimSun"/>
              </w:rPr>
            </w:pPr>
            <w:r>
              <w:rPr>
                <w:rFonts w:eastAsia="SimSun"/>
              </w:rPr>
              <w:t>A list of metadata types present in the subset of metadata under consideration</w:t>
            </w:r>
          </w:p>
        </w:tc>
      </w:tr>
      <w:tr w:rsidR="001F49CF" w:rsidRPr="0052295E" w14:paraId="23B0C092" w14:textId="77777777" w:rsidTr="00C543D6">
        <w:trPr>
          <w:trHeight w:val="360"/>
        </w:trPr>
        <w:tc>
          <w:tcPr>
            <w:tcW w:w="2520" w:type="dxa"/>
            <w:gridSpan w:val="2"/>
            <w:vAlign w:val="center"/>
          </w:tcPr>
          <w:p w14:paraId="23B0C090" w14:textId="77777777" w:rsidR="001F49CF" w:rsidRPr="0052295E" w:rsidRDefault="001F49CF" w:rsidP="00C543D6">
            <w:pPr>
              <w:pStyle w:val="UseCaseHeader"/>
              <w:rPr>
                <w:rFonts w:eastAsia="SimSun"/>
              </w:rPr>
            </w:pPr>
            <w:r>
              <w:rPr>
                <w:rFonts w:eastAsia="SimSun"/>
              </w:rPr>
              <w:t>Functions</w:t>
            </w:r>
          </w:p>
        </w:tc>
        <w:tc>
          <w:tcPr>
            <w:tcW w:w="6720" w:type="dxa"/>
            <w:vAlign w:val="center"/>
          </w:tcPr>
          <w:p w14:paraId="23B0C091" w14:textId="77777777" w:rsidR="001F49CF" w:rsidRDefault="001F49CF" w:rsidP="00377EE0">
            <w:pPr>
              <w:pStyle w:val="UseCaseText"/>
              <w:keepNext/>
              <w:keepLines/>
              <w:numPr>
                <w:ilvl w:val="0"/>
                <w:numId w:val="15"/>
              </w:numPr>
              <w:rPr>
                <w:rFonts w:eastAsia="SimSun"/>
              </w:rPr>
            </w:pPr>
            <w:r>
              <w:rPr>
                <w:rFonts w:eastAsia="SimSun"/>
              </w:rPr>
              <w:t>Filter metadata set by type</w:t>
            </w:r>
          </w:p>
        </w:tc>
      </w:tr>
      <w:tr w:rsidR="001F49CF" w:rsidRPr="0052295E" w14:paraId="23B0C094" w14:textId="77777777" w:rsidTr="00C543D6">
        <w:trPr>
          <w:trHeight w:val="278"/>
        </w:trPr>
        <w:tc>
          <w:tcPr>
            <w:tcW w:w="9240" w:type="dxa"/>
            <w:gridSpan w:val="3"/>
            <w:shd w:val="clear" w:color="auto" w:fill="CCFFFF"/>
            <w:vAlign w:val="center"/>
          </w:tcPr>
          <w:p w14:paraId="23B0C093" w14:textId="77777777" w:rsidR="001F49CF" w:rsidRPr="0052295E" w:rsidRDefault="001F49CF" w:rsidP="00C543D6">
            <w:pPr>
              <w:pStyle w:val="UseCaseSection"/>
              <w:keepNext/>
              <w:keepLines/>
              <w:rPr>
                <w:rFonts w:eastAsia="SimSun"/>
              </w:rPr>
            </w:pPr>
            <w:r w:rsidRPr="0052295E">
              <w:rPr>
                <w:rFonts w:eastAsia="SimSun"/>
              </w:rPr>
              <w:t>Main Sequence</w:t>
            </w:r>
          </w:p>
        </w:tc>
      </w:tr>
      <w:tr w:rsidR="001F49CF" w:rsidRPr="0052295E" w14:paraId="23B0C098" w14:textId="77777777" w:rsidTr="00C543D6">
        <w:trPr>
          <w:trHeight w:val="203"/>
        </w:trPr>
        <w:tc>
          <w:tcPr>
            <w:tcW w:w="630" w:type="dxa"/>
          </w:tcPr>
          <w:p w14:paraId="23B0C095" w14:textId="77777777" w:rsidR="001F49CF" w:rsidRPr="0052295E" w:rsidRDefault="001F49CF" w:rsidP="00C543D6">
            <w:pPr>
              <w:pStyle w:val="UseCaseHeader"/>
              <w:keepNext/>
              <w:keepLines/>
              <w:rPr>
                <w:rFonts w:eastAsia="SimSun"/>
              </w:rPr>
            </w:pPr>
            <w:r w:rsidRPr="0052295E">
              <w:rPr>
                <w:rFonts w:eastAsia="SimSun"/>
              </w:rPr>
              <w:t>Step</w:t>
            </w:r>
          </w:p>
        </w:tc>
        <w:tc>
          <w:tcPr>
            <w:tcW w:w="1890" w:type="dxa"/>
          </w:tcPr>
          <w:p w14:paraId="23B0C096" w14:textId="77777777" w:rsidR="001F49CF" w:rsidRPr="0052295E" w:rsidRDefault="001F49CF" w:rsidP="00C543D6">
            <w:pPr>
              <w:pStyle w:val="UseCaseHeader"/>
              <w:keepNext/>
              <w:keepLines/>
              <w:rPr>
                <w:rFonts w:eastAsia="SimSun"/>
              </w:rPr>
            </w:pPr>
            <w:r w:rsidRPr="0052295E">
              <w:rPr>
                <w:rFonts w:eastAsia="SimSun"/>
              </w:rPr>
              <w:t>Actor</w:t>
            </w:r>
          </w:p>
        </w:tc>
        <w:tc>
          <w:tcPr>
            <w:tcW w:w="6720" w:type="dxa"/>
          </w:tcPr>
          <w:p w14:paraId="23B0C097" w14:textId="77777777" w:rsidR="001F49CF" w:rsidRPr="0052295E" w:rsidRDefault="001F49CF" w:rsidP="00C543D6">
            <w:pPr>
              <w:pStyle w:val="UseCaseHeader"/>
              <w:keepNext/>
              <w:keepLines/>
              <w:rPr>
                <w:rFonts w:eastAsia="SimSun"/>
              </w:rPr>
            </w:pPr>
            <w:r w:rsidRPr="0052295E">
              <w:rPr>
                <w:rFonts w:eastAsia="SimSun"/>
              </w:rPr>
              <w:t>Description</w:t>
            </w:r>
          </w:p>
        </w:tc>
      </w:tr>
      <w:tr w:rsidR="001F49CF" w:rsidRPr="0052295E" w14:paraId="23B0C09C" w14:textId="77777777" w:rsidTr="00C543D6">
        <w:trPr>
          <w:trHeight w:val="320"/>
        </w:trPr>
        <w:tc>
          <w:tcPr>
            <w:tcW w:w="630" w:type="dxa"/>
            <w:vAlign w:val="center"/>
          </w:tcPr>
          <w:p w14:paraId="23B0C099" w14:textId="77777777" w:rsidR="001F49CF" w:rsidRPr="0052295E" w:rsidRDefault="001F49CF" w:rsidP="00C543D6">
            <w:pPr>
              <w:pStyle w:val="UseCaseText"/>
              <w:keepNext/>
              <w:keepLines/>
              <w:rPr>
                <w:rFonts w:eastAsia="SimSun"/>
              </w:rPr>
            </w:pPr>
            <w:r w:rsidRPr="0052295E">
              <w:rPr>
                <w:rFonts w:eastAsia="SimSun"/>
              </w:rPr>
              <w:t>1</w:t>
            </w:r>
          </w:p>
        </w:tc>
        <w:tc>
          <w:tcPr>
            <w:tcW w:w="1890" w:type="dxa"/>
            <w:vAlign w:val="center"/>
          </w:tcPr>
          <w:p w14:paraId="23B0C09A" w14:textId="77777777" w:rsidR="001F49CF" w:rsidRPr="0052295E" w:rsidRDefault="001F49CF" w:rsidP="00C543D6">
            <w:pPr>
              <w:pStyle w:val="UseCaseText"/>
              <w:rPr>
                <w:rFonts w:eastAsia="SimSun"/>
              </w:rPr>
            </w:pPr>
            <w:r>
              <w:rPr>
                <w:rFonts w:eastAsia="SimSun"/>
              </w:rPr>
              <w:t>User</w:t>
            </w:r>
          </w:p>
        </w:tc>
        <w:tc>
          <w:tcPr>
            <w:tcW w:w="6720" w:type="dxa"/>
            <w:vAlign w:val="center"/>
          </w:tcPr>
          <w:p w14:paraId="23B0C09B" w14:textId="77777777" w:rsidR="001F49CF" w:rsidRPr="0052295E" w:rsidRDefault="001F49CF" w:rsidP="00C543D6">
            <w:pPr>
              <w:pStyle w:val="UseCaseText"/>
              <w:keepNext/>
              <w:keepLines/>
              <w:rPr>
                <w:rFonts w:eastAsia="SimSun"/>
              </w:rPr>
            </w:pPr>
            <w:r>
              <w:rPr>
                <w:rFonts w:eastAsia="SimSun"/>
              </w:rPr>
              <w:t>Selects one or more data types from a list of types displayed for a search result</w:t>
            </w:r>
          </w:p>
        </w:tc>
      </w:tr>
      <w:tr w:rsidR="001F49CF" w:rsidRPr="0052295E" w14:paraId="23B0C0A1" w14:textId="77777777" w:rsidTr="00C543D6">
        <w:trPr>
          <w:trHeight w:val="320"/>
        </w:trPr>
        <w:tc>
          <w:tcPr>
            <w:tcW w:w="630" w:type="dxa"/>
            <w:vAlign w:val="center"/>
          </w:tcPr>
          <w:p w14:paraId="23B0C09D" w14:textId="77777777" w:rsidR="001F49CF" w:rsidRPr="0052295E" w:rsidRDefault="001F49CF" w:rsidP="00C543D6">
            <w:pPr>
              <w:pStyle w:val="UseCaseText"/>
              <w:rPr>
                <w:rFonts w:eastAsia="SimSun"/>
              </w:rPr>
            </w:pPr>
            <w:r>
              <w:rPr>
                <w:rFonts w:eastAsia="SimSun"/>
              </w:rPr>
              <w:t>2</w:t>
            </w:r>
          </w:p>
        </w:tc>
        <w:tc>
          <w:tcPr>
            <w:tcW w:w="1890" w:type="dxa"/>
            <w:vAlign w:val="center"/>
          </w:tcPr>
          <w:p w14:paraId="23B0C09E" w14:textId="77777777" w:rsidR="001F49CF" w:rsidRDefault="001F49CF" w:rsidP="00C543D6">
            <w:pPr>
              <w:pStyle w:val="UseCaseText"/>
              <w:rPr>
                <w:rFonts w:eastAsia="SimSun"/>
              </w:rPr>
            </w:pPr>
            <w:r>
              <w:rPr>
                <w:rFonts w:eastAsia="SimSun"/>
              </w:rPr>
              <w:t>NGDS System</w:t>
            </w:r>
          </w:p>
        </w:tc>
        <w:tc>
          <w:tcPr>
            <w:tcW w:w="6720" w:type="dxa"/>
            <w:vAlign w:val="center"/>
          </w:tcPr>
          <w:p w14:paraId="23B0C09F" w14:textId="77777777" w:rsidR="001F49CF" w:rsidRDefault="001F49CF" w:rsidP="00C543D6">
            <w:pPr>
              <w:pStyle w:val="UseCaseText"/>
              <w:rPr>
                <w:rFonts w:eastAsia="SimSun"/>
              </w:rPr>
            </w:pPr>
            <w:r>
              <w:rPr>
                <w:rFonts w:eastAsia="SimSun"/>
              </w:rPr>
              <w:t>Responds by displaying only the metadata list for the types the user selected</w:t>
            </w:r>
          </w:p>
          <w:p w14:paraId="23B0C0A0" w14:textId="77777777" w:rsidR="001F49CF" w:rsidRDefault="001F49CF" w:rsidP="00C543D6">
            <w:pPr>
              <w:pStyle w:val="UseCaseText"/>
              <w:rPr>
                <w:rFonts w:eastAsia="SimSun"/>
              </w:rPr>
            </w:pPr>
            <w:r>
              <w:rPr>
                <w:rFonts w:eastAsia="SimSun"/>
              </w:rPr>
              <w:t>The map may also update in response to this search</w:t>
            </w:r>
          </w:p>
        </w:tc>
      </w:tr>
      <w:tr w:rsidR="001F49CF" w:rsidRPr="0052295E" w14:paraId="23B0C0A3" w14:textId="77777777" w:rsidTr="00C543D6">
        <w:trPr>
          <w:trHeight w:val="287"/>
        </w:trPr>
        <w:tc>
          <w:tcPr>
            <w:tcW w:w="9240" w:type="dxa"/>
            <w:gridSpan w:val="3"/>
            <w:shd w:val="clear" w:color="auto" w:fill="FFFFCC"/>
            <w:vAlign w:val="center"/>
          </w:tcPr>
          <w:p w14:paraId="23B0C0A2" w14:textId="77777777" w:rsidR="001F49CF" w:rsidRPr="0052295E" w:rsidRDefault="001F49CF" w:rsidP="00C543D6">
            <w:pPr>
              <w:pStyle w:val="UseCaseSection"/>
              <w:keepNext/>
              <w:keepLines/>
              <w:rPr>
                <w:rFonts w:eastAsia="SimSun"/>
              </w:rPr>
            </w:pPr>
            <w:r w:rsidRPr="0052295E">
              <w:rPr>
                <w:rFonts w:eastAsia="SimSun"/>
              </w:rPr>
              <w:lastRenderedPageBreak/>
              <w:t>Variants</w:t>
            </w:r>
          </w:p>
        </w:tc>
      </w:tr>
      <w:tr w:rsidR="001F49CF" w:rsidRPr="0052295E" w14:paraId="23B0C0A7" w14:textId="77777777" w:rsidTr="00C543D6">
        <w:trPr>
          <w:trHeight w:val="261"/>
        </w:trPr>
        <w:tc>
          <w:tcPr>
            <w:tcW w:w="630" w:type="dxa"/>
            <w:vAlign w:val="center"/>
          </w:tcPr>
          <w:p w14:paraId="23B0C0A4" w14:textId="77777777" w:rsidR="001F49CF" w:rsidRPr="0052295E" w:rsidRDefault="001F49CF" w:rsidP="00C543D6">
            <w:pPr>
              <w:pStyle w:val="UseCaseHeader"/>
              <w:keepNext/>
              <w:keepLines/>
              <w:rPr>
                <w:rFonts w:eastAsia="SimSun"/>
              </w:rPr>
            </w:pPr>
            <w:r w:rsidRPr="0052295E">
              <w:rPr>
                <w:rFonts w:eastAsia="SimSun"/>
              </w:rPr>
              <w:t>Step</w:t>
            </w:r>
          </w:p>
        </w:tc>
        <w:tc>
          <w:tcPr>
            <w:tcW w:w="1890" w:type="dxa"/>
            <w:vAlign w:val="center"/>
          </w:tcPr>
          <w:p w14:paraId="23B0C0A5" w14:textId="77777777" w:rsidR="001F49CF" w:rsidRPr="0052295E" w:rsidRDefault="001F49CF" w:rsidP="00C543D6">
            <w:pPr>
              <w:pStyle w:val="UseCaseHeader"/>
              <w:keepNext/>
              <w:keepLines/>
              <w:rPr>
                <w:rFonts w:eastAsia="SimSun"/>
              </w:rPr>
            </w:pPr>
            <w:r w:rsidRPr="0052295E">
              <w:rPr>
                <w:rFonts w:eastAsia="SimSun"/>
              </w:rPr>
              <w:t>Actor</w:t>
            </w:r>
          </w:p>
        </w:tc>
        <w:tc>
          <w:tcPr>
            <w:tcW w:w="6720" w:type="dxa"/>
            <w:vAlign w:val="center"/>
          </w:tcPr>
          <w:p w14:paraId="23B0C0A6" w14:textId="77777777" w:rsidR="001F49CF" w:rsidRPr="0052295E" w:rsidRDefault="001F49CF" w:rsidP="00C543D6">
            <w:pPr>
              <w:pStyle w:val="UseCaseHeader"/>
              <w:keepNext/>
              <w:keepLines/>
              <w:rPr>
                <w:rFonts w:eastAsia="SimSun"/>
              </w:rPr>
            </w:pPr>
            <w:r w:rsidRPr="0052295E">
              <w:rPr>
                <w:rFonts w:eastAsia="SimSun"/>
              </w:rPr>
              <w:t>Description</w:t>
            </w:r>
          </w:p>
        </w:tc>
      </w:tr>
      <w:tr w:rsidR="001F49CF" w:rsidRPr="0052295E" w14:paraId="23B0C0AB" w14:textId="77777777" w:rsidTr="00C543D6">
        <w:trPr>
          <w:trHeight w:val="359"/>
        </w:trPr>
        <w:tc>
          <w:tcPr>
            <w:tcW w:w="630" w:type="dxa"/>
            <w:tcBorders>
              <w:bottom w:val="single" w:sz="4" w:space="0" w:color="auto"/>
            </w:tcBorders>
            <w:vAlign w:val="center"/>
          </w:tcPr>
          <w:p w14:paraId="23B0C0A8" w14:textId="77777777" w:rsidR="001F49CF" w:rsidRPr="0052295E" w:rsidRDefault="001F49CF" w:rsidP="00C543D6">
            <w:pPr>
              <w:pStyle w:val="UseCaseText"/>
              <w:keepNext/>
              <w:keepLines/>
              <w:rPr>
                <w:rFonts w:eastAsia="SimSun"/>
              </w:rPr>
            </w:pPr>
          </w:p>
        </w:tc>
        <w:tc>
          <w:tcPr>
            <w:tcW w:w="1890" w:type="dxa"/>
            <w:tcBorders>
              <w:bottom w:val="single" w:sz="4" w:space="0" w:color="auto"/>
            </w:tcBorders>
            <w:vAlign w:val="center"/>
          </w:tcPr>
          <w:p w14:paraId="23B0C0A9" w14:textId="77777777" w:rsidR="001F49CF" w:rsidRDefault="001F49CF" w:rsidP="00C543D6">
            <w:pPr>
              <w:pStyle w:val="UseCaseText"/>
              <w:rPr>
                <w:rFonts w:eastAsia="SimSun"/>
              </w:rPr>
            </w:pPr>
          </w:p>
        </w:tc>
        <w:tc>
          <w:tcPr>
            <w:tcW w:w="6720" w:type="dxa"/>
            <w:tcBorders>
              <w:bottom w:val="single" w:sz="4" w:space="0" w:color="auto"/>
            </w:tcBorders>
            <w:vAlign w:val="center"/>
          </w:tcPr>
          <w:p w14:paraId="23B0C0AA" w14:textId="77777777" w:rsidR="001F49CF" w:rsidRPr="0052295E" w:rsidRDefault="001F49CF" w:rsidP="00C543D6">
            <w:pPr>
              <w:pStyle w:val="UseCaseText"/>
              <w:keepNext/>
              <w:keepLines/>
              <w:rPr>
                <w:rFonts w:eastAsia="SimSun"/>
              </w:rPr>
            </w:pPr>
          </w:p>
        </w:tc>
      </w:tr>
      <w:tr w:rsidR="001F49CF" w:rsidRPr="00FB0E17" w14:paraId="23B0C0AD" w14:textId="77777777" w:rsidTr="00C543D6">
        <w:trPr>
          <w:trHeight w:val="261"/>
        </w:trPr>
        <w:tc>
          <w:tcPr>
            <w:tcW w:w="9240" w:type="dxa"/>
            <w:gridSpan w:val="3"/>
            <w:tcBorders>
              <w:bottom w:val="single" w:sz="4" w:space="0" w:color="auto"/>
            </w:tcBorders>
            <w:shd w:val="clear" w:color="auto" w:fill="FDBBC0"/>
            <w:vAlign w:val="center"/>
          </w:tcPr>
          <w:p w14:paraId="23B0C0AC" w14:textId="77777777" w:rsidR="001F49CF" w:rsidRPr="0052295E" w:rsidRDefault="001F49CF" w:rsidP="00C543D6">
            <w:pPr>
              <w:pStyle w:val="UseCaseSection"/>
              <w:keepNext/>
              <w:keepLines/>
              <w:rPr>
                <w:rFonts w:eastAsia="SimSun"/>
              </w:rPr>
            </w:pPr>
            <w:r>
              <w:rPr>
                <w:rFonts w:eastAsia="SimSun"/>
              </w:rPr>
              <w:t>Exception</w:t>
            </w:r>
            <w:r w:rsidRPr="0052295E">
              <w:rPr>
                <w:rFonts w:eastAsia="SimSun"/>
              </w:rPr>
              <w:t>s</w:t>
            </w:r>
          </w:p>
        </w:tc>
      </w:tr>
      <w:tr w:rsidR="001F49CF" w:rsidRPr="0052295E" w14:paraId="23B0C0B1" w14:textId="77777777" w:rsidTr="00C543D6">
        <w:trPr>
          <w:trHeight w:val="261"/>
        </w:trPr>
        <w:tc>
          <w:tcPr>
            <w:tcW w:w="630" w:type="dxa"/>
            <w:tcBorders>
              <w:bottom w:val="single" w:sz="4" w:space="0" w:color="auto"/>
            </w:tcBorders>
            <w:vAlign w:val="center"/>
          </w:tcPr>
          <w:p w14:paraId="23B0C0AE" w14:textId="77777777" w:rsidR="001F49CF" w:rsidRPr="0052295E" w:rsidRDefault="001F49CF"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0AF" w14:textId="77777777" w:rsidR="001F49CF" w:rsidRPr="0052295E" w:rsidRDefault="001F49CF"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0B0" w14:textId="77777777" w:rsidR="001F49CF" w:rsidRPr="0052295E" w:rsidRDefault="001F49CF" w:rsidP="00C543D6">
            <w:pPr>
              <w:pStyle w:val="UseCaseHeader"/>
              <w:keepNext/>
              <w:keepLines/>
              <w:rPr>
                <w:rFonts w:eastAsia="SimSun"/>
              </w:rPr>
            </w:pPr>
            <w:r w:rsidRPr="0052295E">
              <w:rPr>
                <w:rFonts w:eastAsia="SimSun"/>
              </w:rPr>
              <w:t>Description</w:t>
            </w:r>
          </w:p>
        </w:tc>
      </w:tr>
      <w:tr w:rsidR="001F49CF" w:rsidRPr="0052295E" w14:paraId="23B0C0B5" w14:textId="77777777" w:rsidTr="00C543D6">
        <w:trPr>
          <w:trHeight w:val="261"/>
        </w:trPr>
        <w:tc>
          <w:tcPr>
            <w:tcW w:w="630" w:type="dxa"/>
            <w:tcBorders>
              <w:bottom w:val="single" w:sz="4" w:space="0" w:color="auto"/>
            </w:tcBorders>
            <w:vAlign w:val="center"/>
          </w:tcPr>
          <w:p w14:paraId="23B0C0B2" w14:textId="77777777" w:rsidR="001F49CF" w:rsidRPr="0052295E" w:rsidRDefault="001F49CF" w:rsidP="00C543D6">
            <w:pPr>
              <w:pStyle w:val="UseCaseText"/>
              <w:keepNext/>
              <w:keepLines/>
              <w:rPr>
                <w:rFonts w:eastAsia="SimSun"/>
              </w:rPr>
            </w:pPr>
          </w:p>
        </w:tc>
        <w:tc>
          <w:tcPr>
            <w:tcW w:w="1890" w:type="dxa"/>
            <w:tcBorders>
              <w:bottom w:val="single" w:sz="4" w:space="0" w:color="auto"/>
            </w:tcBorders>
            <w:vAlign w:val="center"/>
          </w:tcPr>
          <w:p w14:paraId="23B0C0B3" w14:textId="77777777" w:rsidR="001F49CF" w:rsidRPr="0052295E" w:rsidRDefault="001F49CF" w:rsidP="00C543D6">
            <w:pPr>
              <w:pStyle w:val="UseCaseText"/>
              <w:keepNext/>
              <w:keepLines/>
              <w:rPr>
                <w:rFonts w:eastAsia="SimSun"/>
              </w:rPr>
            </w:pPr>
          </w:p>
        </w:tc>
        <w:tc>
          <w:tcPr>
            <w:tcW w:w="6720" w:type="dxa"/>
            <w:tcBorders>
              <w:bottom w:val="single" w:sz="4" w:space="0" w:color="auto"/>
            </w:tcBorders>
            <w:vAlign w:val="center"/>
          </w:tcPr>
          <w:p w14:paraId="23B0C0B4" w14:textId="77777777" w:rsidR="001F49CF" w:rsidRPr="0052295E" w:rsidRDefault="001F49CF" w:rsidP="00C543D6">
            <w:pPr>
              <w:pStyle w:val="UseCaseText"/>
              <w:keepNext/>
              <w:keepLines/>
              <w:rPr>
                <w:rFonts w:eastAsia="SimSun"/>
              </w:rPr>
            </w:pPr>
          </w:p>
        </w:tc>
      </w:tr>
      <w:tr w:rsidR="001F49CF" w:rsidRPr="0052295E" w14:paraId="23B0C0B7" w14:textId="77777777" w:rsidTr="00C543D6">
        <w:trPr>
          <w:trHeight w:val="242"/>
        </w:trPr>
        <w:tc>
          <w:tcPr>
            <w:tcW w:w="9240" w:type="dxa"/>
            <w:gridSpan w:val="3"/>
            <w:shd w:val="clear" w:color="auto" w:fill="FFCC99"/>
            <w:vAlign w:val="center"/>
          </w:tcPr>
          <w:p w14:paraId="23B0C0B6" w14:textId="77777777" w:rsidR="001F49CF" w:rsidRPr="0052295E" w:rsidRDefault="001F49CF"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1F49CF" w:rsidRPr="0052295E" w14:paraId="23B0C0BA" w14:textId="77777777" w:rsidTr="00C543D6">
        <w:trPr>
          <w:trHeight w:val="206"/>
        </w:trPr>
        <w:tc>
          <w:tcPr>
            <w:tcW w:w="630" w:type="dxa"/>
            <w:vAlign w:val="center"/>
          </w:tcPr>
          <w:p w14:paraId="23B0C0B8" w14:textId="77777777" w:rsidR="001F49CF" w:rsidRPr="0052295E" w:rsidRDefault="001F49CF" w:rsidP="00C543D6">
            <w:pPr>
              <w:pStyle w:val="UseCaseHeader"/>
              <w:keepNext/>
              <w:keepLines/>
              <w:rPr>
                <w:rFonts w:eastAsia="SimSun"/>
              </w:rPr>
            </w:pPr>
            <w:r w:rsidRPr="0052295E">
              <w:rPr>
                <w:rFonts w:eastAsia="SimSun"/>
              </w:rPr>
              <w:t>ID</w:t>
            </w:r>
          </w:p>
        </w:tc>
        <w:tc>
          <w:tcPr>
            <w:tcW w:w="8610" w:type="dxa"/>
            <w:gridSpan w:val="2"/>
            <w:vAlign w:val="center"/>
          </w:tcPr>
          <w:p w14:paraId="23B0C0B9" w14:textId="77777777" w:rsidR="001F49CF" w:rsidRPr="0052295E" w:rsidRDefault="001F49CF" w:rsidP="00C543D6">
            <w:pPr>
              <w:pStyle w:val="UseCaseHeader"/>
              <w:keepNext/>
              <w:keepLines/>
              <w:rPr>
                <w:rFonts w:eastAsia="SimSun"/>
              </w:rPr>
            </w:pPr>
            <w:r w:rsidRPr="0052295E">
              <w:rPr>
                <w:rFonts w:eastAsia="SimSun"/>
              </w:rPr>
              <w:t>Issue Description</w:t>
            </w:r>
          </w:p>
        </w:tc>
      </w:tr>
      <w:tr w:rsidR="001F49CF" w:rsidRPr="0052295E" w14:paraId="23B0C0BD" w14:textId="77777777" w:rsidTr="00C543D6">
        <w:trPr>
          <w:trHeight w:val="206"/>
        </w:trPr>
        <w:tc>
          <w:tcPr>
            <w:tcW w:w="630" w:type="dxa"/>
            <w:vAlign w:val="center"/>
          </w:tcPr>
          <w:p w14:paraId="23B0C0BB" w14:textId="77777777" w:rsidR="001F49CF" w:rsidRPr="0052295E" w:rsidRDefault="001F49CF" w:rsidP="00C543D6">
            <w:pPr>
              <w:pStyle w:val="UseCaseText"/>
              <w:keepNext/>
              <w:keepLines/>
              <w:rPr>
                <w:rFonts w:eastAsia="SimSun"/>
              </w:rPr>
            </w:pPr>
            <w:r>
              <w:rPr>
                <w:rFonts w:eastAsia="SimSun"/>
              </w:rPr>
              <w:t>1</w:t>
            </w:r>
          </w:p>
        </w:tc>
        <w:tc>
          <w:tcPr>
            <w:tcW w:w="8610" w:type="dxa"/>
            <w:gridSpan w:val="2"/>
            <w:vAlign w:val="center"/>
          </w:tcPr>
          <w:p w14:paraId="23B0C0BC" w14:textId="77777777" w:rsidR="001F49CF" w:rsidRPr="0052295E" w:rsidRDefault="001F49CF" w:rsidP="00C543D6">
            <w:pPr>
              <w:pStyle w:val="UseCaseText"/>
              <w:keepNext/>
              <w:keepLines/>
              <w:rPr>
                <w:rFonts w:eastAsia="SimSun"/>
              </w:rPr>
            </w:pPr>
          </w:p>
        </w:tc>
      </w:tr>
      <w:tr w:rsidR="001F49CF" w:rsidRPr="0052295E" w14:paraId="23B0C0C0" w14:textId="77777777" w:rsidTr="00C543D6">
        <w:trPr>
          <w:trHeight w:val="206"/>
        </w:trPr>
        <w:tc>
          <w:tcPr>
            <w:tcW w:w="630" w:type="dxa"/>
            <w:vAlign w:val="center"/>
          </w:tcPr>
          <w:p w14:paraId="23B0C0BE" w14:textId="77777777" w:rsidR="001F49CF" w:rsidRDefault="001F49CF" w:rsidP="00C543D6">
            <w:pPr>
              <w:pStyle w:val="UseCaseText"/>
              <w:rPr>
                <w:rFonts w:eastAsia="SimSun"/>
              </w:rPr>
            </w:pPr>
          </w:p>
        </w:tc>
        <w:tc>
          <w:tcPr>
            <w:tcW w:w="8610" w:type="dxa"/>
            <w:gridSpan w:val="2"/>
            <w:vAlign w:val="center"/>
          </w:tcPr>
          <w:p w14:paraId="23B0C0BF" w14:textId="77777777" w:rsidR="001F49CF" w:rsidRDefault="001F49CF" w:rsidP="00C543D6">
            <w:pPr>
              <w:pStyle w:val="UseCaseText"/>
              <w:rPr>
                <w:rFonts w:eastAsia="SimSun"/>
              </w:rPr>
            </w:pPr>
          </w:p>
        </w:tc>
      </w:tr>
    </w:tbl>
    <w:p w14:paraId="23B0C0C1" w14:textId="77777777" w:rsidR="001F49CF" w:rsidRDefault="001F49CF" w:rsidP="001F49CF"/>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1F49CF" w:rsidRPr="0052295E" w14:paraId="23B0C0C4" w14:textId="77777777" w:rsidTr="00C543D6">
        <w:trPr>
          <w:trHeight w:val="360"/>
        </w:trPr>
        <w:tc>
          <w:tcPr>
            <w:tcW w:w="2520" w:type="dxa"/>
            <w:gridSpan w:val="2"/>
            <w:shd w:val="clear" w:color="auto" w:fill="8DB3E2"/>
            <w:vAlign w:val="center"/>
          </w:tcPr>
          <w:p w14:paraId="23B0C0C2" w14:textId="77777777" w:rsidR="001F49CF" w:rsidRPr="0052295E" w:rsidRDefault="001F49CF"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0C3" w14:textId="77777777" w:rsidR="001F49CF" w:rsidRPr="00B36A79" w:rsidRDefault="00DB6389" w:rsidP="00C543D6">
            <w:pPr>
              <w:pStyle w:val="UseCaseText"/>
              <w:rPr>
                <w:rFonts w:eastAsia="Times"/>
                <w:b/>
              </w:rPr>
            </w:pPr>
            <w:r>
              <w:rPr>
                <w:rFonts w:eastAsia="Times"/>
                <w:b/>
              </w:rPr>
              <w:t>UC_020</w:t>
            </w:r>
          </w:p>
        </w:tc>
      </w:tr>
      <w:tr w:rsidR="001F49CF" w:rsidRPr="0052295E" w14:paraId="23B0C0C7" w14:textId="77777777" w:rsidTr="00C543D6">
        <w:trPr>
          <w:trHeight w:val="360"/>
        </w:trPr>
        <w:tc>
          <w:tcPr>
            <w:tcW w:w="2520" w:type="dxa"/>
            <w:gridSpan w:val="2"/>
            <w:shd w:val="clear" w:color="auto" w:fill="8DB3E2"/>
            <w:vAlign w:val="center"/>
          </w:tcPr>
          <w:p w14:paraId="23B0C0C5" w14:textId="77777777" w:rsidR="001F49CF" w:rsidRDefault="001F49CF"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0C6" w14:textId="77777777" w:rsidR="001F49CF" w:rsidRPr="00C27791" w:rsidRDefault="001F49CF" w:rsidP="008324BA">
            <w:pPr>
              <w:pStyle w:val="UseCaseText"/>
              <w:rPr>
                <w:rFonts w:eastAsia="Times"/>
                <w:b/>
              </w:rPr>
            </w:pPr>
            <w:r>
              <w:rPr>
                <w:rFonts w:eastAsia="Times"/>
                <w:b/>
              </w:rPr>
              <w:t>Filter results by metadata attributes</w:t>
            </w:r>
          </w:p>
        </w:tc>
      </w:tr>
      <w:tr w:rsidR="001F49CF" w:rsidRPr="0052295E" w14:paraId="23B0C0CA" w14:textId="77777777" w:rsidTr="00C543D6">
        <w:trPr>
          <w:trHeight w:val="360"/>
        </w:trPr>
        <w:tc>
          <w:tcPr>
            <w:tcW w:w="2520" w:type="dxa"/>
            <w:gridSpan w:val="2"/>
            <w:vAlign w:val="center"/>
          </w:tcPr>
          <w:p w14:paraId="23B0C0C8" w14:textId="77777777" w:rsidR="001F49CF" w:rsidRPr="00DD3D3F" w:rsidRDefault="001F49CF" w:rsidP="00C543D6">
            <w:pPr>
              <w:pStyle w:val="UseCaseText"/>
              <w:rPr>
                <w:rFonts w:eastAsia="SimSun"/>
                <w:b/>
              </w:rPr>
            </w:pPr>
            <w:r w:rsidRPr="00DD3D3F">
              <w:rPr>
                <w:rFonts w:eastAsia="SimSun"/>
                <w:b/>
              </w:rPr>
              <w:t>Short Description</w:t>
            </w:r>
          </w:p>
        </w:tc>
        <w:tc>
          <w:tcPr>
            <w:tcW w:w="6720" w:type="dxa"/>
            <w:vAlign w:val="center"/>
          </w:tcPr>
          <w:p w14:paraId="23B0C0C9" w14:textId="77777777" w:rsidR="001F49CF" w:rsidRPr="00857069" w:rsidRDefault="001F49CF" w:rsidP="00C543D6">
            <w:pPr>
              <w:pStyle w:val="UseCaseText"/>
              <w:rPr>
                <w:rFonts w:eastAsia="SimSun"/>
              </w:rPr>
            </w:pPr>
            <w:r w:rsidRPr="00DB6B1E">
              <w:rPr>
                <w:rFonts w:eastAsia="SimSun"/>
              </w:rPr>
              <w:t>Different content models prescribe different attributes to different types of data, these attributes can be used to further refine the search result, for example, excluding data points for which their metadata record do not have certain attribute content values.</w:t>
            </w:r>
          </w:p>
        </w:tc>
      </w:tr>
      <w:tr w:rsidR="001F49CF" w:rsidRPr="0052295E" w14:paraId="23B0C0CD" w14:textId="77777777" w:rsidTr="00C543D6">
        <w:trPr>
          <w:trHeight w:val="360"/>
        </w:trPr>
        <w:tc>
          <w:tcPr>
            <w:tcW w:w="2520" w:type="dxa"/>
            <w:gridSpan w:val="2"/>
            <w:vAlign w:val="center"/>
          </w:tcPr>
          <w:p w14:paraId="23B0C0CB" w14:textId="77777777" w:rsidR="001F49CF" w:rsidRPr="00DD3D3F" w:rsidRDefault="001F49CF" w:rsidP="00C543D6">
            <w:pPr>
              <w:pStyle w:val="UseCaseText"/>
              <w:rPr>
                <w:rFonts w:eastAsia="SimSun"/>
                <w:b/>
              </w:rPr>
            </w:pPr>
            <w:r w:rsidRPr="00DD3D3F">
              <w:rPr>
                <w:rFonts w:eastAsia="SimSun"/>
                <w:b/>
              </w:rPr>
              <w:t>Actors</w:t>
            </w:r>
          </w:p>
        </w:tc>
        <w:tc>
          <w:tcPr>
            <w:tcW w:w="6720" w:type="dxa"/>
            <w:vAlign w:val="center"/>
          </w:tcPr>
          <w:p w14:paraId="23B0C0CC" w14:textId="77777777" w:rsidR="001F49CF" w:rsidRPr="0052295E" w:rsidRDefault="001F49CF" w:rsidP="000A5C5F">
            <w:pPr>
              <w:pStyle w:val="UseCaseText"/>
              <w:rPr>
                <w:rFonts w:eastAsia="SimSun"/>
              </w:rPr>
            </w:pPr>
            <w:r w:rsidRPr="003A51F7">
              <w:rPr>
                <w:rFonts w:eastAsia="SimSun"/>
              </w:rPr>
              <w:t>End User</w:t>
            </w:r>
            <w:r w:rsidR="000A5C5F">
              <w:rPr>
                <w:rFonts w:eastAsia="SimSun"/>
              </w:rPr>
              <w:t>/</w:t>
            </w:r>
            <w:r w:rsidRPr="003A51F7">
              <w:rPr>
                <w:rFonts w:eastAsia="SimSun" w:hint="eastAsia"/>
              </w:rPr>
              <w:t>Data Consumer</w:t>
            </w:r>
          </w:p>
        </w:tc>
      </w:tr>
      <w:tr w:rsidR="001F49CF" w:rsidRPr="0052295E" w14:paraId="23B0C0D1" w14:textId="77777777" w:rsidTr="00C543D6">
        <w:trPr>
          <w:trHeight w:val="360"/>
        </w:trPr>
        <w:tc>
          <w:tcPr>
            <w:tcW w:w="2520" w:type="dxa"/>
            <w:gridSpan w:val="2"/>
            <w:vAlign w:val="center"/>
          </w:tcPr>
          <w:p w14:paraId="23B0C0CE" w14:textId="77777777" w:rsidR="001F49CF" w:rsidRPr="0052295E" w:rsidRDefault="001F49CF" w:rsidP="00C543D6">
            <w:pPr>
              <w:pStyle w:val="UseCaseHeader"/>
              <w:rPr>
                <w:rFonts w:eastAsia="SimSun"/>
              </w:rPr>
            </w:pPr>
            <w:r w:rsidRPr="0052295E">
              <w:rPr>
                <w:rFonts w:eastAsia="SimSun"/>
              </w:rPr>
              <w:t>Pre-Conditions</w:t>
            </w:r>
          </w:p>
        </w:tc>
        <w:tc>
          <w:tcPr>
            <w:tcW w:w="6720" w:type="dxa"/>
            <w:vAlign w:val="center"/>
          </w:tcPr>
          <w:p w14:paraId="23B0C0CF" w14:textId="77777777" w:rsidR="001F49CF" w:rsidRDefault="001F49CF" w:rsidP="00C543D6">
            <w:pPr>
              <w:pStyle w:val="UseCaseText"/>
              <w:rPr>
                <w:rFonts w:eastAsia="SimSun"/>
              </w:rPr>
            </w:pPr>
            <w:r>
              <w:rPr>
                <w:rFonts w:eastAsia="SimSun"/>
              </w:rPr>
              <w:t>A search was performed and a subset of the metadata from the catalog was retrieved by the NGDS catalog.</w:t>
            </w:r>
          </w:p>
          <w:p w14:paraId="23B0C0D0" w14:textId="77777777" w:rsidR="001F49CF" w:rsidRPr="0052295E" w:rsidRDefault="001F49CF" w:rsidP="00C543D6">
            <w:pPr>
              <w:pStyle w:val="UseCaseText"/>
              <w:rPr>
                <w:rFonts w:eastAsia="SimSun"/>
              </w:rPr>
            </w:pPr>
            <w:r>
              <w:rPr>
                <w:rFonts w:eastAsia="SimSun"/>
              </w:rPr>
              <w:t>The search result is displayed as points in a map and as a list of metadata records</w:t>
            </w:r>
          </w:p>
        </w:tc>
      </w:tr>
      <w:tr w:rsidR="001F49CF" w:rsidRPr="0052295E" w14:paraId="23B0C0D4" w14:textId="77777777" w:rsidTr="00C543D6">
        <w:trPr>
          <w:trHeight w:val="360"/>
        </w:trPr>
        <w:tc>
          <w:tcPr>
            <w:tcW w:w="2520" w:type="dxa"/>
            <w:gridSpan w:val="2"/>
            <w:vAlign w:val="center"/>
          </w:tcPr>
          <w:p w14:paraId="23B0C0D2" w14:textId="77777777" w:rsidR="001F49CF" w:rsidRPr="0052295E" w:rsidRDefault="001F49CF" w:rsidP="00C543D6">
            <w:pPr>
              <w:pStyle w:val="UseCaseHeader"/>
              <w:rPr>
                <w:rFonts w:eastAsia="SimSun"/>
              </w:rPr>
            </w:pPr>
            <w:r w:rsidRPr="0052295E">
              <w:rPr>
                <w:rFonts w:eastAsia="SimSun"/>
              </w:rPr>
              <w:t>Success End Conditions</w:t>
            </w:r>
          </w:p>
        </w:tc>
        <w:tc>
          <w:tcPr>
            <w:tcW w:w="6720" w:type="dxa"/>
            <w:vAlign w:val="center"/>
          </w:tcPr>
          <w:p w14:paraId="23B0C0D3" w14:textId="77777777" w:rsidR="001F49CF" w:rsidRPr="0052295E" w:rsidRDefault="001F49CF" w:rsidP="00C543D6">
            <w:pPr>
              <w:pStyle w:val="UseCaseText"/>
              <w:rPr>
                <w:rFonts w:eastAsia="SimSun"/>
              </w:rPr>
            </w:pPr>
            <w:r>
              <w:rPr>
                <w:rFonts w:eastAsia="SimSun"/>
              </w:rPr>
              <w:t>The user can narrow down the search results</w:t>
            </w:r>
          </w:p>
        </w:tc>
      </w:tr>
      <w:tr w:rsidR="001F49CF" w:rsidRPr="0052295E" w14:paraId="23B0C0D8" w14:textId="77777777" w:rsidTr="00C543D6">
        <w:trPr>
          <w:trHeight w:val="360"/>
        </w:trPr>
        <w:tc>
          <w:tcPr>
            <w:tcW w:w="2520" w:type="dxa"/>
            <w:gridSpan w:val="2"/>
            <w:vAlign w:val="center"/>
          </w:tcPr>
          <w:p w14:paraId="23B0C0D5" w14:textId="77777777" w:rsidR="001F49CF" w:rsidRPr="0052295E" w:rsidRDefault="001F49CF" w:rsidP="00C543D6">
            <w:pPr>
              <w:pStyle w:val="UseCaseHeader"/>
              <w:rPr>
                <w:rFonts w:eastAsia="SimSun"/>
              </w:rPr>
            </w:pPr>
            <w:r>
              <w:rPr>
                <w:rFonts w:eastAsia="SimSun"/>
              </w:rPr>
              <w:t>Data</w:t>
            </w:r>
          </w:p>
        </w:tc>
        <w:tc>
          <w:tcPr>
            <w:tcW w:w="6720" w:type="dxa"/>
            <w:vAlign w:val="center"/>
          </w:tcPr>
          <w:p w14:paraId="23B0C0D6" w14:textId="77777777" w:rsidR="001F49CF" w:rsidRDefault="001F49CF" w:rsidP="00C543D6">
            <w:pPr>
              <w:pStyle w:val="UseCaseText"/>
              <w:rPr>
                <w:rFonts w:eastAsia="SimSun"/>
              </w:rPr>
            </w:pPr>
            <w:r>
              <w:rPr>
                <w:rFonts w:eastAsia="SimSun"/>
              </w:rPr>
              <w:t>A subset of metadata obtained by a search</w:t>
            </w:r>
          </w:p>
          <w:p w14:paraId="23B0C0D7" w14:textId="77777777" w:rsidR="001F49CF" w:rsidRDefault="001F49CF" w:rsidP="00C543D6">
            <w:pPr>
              <w:pStyle w:val="UseCaseText"/>
              <w:rPr>
                <w:rFonts w:eastAsia="SimSun"/>
              </w:rPr>
            </w:pPr>
            <w:r>
              <w:rPr>
                <w:rFonts w:eastAsia="SimSun"/>
              </w:rPr>
              <w:t>A list of metadata types present in the subset of metadata under consideration</w:t>
            </w:r>
          </w:p>
        </w:tc>
      </w:tr>
      <w:tr w:rsidR="001F49CF" w:rsidRPr="0052295E" w14:paraId="23B0C0DB" w14:textId="77777777" w:rsidTr="00C543D6">
        <w:trPr>
          <w:trHeight w:val="360"/>
        </w:trPr>
        <w:tc>
          <w:tcPr>
            <w:tcW w:w="2520" w:type="dxa"/>
            <w:gridSpan w:val="2"/>
            <w:vAlign w:val="center"/>
          </w:tcPr>
          <w:p w14:paraId="23B0C0D9" w14:textId="77777777" w:rsidR="001F49CF" w:rsidRPr="0052295E" w:rsidRDefault="001F49CF" w:rsidP="00C543D6">
            <w:pPr>
              <w:pStyle w:val="UseCaseHeader"/>
              <w:rPr>
                <w:rFonts w:eastAsia="SimSun"/>
              </w:rPr>
            </w:pPr>
            <w:r>
              <w:rPr>
                <w:rFonts w:eastAsia="SimSun"/>
              </w:rPr>
              <w:t>Functions</w:t>
            </w:r>
          </w:p>
        </w:tc>
        <w:tc>
          <w:tcPr>
            <w:tcW w:w="6720" w:type="dxa"/>
            <w:vAlign w:val="center"/>
          </w:tcPr>
          <w:p w14:paraId="23B0C0DA" w14:textId="77777777" w:rsidR="001F49CF" w:rsidRDefault="001F49CF" w:rsidP="00377EE0">
            <w:pPr>
              <w:pStyle w:val="UseCaseText"/>
              <w:keepNext/>
              <w:keepLines/>
              <w:numPr>
                <w:ilvl w:val="0"/>
                <w:numId w:val="15"/>
              </w:numPr>
              <w:rPr>
                <w:rFonts w:eastAsia="SimSun"/>
              </w:rPr>
            </w:pPr>
            <w:r>
              <w:rPr>
                <w:rFonts w:eastAsia="SimSun"/>
              </w:rPr>
              <w:t>Filter metadata set by attribute content</w:t>
            </w:r>
          </w:p>
        </w:tc>
      </w:tr>
      <w:tr w:rsidR="001F49CF" w:rsidRPr="0052295E" w14:paraId="23B0C0DD" w14:textId="77777777" w:rsidTr="00C543D6">
        <w:trPr>
          <w:trHeight w:val="278"/>
        </w:trPr>
        <w:tc>
          <w:tcPr>
            <w:tcW w:w="9240" w:type="dxa"/>
            <w:gridSpan w:val="3"/>
            <w:shd w:val="clear" w:color="auto" w:fill="CCFFFF"/>
            <w:vAlign w:val="center"/>
          </w:tcPr>
          <w:p w14:paraId="23B0C0DC" w14:textId="77777777" w:rsidR="001F49CF" w:rsidRPr="0052295E" w:rsidRDefault="001F49CF" w:rsidP="00C543D6">
            <w:pPr>
              <w:pStyle w:val="UseCaseSection"/>
              <w:keepNext/>
              <w:keepLines/>
              <w:rPr>
                <w:rFonts w:eastAsia="SimSun"/>
              </w:rPr>
            </w:pPr>
            <w:r w:rsidRPr="0052295E">
              <w:rPr>
                <w:rFonts w:eastAsia="SimSun"/>
              </w:rPr>
              <w:t>Main Sequence</w:t>
            </w:r>
          </w:p>
        </w:tc>
      </w:tr>
      <w:tr w:rsidR="001F49CF" w:rsidRPr="0052295E" w14:paraId="23B0C0E1" w14:textId="77777777" w:rsidTr="00C543D6">
        <w:trPr>
          <w:trHeight w:val="203"/>
        </w:trPr>
        <w:tc>
          <w:tcPr>
            <w:tcW w:w="630" w:type="dxa"/>
          </w:tcPr>
          <w:p w14:paraId="23B0C0DE" w14:textId="77777777" w:rsidR="001F49CF" w:rsidRPr="0052295E" w:rsidRDefault="001F49CF" w:rsidP="00C543D6">
            <w:pPr>
              <w:pStyle w:val="UseCaseHeader"/>
              <w:keepNext/>
              <w:keepLines/>
              <w:rPr>
                <w:rFonts w:eastAsia="SimSun"/>
              </w:rPr>
            </w:pPr>
            <w:r w:rsidRPr="0052295E">
              <w:rPr>
                <w:rFonts w:eastAsia="SimSun"/>
              </w:rPr>
              <w:t>Step</w:t>
            </w:r>
          </w:p>
        </w:tc>
        <w:tc>
          <w:tcPr>
            <w:tcW w:w="1890" w:type="dxa"/>
          </w:tcPr>
          <w:p w14:paraId="23B0C0DF" w14:textId="77777777" w:rsidR="001F49CF" w:rsidRPr="0052295E" w:rsidRDefault="001F49CF" w:rsidP="00C543D6">
            <w:pPr>
              <w:pStyle w:val="UseCaseHeader"/>
              <w:keepNext/>
              <w:keepLines/>
              <w:rPr>
                <w:rFonts w:eastAsia="SimSun"/>
              </w:rPr>
            </w:pPr>
            <w:r w:rsidRPr="0052295E">
              <w:rPr>
                <w:rFonts w:eastAsia="SimSun"/>
              </w:rPr>
              <w:t>Actor</w:t>
            </w:r>
          </w:p>
        </w:tc>
        <w:tc>
          <w:tcPr>
            <w:tcW w:w="6720" w:type="dxa"/>
          </w:tcPr>
          <w:p w14:paraId="23B0C0E0" w14:textId="77777777" w:rsidR="001F49CF" w:rsidRPr="0052295E" w:rsidRDefault="001F49CF" w:rsidP="00C543D6">
            <w:pPr>
              <w:pStyle w:val="UseCaseHeader"/>
              <w:keepNext/>
              <w:keepLines/>
              <w:rPr>
                <w:rFonts w:eastAsia="SimSun"/>
              </w:rPr>
            </w:pPr>
            <w:r w:rsidRPr="0052295E">
              <w:rPr>
                <w:rFonts w:eastAsia="SimSun"/>
              </w:rPr>
              <w:t>Description</w:t>
            </w:r>
          </w:p>
        </w:tc>
      </w:tr>
      <w:tr w:rsidR="001F49CF" w:rsidRPr="0052295E" w14:paraId="23B0C0E5" w14:textId="77777777" w:rsidTr="00C543D6">
        <w:trPr>
          <w:trHeight w:val="320"/>
        </w:trPr>
        <w:tc>
          <w:tcPr>
            <w:tcW w:w="630" w:type="dxa"/>
            <w:vAlign w:val="center"/>
          </w:tcPr>
          <w:p w14:paraId="23B0C0E2" w14:textId="77777777" w:rsidR="001F49CF" w:rsidRPr="0052295E" w:rsidRDefault="001F49CF" w:rsidP="00C543D6">
            <w:pPr>
              <w:pStyle w:val="UseCaseText"/>
              <w:keepNext/>
              <w:keepLines/>
              <w:rPr>
                <w:rFonts w:eastAsia="SimSun"/>
              </w:rPr>
            </w:pPr>
            <w:r w:rsidRPr="0052295E">
              <w:rPr>
                <w:rFonts w:eastAsia="SimSun"/>
              </w:rPr>
              <w:t>1</w:t>
            </w:r>
          </w:p>
        </w:tc>
        <w:tc>
          <w:tcPr>
            <w:tcW w:w="1890" w:type="dxa"/>
            <w:vAlign w:val="center"/>
          </w:tcPr>
          <w:p w14:paraId="23B0C0E3" w14:textId="77777777" w:rsidR="001F49CF" w:rsidRPr="0052295E" w:rsidRDefault="001F49CF" w:rsidP="00C543D6">
            <w:pPr>
              <w:pStyle w:val="UseCaseText"/>
              <w:rPr>
                <w:rFonts w:eastAsia="SimSun"/>
              </w:rPr>
            </w:pPr>
            <w:r>
              <w:rPr>
                <w:rFonts w:eastAsia="SimSun"/>
              </w:rPr>
              <w:t>User</w:t>
            </w:r>
          </w:p>
        </w:tc>
        <w:tc>
          <w:tcPr>
            <w:tcW w:w="6720" w:type="dxa"/>
            <w:vAlign w:val="center"/>
          </w:tcPr>
          <w:p w14:paraId="23B0C0E4" w14:textId="77777777" w:rsidR="001F49CF" w:rsidRPr="0052295E" w:rsidRDefault="001F49CF" w:rsidP="00C543D6">
            <w:pPr>
              <w:pStyle w:val="UseCaseText"/>
              <w:keepNext/>
              <w:keepLines/>
              <w:rPr>
                <w:rFonts w:eastAsia="SimSun"/>
              </w:rPr>
            </w:pPr>
            <w:r>
              <w:rPr>
                <w:rFonts w:eastAsia="SimSun"/>
              </w:rPr>
              <w:t>Types in a filtering criteria based on supported metadata attributes</w:t>
            </w:r>
          </w:p>
        </w:tc>
      </w:tr>
      <w:tr w:rsidR="001F49CF" w:rsidRPr="0052295E" w14:paraId="23B0C0EA" w14:textId="77777777" w:rsidTr="00C543D6">
        <w:trPr>
          <w:trHeight w:val="320"/>
        </w:trPr>
        <w:tc>
          <w:tcPr>
            <w:tcW w:w="630" w:type="dxa"/>
            <w:vAlign w:val="center"/>
          </w:tcPr>
          <w:p w14:paraId="23B0C0E6" w14:textId="77777777" w:rsidR="001F49CF" w:rsidRPr="0052295E" w:rsidRDefault="001F49CF" w:rsidP="00C543D6">
            <w:pPr>
              <w:pStyle w:val="UseCaseText"/>
              <w:rPr>
                <w:rFonts w:eastAsia="SimSun"/>
              </w:rPr>
            </w:pPr>
            <w:r>
              <w:rPr>
                <w:rFonts w:eastAsia="SimSun"/>
              </w:rPr>
              <w:t>2</w:t>
            </w:r>
          </w:p>
        </w:tc>
        <w:tc>
          <w:tcPr>
            <w:tcW w:w="1890" w:type="dxa"/>
            <w:vAlign w:val="center"/>
          </w:tcPr>
          <w:p w14:paraId="23B0C0E7" w14:textId="77777777" w:rsidR="001F49CF" w:rsidRDefault="001F49CF" w:rsidP="00C543D6">
            <w:pPr>
              <w:pStyle w:val="UseCaseText"/>
              <w:rPr>
                <w:rFonts w:eastAsia="SimSun"/>
              </w:rPr>
            </w:pPr>
            <w:r>
              <w:rPr>
                <w:rFonts w:eastAsia="SimSun"/>
              </w:rPr>
              <w:t>NGDS System</w:t>
            </w:r>
          </w:p>
        </w:tc>
        <w:tc>
          <w:tcPr>
            <w:tcW w:w="6720" w:type="dxa"/>
            <w:vAlign w:val="center"/>
          </w:tcPr>
          <w:p w14:paraId="23B0C0E8" w14:textId="77777777" w:rsidR="001F49CF" w:rsidRDefault="001F49CF" w:rsidP="00C543D6">
            <w:pPr>
              <w:pStyle w:val="UseCaseText"/>
              <w:rPr>
                <w:rFonts w:eastAsia="SimSun"/>
              </w:rPr>
            </w:pPr>
            <w:r>
              <w:rPr>
                <w:rFonts w:eastAsia="SimSun"/>
              </w:rPr>
              <w:t>Responds by displaying only the metadata list matching user filter criteria</w:t>
            </w:r>
          </w:p>
          <w:p w14:paraId="23B0C0E9" w14:textId="77777777" w:rsidR="001F49CF" w:rsidRDefault="001F49CF" w:rsidP="00C543D6">
            <w:pPr>
              <w:pStyle w:val="UseCaseText"/>
              <w:rPr>
                <w:rFonts w:eastAsia="SimSun"/>
              </w:rPr>
            </w:pPr>
            <w:r>
              <w:rPr>
                <w:rFonts w:eastAsia="SimSun"/>
              </w:rPr>
              <w:t>The map may also update in response to this search</w:t>
            </w:r>
          </w:p>
        </w:tc>
      </w:tr>
      <w:tr w:rsidR="001F49CF" w:rsidRPr="0052295E" w14:paraId="23B0C0EC" w14:textId="77777777" w:rsidTr="00C543D6">
        <w:trPr>
          <w:trHeight w:val="287"/>
        </w:trPr>
        <w:tc>
          <w:tcPr>
            <w:tcW w:w="9240" w:type="dxa"/>
            <w:gridSpan w:val="3"/>
            <w:shd w:val="clear" w:color="auto" w:fill="FFFFCC"/>
            <w:vAlign w:val="center"/>
          </w:tcPr>
          <w:p w14:paraId="23B0C0EB" w14:textId="77777777" w:rsidR="001F49CF" w:rsidRPr="0052295E" w:rsidRDefault="001F49CF" w:rsidP="00C543D6">
            <w:pPr>
              <w:pStyle w:val="UseCaseSection"/>
              <w:keepNext/>
              <w:keepLines/>
              <w:rPr>
                <w:rFonts w:eastAsia="SimSun"/>
              </w:rPr>
            </w:pPr>
            <w:r w:rsidRPr="0052295E">
              <w:rPr>
                <w:rFonts w:eastAsia="SimSun"/>
              </w:rPr>
              <w:lastRenderedPageBreak/>
              <w:t>Variants</w:t>
            </w:r>
          </w:p>
        </w:tc>
      </w:tr>
      <w:tr w:rsidR="001F49CF" w:rsidRPr="0052295E" w14:paraId="23B0C0F0" w14:textId="77777777" w:rsidTr="00C543D6">
        <w:trPr>
          <w:trHeight w:val="261"/>
        </w:trPr>
        <w:tc>
          <w:tcPr>
            <w:tcW w:w="630" w:type="dxa"/>
            <w:vAlign w:val="center"/>
          </w:tcPr>
          <w:p w14:paraId="23B0C0ED" w14:textId="77777777" w:rsidR="001F49CF" w:rsidRPr="0052295E" w:rsidRDefault="001F49CF" w:rsidP="00C543D6">
            <w:pPr>
              <w:pStyle w:val="UseCaseHeader"/>
              <w:keepNext/>
              <w:keepLines/>
              <w:rPr>
                <w:rFonts w:eastAsia="SimSun"/>
              </w:rPr>
            </w:pPr>
            <w:r w:rsidRPr="0052295E">
              <w:rPr>
                <w:rFonts w:eastAsia="SimSun"/>
              </w:rPr>
              <w:t>Step</w:t>
            </w:r>
          </w:p>
        </w:tc>
        <w:tc>
          <w:tcPr>
            <w:tcW w:w="1890" w:type="dxa"/>
            <w:vAlign w:val="center"/>
          </w:tcPr>
          <w:p w14:paraId="23B0C0EE" w14:textId="77777777" w:rsidR="001F49CF" w:rsidRPr="0052295E" w:rsidRDefault="001F49CF" w:rsidP="00C543D6">
            <w:pPr>
              <w:pStyle w:val="UseCaseHeader"/>
              <w:keepNext/>
              <w:keepLines/>
              <w:rPr>
                <w:rFonts w:eastAsia="SimSun"/>
              </w:rPr>
            </w:pPr>
            <w:r w:rsidRPr="0052295E">
              <w:rPr>
                <w:rFonts w:eastAsia="SimSun"/>
              </w:rPr>
              <w:t>Actor</w:t>
            </w:r>
          </w:p>
        </w:tc>
        <w:tc>
          <w:tcPr>
            <w:tcW w:w="6720" w:type="dxa"/>
            <w:vAlign w:val="center"/>
          </w:tcPr>
          <w:p w14:paraId="23B0C0EF" w14:textId="77777777" w:rsidR="001F49CF" w:rsidRPr="0052295E" w:rsidRDefault="001F49CF" w:rsidP="00C543D6">
            <w:pPr>
              <w:pStyle w:val="UseCaseHeader"/>
              <w:keepNext/>
              <w:keepLines/>
              <w:rPr>
                <w:rFonts w:eastAsia="SimSun"/>
              </w:rPr>
            </w:pPr>
            <w:r w:rsidRPr="0052295E">
              <w:rPr>
                <w:rFonts w:eastAsia="SimSun"/>
              </w:rPr>
              <w:t>Description</w:t>
            </w:r>
          </w:p>
        </w:tc>
      </w:tr>
      <w:tr w:rsidR="001F49CF" w:rsidRPr="0052295E" w14:paraId="23B0C0F4" w14:textId="77777777" w:rsidTr="00C543D6">
        <w:trPr>
          <w:trHeight w:val="359"/>
        </w:trPr>
        <w:tc>
          <w:tcPr>
            <w:tcW w:w="630" w:type="dxa"/>
            <w:tcBorders>
              <w:bottom w:val="single" w:sz="4" w:space="0" w:color="auto"/>
            </w:tcBorders>
            <w:vAlign w:val="center"/>
          </w:tcPr>
          <w:p w14:paraId="23B0C0F1" w14:textId="77777777" w:rsidR="001F49CF" w:rsidRPr="0052295E" w:rsidRDefault="001F49CF" w:rsidP="00C543D6">
            <w:pPr>
              <w:pStyle w:val="UseCaseText"/>
              <w:keepNext/>
              <w:keepLines/>
              <w:rPr>
                <w:rFonts w:eastAsia="SimSun"/>
              </w:rPr>
            </w:pPr>
          </w:p>
        </w:tc>
        <w:tc>
          <w:tcPr>
            <w:tcW w:w="1890" w:type="dxa"/>
            <w:tcBorders>
              <w:bottom w:val="single" w:sz="4" w:space="0" w:color="auto"/>
            </w:tcBorders>
            <w:vAlign w:val="center"/>
          </w:tcPr>
          <w:p w14:paraId="23B0C0F2" w14:textId="77777777" w:rsidR="001F49CF" w:rsidRDefault="001F49CF" w:rsidP="00C543D6">
            <w:pPr>
              <w:pStyle w:val="UseCaseText"/>
              <w:rPr>
                <w:rFonts w:eastAsia="SimSun"/>
              </w:rPr>
            </w:pPr>
          </w:p>
        </w:tc>
        <w:tc>
          <w:tcPr>
            <w:tcW w:w="6720" w:type="dxa"/>
            <w:tcBorders>
              <w:bottom w:val="single" w:sz="4" w:space="0" w:color="auto"/>
            </w:tcBorders>
            <w:vAlign w:val="center"/>
          </w:tcPr>
          <w:p w14:paraId="23B0C0F3" w14:textId="77777777" w:rsidR="001F49CF" w:rsidRPr="0052295E" w:rsidRDefault="001F49CF" w:rsidP="00C543D6">
            <w:pPr>
              <w:pStyle w:val="UseCaseText"/>
              <w:keepNext/>
              <w:keepLines/>
              <w:rPr>
                <w:rFonts w:eastAsia="SimSun"/>
              </w:rPr>
            </w:pPr>
          </w:p>
        </w:tc>
      </w:tr>
      <w:tr w:rsidR="001F49CF" w:rsidRPr="00FB0E17" w14:paraId="23B0C0F6" w14:textId="77777777" w:rsidTr="00C543D6">
        <w:trPr>
          <w:trHeight w:val="261"/>
        </w:trPr>
        <w:tc>
          <w:tcPr>
            <w:tcW w:w="9240" w:type="dxa"/>
            <w:gridSpan w:val="3"/>
            <w:tcBorders>
              <w:bottom w:val="single" w:sz="4" w:space="0" w:color="auto"/>
            </w:tcBorders>
            <w:shd w:val="clear" w:color="auto" w:fill="FDBBC0"/>
            <w:vAlign w:val="center"/>
          </w:tcPr>
          <w:p w14:paraId="23B0C0F5" w14:textId="77777777" w:rsidR="001F49CF" w:rsidRPr="0052295E" w:rsidRDefault="001F49CF" w:rsidP="00C543D6">
            <w:pPr>
              <w:pStyle w:val="UseCaseSection"/>
              <w:keepNext/>
              <w:keepLines/>
              <w:rPr>
                <w:rFonts w:eastAsia="SimSun"/>
              </w:rPr>
            </w:pPr>
            <w:r>
              <w:rPr>
                <w:rFonts w:eastAsia="SimSun"/>
              </w:rPr>
              <w:t>Exception</w:t>
            </w:r>
            <w:r w:rsidRPr="0052295E">
              <w:rPr>
                <w:rFonts w:eastAsia="SimSun"/>
              </w:rPr>
              <w:t>s</w:t>
            </w:r>
          </w:p>
        </w:tc>
      </w:tr>
      <w:tr w:rsidR="001F49CF" w:rsidRPr="0052295E" w14:paraId="23B0C0FA" w14:textId="77777777" w:rsidTr="00C543D6">
        <w:trPr>
          <w:trHeight w:val="261"/>
        </w:trPr>
        <w:tc>
          <w:tcPr>
            <w:tcW w:w="630" w:type="dxa"/>
            <w:tcBorders>
              <w:bottom w:val="single" w:sz="4" w:space="0" w:color="auto"/>
            </w:tcBorders>
            <w:vAlign w:val="center"/>
          </w:tcPr>
          <w:p w14:paraId="23B0C0F7" w14:textId="77777777" w:rsidR="001F49CF" w:rsidRPr="0052295E" w:rsidRDefault="001F49CF"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0F8" w14:textId="77777777" w:rsidR="001F49CF" w:rsidRPr="0052295E" w:rsidRDefault="001F49CF"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0F9" w14:textId="77777777" w:rsidR="001F49CF" w:rsidRPr="0052295E" w:rsidRDefault="001F49CF" w:rsidP="00C543D6">
            <w:pPr>
              <w:pStyle w:val="UseCaseHeader"/>
              <w:keepNext/>
              <w:keepLines/>
              <w:rPr>
                <w:rFonts w:eastAsia="SimSun"/>
              </w:rPr>
            </w:pPr>
            <w:r w:rsidRPr="0052295E">
              <w:rPr>
                <w:rFonts w:eastAsia="SimSun"/>
              </w:rPr>
              <w:t>Description</w:t>
            </w:r>
          </w:p>
        </w:tc>
      </w:tr>
      <w:tr w:rsidR="001F49CF" w:rsidRPr="0052295E" w14:paraId="23B0C0FE" w14:textId="77777777" w:rsidTr="00C543D6">
        <w:trPr>
          <w:trHeight w:val="261"/>
        </w:trPr>
        <w:tc>
          <w:tcPr>
            <w:tcW w:w="630" w:type="dxa"/>
            <w:tcBorders>
              <w:bottom w:val="single" w:sz="4" w:space="0" w:color="auto"/>
            </w:tcBorders>
            <w:vAlign w:val="center"/>
          </w:tcPr>
          <w:p w14:paraId="23B0C0FB" w14:textId="77777777" w:rsidR="001F49CF" w:rsidRPr="0052295E" w:rsidRDefault="001F49CF" w:rsidP="00C543D6">
            <w:pPr>
              <w:pStyle w:val="UseCaseText"/>
              <w:keepNext/>
              <w:keepLines/>
              <w:rPr>
                <w:rFonts w:eastAsia="SimSun"/>
              </w:rPr>
            </w:pPr>
          </w:p>
        </w:tc>
        <w:tc>
          <w:tcPr>
            <w:tcW w:w="1890" w:type="dxa"/>
            <w:tcBorders>
              <w:bottom w:val="single" w:sz="4" w:space="0" w:color="auto"/>
            </w:tcBorders>
            <w:vAlign w:val="center"/>
          </w:tcPr>
          <w:p w14:paraId="23B0C0FC" w14:textId="77777777" w:rsidR="001F49CF" w:rsidRPr="0052295E" w:rsidRDefault="001F49CF" w:rsidP="00C543D6">
            <w:pPr>
              <w:pStyle w:val="UseCaseText"/>
              <w:keepNext/>
              <w:keepLines/>
              <w:rPr>
                <w:rFonts w:eastAsia="SimSun"/>
              </w:rPr>
            </w:pPr>
          </w:p>
        </w:tc>
        <w:tc>
          <w:tcPr>
            <w:tcW w:w="6720" w:type="dxa"/>
            <w:tcBorders>
              <w:bottom w:val="single" w:sz="4" w:space="0" w:color="auto"/>
            </w:tcBorders>
            <w:vAlign w:val="center"/>
          </w:tcPr>
          <w:p w14:paraId="23B0C0FD" w14:textId="77777777" w:rsidR="001F49CF" w:rsidRPr="0052295E" w:rsidRDefault="001F49CF" w:rsidP="00C543D6">
            <w:pPr>
              <w:pStyle w:val="UseCaseText"/>
              <w:keepNext/>
              <w:keepLines/>
              <w:rPr>
                <w:rFonts w:eastAsia="SimSun"/>
              </w:rPr>
            </w:pPr>
          </w:p>
        </w:tc>
      </w:tr>
      <w:tr w:rsidR="001F49CF" w:rsidRPr="0052295E" w14:paraId="23B0C100" w14:textId="77777777" w:rsidTr="00C543D6">
        <w:trPr>
          <w:trHeight w:val="242"/>
        </w:trPr>
        <w:tc>
          <w:tcPr>
            <w:tcW w:w="9240" w:type="dxa"/>
            <w:gridSpan w:val="3"/>
            <w:shd w:val="clear" w:color="auto" w:fill="FFCC99"/>
            <w:vAlign w:val="center"/>
          </w:tcPr>
          <w:p w14:paraId="23B0C0FF" w14:textId="77777777" w:rsidR="001F49CF" w:rsidRPr="0052295E" w:rsidRDefault="001F49CF"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1F49CF" w:rsidRPr="0052295E" w14:paraId="23B0C103" w14:textId="77777777" w:rsidTr="00C543D6">
        <w:trPr>
          <w:trHeight w:val="206"/>
        </w:trPr>
        <w:tc>
          <w:tcPr>
            <w:tcW w:w="630" w:type="dxa"/>
            <w:vAlign w:val="center"/>
          </w:tcPr>
          <w:p w14:paraId="23B0C101" w14:textId="77777777" w:rsidR="001F49CF" w:rsidRPr="0052295E" w:rsidRDefault="001F49CF" w:rsidP="00C543D6">
            <w:pPr>
              <w:pStyle w:val="UseCaseHeader"/>
              <w:keepNext/>
              <w:keepLines/>
              <w:rPr>
                <w:rFonts w:eastAsia="SimSun"/>
              </w:rPr>
            </w:pPr>
            <w:r w:rsidRPr="0052295E">
              <w:rPr>
                <w:rFonts w:eastAsia="SimSun"/>
              </w:rPr>
              <w:t>ID</w:t>
            </w:r>
          </w:p>
        </w:tc>
        <w:tc>
          <w:tcPr>
            <w:tcW w:w="8610" w:type="dxa"/>
            <w:gridSpan w:val="2"/>
            <w:vAlign w:val="center"/>
          </w:tcPr>
          <w:p w14:paraId="23B0C102" w14:textId="77777777" w:rsidR="001F49CF" w:rsidRPr="0052295E" w:rsidRDefault="001F49CF" w:rsidP="00C543D6">
            <w:pPr>
              <w:pStyle w:val="UseCaseHeader"/>
              <w:keepNext/>
              <w:keepLines/>
              <w:rPr>
                <w:rFonts w:eastAsia="SimSun"/>
              </w:rPr>
            </w:pPr>
            <w:r w:rsidRPr="0052295E">
              <w:rPr>
                <w:rFonts w:eastAsia="SimSun"/>
              </w:rPr>
              <w:t>Issue Description</w:t>
            </w:r>
          </w:p>
        </w:tc>
      </w:tr>
      <w:tr w:rsidR="001F49CF" w:rsidRPr="0052295E" w14:paraId="23B0C107" w14:textId="77777777" w:rsidTr="00C543D6">
        <w:trPr>
          <w:trHeight w:val="206"/>
        </w:trPr>
        <w:tc>
          <w:tcPr>
            <w:tcW w:w="630" w:type="dxa"/>
            <w:vAlign w:val="center"/>
          </w:tcPr>
          <w:p w14:paraId="23B0C104" w14:textId="77777777" w:rsidR="001F49CF" w:rsidRPr="0052295E" w:rsidRDefault="001F49CF" w:rsidP="00C543D6">
            <w:pPr>
              <w:pStyle w:val="UseCaseText"/>
              <w:keepNext/>
              <w:keepLines/>
              <w:rPr>
                <w:rFonts w:eastAsia="SimSun"/>
              </w:rPr>
            </w:pPr>
            <w:r>
              <w:rPr>
                <w:rFonts w:eastAsia="SimSun"/>
              </w:rPr>
              <w:t>1</w:t>
            </w:r>
          </w:p>
        </w:tc>
        <w:tc>
          <w:tcPr>
            <w:tcW w:w="8610" w:type="dxa"/>
            <w:gridSpan w:val="2"/>
            <w:vAlign w:val="center"/>
          </w:tcPr>
          <w:p w14:paraId="23B0C105" w14:textId="77777777" w:rsidR="001F49CF" w:rsidRDefault="008F667C" w:rsidP="00C543D6">
            <w:pPr>
              <w:pStyle w:val="UseCaseText"/>
              <w:keepNext/>
              <w:keepLines/>
            </w:pPr>
            <w:r>
              <w:t xml:space="preserve">Missing Filters: by location terms, geothermal thematic terms, source organization, publication date, popularity and user ratings. </w:t>
            </w:r>
            <w:r w:rsidRPr="008F667C">
              <w:t>Requirements need to clearly indicate that these vocabularies will exist on which such faceted filtering can be performed.</w:t>
            </w:r>
          </w:p>
          <w:p w14:paraId="23B0C106" w14:textId="77777777" w:rsidR="008324BA" w:rsidRPr="0052295E" w:rsidRDefault="008324BA" w:rsidP="00C543D6">
            <w:pPr>
              <w:pStyle w:val="UseCaseText"/>
              <w:keepNext/>
              <w:keepLines/>
              <w:rPr>
                <w:rFonts w:eastAsia="SimSun"/>
              </w:rPr>
            </w:pPr>
            <w:r>
              <w:t>ND: This should be a requirement for the metadata team</w:t>
            </w:r>
          </w:p>
        </w:tc>
      </w:tr>
      <w:tr w:rsidR="001F49CF" w:rsidRPr="0052295E" w14:paraId="23B0C10A" w14:textId="77777777" w:rsidTr="00C543D6">
        <w:trPr>
          <w:trHeight w:val="206"/>
        </w:trPr>
        <w:tc>
          <w:tcPr>
            <w:tcW w:w="630" w:type="dxa"/>
            <w:vAlign w:val="center"/>
          </w:tcPr>
          <w:p w14:paraId="23B0C108" w14:textId="77777777" w:rsidR="001F49CF" w:rsidRDefault="001F49CF" w:rsidP="00C543D6">
            <w:pPr>
              <w:pStyle w:val="UseCaseText"/>
              <w:rPr>
                <w:rFonts w:eastAsia="SimSun"/>
              </w:rPr>
            </w:pPr>
          </w:p>
        </w:tc>
        <w:tc>
          <w:tcPr>
            <w:tcW w:w="8610" w:type="dxa"/>
            <w:gridSpan w:val="2"/>
            <w:vAlign w:val="center"/>
          </w:tcPr>
          <w:p w14:paraId="23B0C109" w14:textId="77777777" w:rsidR="001F49CF" w:rsidRDefault="001F49CF" w:rsidP="00C543D6">
            <w:pPr>
              <w:pStyle w:val="UseCaseText"/>
              <w:rPr>
                <w:rFonts w:eastAsia="SimSun"/>
              </w:rPr>
            </w:pPr>
          </w:p>
        </w:tc>
      </w:tr>
    </w:tbl>
    <w:p w14:paraId="23B0C10B" w14:textId="77777777" w:rsidR="001F49CF" w:rsidRDefault="001F49CF" w:rsidP="001F49CF"/>
    <w:p w14:paraId="23B0C10C" w14:textId="77777777" w:rsidR="004B7070" w:rsidRDefault="004B7070" w:rsidP="004B7070">
      <w:r>
        <w:t>End-users also expect to be able to draw a specific area of interest on the map, and have the search results only reflect data from that specific area.</w:t>
      </w:r>
    </w:p>
    <w:p w14:paraId="23B0C10D" w14:textId="77777777" w:rsidR="004B7070" w:rsidRDefault="004B7070" w:rsidP="004B7070"/>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4B7070" w:rsidRPr="0052295E" w14:paraId="23B0C110" w14:textId="77777777" w:rsidTr="004A397D">
        <w:trPr>
          <w:trHeight w:val="360"/>
        </w:trPr>
        <w:tc>
          <w:tcPr>
            <w:tcW w:w="2520" w:type="dxa"/>
            <w:gridSpan w:val="2"/>
            <w:shd w:val="clear" w:color="auto" w:fill="8DB3E2"/>
            <w:vAlign w:val="center"/>
          </w:tcPr>
          <w:p w14:paraId="23B0C10E" w14:textId="77777777" w:rsidR="004B7070" w:rsidRPr="0052295E" w:rsidRDefault="004B7070" w:rsidP="004A397D">
            <w:pPr>
              <w:pStyle w:val="UseCaseHeader"/>
              <w:keepNext/>
              <w:keepLines/>
              <w:rPr>
                <w:rFonts w:eastAsia="SimSun"/>
              </w:rPr>
            </w:pPr>
            <w:r>
              <w:rPr>
                <w:rFonts w:eastAsia="SimSun"/>
              </w:rPr>
              <w:t>Use Case ID</w:t>
            </w:r>
          </w:p>
        </w:tc>
        <w:tc>
          <w:tcPr>
            <w:tcW w:w="6720" w:type="dxa"/>
            <w:shd w:val="clear" w:color="auto" w:fill="8DB3E2"/>
            <w:vAlign w:val="center"/>
          </w:tcPr>
          <w:p w14:paraId="23B0C10F" w14:textId="77777777" w:rsidR="004B7070" w:rsidRPr="00B36A79" w:rsidRDefault="004B7070" w:rsidP="004A397D">
            <w:pPr>
              <w:pStyle w:val="UseCaseText"/>
              <w:rPr>
                <w:rFonts w:eastAsia="Times"/>
                <w:b/>
              </w:rPr>
            </w:pPr>
            <w:r>
              <w:rPr>
                <w:rFonts w:eastAsia="Times"/>
                <w:b/>
              </w:rPr>
              <w:t>UC_018</w:t>
            </w:r>
          </w:p>
        </w:tc>
      </w:tr>
      <w:tr w:rsidR="004B7070" w:rsidRPr="0052295E" w14:paraId="23B0C113" w14:textId="77777777" w:rsidTr="004A397D">
        <w:trPr>
          <w:trHeight w:val="360"/>
        </w:trPr>
        <w:tc>
          <w:tcPr>
            <w:tcW w:w="2520" w:type="dxa"/>
            <w:gridSpan w:val="2"/>
            <w:shd w:val="clear" w:color="auto" w:fill="8DB3E2"/>
            <w:vAlign w:val="center"/>
          </w:tcPr>
          <w:p w14:paraId="23B0C111" w14:textId="77777777" w:rsidR="004B7070" w:rsidRDefault="004B7070" w:rsidP="004A397D">
            <w:pPr>
              <w:pStyle w:val="UseCaseHeader"/>
              <w:keepNext/>
              <w:keepLines/>
              <w:rPr>
                <w:rFonts w:eastAsia="SimSun"/>
              </w:rPr>
            </w:pPr>
            <w:r>
              <w:rPr>
                <w:rFonts w:eastAsia="SimSun"/>
              </w:rPr>
              <w:t>Use Case Name</w:t>
            </w:r>
          </w:p>
        </w:tc>
        <w:tc>
          <w:tcPr>
            <w:tcW w:w="6720" w:type="dxa"/>
            <w:shd w:val="clear" w:color="auto" w:fill="8DB3E2"/>
            <w:vAlign w:val="center"/>
          </w:tcPr>
          <w:p w14:paraId="23B0C112" w14:textId="77777777" w:rsidR="004B7070" w:rsidRPr="00C27791" w:rsidRDefault="004B7070" w:rsidP="008324BA">
            <w:pPr>
              <w:pStyle w:val="UseCaseText"/>
              <w:rPr>
                <w:rFonts w:eastAsia="Times"/>
                <w:b/>
              </w:rPr>
            </w:pPr>
            <w:r>
              <w:rPr>
                <w:rFonts w:eastAsia="Times"/>
                <w:b/>
              </w:rPr>
              <w:t xml:space="preserve">Filter </w:t>
            </w:r>
            <w:r w:rsidR="008324BA">
              <w:rPr>
                <w:rFonts w:eastAsia="Times"/>
                <w:b/>
              </w:rPr>
              <w:t>results</w:t>
            </w:r>
            <w:r>
              <w:rPr>
                <w:rFonts w:eastAsia="Times"/>
                <w:b/>
              </w:rPr>
              <w:t xml:space="preserve"> on map</w:t>
            </w:r>
          </w:p>
        </w:tc>
      </w:tr>
      <w:tr w:rsidR="004B7070" w:rsidRPr="0052295E" w14:paraId="23B0C116" w14:textId="77777777" w:rsidTr="004A397D">
        <w:trPr>
          <w:trHeight w:val="360"/>
        </w:trPr>
        <w:tc>
          <w:tcPr>
            <w:tcW w:w="2520" w:type="dxa"/>
            <w:gridSpan w:val="2"/>
            <w:vAlign w:val="center"/>
          </w:tcPr>
          <w:p w14:paraId="23B0C114" w14:textId="77777777" w:rsidR="004B7070" w:rsidRPr="00DD3D3F" w:rsidRDefault="004B7070" w:rsidP="004A397D">
            <w:pPr>
              <w:pStyle w:val="UseCaseText"/>
              <w:rPr>
                <w:rFonts w:eastAsia="SimSun"/>
                <w:b/>
              </w:rPr>
            </w:pPr>
            <w:r w:rsidRPr="00DD3D3F">
              <w:rPr>
                <w:rFonts w:eastAsia="SimSun"/>
                <w:b/>
              </w:rPr>
              <w:t>Short Description</w:t>
            </w:r>
          </w:p>
        </w:tc>
        <w:tc>
          <w:tcPr>
            <w:tcW w:w="6720" w:type="dxa"/>
            <w:vAlign w:val="center"/>
          </w:tcPr>
          <w:p w14:paraId="23B0C115" w14:textId="77777777" w:rsidR="004B7070" w:rsidRPr="00857069" w:rsidRDefault="004B7070" w:rsidP="004A397D">
            <w:pPr>
              <w:pStyle w:val="UseCaseText"/>
              <w:rPr>
                <w:rFonts w:eastAsia="SimSun"/>
              </w:rPr>
            </w:pPr>
            <w:r w:rsidRPr="002507E9">
              <w:rPr>
                <w:rFonts w:eastAsia="SimSun"/>
              </w:rPr>
              <w:t>Once a search is made and search results is displayed as points on a map, the user can narrow down its search by selecting a sub-area in the map, thus filtering out all  data points that are outside that geographical region.</w:t>
            </w:r>
          </w:p>
        </w:tc>
      </w:tr>
      <w:tr w:rsidR="004B7070" w:rsidRPr="0052295E" w14:paraId="23B0C119" w14:textId="77777777" w:rsidTr="004A397D">
        <w:trPr>
          <w:trHeight w:val="360"/>
        </w:trPr>
        <w:tc>
          <w:tcPr>
            <w:tcW w:w="2520" w:type="dxa"/>
            <w:gridSpan w:val="2"/>
            <w:vAlign w:val="center"/>
          </w:tcPr>
          <w:p w14:paraId="23B0C117" w14:textId="77777777" w:rsidR="004B7070" w:rsidRPr="00DD3D3F" w:rsidRDefault="004B7070" w:rsidP="004A397D">
            <w:pPr>
              <w:pStyle w:val="UseCaseText"/>
              <w:rPr>
                <w:rFonts w:eastAsia="SimSun"/>
                <w:b/>
              </w:rPr>
            </w:pPr>
            <w:r w:rsidRPr="00DD3D3F">
              <w:rPr>
                <w:rFonts w:eastAsia="SimSun"/>
                <w:b/>
              </w:rPr>
              <w:t>Actors</w:t>
            </w:r>
          </w:p>
        </w:tc>
        <w:tc>
          <w:tcPr>
            <w:tcW w:w="6720" w:type="dxa"/>
            <w:vAlign w:val="center"/>
          </w:tcPr>
          <w:p w14:paraId="23B0C118" w14:textId="77777777" w:rsidR="004B7070" w:rsidRPr="0052295E" w:rsidRDefault="004B7070" w:rsidP="000A5C5F">
            <w:pPr>
              <w:pStyle w:val="UseCaseText"/>
              <w:rPr>
                <w:rFonts w:eastAsia="SimSun"/>
              </w:rPr>
            </w:pPr>
            <w:r w:rsidRPr="003A51F7">
              <w:rPr>
                <w:rFonts w:eastAsia="SimSun"/>
              </w:rPr>
              <w:t>End User</w:t>
            </w:r>
            <w:r w:rsidR="000A5C5F">
              <w:rPr>
                <w:rFonts w:eastAsia="SimSun"/>
              </w:rPr>
              <w:t>/</w:t>
            </w:r>
            <w:r w:rsidRPr="003A51F7">
              <w:rPr>
                <w:rFonts w:eastAsia="SimSun" w:hint="eastAsia"/>
              </w:rPr>
              <w:t>Data Consumer</w:t>
            </w:r>
          </w:p>
        </w:tc>
      </w:tr>
      <w:tr w:rsidR="004B7070" w:rsidRPr="0052295E" w14:paraId="23B0C11D" w14:textId="77777777" w:rsidTr="004A397D">
        <w:trPr>
          <w:trHeight w:val="360"/>
        </w:trPr>
        <w:tc>
          <w:tcPr>
            <w:tcW w:w="2520" w:type="dxa"/>
            <w:gridSpan w:val="2"/>
            <w:vAlign w:val="center"/>
          </w:tcPr>
          <w:p w14:paraId="23B0C11A" w14:textId="77777777" w:rsidR="004B7070" w:rsidRPr="0052295E" w:rsidRDefault="004B7070" w:rsidP="004A397D">
            <w:pPr>
              <w:pStyle w:val="UseCaseHeader"/>
              <w:rPr>
                <w:rFonts w:eastAsia="SimSun"/>
              </w:rPr>
            </w:pPr>
            <w:r w:rsidRPr="0052295E">
              <w:rPr>
                <w:rFonts w:eastAsia="SimSun"/>
              </w:rPr>
              <w:t>Pre-Conditions</w:t>
            </w:r>
          </w:p>
        </w:tc>
        <w:tc>
          <w:tcPr>
            <w:tcW w:w="6720" w:type="dxa"/>
            <w:vAlign w:val="center"/>
          </w:tcPr>
          <w:p w14:paraId="23B0C11B" w14:textId="77777777" w:rsidR="004B7070" w:rsidRDefault="004B7070" w:rsidP="004A397D">
            <w:pPr>
              <w:pStyle w:val="UseCaseText"/>
              <w:rPr>
                <w:rFonts w:eastAsia="SimSun"/>
              </w:rPr>
            </w:pPr>
            <w:r>
              <w:rPr>
                <w:rFonts w:eastAsia="SimSun"/>
              </w:rPr>
              <w:t>A search was performed and a subset of the metadata from the catalog was retrieved by the NGDS catalog.</w:t>
            </w:r>
          </w:p>
          <w:p w14:paraId="23B0C11C" w14:textId="77777777" w:rsidR="004B7070" w:rsidRPr="0052295E" w:rsidRDefault="004B7070" w:rsidP="004A397D">
            <w:pPr>
              <w:pStyle w:val="UseCaseText"/>
              <w:rPr>
                <w:rFonts w:eastAsia="SimSun"/>
              </w:rPr>
            </w:pPr>
            <w:r>
              <w:rPr>
                <w:rFonts w:eastAsia="SimSun"/>
              </w:rPr>
              <w:t>The search result is displayed as points in a map</w:t>
            </w:r>
          </w:p>
        </w:tc>
      </w:tr>
      <w:tr w:rsidR="004B7070" w:rsidRPr="0052295E" w14:paraId="23B0C120" w14:textId="77777777" w:rsidTr="004A397D">
        <w:trPr>
          <w:trHeight w:val="360"/>
        </w:trPr>
        <w:tc>
          <w:tcPr>
            <w:tcW w:w="2520" w:type="dxa"/>
            <w:gridSpan w:val="2"/>
            <w:vAlign w:val="center"/>
          </w:tcPr>
          <w:p w14:paraId="23B0C11E" w14:textId="77777777" w:rsidR="004B7070" w:rsidRPr="0052295E" w:rsidRDefault="004B7070" w:rsidP="004A397D">
            <w:pPr>
              <w:pStyle w:val="UseCaseHeader"/>
              <w:rPr>
                <w:rFonts w:eastAsia="SimSun"/>
              </w:rPr>
            </w:pPr>
            <w:r w:rsidRPr="0052295E">
              <w:rPr>
                <w:rFonts w:eastAsia="SimSun"/>
              </w:rPr>
              <w:t>Success End Conditions</w:t>
            </w:r>
          </w:p>
        </w:tc>
        <w:tc>
          <w:tcPr>
            <w:tcW w:w="6720" w:type="dxa"/>
            <w:vAlign w:val="center"/>
          </w:tcPr>
          <w:p w14:paraId="23B0C11F" w14:textId="77777777" w:rsidR="004B7070" w:rsidRPr="0052295E" w:rsidRDefault="004B7070" w:rsidP="004A397D">
            <w:pPr>
              <w:pStyle w:val="UseCaseText"/>
              <w:rPr>
                <w:rFonts w:eastAsia="SimSun"/>
              </w:rPr>
            </w:pPr>
            <w:r>
              <w:rPr>
                <w:rFonts w:eastAsia="SimSun"/>
              </w:rPr>
              <w:t>The user can narrow down the search results</w:t>
            </w:r>
          </w:p>
        </w:tc>
      </w:tr>
      <w:tr w:rsidR="004B7070" w:rsidRPr="0052295E" w14:paraId="23B0C123" w14:textId="77777777" w:rsidTr="004A397D">
        <w:trPr>
          <w:trHeight w:val="360"/>
        </w:trPr>
        <w:tc>
          <w:tcPr>
            <w:tcW w:w="2520" w:type="dxa"/>
            <w:gridSpan w:val="2"/>
            <w:vAlign w:val="center"/>
          </w:tcPr>
          <w:p w14:paraId="23B0C121" w14:textId="77777777" w:rsidR="004B7070" w:rsidRPr="0052295E" w:rsidRDefault="004B7070" w:rsidP="004A397D">
            <w:pPr>
              <w:pStyle w:val="UseCaseHeader"/>
              <w:rPr>
                <w:rFonts w:eastAsia="SimSun"/>
              </w:rPr>
            </w:pPr>
            <w:r>
              <w:rPr>
                <w:rFonts w:eastAsia="SimSun"/>
              </w:rPr>
              <w:t>Data</w:t>
            </w:r>
          </w:p>
        </w:tc>
        <w:tc>
          <w:tcPr>
            <w:tcW w:w="6720" w:type="dxa"/>
            <w:vAlign w:val="center"/>
          </w:tcPr>
          <w:p w14:paraId="23B0C122" w14:textId="77777777" w:rsidR="004B7070" w:rsidRDefault="004B7070" w:rsidP="004A397D">
            <w:pPr>
              <w:pStyle w:val="UseCaseText"/>
              <w:rPr>
                <w:rFonts w:eastAsia="SimSun"/>
              </w:rPr>
            </w:pPr>
            <w:r>
              <w:rPr>
                <w:rFonts w:eastAsia="SimSun"/>
              </w:rPr>
              <w:t>A subset of metadata obtained by a search</w:t>
            </w:r>
          </w:p>
        </w:tc>
      </w:tr>
      <w:tr w:rsidR="004B7070" w:rsidRPr="0052295E" w14:paraId="23B0C127" w14:textId="77777777" w:rsidTr="004A397D">
        <w:trPr>
          <w:trHeight w:val="360"/>
        </w:trPr>
        <w:tc>
          <w:tcPr>
            <w:tcW w:w="2520" w:type="dxa"/>
            <w:gridSpan w:val="2"/>
            <w:vAlign w:val="center"/>
          </w:tcPr>
          <w:p w14:paraId="23B0C124" w14:textId="77777777" w:rsidR="004B7070" w:rsidRPr="0052295E" w:rsidRDefault="004B7070" w:rsidP="004A397D">
            <w:pPr>
              <w:pStyle w:val="UseCaseHeader"/>
              <w:rPr>
                <w:rFonts w:eastAsia="SimSun"/>
              </w:rPr>
            </w:pPr>
            <w:r>
              <w:rPr>
                <w:rFonts w:eastAsia="SimSun"/>
              </w:rPr>
              <w:t>Functions</w:t>
            </w:r>
          </w:p>
        </w:tc>
        <w:tc>
          <w:tcPr>
            <w:tcW w:w="6720" w:type="dxa"/>
            <w:vAlign w:val="center"/>
          </w:tcPr>
          <w:p w14:paraId="23B0C125" w14:textId="77777777" w:rsidR="004B7070" w:rsidRDefault="004B7070" w:rsidP="004A397D">
            <w:pPr>
              <w:pStyle w:val="UseCaseText"/>
              <w:keepNext/>
              <w:keepLines/>
              <w:numPr>
                <w:ilvl w:val="0"/>
                <w:numId w:val="15"/>
              </w:numPr>
              <w:rPr>
                <w:rFonts w:eastAsia="SimSun"/>
              </w:rPr>
            </w:pPr>
            <w:r>
              <w:rPr>
                <w:rFonts w:eastAsia="SimSun"/>
              </w:rPr>
              <w:t>Select region in a map</w:t>
            </w:r>
          </w:p>
          <w:p w14:paraId="23B0C126" w14:textId="77777777" w:rsidR="004B7070" w:rsidRDefault="004B7070" w:rsidP="004A397D">
            <w:pPr>
              <w:pStyle w:val="UseCaseText"/>
              <w:keepNext/>
              <w:keepLines/>
              <w:numPr>
                <w:ilvl w:val="0"/>
                <w:numId w:val="15"/>
              </w:numPr>
              <w:rPr>
                <w:rFonts w:eastAsia="SimSun"/>
              </w:rPr>
            </w:pPr>
            <w:r>
              <w:rPr>
                <w:rFonts w:eastAsia="SimSun"/>
              </w:rPr>
              <w:t>Filter search results based on a bounding box on a map</w:t>
            </w:r>
          </w:p>
        </w:tc>
      </w:tr>
      <w:tr w:rsidR="004B7070" w:rsidRPr="0052295E" w14:paraId="23B0C129" w14:textId="77777777" w:rsidTr="004A397D">
        <w:trPr>
          <w:trHeight w:val="278"/>
        </w:trPr>
        <w:tc>
          <w:tcPr>
            <w:tcW w:w="9240" w:type="dxa"/>
            <w:gridSpan w:val="3"/>
            <w:shd w:val="clear" w:color="auto" w:fill="CCFFFF"/>
            <w:vAlign w:val="center"/>
          </w:tcPr>
          <w:p w14:paraId="23B0C128" w14:textId="77777777" w:rsidR="004B7070" w:rsidRPr="0052295E" w:rsidRDefault="004B7070" w:rsidP="004A397D">
            <w:pPr>
              <w:pStyle w:val="UseCaseSection"/>
              <w:keepNext/>
              <w:keepLines/>
              <w:rPr>
                <w:rFonts w:eastAsia="SimSun"/>
              </w:rPr>
            </w:pPr>
            <w:r w:rsidRPr="0052295E">
              <w:rPr>
                <w:rFonts w:eastAsia="SimSun"/>
              </w:rPr>
              <w:t>Main Sequence</w:t>
            </w:r>
          </w:p>
        </w:tc>
      </w:tr>
      <w:tr w:rsidR="004B7070" w:rsidRPr="0052295E" w14:paraId="23B0C12D" w14:textId="77777777" w:rsidTr="004A397D">
        <w:trPr>
          <w:trHeight w:val="203"/>
        </w:trPr>
        <w:tc>
          <w:tcPr>
            <w:tcW w:w="630" w:type="dxa"/>
          </w:tcPr>
          <w:p w14:paraId="23B0C12A" w14:textId="77777777" w:rsidR="004B7070" w:rsidRPr="0052295E" w:rsidRDefault="004B7070" w:rsidP="004A397D">
            <w:pPr>
              <w:pStyle w:val="UseCaseHeader"/>
              <w:keepNext/>
              <w:keepLines/>
              <w:rPr>
                <w:rFonts w:eastAsia="SimSun"/>
              </w:rPr>
            </w:pPr>
            <w:r w:rsidRPr="0052295E">
              <w:rPr>
                <w:rFonts w:eastAsia="SimSun"/>
              </w:rPr>
              <w:t>Step</w:t>
            </w:r>
          </w:p>
        </w:tc>
        <w:tc>
          <w:tcPr>
            <w:tcW w:w="1890" w:type="dxa"/>
          </w:tcPr>
          <w:p w14:paraId="23B0C12B" w14:textId="77777777" w:rsidR="004B7070" w:rsidRPr="0052295E" w:rsidRDefault="004B7070" w:rsidP="004A397D">
            <w:pPr>
              <w:pStyle w:val="UseCaseHeader"/>
              <w:keepNext/>
              <w:keepLines/>
              <w:rPr>
                <w:rFonts w:eastAsia="SimSun"/>
              </w:rPr>
            </w:pPr>
            <w:r w:rsidRPr="0052295E">
              <w:rPr>
                <w:rFonts w:eastAsia="SimSun"/>
              </w:rPr>
              <w:t>Actor</w:t>
            </w:r>
          </w:p>
        </w:tc>
        <w:tc>
          <w:tcPr>
            <w:tcW w:w="6720" w:type="dxa"/>
          </w:tcPr>
          <w:p w14:paraId="23B0C12C" w14:textId="77777777" w:rsidR="004B7070" w:rsidRPr="0052295E" w:rsidRDefault="004B7070" w:rsidP="004A397D">
            <w:pPr>
              <w:pStyle w:val="UseCaseHeader"/>
              <w:keepNext/>
              <w:keepLines/>
              <w:rPr>
                <w:rFonts w:eastAsia="SimSun"/>
              </w:rPr>
            </w:pPr>
            <w:r w:rsidRPr="0052295E">
              <w:rPr>
                <w:rFonts w:eastAsia="SimSun"/>
              </w:rPr>
              <w:t>Description</w:t>
            </w:r>
          </w:p>
        </w:tc>
      </w:tr>
      <w:tr w:rsidR="004B7070" w:rsidRPr="0052295E" w14:paraId="23B0C131" w14:textId="77777777" w:rsidTr="004A397D">
        <w:trPr>
          <w:trHeight w:val="320"/>
        </w:trPr>
        <w:tc>
          <w:tcPr>
            <w:tcW w:w="630" w:type="dxa"/>
            <w:vAlign w:val="center"/>
          </w:tcPr>
          <w:p w14:paraId="23B0C12E" w14:textId="77777777" w:rsidR="004B7070" w:rsidRPr="0052295E" w:rsidRDefault="004B7070" w:rsidP="004A397D">
            <w:pPr>
              <w:pStyle w:val="UseCaseText"/>
              <w:keepNext/>
              <w:keepLines/>
              <w:rPr>
                <w:rFonts w:eastAsia="SimSun"/>
              </w:rPr>
            </w:pPr>
            <w:r w:rsidRPr="0052295E">
              <w:rPr>
                <w:rFonts w:eastAsia="SimSun"/>
              </w:rPr>
              <w:t>1</w:t>
            </w:r>
          </w:p>
        </w:tc>
        <w:tc>
          <w:tcPr>
            <w:tcW w:w="1890" w:type="dxa"/>
            <w:vAlign w:val="center"/>
          </w:tcPr>
          <w:p w14:paraId="23B0C12F" w14:textId="77777777" w:rsidR="004B7070" w:rsidRPr="0052295E" w:rsidRDefault="004B7070" w:rsidP="004A397D">
            <w:pPr>
              <w:pStyle w:val="UseCaseText"/>
              <w:rPr>
                <w:rFonts w:eastAsia="SimSun"/>
              </w:rPr>
            </w:pPr>
            <w:r>
              <w:rPr>
                <w:rFonts w:eastAsia="SimSun"/>
              </w:rPr>
              <w:t>User</w:t>
            </w:r>
          </w:p>
        </w:tc>
        <w:tc>
          <w:tcPr>
            <w:tcW w:w="6720" w:type="dxa"/>
            <w:vAlign w:val="center"/>
          </w:tcPr>
          <w:p w14:paraId="23B0C130" w14:textId="77777777" w:rsidR="004B7070" w:rsidRPr="0052295E" w:rsidRDefault="004B7070" w:rsidP="004A397D">
            <w:pPr>
              <w:pStyle w:val="UseCaseText"/>
              <w:keepNext/>
              <w:keepLines/>
              <w:rPr>
                <w:rFonts w:eastAsia="SimSun"/>
              </w:rPr>
            </w:pPr>
            <w:r>
              <w:rPr>
                <w:rFonts w:eastAsia="SimSun"/>
              </w:rPr>
              <w:t>Select a subset of elements in a map by defining a region. i.e. creating a bounding box in a map</w:t>
            </w:r>
          </w:p>
        </w:tc>
      </w:tr>
      <w:tr w:rsidR="004B7070" w:rsidRPr="0052295E" w14:paraId="23B0C135" w14:textId="77777777" w:rsidTr="004A397D">
        <w:trPr>
          <w:trHeight w:val="320"/>
        </w:trPr>
        <w:tc>
          <w:tcPr>
            <w:tcW w:w="630" w:type="dxa"/>
            <w:vAlign w:val="center"/>
          </w:tcPr>
          <w:p w14:paraId="23B0C132" w14:textId="77777777" w:rsidR="004B7070" w:rsidRPr="0052295E" w:rsidRDefault="004B7070" w:rsidP="004A397D">
            <w:pPr>
              <w:pStyle w:val="UseCaseText"/>
              <w:rPr>
                <w:rFonts w:eastAsia="SimSun"/>
              </w:rPr>
            </w:pPr>
            <w:r>
              <w:rPr>
                <w:rFonts w:eastAsia="SimSun"/>
              </w:rPr>
              <w:t>2</w:t>
            </w:r>
          </w:p>
        </w:tc>
        <w:tc>
          <w:tcPr>
            <w:tcW w:w="1890" w:type="dxa"/>
            <w:vAlign w:val="center"/>
          </w:tcPr>
          <w:p w14:paraId="23B0C133" w14:textId="77777777" w:rsidR="004B7070" w:rsidRDefault="004B7070" w:rsidP="004A397D">
            <w:pPr>
              <w:pStyle w:val="UseCaseText"/>
              <w:rPr>
                <w:rFonts w:eastAsia="SimSun"/>
              </w:rPr>
            </w:pPr>
            <w:r>
              <w:rPr>
                <w:rFonts w:eastAsia="SimSun"/>
              </w:rPr>
              <w:t>NGDS System</w:t>
            </w:r>
          </w:p>
        </w:tc>
        <w:tc>
          <w:tcPr>
            <w:tcW w:w="6720" w:type="dxa"/>
            <w:vAlign w:val="center"/>
          </w:tcPr>
          <w:p w14:paraId="23B0C134" w14:textId="77777777" w:rsidR="004B7070" w:rsidRDefault="004B7070" w:rsidP="004A397D">
            <w:pPr>
              <w:pStyle w:val="UseCaseText"/>
              <w:rPr>
                <w:rFonts w:eastAsia="SimSun"/>
              </w:rPr>
            </w:pPr>
            <w:r>
              <w:rPr>
                <w:rFonts w:eastAsia="SimSun"/>
              </w:rPr>
              <w:t>Respond to user input by zooming the map to the selected region and filtering out results that are outside the bounding box. The list of metadata result displayed in a textual form may need to be updated.</w:t>
            </w:r>
          </w:p>
        </w:tc>
      </w:tr>
      <w:tr w:rsidR="004B7070" w:rsidRPr="0052295E" w14:paraId="23B0C137" w14:textId="77777777" w:rsidTr="004A397D">
        <w:trPr>
          <w:trHeight w:val="287"/>
        </w:trPr>
        <w:tc>
          <w:tcPr>
            <w:tcW w:w="9240" w:type="dxa"/>
            <w:gridSpan w:val="3"/>
            <w:shd w:val="clear" w:color="auto" w:fill="FFFFCC"/>
            <w:vAlign w:val="center"/>
          </w:tcPr>
          <w:p w14:paraId="23B0C136" w14:textId="77777777" w:rsidR="004B7070" w:rsidRPr="0052295E" w:rsidRDefault="004B7070" w:rsidP="004A397D">
            <w:pPr>
              <w:pStyle w:val="UseCaseSection"/>
              <w:keepNext/>
              <w:keepLines/>
              <w:rPr>
                <w:rFonts w:eastAsia="SimSun"/>
              </w:rPr>
            </w:pPr>
            <w:r w:rsidRPr="0052295E">
              <w:rPr>
                <w:rFonts w:eastAsia="SimSun"/>
              </w:rPr>
              <w:lastRenderedPageBreak/>
              <w:t>Variants</w:t>
            </w:r>
          </w:p>
        </w:tc>
      </w:tr>
      <w:tr w:rsidR="004B7070" w:rsidRPr="0052295E" w14:paraId="23B0C13B" w14:textId="77777777" w:rsidTr="004A397D">
        <w:trPr>
          <w:trHeight w:val="261"/>
        </w:trPr>
        <w:tc>
          <w:tcPr>
            <w:tcW w:w="630" w:type="dxa"/>
            <w:vAlign w:val="center"/>
          </w:tcPr>
          <w:p w14:paraId="23B0C138" w14:textId="77777777" w:rsidR="004B7070" w:rsidRPr="0052295E" w:rsidRDefault="004B7070" w:rsidP="004A397D">
            <w:pPr>
              <w:pStyle w:val="UseCaseHeader"/>
              <w:keepNext/>
              <w:keepLines/>
              <w:rPr>
                <w:rFonts w:eastAsia="SimSun"/>
              </w:rPr>
            </w:pPr>
            <w:r w:rsidRPr="0052295E">
              <w:rPr>
                <w:rFonts w:eastAsia="SimSun"/>
              </w:rPr>
              <w:t>Step</w:t>
            </w:r>
          </w:p>
        </w:tc>
        <w:tc>
          <w:tcPr>
            <w:tcW w:w="1890" w:type="dxa"/>
            <w:vAlign w:val="center"/>
          </w:tcPr>
          <w:p w14:paraId="23B0C139" w14:textId="77777777" w:rsidR="004B7070" w:rsidRPr="0052295E" w:rsidRDefault="004B7070" w:rsidP="004A397D">
            <w:pPr>
              <w:pStyle w:val="UseCaseHeader"/>
              <w:keepNext/>
              <w:keepLines/>
              <w:rPr>
                <w:rFonts w:eastAsia="SimSun"/>
              </w:rPr>
            </w:pPr>
            <w:r w:rsidRPr="0052295E">
              <w:rPr>
                <w:rFonts w:eastAsia="SimSun"/>
              </w:rPr>
              <w:t>Actor</w:t>
            </w:r>
          </w:p>
        </w:tc>
        <w:tc>
          <w:tcPr>
            <w:tcW w:w="6720" w:type="dxa"/>
            <w:vAlign w:val="center"/>
          </w:tcPr>
          <w:p w14:paraId="23B0C13A" w14:textId="77777777" w:rsidR="004B7070" w:rsidRPr="0052295E" w:rsidRDefault="004B7070" w:rsidP="004A397D">
            <w:pPr>
              <w:pStyle w:val="UseCaseHeader"/>
              <w:keepNext/>
              <w:keepLines/>
              <w:rPr>
                <w:rFonts w:eastAsia="SimSun"/>
              </w:rPr>
            </w:pPr>
            <w:r w:rsidRPr="0052295E">
              <w:rPr>
                <w:rFonts w:eastAsia="SimSun"/>
              </w:rPr>
              <w:t>Description</w:t>
            </w:r>
          </w:p>
        </w:tc>
      </w:tr>
      <w:tr w:rsidR="004B7070" w:rsidRPr="0052295E" w14:paraId="23B0C13F" w14:textId="77777777" w:rsidTr="004A397D">
        <w:trPr>
          <w:trHeight w:val="359"/>
        </w:trPr>
        <w:tc>
          <w:tcPr>
            <w:tcW w:w="630" w:type="dxa"/>
            <w:tcBorders>
              <w:bottom w:val="single" w:sz="4" w:space="0" w:color="auto"/>
            </w:tcBorders>
            <w:vAlign w:val="center"/>
          </w:tcPr>
          <w:p w14:paraId="23B0C13C" w14:textId="77777777" w:rsidR="004B7070" w:rsidRPr="0052295E" w:rsidRDefault="004B7070" w:rsidP="004A397D">
            <w:pPr>
              <w:pStyle w:val="UseCaseText"/>
              <w:keepNext/>
              <w:keepLines/>
              <w:rPr>
                <w:rFonts w:eastAsia="SimSun"/>
              </w:rPr>
            </w:pPr>
          </w:p>
        </w:tc>
        <w:tc>
          <w:tcPr>
            <w:tcW w:w="1890" w:type="dxa"/>
            <w:tcBorders>
              <w:bottom w:val="single" w:sz="4" w:space="0" w:color="auto"/>
            </w:tcBorders>
            <w:vAlign w:val="center"/>
          </w:tcPr>
          <w:p w14:paraId="23B0C13D" w14:textId="77777777" w:rsidR="004B7070" w:rsidRDefault="004B7070" w:rsidP="004A397D">
            <w:pPr>
              <w:pStyle w:val="UseCaseText"/>
              <w:rPr>
                <w:rFonts w:eastAsia="SimSun"/>
              </w:rPr>
            </w:pPr>
          </w:p>
        </w:tc>
        <w:tc>
          <w:tcPr>
            <w:tcW w:w="6720" w:type="dxa"/>
            <w:tcBorders>
              <w:bottom w:val="single" w:sz="4" w:space="0" w:color="auto"/>
            </w:tcBorders>
            <w:vAlign w:val="center"/>
          </w:tcPr>
          <w:p w14:paraId="23B0C13E" w14:textId="77777777" w:rsidR="004B7070" w:rsidRPr="0052295E" w:rsidRDefault="004B7070" w:rsidP="004A397D">
            <w:pPr>
              <w:pStyle w:val="UseCaseText"/>
              <w:keepNext/>
              <w:keepLines/>
              <w:rPr>
                <w:rFonts w:eastAsia="SimSun"/>
              </w:rPr>
            </w:pPr>
          </w:p>
        </w:tc>
      </w:tr>
      <w:tr w:rsidR="004B7070" w:rsidRPr="00FB0E17" w14:paraId="23B0C141" w14:textId="77777777" w:rsidTr="004A397D">
        <w:trPr>
          <w:trHeight w:val="261"/>
        </w:trPr>
        <w:tc>
          <w:tcPr>
            <w:tcW w:w="9240" w:type="dxa"/>
            <w:gridSpan w:val="3"/>
            <w:tcBorders>
              <w:bottom w:val="single" w:sz="4" w:space="0" w:color="auto"/>
            </w:tcBorders>
            <w:shd w:val="clear" w:color="auto" w:fill="FDBBC0"/>
            <w:vAlign w:val="center"/>
          </w:tcPr>
          <w:p w14:paraId="23B0C140" w14:textId="77777777" w:rsidR="004B7070" w:rsidRPr="0052295E" w:rsidRDefault="004B7070" w:rsidP="004A397D">
            <w:pPr>
              <w:pStyle w:val="UseCaseSection"/>
              <w:keepNext/>
              <w:keepLines/>
              <w:rPr>
                <w:rFonts w:eastAsia="SimSun"/>
              </w:rPr>
            </w:pPr>
            <w:r>
              <w:rPr>
                <w:rFonts w:eastAsia="SimSun"/>
              </w:rPr>
              <w:t>Exception</w:t>
            </w:r>
            <w:r w:rsidRPr="0052295E">
              <w:rPr>
                <w:rFonts w:eastAsia="SimSun"/>
              </w:rPr>
              <w:t>s</w:t>
            </w:r>
          </w:p>
        </w:tc>
      </w:tr>
      <w:tr w:rsidR="004B7070" w:rsidRPr="0052295E" w14:paraId="23B0C145" w14:textId="77777777" w:rsidTr="004A397D">
        <w:trPr>
          <w:trHeight w:val="261"/>
        </w:trPr>
        <w:tc>
          <w:tcPr>
            <w:tcW w:w="630" w:type="dxa"/>
            <w:tcBorders>
              <w:bottom w:val="single" w:sz="4" w:space="0" w:color="auto"/>
            </w:tcBorders>
            <w:vAlign w:val="center"/>
          </w:tcPr>
          <w:p w14:paraId="23B0C142" w14:textId="77777777" w:rsidR="004B7070" w:rsidRPr="0052295E" w:rsidRDefault="004B7070" w:rsidP="004A397D">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143" w14:textId="77777777" w:rsidR="004B7070" w:rsidRPr="0052295E" w:rsidRDefault="004B7070" w:rsidP="004A397D">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144" w14:textId="77777777" w:rsidR="004B7070" w:rsidRPr="0052295E" w:rsidRDefault="004B7070" w:rsidP="004A397D">
            <w:pPr>
              <w:pStyle w:val="UseCaseHeader"/>
              <w:keepNext/>
              <w:keepLines/>
              <w:rPr>
                <w:rFonts w:eastAsia="SimSun"/>
              </w:rPr>
            </w:pPr>
            <w:r w:rsidRPr="0052295E">
              <w:rPr>
                <w:rFonts w:eastAsia="SimSun"/>
              </w:rPr>
              <w:t>Description</w:t>
            </w:r>
          </w:p>
        </w:tc>
      </w:tr>
      <w:tr w:rsidR="004B7070" w:rsidRPr="0052295E" w14:paraId="23B0C149" w14:textId="77777777" w:rsidTr="004A397D">
        <w:trPr>
          <w:trHeight w:val="261"/>
        </w:trPr>
        <w:tc>
          <w:tcPr>
            <w:tcW w:w="630" w:type="dxa"/>
            <w:tcBorders>
              <w:bottom w:val="single" w:sz="4" w:space="0" w:color="auto"/>
            </w:tcBorders>
            <w:vAlign w:val="center"/>
          </w:tcPr>
          <w:p w14:paraId="23B0C146" w14:textId="77777777" w:rsidR="004B7070" w:rsidRPr="0052295E" w:rsidRDefault="004B7070" w:rsidP="004A397D">
            <w:pPr>
              <w:pStyle w:val="UseCaseText"/>
              <w:keepNext/>
              <w:keepLines/>
              <w:rPr>
                <w:rFonts w:eastAsia="SimSun"/>
              </w:rPr>
            </w:pPr>
          </w:p>
        </w:tc>
        <w:tc>
          <w:tcPr>
            <w:tcW w:w="1890" w:type="dxa"/>
            <w:tcBorders>
              <w:bottom w:val="single" w:sz="4" w:space="0" w:color="auto"/>
            </w:tcBorders>
            <w:vAlign w:val="center"/>
          </w:tcPr>
          <w:p w14:paraId="23B0C147" w14:textId="77777777" w:rsidR="004B7070" w:rsidRPr="0052295E" w:rsidRDefault="004B7070" w:rsidP="004A397D">
            <w:pPr>
              <w:pStyle w:val="UseCaseText"/>
              <w:keepNext/>
              <w:keepLines/>
              <w:rPr>
                <w:rFonts w:eastAsia="SimSun"/>
              </w:rPr>
            </w:pPr>
          </w:p>
        </w:tc>
        <w:tc>
          <w:tcPr>
            <w:tcW w:w="6720" w:type="dxa"/>
            <w:tcBorders>
              <w:bottom w:val="single" w:sz="4" w:space="0" w:color="auto"/>
            </w:tcBorders>
            <w:vAlign w:val="center"/>
          </w:tcPr>
          <w:p w14:paraId="23B0C148" w14:textId="77777777" w:rsidR="004B7070" w:rsidRPr="0052295E" w:rsidRDefault="004B7070" w:rsidP="004A397D">
            <w:pPr>
              <w:pStyle w:val="UseCaseText"/>
              <w:keepNext/>
              <w:keepLines/>
              <w:rPr>
                <w:rFonts w:eastAsia="SimSun"/>
              </w:rPr>
            </w:pPr>
          </w:p>
        </w:tc>
      </w:tr>
      <w:tr w:rsidR="004B7070" w:rsidRPr="0052295E" w14:paraId="23B0C14B" w14:textId="77777777" w:rsidTr="004A397D">
        <w:trPr>
          <w:trHeight w:val="242"/>
        </w:trPr>
        <w:tc>
          <w:tcPr>
            <w:tcW w:w="9240" w:type="dxa"/>
            <w:gridSpan w:val="3"/>
            <w:shd w:val="clear" w:color="auto" w:fill="FFCC99"/>
            <w:vAlign w:val="center"/>
          </w:tcPr>
          <w:p w14:paraId="23B0C14A" w14:textId="77777777" w:rsidR="004B7070" w:rsidRPr="0052295E" w:rsidRDefault="004B7070" w:rsidP="004A397D">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4B7070" w:rsidRPr="0052295E" w14:paraId="23B0C14E" w14:textId="77777777" w:rsidTr="004A397D">
        <w:trPr>
          <w:trHeight w:val="206"/>
        </w:trPr>
        <w:tc>
          <w:tcPr>
            <w:tcW w:w="630" w:type="dxa"/>
            <w:vAlign w:val="center"/>
          </w:tcPr>
          <w:p w14:paraId="23B0C14C" w14:textId="77777777" w:rsidR="004B7070" w:rsidRPr="0052295E" w:rsidRDefault="004B7070" w:rsidP="004A397D">
            <w:pPr>
              <w:pStyle w:val="UseCaseHeader"/>
              <w:keepNext/>
              <w:keepLines/>
              <w:rPr>
                <w:rFonts w:eastAsia="SimSun"/>
              </w:rPr>
            </w:pPr>
            <w:r w:rsidRPr="0052295E">
              <w:rPr>
                <w:rFonts w:eastAsia="SimSun"/>
              </w:rPr>
              <w:t>ID</w:t>
            </w:r>
          </w:p>
        </w:tc>
        <w:tc>
          <w:tcPr>
            <w:tcW w:w="8610" w:type="dxa"/>
            <w:gridSpan w:val="2"/>
            <w:vAlign w:val="center"/>
          </w:tcPr>
          <w:p w14:paraId="23B0C14D" w14:textId="77777777" w:rsidR="004B7070" w:rsidRPr="0052295E" w:rsidRDefault="004B7070" w:rsidP="004A397D">
            <w:pPr>
              <w:pStyle w:val="UseCaseHeader"/>
              <w:keepNext/>
              <w:keepLines/>
              <w:rPr>
                <w:rFonts w:eastAsia="SimSun"/>
              </w:rPr>
            </w:pPr>
            <w:r w:rsidRPr="0052295E">
              <w:rPr>
                <w:rFonts w:eastAsia="SimSun"/>
              </w:rPr>
              <w:t>Issue Description</w:t>
            </w:r>
          </w:p>
        </w:tc>
      </w:tr>
      <w:tr w:rsidR="004B7070" w:rsidRPr="0052295E" w14:paraId="23B0C151" w14:textId="77777777" w:rsidTr="004A397D">
        <w:trPr>
          <w:trHeight w:val="206"/>
        </w:trPr>
        <w:tc>
          <w:tcPr>
            <w:tcW w:w="630" w:type="dxa"/>
            <w:vAlign w:val="center"/>
          </w:tcPr>
          <w:p w14:paraId="23B0C14F" w14:textId="77777777" w:rsidR="004B7070" w:rsidRPr="0052295E" w:rsidRDefault="004B7070" w:rsidP="004A397D">
            <w:pPr>
              <w:pStyle w:val="UseCaseText"/>
              <w:keepNext/>
              <w:keepLines/>
              <w:rPr>
                <w:rFonts w:eastAsia="SimSun"/>
              </w:rPr>
            </w:pPr>
            <w:r>
              <w:rPr>
                <w:rFonts w:eastAsia="SimSun"/>
              </w:rPr>
              <w:t>1</w:t>
            </w:r>
          </w:p>
        </w:tc>
        <w:tc>
          <w:tcPr>
            <w:tcW w:w="8610" w:type="dxa"/>
            <w:gridSpan w:val="2"/>
            <w:vAlign w:val="center"/>
          </w:tcPr>
          <w:p w14:paraId="23B0C150" w14:textId="77777777" w:rsidR="004B7070" w:rsidRPr="0052295E" w:rsidRDefault="004B7070" w:rsidP="004A397D">
            <w:pPr>
              <w:pStyle w:val="UseCaseText"/>
              <w:keepNext/>
              <w:keepLines/>
              <w:rPr>
                <w:rFonts w:eastAsia="SimSun"/>
              </w:rPr>
            </w:pPr>
          </w:p>
        </w:tc>
      </w:tr>
      <w:tr w:rsidR="004B7070" w:rsidRPr="0052295E" w14:paraId="23B0C154" w14:textId="77777777" w:rsidTr="004A397D">
        <w:trPr>
          <w:trHeight w:val="206"/>
        </w:trPr>
        <w:tc>
          <w:tcPr>
            <w:tcW w:w="630" w:type="dxa"/>
            <w:vAlign w:val="center"/>
          </w:tcPr>
          <w:p w14:paraId="23B0C152" w14:textId="77777777" w:rsidR="004B7070" w:rsidRDefault="004B7070" w:rsidP="004A397D">
            <w:pPr>
              <w:pStyle w:val="UseCaseText"/>
              <w:rPr>
                <w:rFonts w:eastAsia="SimSun"/>
              </w:rPr>
            </w:pPr>
          </w:p>
        </w:tc>
        <w:tc>
          <w:tcPr>
            <w:tcW w:w="8610" w:type="dxa"/>
            <w:gridSpan w:val="2"/>
            <w:vAlign w:val="center"/>
          </w:tcPr>
          <w:p w14:paraId="23B0C153" w14:textId="77777777" w:rsidR="004B7070" w:rsidRDefault="004B7070" w:rsidP="004A397D">
            <w:pPr>
              <w:pStyle w:val="UseCaseText"/>
              <w:rPr>
                <w:rFonts w:eastAsia="SimSun"/>
              </w:rPr>
            </w:pPr>
          </w:p>
        </w:tc>
      </w:tr>
    </w:tbl>
    <w:p w14:paraId="23B0C155" w14:textId="77777777" w:rsidR="004B7070" w:rsidRDefault="004B7070" w:rsidP="001F49CF"/>
    <w:p w14:paraId="23B0C156" w14:textId="77777777" w:rsidR="00F44F11" w:rsidRDefault="000C2185" w:rsidP="000A2349">
      <w:pPr>
        <w:pStyle w:val="Heading3"/>
        <w:rPr>
          <w:noProof/>
        </w:rPr>
      </w:pPr>
      <w:bookmarkStart w:id="103" w:name="_Toc339446681"/>
      <w:r>
        <w:rPr>
          <w:noProof/>
        </w:rPr>
        <w:t>Validate and Evaluate Data</w:t>
      </w:r>
      <w:bookmarkEnd w:id="103"/>
    </w:p>
    <w:p w14:paraId="23B0C157" w14:textId="77777777" w:rsidR="00DB5B4D" w:rsidRDefault="00B30ECE" w:rsidP="00DB5B4D">
      <w:r>
        <w:t>Once an end-user has located resources of interest, they next investigate to learn what they can about the dataset or file content to determine if it is valid for their intended purpose. The first step in the process is adequate visualization of the search results themselves.</w:t>
      </w:r>
      <w:r w:rsidR="00DB5B4D">
        <w:t xml:space="preserve"> The complete tree of use cases is illustrated in </w:t>
      </w:r>
      <w:r w:rsidR="00941F93">
        <w:fldChar w:fldCharType="begin"/>
      </w:r>
      <w:r w:rsidR="00DB5B4D">
        <w:instrText xml:space="preserve"> REF _Ref339054087 \h </w:instrText>
      </w:r>
      <w:r w:rsidR="00941F93">
        <w:fldChar w:fldCharType="separate"/>
      </w:r>
      <w:r w:rsidR="00575885" w:rsidRPr="0022581C">
        <w:t xml:space="preserve">Figure </w:t>
      </w:r>
      <w:r w:rsidR="00575885">
        <w:rPr>
          <w:noProof/>
        </w:rPr>
        <w:t>10</w:t>
      </w:r>
      <w:r w:rsidR="00941F93">
        <w:fldChar w:fldCharType="end"/>
      </w:r>
      <w:r w:rsidR="00DB5B4D">
        <w:t>.</w:t>
      </w:r>
    </w:p>
    <w:p w14:paraId="23B0C158" w14:textId="77777777" w:rsidR="00DB5B4D" w:rsidRDefault="00DB5B4D" w:rsidP="00DB5B4D"/>
    <w:p w14:paraId="23B0C159" w14:textId="77777777" w:rsidR="00DB5B4D" w:rsidRPr="0022581C" w:rsidRDefault="00814DCA" w:rsidP="00DB5B4D">
      <w:pPr>
        <w:keepNext/>
        <w:jc w:val="center"/>
      </w:pPr>
      <w:r>
        <w:rPr>
          <w:noProof/>
        </w:rPr>
        <w:drawing>
          <wp:inline distT="0" distB="0" distL="0" distR="0" wp14:anchorId="23B0C838" wp14:editId="23B0C839">
            <wp:extent cx="5270332" cy="3838755"/>
            <wp:effectExtent l="19050" t="0" r="6518"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5271926" cy="3839916"/>
                    </a:xfrm>
                    <a:prstGeom prst="rect">
                      <a:avLst/>
                    </a:prstGeom>
                    <a:noFill/>
                    <a:ln w="9525">
                      <a:noFill/>
                      <a:miter lim="800000"/>
                      <a:headEnd/>
                      <a:tailEnd/>
                    </a:ln>
                  </pic:spPr>
                </pic:pic>
              </a:graphicData>
            </a:graphic>
          </wp:inline>
        </w:drawing>
      </w:r>
    </w:p>
    <w:p w14:paraId="23B0C15A" w14:textId="77777777" w:rsidR="00DB5B4D" w:rsidRDefault="00DB5B4D" w:rsidP="000A2349">
      <w:pPr>
        <w:pStyle w:val="Caption"/>
        <w:outlineLvl w:val="0"/>
      </w:pPr>
      <w:bookmarkStart w:id="104" w:name="_Ref339054087"/>
      <w:bookmarkStart w:id="105" w:name="_Toc339282988"/>
      <w:bookmarkStart w:id="106" w:name="_Toc339446682"/>
      <w:r w:rsidRPr="0022581C">
        <w:t xml:space="preserve">Figure </w:t>
      </w:r>
      <w:fldSimple w:instr=" SEQ Figure \* ARABIC ">
        <w:r w:rsidR="00575885">
          <w:rPr>
            <w:noProof/>
          </w:rPr>
          <w:t>10</w:t>
        </w:r>
      </w:fldSimple>
      <w:bookmarkEnd w:id="104"/>
      <w:r w:rsidRPr="0022581C">
        <w:t xml:space="preserve"> Data validation supporting use cases</w:t>
      </w:r>
      <w:bookmarkEnd w:id="105"/>
      <w:bookmarkEnd w:id="106"/>
    </w:p>
    <w:p w14:paraId="23B0C15B" w14:textId="77777777" w:rsidR="00DB5B4D" w:rsidRDefault="00DB5B4D" w:rsidP="004B392F">
      <w:r>
        <w:lastRenderedPageBreak/>
        <w:t>In the following we list the most important use cases of this category.</w:t>
      </w:r>
    </w:p>
    <w:p w14:paraId="23B0C15C" w14:textId="77777777" w:rsidR="00B30ECE" w:rsidRDefault="00B30ECE" w:rsidP="00B30ECE"/>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B30ECE" w:rsidRPr="0052295E" w14:paraId="23B0C15F" w14:textId="77777777" w:rsidTr="00C543D6">
        <w:trPr>
          <w:trHeight w:val="360"/>
        </w:trPr>
        <w:tc>
          <w:tcPr>
            <w:tcW w:w="2520" w:type="dxa"/>
            <w:gridSpan w:val="2"/>
            <w:shd w:val="clear" w:color="auto" w:fill="8DB3E2"/>
            <w:vAlign w:val="center"/>
          </w:tcPr>
          <w:p w14:paraId="23B0C15D" w14:textId="77777777" w:rsidR="00B30ECE" w:rsidRPr="0052295E" w:rsidRDefault="00B30ECE"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15E" w14:textId="77777777" w:rsidR="00B30ECE" w:rsidRPr="00B36A79" w:rsidRDefault="00B30ECE" w:rsidP="00C543D6">
            <w:pPr>
              <w:pStyle w:val="UseCaseText"/>
              <w:rPr>
                <w:rFonts w:eastAsia="Times"/>
                <w:b/>
              </w:rPr>
            </w:pPr>
            <w:r>
              <w:rPr>
                <w:rFonts w:eastAsia="Times"/>
                <w:b/>
              </w:rPr>
              <w:t>UC_017</w:t>
            </w:r>
          </w:p>
        </w:tc>
      </w:tr>
      <w:tr w:rsidR="00B30ECE" w:rsidRPr="0052295E" w14:paraId="23B0C162" w14:textId="77777777" w:rsidTr="00C543D6">
        <w:trPr>
          <w:trHeight w:val="360"/>
        </w:trPr>
        <w:tc>
          <w:tcPr>
            <w:tcW w:w="2520" w:type="dxa"/>
            <w:gridSpan w:val="2"/>
            <w:shd w:val="clear" w:color="auto" w:fill="8DB3E2"/>
            <w:vAlign w:val="center"/>
          </w:tcPr>
          <w:p w14:paraId="23B0C160" w14:textId="77777777" w:rsidR="00B30ECE" w:rsidRDefault="00B30ECE"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161" w14:textId="77777777" w:rsidR="00B30ECE" w:rsidRPr="00C27791" w:rsidRDefault="00B30ECE" w:rsidP="00C543D6">
            <w:pPr>
              <w:pStyle w:val="UseCaseText"/>
              <w:rPr>
                <w:rFonts w:eastAsia="Times"/>
                <w:b/>
              </w:rPr>
            </w:pPr>
            <w:r w:rsidRPr="00B83756">
              <w:rPr>
                <w:rFonts w:eastAsia="Times"/>
                <w:b/>
              </w:rPr>
              <w:t>Browse/view metadata search results</w:t>
            </w:r>
          </w:p>
        </w:tc>
      </w:tr>
      <w:tr w:rsidR="00B30ECE" w:rsidRPr="0052295E" w14:paraId="23B0C166" w14:textId="77777777" w:rsidTr="00C543D6">
        <w:trPr>
          <w:trHeight w:val="360"/>
        </w:trPr>
        <w:tc>
          <w:tcPr>
            <w:tcW w:w="2520" w:type="dxa"/>
            <w:gridSpan w:val="2"/>
            <w:vAlign w:val="center"/>
          </w:tcPr>
          <w:p w14:paraId="23B0C163" w14:textId="77777777" w:rsidR="00B30ECE" w:rsidRPr="00DD3D3F" w:rsidRDefault="00B30ECE" w:rsidP="00C543D6">
            <w:pPr>
              <w:pStyle w:val="UseCaseText"/>
              <w:rPr>
                <w:rFonts w:eastAsia="SimSun"/>
                <w:b/>
              </w:rPr>
            </w:pPr>
            <w:r w:rsidRPr="00DD3D3F">
              <w:rPr>
                <w:rFonts w:eastAsia="SimSun"/>
                <w:b/>
              </w:rPr>
              <w:t>Short Description</w:t>
            </w:r>
          </w:p>
        </w:tc>
        <w:tc>
          <w:tcPr>
            <w:tcW w:w="6720" w:type="dxa"/>
            <w:vAlign w:val="center"/>
          </w:tcPr>
          <w:p w14:paraId="23B0C164" w14:textId="77777777" w:rsidR="00B30ECE" w:rsidRDefault="00B30ECE" w:rsidP="00C543D6">
            <w:pPr>
              <w:pStyle w:val="UseCaseText"/>
              <w:rPr>
                <w:rFonts w:eastAsia="SimSun"/>
              </w:rPr>
            </w:pPr>
            <w:r>
              <w:rPr>
                <w:rFonts w:eastAsia="SimSun"/>
              </w:rPr>
              <w:t xml:space="preserve">The goal of this use case is to allow users to visualize the results of a search and inspect its content. </w:t>
            </w:r>
          </w:p>
          <w:p w14:paraId="23B0C165" w14:textId="77777777" w:rsidR="00B30ECE" w:rsidRPr="00857069" w:rsidRDefault="00B30ECE" w:rsidP="00C543D6">
            <w:pPr>
              <w:pStyle w:val="UseCaseText"/>
              <w:rPr>
                <w:rFonts w:eastAsia="SimSun"/>
              </w:rPr>
            </w:pPr>
            <w:r>
              <w:rPr>
                <w:rFonts w:eastAsia="SimSun"/>
              </w:rPr>
              <w:t>This visualization is supported by metadata lists and maps.</w:t>
            </w:r>
          </w:p>
        </w:tc>
      </w:tr>
      <w:tr w:rsidR="00B30ECE" w:rsidRPr="0052295E" w14:paraId="23B0C169" w14:textId="77777777" w:rsidTr="00C543D6">
        <w:trPr>
          <w:trHeight w:val="360"/>
        </w:trPr>
        <w:tc>
          <w:tcPr>
            <w:tcW w:w="2520" w:type="dxa"/>
            <w:gridSpan w:val="2"/>
            <w:vAlign w:val="center"/>
          </w:tcPr>
          <w:p w14:paraId="23B0C167" w14:textId="77777777" w:rsidR="00B30ECE" w:rsidRPr="00DD3D3F" w:rsidRDefault="00B30ECE" w:rsidP="00C543D6">
            <w:pPr>
              <w:pStyle w:val="UseCaseText"/>
              <w:rPr>
                <w:rFonts w:eastAsia="SimSun"/>
                <w:b/>
              </w:rPr>
            </w:pPr>
            <w:r w:rsidRPr="00DD3D3F">
              <w:rPr>
                <w:rFonts w:eastAsia="SimSun"/>
                <w:b/>
              </w:rPr>
              <w:t>Actors</w:t>
            </w:r>
          </w:p>
        </w:tc>
        <w:tc>
          <w:tcPr>
            <w:tcW w:w="6720" w:type="dxa"/>
            <w:vAlign w:val="center"/>
          </w:tcPr>
          <w:p w14:paraId="23B0C168" w14:textId="77777777" w:rsidR="00B30ECE" w:rsidRPr="0052295E" w:rsidRDefault="001A2A8B" w:rsidP="00C543D6">
            <w:pPr>
              <w:pStyle w:val="UseCaseText"/>
              <w:rPr>
                <w:rFonts w:eastAsia="SimSun"/>
              </w:rPr>
            </w:pPr>
            <w:r>
              <w:rPr>
                <w:rFonts w:eastAsia="SimSun"/>
              </w:rPr>
              <w:t>End User/Data Consumer</w:t>
            </w:r>
          </w:p>
        </w:tc>
      </w:tr>
      <w:tr w:rsidR="00B30ECE" w:rsidRPr="0052295E" w14:paraId="23B0C16C" w14:textId="77777777" w:rsidTr="00C543D6">
        <w:trPr>
          <w:trHeight w:val="360"/>
        </w:trPr>
        <w:tc>
          <w:tcPr>
            <w:tcW w:w="2520" w:type="dxa"/>
            <w:gridSpan w:val="2"/>
            <w:vAlign w:val="center"/>
          </w:tcPr>
          <w:p w14:paraId="23B0C16A" w14:textId="77777777" w:rsidR="00B30ECE" w:rsidRPr="0052295E" w:rsidRDefault="00B30ECE" w:rsidP="00C543D6">
            <w:pPr>
              <w:pStyle w:val="UseCaseHeader"/>
              <w:rPr>
                <w:rFonts w:eastAsia="SimSun"/>
              </w:rPr>
            </w:pPr>
            <w:r w:rsidRPr="0052295E">
              <w:rPr>
                <w:rFonts w:eastAsia="SimSun"/>
              </w:rPr>
              <w:t>Pre-Conditions</w:t>
            </w:r>
          </w:p>
        </w:tc>
        <w:tc>
          <w:tcPr>
            <w:tcW w:w="6720" w:type="dxa"/>
            <w:vAlign w:val="center"/>
          </w:tcPr>
          <w:p w14:paraId="23B0C16B" w14:textId="77777777" w:rsidR="00B30ECE" w:rsidRPr="0052295E" w:rsidRDefault="00B30ECE" w:rsidP="00C543D6">
            <w:pPr>
              <w:pStyle w:val="UseCaseText"/>
              <w:rPr>
                <w:rFonts w:eastAsia="SimSun"/>
              </w:rPr>
            </w:pPr>
            <w:r>
              <w:rPr>
                <w:rFonts w:eastAsia="SimSun"/>
              </w:rPr>
              <w:t>A search was performed a</w:t>
            </w:r>
            <w:r w:rsidR="008324BA">
              <w:rPr>
                <w:rFonts w:eastAsia="SimSun"/>
              </w:rPr>
              <w:t>n</w:t>
            </w:r>
            <w:r>
              <w:rPr>
                <w:rFonts w:eastAsia="SimSun"/>
              </w:rPr>
              <w:t>d a subset of the metadata from the catalog was retrieved by the NGDS catalog.</w:t>
            </w:r>
          </w:p>
        </w:tc>
      </w:tr>
      <w:tr w:rsidR="00B30ECE" w:rsidRPr="0052295E" w14:paraId="23B0C16F" w14:textId="77777777" w:rsidTr="00C543D6">
        <w:trPr>
          <w:trHeight w:val="360"/>
        </w:trPr>
        <w:tc>
          <w:tcPr>
            <w:tcW w:w="2520" w:type="dxa"/>
            <w:gridSpan w:val="2"/>
            <w:vAlign w:val="center"/>
          </w:tcPr>
          <w:p w14:paraId="23B0C16D" w14:textId="77777777" w:rsidR="00B30ECE" w:rsidRPr="0052295E" w:rsidRDefault="00B30ECE" w:rsidP="00C543D6">
            <w:pPr>
              <w:pStyle w:val="UseCaseHeader"/>
              <w:rPr>
                <w:rFonts w:eastAsia="SimSun"/>
              </w:rPr>
            </w:pPr>
            <w:r w:rsidRPr="0052295E">
              <w:rPr>
                <w:rFonts w:eastAsia="SimSun"/>
              </w:rPr>
              <w:t>Success End Conditions</w:t>
            </w:r>
          </w:p>
        </w:tc>
        <w:tc>
          <w:tcPr>
            <w:tcW w:w="6720" w:type="dxa"/>
            <w:vAlign w:val="center"/>
          </w:tcPr>
          <w:p w14:paraId="23B0C16E" w14:textId="77777777" w:rsidR="00B30ECE" w:rsidRPr="0052295E" w:rsidRDefault="00B30ECE" w:rsidP="00C543D6">
            <w:pPr>
              <w:pStyle w:val="UseCaseText"/>
              <w:rPr>
                <w:rFonts w:eastAsia="SimSun"/>
              </w:rPr>
            </w:pPr>
            <w:r>
              <w:rPr>
                <w:rFonts w:eastAsia="SimSun"/>
              </w:rPr>
              <w:t xml:space="preserve">The user can find what </w:t>
            </w:r>
            <w:r w:rsidR="008324BA">
              <w:rPr>
                <w:rFonts w:eastAsia="SimSun"/>
              </w:rPr>
              <w:t>he/</w:t>
            </w:r>
            <w:r>
              <w:rPr>
                <w:rFonts w:eastAsia="SimSun"/>
              </w:rPr>
              <w:t>she is looking for</w:t>
            </w:r>
          </w:p>
        </w:tc>
      </w:tr>
      <w:tr w:rsidR="00B30ECE" w:rsidRPr="0052295E" w14:paraId="23B0C172" w14:textId="77777777" w:rsidTr="00C543D6">
        <w:trPr>
          <w:trHeight w:val="360"/>
        </w:trPr>
        <w:tc>
          <w:tcPr>
            <w:tcW w:w="2520" w:type="dxa"/>
            <w:gridSpan w:val="2"/>
            <w:vAlign w:val="center"/>
          </w:tcPr>
          <w:p w14:paraId="23B0C170" w14:textId="77777777" w:rsidR="00B30ECE" w:rsidRPr="0052295E" w:rsidRDefault="00B30ECE" w:rsidP="00C543D6">
            <w:pPr>
              <w:pStyle w:val="UseCaseHeader"/>
              <w:rPr>
                <w:rFonts w:eastAsia="SimSun"/>
              </w:rPr>
            </w:pPr>
            <w:r>
              <w:rPr>
                <w:rFonts w:eastAsia="SimSun"/>
              </w:rPr>
              <w:t>Data</w:t>
            </w:r>
          </w:p>
        </w:tc>
        <w:tc>
          <w:tcPr>
            <w:tcW w:w="6720" w:type="dxa"/>
            <w:vAlign w:val="center"/>
          </w:tcPr>
          <w:p w14:paraId="23B0C171" w14:textId="77777777" w:rsidR="00B30ECE" w:rsidRDefault="00B30ECE" w:rsidP="00C543D6">
            <w:pPr>
              <w:pStyle w:val="UseCaseText"/>
              <w:rPr>
                <w:rFonts w:eastAsia="SimSun"/>
              </w:rPr>
            </w:pPr>
            <w:r>
              <w:rPr>
                <w:rFonts w:eastAsia="SimSun"/>
              </w:rPr>
              <w:t>A subset of metadata obtained by a search</w:t>
            </w:r>
          </w:p>
        </w:tc>
      </w:tr>
      <w:tr w:rsidR="00B30ECE" w:rsidRPr="0052295E" w14:paraId="23B0C176" w14:textId="77777777" w:rsidTr="00C543D6">
        <w:trPr>
          <w:trHeight w:val="360"/>
        </w:trPr>
        <w:tc>
          <w:tcPr>
            <w:tcW w:w="2520" w:type="dxa"/>
            <w:gridSpan w:val="2"/>
            <w:vAlign w:val="center"/>
          </w:tcPr>
          <w:p w14:paraId="23B0C173" w14:textId="77777777" w:rsidR="00B30ECE" w:rsidRPr="0052295E" w:rsidRDefault="00B30ECE" w:rsidP="00C543D6">
            <w:pPr>
              <w:pStyle w:val="UseCaseHeader"/>
              <w:rPr>
                <w:rFonts w:eastAsia="SimSun"/>
              </w:rPr>
            </w:pPr>
            <w:r>
              <w:rPr>
                <w:rFonts w:eastAsia="SimSun"/>
              </w:rPr>
              <w:t>Functions</w:t>
            </w:r>
          </w:p>
        </w:tc>
        <w:tc>
          <w:tcPr>
            <w:tcW w:w="6720" w:type="dxa"/>
            <w:vAlign w:val="center"/>
          </w:tcPr>
          <w:p w14:paraId="23B0C174" w14:textId="77777777" w:rsidR="00B30ECE" w:rsidRDefault="00B30ECE" w:rsidP="00377EE0">
            <w:pPr>
              <w:pStyle w:val="UseCaseText"/>
              <w:keepNext/>
              <w:keepLines/>
              <w:numPr>
                <w:ilvl w:val="0"/>
                <w:numId w:val="15"/>
              </w:numPr>
              <w:rPr>
                <w:rFonts w:eastAsia="SimSun"/>
              </w:rPr>
            </w:pPr>
            <w:r>
              <w:rPr>
                <w:rFonts w:eastAsia="SimSun"/>
              </w:rPr>
              <w:t>Browse search results</w:t>
            </w:r>
          </w:p>
          <w:p w14:paraId="23B0C175" w14:textId="77777777" w:rsidR="00B30ECE" w:rsidRDefault="00B30ECE" w:rsidP="00377EE0">
            <w:pPr>
              <w:pStyle w:val="UseCaseText"/>
              <w:keepNext/>
              <w:keepLines/>
              <w:numPr>
                <w:ilvl w:val="0"/>
                <w:numId w:val="15"/>
              </w:numPr>
              <w:rPr>
                <w:rFonts w:eastAsia="SimSun"/>
              </w:rPr>
            </w:pPr>
            <w:r>
              <w:rPr>
                <w:rFonts w:eastAsia="SimSun"/>
              </w:rPr>
              <w:t>Inspect elements in a map</w:t>
            </w:r>
          </w:p>
        </w:tc>
      </w:tr>
      <w:tr w:rsidR="00B30ECE" w:rsidRPr="0052295E" w14:paraId="23B0C178" w14:textId="77777777" w:rsidTr="00C543D6">
        <w:trPr>
          <w:trHeight w:val="278"/>
        </w:trPr>
        <w:tc>
          <w:tcPr>
            <w:tcW w:w="9240" w:type="dxa"/>
            <w:gridSpan w:val="3"/>
            <w:shd w:val="clear" w:color="auto" w:fill="CCFFFF"/>
            <w:vAlign w:val="center"/>
          </w:tcPr>
          <w:p w14:paraId="23B0C177" w14:textId="77777777" w:rsidR="00B30ECE" w:rsidRPr="0052295E" w:rsidRDefault="00B30ECE" w:rsidP="00C543D6">
            <w:pPr>
              <w:pStyle w:val="UseCaseSection"/>
              <w:keepNext/>
              <w:keepLines/>
              <w:rPr>
                <w:rFonts w:eastAsia="SimSun"/>
              </w:rPr>
            </w:pPr>
            <w:r w:rsidRPr="0052295E">
              <w:rPr>
                <w:rFonts w:eastAsia="SimSun"/>
              </w:rPr>
              <w:t>Main Sequence</w:t>
            </w:r>
          </w:p>
        </w:tc>
      </w:tr>
      <w:tr w:rsidR="00B30ECE" w:rsidRPr="0052295E" w14:paraId="23B0C17C" w14:textId="77777777" w:rsidTr="00C543D6">
        <w:trPr>
          <w:trHeight w:val="203"/>
        </w:trPr>
        <w:tc>
          <w:tcPr>
            <w:tcW w:w="630" w:type="dxa"/>
          </w:tcPr>
          <w:p w14:paraId="23B0C179" w14:textId="77777777" w:rsidR="00B30ECE" w:rsidRPr="0052295E" w:rsidRDefault="00B30ECE" w:rsidP="00C543D6">
            <w:pPr>
              <w:pStyle w:val="UseCaseHeader"/>
              <w:keepNext/>
              <w:keepLines/>
              <w:rPr>
                <w:rFonts w:eastAsia="SimSun"/>
              </w:rPr>
            </w:pPr>
            <w:r w:rsidRPr="0052295E">
              <w:rPr>
                <w:rFonts w:eastAsia="SimSun"/>
              </w:rPr>
              <w:t>Step</w:t>
            </w:r>
          </w:p>
        </w:tc>
        <w:tc>
          <w:tcPr>
            <w:tcW w:w="1890" w:type="dxa"/>
          </w:tcPr>
          <w:p w14:paraId="23B0C17A" w14:textId="77777777" w:rsidR="00B30ECE" w:rsidRPr="0052295E" w:rsidRDefault="00B30ECE" w:rsidP="00C543D6">
            <w:pPr>
              <w:pStyle w:val="UseCaseHeader"/>
              <w:keepNext/>
              <w:keepLines/>
              <w:rPr>
                <w:rFonts w:eastAsia="SimSun"/>
              </w:rPr>
            </w:pPr>
            <w:r w:rsidRPr="0052295E">
              <w:rPr>
                <w:rFonts w:eastAsia="SimSun"/>
              </w:rPr>
              <w:t>Actor</w:t>
            </w:r>
          </w:p>
        </w:tc>
        <w:tc>
          <w:tcPr>
            <w:tcW w:w="6720" w:type="dxa"/>
          </w:tcPr>
          <w:p w14:paraId="23B0C17B" w14:textId="77777777" w:rsidR="00B30ECE" w:rsidRPr="0052295E" w:rsidRDefault="00B30ECE" w:rsidP="00C543D6">
            <w:pPr>
              <w:pStyle w:val="UseCaseHeader"/>
              <w:keepNext/>
              <w:keepLines/>
              <w:rPr>
                <w:rFonts w:eastAsia="SimSun"/>
              </w:rPr>
            </w:pPr>
            <w:r w:rsidRPr="0052295E">
              <w:rPr>
                <w:rFonts w:eastAsia="SimSun"/>
              </w:rPr>
              <w:t>Description</w:t>
            </w:r>
          </w:p>
        </w:tc>
      </w:tr>
      <w:tr w:rsidR="00B30ECE" w:rsidRPr="0052295E" w14:paraId="23B0C180" w14:textId="77777777" w:rsidTr="00C543D6">
        <w:trPr>
          <w:trHeight w:val="320"/>
        </w:trPr>
        <w:tc>
          <w:tcPr>
            <w:tcW w:w="630" w:type="dxa"/>
            <w:vAlign w:val="center"/>
          </w:tcPr>
          <w:p w14:paraId="23B0C17D" w14:textId="77777777" w:rsidR="00B30ECE" w:rsidRPr="0052295E" w:rsidRDefault="00B30ECE" w:rsidP="00C543D6">
            <w:pPr>
              <w:pStyle w:val="UseCaseText"/>
              <w:keepNext/>
              <w:keepLines/>
              <w:rPr>
                <w:rFonts w:eastAsia="SimSun"/>
              </w:rPr>
            </w:pPr>
            <w:r w:rsidRPr="0052295E">
              <w:rPr>
                <w:rFonts w:eastAsia="SimSun"/>
              </w:rPr>
              <w:t>1</w:t>
            </w:r>
          </w:p>
        </w:tc>
        <w:tc>
          <w:tcPr>
            <w:tcW w:w="1890" w:type="dxa"/>
            <w:vAlign w:val="center"/>
          </w:tcPr>
          <w:p w14:paraId="23B0C17E" w14:textId="77777777" w:rsidR="00B30ECE" w:rsidRPr="0052295E" w:rsidRDefault="00B30ECE" w:rsidP="00C543D6">
            <w:pPr>
              <w:pStyle w:val="UseCaseText"/>
              <w:rPr>
                <w:rFonts w:eastAsia="SimSun"/>
              </w:rPr>
            </w:pPr>
            <w:r>
              <w:rPr>
                <w:rFonts w:eastAsia="SimSun"/>
              </w:rPr>
              <w:t>User</w:t>
            </w:r>
          </w:p>
        </w:tc>
        <w:tc>
          <w:tcPr>
            <w:tcW w:w="6720" w:type="dxa"/>
            <w:vAlign w:val="center"/>
          </w:tcPr>
          <w:p w14:paraId="23B0C17F" w14:textId="77777777" w:rsidR="00B30ECE" w:rsidRPr="0052295E" w:rsidRDefault="00B30ECE" w:rsidP="00C543D6">
            <w:pPr>
              <w:pStyle w:val="UseCaseText"/>
              <w:keepNext/>
              <w:keepLines/>
              <w:rPr>
                <w:rFonts w:eastAsia="SimSun"/>
              </w:rPr>
            </w:pPr>
            <w:r>
              <w:rPr>
                <w:rFonts w:eastAsia="SimSun"/>
              </w:rPr>
              <w:t>Include &lt;&lt;search metadata catalog&gt;&gt;, &lt;&lt;filter metadata set&gt;&gt;</w:t>
            </w:r>
          </w:p>
        </w:tc>
      </w:tr>
      <w:tr w:rsidR="00B30ECE" w:rsidRPr="0052295E" w14:paraId="23B0C185" w14:textId="77777777" w:rsidTr="00C543D6">
        <w:trPr>
          <w:trHeight w:val="320"/>
        </w:trPr>
        <w:tc>
          <w:tcPr>
            <w:tcW w:w="630" w:type="dxa"/>
            <w:vAlign w:val="center"/>
          </w:tcPr>
          <w:p w14:paraId="23B0C181" w14:textId="77777777" w:rsidR="00B30ECE" w:rsidRPr="0052295E" w:rsidRDefault="00B30ECE" w:rsidP="00C543D6">
            <w:pPr>
              <w:pStyle w:val="UseCaseText"/>
              <w:rPr>
                <w:rFonts w:eastAsia="SimSun"/>
              </w:rPr>
            </w:pPr>
            <w:r>
              <w:rPr>
                <w:rFonts w:eastAsia="SimSun"/>
              </w:rPr>
              <w:t>2</w:t>
            </w:r>
          </w:p>
        </w:tc>
        <w:tc>
          <w:tcPr>
            <w:tcW w:w="1890" w:type="dxa"/>
            <w:vAlign w:val="center"/>
          </w:tcPr>
          <w:p w14:paraId="23B0C182" w14:textId="77777777" w:rsidR="00B30ECE" w:rsidRDefault="00B30ECE" w:rsidP="00C543D6">
            <w:pPr>
              <w:pStyle w:val="UseCaseText"/>
              <w:rPr>
                <w:rFonts w:eastAsia="SimSun"/>
              </w:rPr>
            </w:pPr>
            <w:r>
              <w:rPr>
                <w:rFonts w:eastAsia="SimSun"/>
              </w:rPr>
              <w:t>NGDS System</w:t>
            </w:r>
          </w:p>
        </w:tc>
        <w:tc>
          <w:tcPr>
            <w:tcW w:w="6720" w:type="dxa"/>
            <w:vAlign w:val="center"/>
          </w:tcPr>
          <w:p w14:paraId="23B0C183" w14:textId="77777777" w:rsidR="00B30ECE" w:rsidRDefault="00B30ECE" w:rsidP="00C543D6">
            <w:pPr>
              <w:pStyle w:val="UseCaseText"/>
              <w:rPr>
                <w:rFonts w:eastAsia="SimSun"/>
              </w:rPr>
            </w:pPr>
            <w:r>
              <w:rPr>
                <w:rFonts w:eastAsia="SimSun"/>
              </w:rPr>
              <w:t>Shows results as text and, when possible, as layers in the map</w:t>
            </w:r>
          </w:p>
          <w:p w14:paraId="23B0C184" w14:textId="77777777" w:rsidR="00B30ECE" w:rsidRDefault="00B30ECE" w:rsidP="00C543D6">
            <w:pPr>
              <w:pStyle w:val="UseCaseText"/>
              <w:rPr>
                <w:rFonts w:eastAsia="SimSun"/>
              </w:rPr>
            </w:pPr>
            <w:r>
              <w:rPr>
                <w:rFonts w:eastAsia="SimSun"/>
              </w:rPr>
              <w:t>Shows metadata record when user clicks on a map or on metadata lists</w:t>
            </w:r>
          </w:p>
        </w:tc>
      </w:tr>
      <w:tr w:rsidR="00B30ECE" w:rsidRPr="0052295E" w14:paraId="23B0C187" w14:textId="77777777" w:rsidTr="00C543D6">
        <w:trPr>
          <w:trHeight w:val="287"/>
        </w:trPr>
        <w:tc>
          <w:tcPr>
            <w:tcW w:w="9240" w:type="dxa"/>
            <w:gridSpan w:val="3"/>
            <w:shd w:val="clear" w:color="auto" w:fill="FFFFCC"/>
            <w:vAlign w:val="center"/>
          </w:tcPr>
          <w:p w14:paraId="23B0C186" w14:textId="77777777" w:rsidR="00B30ECE" w:rsidRPr="0052295E" w:rsidRDefault="00B30ECE" w:rsidP="00C543D6">
            <w:pPr>
              <w:pStyle w:val="UseCaseSection"/>
              <w:keepNext/>
              <w:keepLines/>
              <w:rPr>
                <w:rFonts w:eastAsia="SimSun"/>
              </w:rPr>
            </w:pPr>
            <w:r w:rsidRPr="0052295E">
              <w:rPr>
                <w:rFonts w:eastAsia="SimSun"/>
              </w:rPr>
              <w:t>Variants</w:t>
            </w:r>
          </w:p>
        </w:tc>
      </w:tr>
      <w:tr w:rsidR="00B30ECE" w:rsidRPr="0052295E" w14:paraId="23B0C18B" w14:textId="77777777" w:rsidTr="00C543D6">
        <w:trPr>
          <w:trHeight w:val="261"/>
        </w:trPr>
        <w:tc>
          <w:tcPr>
            <w:tcW w:w="630" w:type="dxa"/>
            <w:vAlign w:val="center"/>
          </w:tcPr>
          <w:p w14:paraId="23B0C188" w14:textId="77777777" w:rsidR="00B30ECE" w:rsidRPr="0052295E" w:rsidRDefault="00B30ECE" w:rsidP="00C543D6">
            <w:pPr>
              <w:pStyle w:val="UseCaseHeader"/>
              <w:keepNext/>
              <w:keepLines/>
              <w:rPr>
                <w:rFonts w:eastAsia="SimSun"/>
              </w:rPr>
            </w:pPr>
            <w:r w:rsidRPr="0052295E">
              <w:rPr>
                <w:rFonts w:eastAsia="SimSun"/>
              </w:rPr>
              <w:t>Step</w:t>
            </w:r>
          </w:p>
        </w:tc>
        <w:tc>
          <w:tcPr>
            <w:tcW w:w="1890" w:type="dxa"/>
            <w:vAlign w:val="center"/>
          </w:tcPr>
          <w:p w14:paraId="23B0C189" w14:textId="77777777" w:rsidR="00B30ECE" w:rsidRPr="0052295E" w:rsidRDefault="00B30ECE" w:rsidP="00C543D6">
            <w:pPr>
              <w:pStyle w:val="UseCaseHeader"/>
              <w:keepNext/>
              <w:keepLines/>
              <w:rPr>
                <w:rFonts w:eastAsia="SimSun"/>
              </w:rPr>
            </w:pPr>
            <w:r w:rsidRPr="0052295E">
              <w:rPr>
                <w:rFonts w:eastAsia="SimSun"/>
              </w:rPr>
              <w:t>Actor</w:t>
            </w:r>
          </w:p>
        </w:tc>
        <w:tc>
          <w:tcPr>
            <w:tcW w:w="6720" w:type="dxa"/>
            <w:vAlign w:val="center"/>
          </w:tcPr>
          <w:p w14:paraId="23B0C18A" w14:textId="77777777" w:rsidR="00B30ECE" w:rsidRPr="0052295E" w:rsidRDefault="00B30ECE" w:rsidP="00C543D6">
            <w:pPr>
              <w:pStyle w:val="UseCaseHeader"/>
              <w:keepNext/>
              <w:keepLines/>
              <w:rPr>
                <w:rFonts w:eastAsia="SimSun"/>
              </w:rPr>
            </w:pPr>
            <w:r w:rsidRPr="0052295E">
              <w:rPr>
                <w:rFonts w:eastAsia="SimSun"/>
              </w:rPr>
              <w:t>Description</w:t>
            </w:r>
          </w:p>
        </w:tc>
      </w:tr>
      <w:tr w:rsidR="00B30ECE" w:rsidRPr="0052295E" w14:paraId="23B0C18F" w14:textId="77777777" w:rsidTr="00C543D6">
        <w:trPr>
          <w:trHeight w:val="359"/>
        </w:trPr>
        <w:tc>
          <w:tcPr>
            <w:tcW w:w="630" w:type="dxa"/>
            <w:tcBorders>
              <w:bottom w:val="single" w:sz="4" w:space="0" w:color="auto"/>
            </w:tcBorders>
            <w:vAlign w:val="center"/>
          </w:tcPr>
          <w:p w14:paraId="23B0C18C" w14:textId="77777777" w:rsidR="00B30ECE" w:rsidRPr="0052295E" w:rsidRDefault="00B30ECE" w:rsidP="00C543D6">
            <w:pPr>
              <w:pStyle w:val="UseCaseText"/>
              <w:keepNext/>
              <w:keepLines/>
              <w:rPr>
                <w:rFonts w:eastAsia="SimSun"/>
              </w:rPr>
            </w:pPr>
          </w:p>
        </w:tc>
        <w:tc>
          <w:tcPr>
            <w:tcW w:w="1890" w:type="dxa"/>
            <w:tcBorders>
              <w:bottom w:val="single" w:sz="4" w:space="0" w:color="auto"/>
            </w:tcBorders>
            <w:vAlign w:val="center"/>
          </w:tcPr>
          <w:p w14:paraId="23B0C18D" w14:textId="77777777" w:rsidR="00B30ECE" w:rsidRDefault="00B30ECE" w:rsidP="00C543D6">
            <w:pPr>
              <w:pStyle w:val="UseCaseText"/>
              <w:rPr>
                <w:rFonts w:eastAsia="SimSun"/>
              </w:rPr>
            </w:pPr>
          </w:p>
        </w:tc>
        <w:tc>
          <w:tcPr>
            <w:tcW w:w="6720" w:type="dxa"/>
            <w:tcBorders>
              <w:bottom w:val="single" w:sz="4" w:space="0" w:color="auto"/>
            </w:tcBorders>
            <w:vAlign w:val="center"/>
          </w:tcPr>
          <w:p w14:paraId="23B0C18E" w14:textId="77777777" w:rsidR="00B30ECE" w:rsidRPr="0052295E" w:rsidRDefault="00B30ECE" w:rsidP="00C543D6">
            <w:pPr>
              <w:pStyle w:val="UseCaseText"/>
              <w:keepNext/>
              <w:keepLines/>
              <w:rPr>
                <w:rFonts w:eastAsia="SimSun"/>
              </w:rPr>
            </w:pPr>
          </w:p>
        </w:tc>
      </w:tr>
      <w:tr w:rsidR="00B30ECE" w:rsidRPr="00FB0E17" w14:paraId="23B0C191" w14:textId="77777777" w:rsidTr="00C543D6">
        <w:trPr>
          <w:trHeight w:val="261"/>
        </w:trPr>
        <w:tc>
          <w:tcPr>
            <w:tcW w:w="9240" w:type="dxa"/>
            <w:gridSpan w:val="3"/>
            <w:tcBorders>
              <w:bottom w:val="single" w:sz="4" w:space="0" w:color="auto"/>
            </w:tcBorders>
            <w:shd w:val="clear" w:color="auto" w:fill="FDBBC0"/>
            <w:vAlign w:val="center"/>
          </w:tcPr>
          <w:p w14:paraId="23B0C190" w14:textId="77777777" w:rsidR="00B30ECE" w:rsidRPr="0052295E" w:rsidRDefault="00B30ECE" w:rsidP="00C543D6">
            <w:pPr>
              <w:pStyle w:val="UseCaseSection"/>
              <w:keepNext/>
              <w:keepLines/>
              <w:rPr>
                <w:rFonts w:eastAsia="SimSun"/>
              </w:rPr>
            </w:pPr>
            <w:r>
              <w:rPr>
                <w:rFonts w:eastAsia="SimSun"/>
              </w:rPr>
              <w:t>Exception</w:t>
            </w:r>
            <w:r w:rsidRPr="0052295E">
              <w:rPr>
                <w:rFonts w:eastAsia="SimSun"/>
              </w:rPr>
              <w:t>s</w:t>
            </w:r>
          </w:p>
        </w:tc>
      </w:tr>
      <w:tr w:rsidR="00B30ECE" w:rsidRPr="0052295E" w14:paraId="23B0C195" w14:textId="77777777" w:rsidTr="00C543D6">
        <w:trPr>
          <w:trHeight w:val="261"/>
        </w:trPr>
        <w:tc>
          <w:tcPr>
            <w:tcW w:w="630" w:type="dxa"/>
            <w:tcBorders>
              <w:bottom w:val="single" w:sz="4" w:space="0" w:color="auto"/>
            </w:tcBorders>
            <w:vAlign w:val="center"/>
          </w:tcPr>
          <w:p w14:paraId="23B0C192" w14:textId="77777777" w:rsidR="00B30ECE" w:rsidRPr="0052295E" w:rsidRDefault="00B30ECE"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193" w14:textId="77777777" w:rsidR="00B30ECE" w:rsidRPr="0052295E" w:rsidRDefault="00B30ECE"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194" w14:textId="77777777" w:rsidR="00B30ECE" w:rsidRPr="0052295E" w:rsidRDefault="00B30ECE" w:rsidP="00C543D6">
            <w:pPr>
              <w:pStyle w:val="UseCaseHeader"/>
              <w:keepNext/>
              <w:keepLines/>
              <w:rPr>
                <w:rFonts w:eastAsia="SimSun"/>
              </w:rPr>
            </w:pPr>
            <w:r w:rsidRPr="0052295E">
              <w:rPr>
                <w:rFonts w:eastAsia="SimSun"/>
              </w:rPr>
              <w:t>Description</w:t>
            </w:r>
          </w:p>
        </w:tc>
      </w:tr>
      <w:tr w:rsidR="00B30ECE" w:rsidRPr="0052295E" w14:paraId="23B0C199" w14:textId="77777777" w:rsidTr="00C543D6">
        <w:trPr>
          <w:trHeight w:val="261"/>
        </w:trPr>
        <w:tc>
          <w:tcPr>
            <w:tcW w:w="630" w:type="dxa"/>
            <w:tcBorders>
              <w:bottom w:val="single" w:sz="4" w:space="0" w:color="auto"/>
            </w:tcBorders>
            <w:vAlign w:val="center"/>
          </w:tcPr>
          <w:p w14:paraId="23B0C196" w14:textId="77777777" w:rsidR="00B30ECE" w:rsidRPr="0052295E" w:rsidRDefault="00B30ECE" w:rsidP="00C543D6">
            <w:pPr>
              <w:pStyle w:val="UseCaseText"/>
              <w:keepNext/>
              <w:keepLines/>
              <w:rPr>
                <w:rFonts w:eastAsia="SimSun"/>
              </w:rPr>
            </w:pPr>
          </w:p>
        </w:tc>
        <w:tc>
          <w:tcPr>
            <w:tcW w:w="1890" w:type="dxa"/>
            <w:tcBorders>
              <w:bottom w:val="single" w:sz="4" w:space="0" w:color="auto"/>
            </w:tcBorders>
            <w:vAlign w:val="center"/>
          </w:tcPr>
          <w:p w14:paraId="23B0C197" w14:textId="77777777" w:rsidR="00B30ECE" w:rsidRPr="0052295E" w:rsidRDefault="00B30ECE" w:rsidP="00C543D6">
            <w:pPr>
              <w:pStyle w:val="UseCaseText"/>
              <w:keepNext/>
              <w:keepLines/>
              <w:rPr>
                <w:rFonts w:eastAsia="SimSun"/>
              </w:rPr>
            </w:pPr>
          </w:p>
        </w:tc>
        <w:tc>
          <w:tcPr>
            <w:tcW w:w="6720" w:type="dxa"/>
            <w:tcBorders>
              <w:bottom w:val="single" w:sz="4" w:space="0" w:color="auto"/>
            </w:tcBorders>
            <w:vAlign w:val="center"/>
          </w:tcPr>
          <w:p w14:paraId="23B0C198" w14:textId="77777777" w:rsidR="00B30ECE" w:rsidRPr="0052295E" w:rsidRDefault="00B30ECE" w:rsidP="00C543D6">
            <w:pPr>
              <w:pStyle w:val="UseCaseText"/>
              <w:keepNext/>
              <w:keepLines/>
              <w:rPr>
                <w:rFonts w:eastAsia="SimSun"/>
              </w:rPr>
            </w:pPr>
          </w:p>
        </w:tc>
      </w:tr>
      <w:tr w:rsidR="00B30ECE" w:rsidRPr="0052295E" w14:paraId="23B0C19B" w14:textId="77777777" w:rsidTr="00C543D6">
        <w:trPr>
          <w:trHeight w:val="242"/>
        </w:trPr>
        <w:tc>
          <w:tcPr>
            <w:tcW w:w="9240" w:type="dxa"/>
            <w:gridSpan w:val="3"/>
            <w:shd w:val="clear" w:color="auto" w:fill="FFCC99"/>
            <w:vAlign w:val="center"/>
          </w:tcPr>
          <w:p w14:paraId="23B0C19A" w14:textId="77777777" w:rsidR="00B30ECE" w:rsidRPr="0052295E" w:rsidRDefault="00B30ECE"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B30ECE" w:rsidRPr="0052295E" w14:paraId="23B0C19E" w14:textId="77777777" w:rsidTr="00C543D6">
        <w:trPr>
          <w:trHeight w:val="206"/>
        </w:trPr>
        <w:tc>
          <w:tcPr>
            <w:tcW w:w="630" w:type="dxa"/>
            <w:vAlign w:val="center"/>
          </w:tcPr>
          <w:p w14:paraId="23B0C19C" w14:textId="77777777" w:rsidR="00B30ECE" w:rsidRPr="0052295E" w:rsidRDefault="00B30ECE" w:rsidP="00C543D6">
            <w:pPr>
              <w:pStyle w:val="UseCaseHeader"/>
              <w:keepNext/>
              <w:keepLines/>
              <w:rPr>
                <w:rFonts w:eastAsia="SimSun"/>
              </w:rPr>
            </w:pPr>
            <w:r w:rsidRPr="0052295E">
              <w:rPr>
                <w:rFonts w:eastAsia="SimSun"/>
              </w:rPr>
              <w:t>ID</w:t>
            </w:r>
          </w:p>
        </w:tc>
        <w:tc>
          <w:tcPr>
            <w:tcW w:w="8610" w:type="dxa"/>
            <w:gridSpan w:val="2"/>
            <w:vAlign w:val="center"/>
          </w:tcPr>
          <w:p w14:paraId="23B0C19D" w14:textId="77777777" w:rsidR="00B30ECE" w:rsidRPr="0052295E" w:rsidRDefault="00B30ECE" w:rsidP="00C543D6">
            <w:pPr>
              <w:pStyle w:val="UseCaseHeader"/>
              <w:keepNext/>
              <w:keepLines/>
              <w:rPr>
                <w:rFonts w:eastAsia="SimSun"/>
              </w:rPr>
            </w:pPr>
            <w:r w:rsidRPr="0052295E">
              <w:rPr>
                <w:rFonts w:eastAsia="SimSun"/>
              </w:rPr>
              <w:t>Issue Description</w:t>
            </w:r>
          </w:p>
        </w:tc>
      </w:tr>
      <w:tr w:rsidR="00B30ECE" w:rsidRPr="0052295E" w14:paraId="23B0C1A1" w14:textId="77777777" w:rsidTr="00C543D6">
        <w:trPr>
          <w:trHeight w:val="206"/>
        </w:trPr>
        <w:tc>
          <w:tcPr>
            <w:tcW w:w="630" w:type="dxa"/>
            <w:vAlign w:val="center"/>
          </w:tcPr>
          <w:p w14:paraId="23B0C19F" w14:textId="77777777" w:rsidR="00B30ECE" w:rsidRPr="0052295E" w:rsidRDefault="00B30ECE" w:rsidP="00C543D6">
            <w:pPr>
              <w:pStyle w:val="UseCaseText"/>
              <w:keepNext/>
              <w:keepLines/>
              <w:rPr>
                <w:rFonts w:eastAsia="SimSun"/>
              </w:rPr>
            </w:pPr>
            <w:r>
              <w:rPr>
                <w:rFonts w:eastAsia="SimSun"/>
              </w:rPr>
              <w:t>1</w:t>
            </w:r>
          </w:p>
        </w:tc>
        <w:tc>
          <w:tcPr>
            <w:tcW w:w="8610" w:type="dxa"/>
            <w:gridSpan w:val="2"/>
            <w:vAlign w:val="center"/>
          </w:tcPr>
          <w:p w14:paraId="23B0C1A0" w14:textId="77777777" w:rsidR="00B30ECE" w:rsidRPr="0052295E" w:rsidRDefault="00B30ECE" w:rsidP="00C543D6">
            <w:pPr>
              <w:pStyle w:val="UseCaseText"/>
              <w:keepNext/>
              <w:keepLines/>
              <w:rPr>
                <w:rFonts w:eastAsia="SimSun"/>
              </w:rPr>
            </w:pPr>
          </w:p>
        </w:tc>
      </w:tr>
      <w:tr w:rsidR="00B30ECE" w:rsidRPr="0052295E" w14:paraId="23B0C1A4" w14:textId="77777777" w:rsidTr="00C543D6">
        <w:trPr>
          <w:trHeight w:val="206"/>
        </w:trPr>
        <w:tc>
          <w:tcPr>
            <w:tcW w:w="630" w:type="dxa"/>
            <w:vAlign w:val="center"/>
          </w:tcPr>
          <w:p w14:paraId="23B0C1A2" w14:textId="77777777" w:rsidR="00B30ECE" w:rsidRDefault="00B30ECE" w:rsidP="00C543D6">
            <w:pPr>
              <w:pStyle w:val="UseCaseText"/>
              <w:rPr>
                <w:rFonts w:eastAsia="SimSun"/>
              </w:rPr>
            </w:pPr>
          </w:p>
        </w:tc>
        <w:tc>
          <w:tcPr>
            <w:tcW w:w="8610" w:type="dxa"/>
            <w:gridSpan w:val="2"/>
            <w:vAlign w:val="center"/>
          </w:tcPr>
          <w:p w14:paraId="23B0C1A3" w14:textId="77777777" w:rsidR="00B30ECE" w:rsidRDefault="00B30ECE" w:rsidP="00C543D6">
            <w:pPr>
              <w:pStyle w:val="UseCaseText"/>
              <w:rPr>
                <w:rFonts w:eastAsia="SimSun"/>
              </w:rPr>
            </w:pPr>
          </w:p>
        </w:tc>
      </w:tr>
    </w:tbl>
    <w:p w14:paraId="23B0C1A5" w14:textId="77777777" w:rsidR="00B30ECE" w:rsidRDefault="00B30ECE" w:rsidP="00B30ECE"/>
    <w:p w14:paraId="23B0C1A6" w14:textId="77777777" w:rsidR="000C2185" w:rsidRDefault="005C1884" w:rsidP="000A2349">
      <w:pPr>
        <w:pStyle w:val="Heading4"/>
      </w:pPr>
      <w:r>
        <w:t>Metadata Evaluation</w:t>
      </w:r>
    </w:p>
    <w:p w14:paraId="23B0C1A7" w14:textId="77777777" w:rsidR="005C1884" w:rsidRDefault="005C1884" w:rsidP="00CE1DED">
      <w:r>
        <w:t>The user first wishes to assess information available in a resource’s metadata such as the originator’s description of the dataset, the resource’s accessibility, its provenance and peer-reviews of the resource. In order to do so requires that the user be able to access the resource’s metadata in its entirety.</w:t>
      </w:r>
    </w:p>
    <w:p w14:paraId="23B0C1A8" w14:textId="77777777" w:rsidR="008324BA" w:rsidRDefault="008324BA" w:rsidP="00CE1DED">
      <w:r>
        <w:t xml:space="preserve">The evaluation itself is outside the scope of the system.  The system just provides the metadata (and data as per the above use case).  The end user’s evaluation will probably happen once they get the data they are seeking.  </w:t>
      </w:r>
    </w:p>
    <w:p w14:paraId="23B0C1A9" w14:textId="77777777" w:rsidR="005C1884" w:rsidRDefault="005C1884" w:rsidP="005C1884"/>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5C1884" w:rsidRPr="0052295E" w14:paraId="23B0C1AC" w14:textId="77777777" w:rsidTr="00C543D6">
        <w:trPr>
          <w:trHeight w:val="360"/>
        </w:trPr>
        <w:tc>
          <w:tcPr>
            <w:tcW w:w="2520" w:type="dxa"/>
            <w:gridSpan w:val="2"/>
            <w:shd w:val="clear" w:color="auto" w:fill="8DB3E2"/>
            <w:vAlign w:val="center"/>
          </w:tcPr>
          <w:p w14:paraId="23B0C1AA" w14:textId="77777777" w:rsidR="005C1884" w:rsidRPr="0052295E" w:rsidRDefault="005C1884"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1AB" w14:textId="77777777" w:rsidR="005C1884" w:rsidRPr="00B36A79" w:rsidRDefault="005C1884" w:rsidP="00C543D6">
            <w:pPr>
              <w:pStyle w:val="UseCaseText"/>
              <w:rPr>
                <w:rFonts w:eastAsia="Times"/>
                <w:b/>
              </w:rPr>
            </w:pPr>
            <w:r>
              <w:rPr>
                <w:rFonts w:eastAsia="Times"/>
                <w:b/>
              </w:rPr>
              <w:t>UC_026</w:t>
            </w:r>
          </w:p>
        </w:tc>
      </w:tr>
      <w:tr w:rsidR="005C1884" w:rsidRPr="0052295E" w14:paraId="23B0C1AF" w14:textId="77777777" w:rsidTr="00C543D6">
        <w:trPr>
          <w:trHeight w:val="360"/>
        </w:trPr>
        <w:tc>
          <w:tcPr>
            <w:tcW w:w="2520" w:type="dxa"/>
            <w:gridSpan w:val="2"/>
            <w:shd w:val="clear" w:color="auto" w:fill="8DB3E2"/>
            <w:vAlign w:val="center"/>
          </w:tcPr>
          <w:p w14:paraId="23B0C1AD" w14:textId="77777777" w:rsidR="005C1884" w:rsidRDefault="005C1884"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1AE" w14:textId="77777777" w:rsidR="005C1884" w:rsidRPr="00C27791" w:rsidRDefault="005C1884" w:rsidP="00C543D6">
            <w:pPr>
              <w:pStyle w:val="UseCaseText"/>
              <w:rPr>
                <w:rFonts w:eastAsia="Times"/>
                <w:b/>
              </w:rPr>
            </w:pPr>
            <w:r>
              <w:rPr>
                <w:rFonts w:eastAsia="Times"/>
                <w:b/>
              </w:rPr>
              <w:t>View metadata record</w:t>
            </w:r>
          </w:p>
        </w:tc>
      </w:tr>
      <w:tr w:rsidR="005C1884" w:rsidRPr="0052295E" w14:paraId="23B0C1B2" w14:textId="77777777" w:rsidTr="00C543D6">
        <w:trPr>
          <w:trHeight w:val="360"/>
        </w:trPr>
        <w:tc>
          <w:tcPr>
            <w:tcW w:w="2520" w:type="dxa"/>
            <w:gridSpan w:val="2"/>
            <w:vAlign w:val="center"/>
          </w:tcPr>
          <w:p w14:paraId="23B0C1B0" w14:textId="77777777" w:rsidR="005C1884" w:rsidRPr="00DD3D3F" w:rsidRDefault="005C1884" w:rsidP="00C543D6">
            <w:pPr>
              <w:pStyle w:val="UseCaseText"/>
              <w:rPr>
                <w:rFonts w:eastAsia="SimSun"/>
                <w:b/>
              </w:rPr>
            </w:pPr>
            <w:r w:rsidRPr="00DD3D3F">
              <w:rPr>
                <w:rFonts w:eastAsia="SimSun"/>
                <w:b/>
              </w:rPr>
              <w:t>Short Description</w:t>
            </w:r>
          </w:p>
        </w:tc>
        <w:tc>
          <w:tcPr>
            <w:tcW w:w="6720" w:type="dxa"/>
            <w:vAlign w:val="center"/>
          </w:tcPr>
          <w:p w14:paraId="23B0C1B1" w14:textId="77777777" w:rsidR="005C1884" w:rsidRPr="00857069" w:rsidRDefault="005C1884" w:rsidP="00C543D6">
            <w:pPr>
              <w:pStyle w:val="UseCaseText"/>
              <w:rPr>
                <w:rFonts w:eastAsia="SimSun"/>
              </w:rPr>
            </w:pPr>
            <w:r>
              <w:rPr>
                <w:rFonts w:eastAsia="SimSun"/>
              </w:rPr>
              <w:t xml:space="preserve">After locating a piece of metadata in the catalog, the user inspects the metadata record in more detail, for example, to decide if it refers to the data she is looking for. </w:t>
            </w:r>
          </w:p>
        </w:tc>
      </w:tr>
      <w:tr w:rsidR="005C1884" w:rsidRPr="0052295E" w14:paraId="23B0C1B5" w14:textId="77777777" w:rsidTr="00C543D6">
        <w:trPr>
          <w:trHeight w:val="360"/>
        </w:trPr>
        <w:tc>
          <w:tcPr>
            <w:tcW w:w="2520" w:type="dxa"/>
            <w:gridSpan w:val="2"/>
            <w:vAlign w:val="center"/>
          </w:tcPr>
          <w:p w14:paraId="23B0C1B3" w14:textId="77777777" w:rsidR="005C1884" w:rsidRPr="00DD3D3F" w:rsidRDefault="005C1884" w:rsidP="00C543D6">
            <w:pPr>
              <w:pStyle w:val="UseCaseText"/>
              <w:rPr>
                <w:rFonts w:eastAsia="SimSun"/>
                <w:b/>
              </w:rPr>
            </w:pPr>
            <w:r w:rsidRPr="00DD3D3F">
              <w:rPr>
                <w:rFonts w:eastAsia="SimSun"/>
                <w:b/>
              </w:rPr>
              <w:t>Actors</w:t>
            </w:r>
          </w:p>
        </w:tc>
        <w:tc>
          <w:tcPr>
            <w:tcW w:w="6720" w:type="dxa"/>
            <w:vAlign w:val="center"/>
          </w:tcPr>
          <w:p w14:paraId="23B0C1B4" w14:textId="77777777" w:rsidR="005C1884" w:rsidRPr="0052295E" w:rsidRDefault="001A2A8B" w:rsidP="00C543D6">
            <w:pPr>
              <w:pStyle w:val="UseCaseText"/>
              <w:rPr>
                <w:rFonts w:eastAsia="SimSun"/>
              </w:rPr>
            </w:pPr>
            <w:r>
              <w:rPr>
                <w:rFonts w:eastAsia="SimSun"/>
              </w:rPr>
              <w:t>End User/Data Consumer</w:t>
            </w:r>
          </w:p>
        </w:tc>
      </w:tr>
      <w:tr w:rsidR="005C1884" w:rsidRPr="0052295E" w14:paraId="23B0C1B8" w14:textId="77777777" w:rsidTr="00C543D6">
        <w:trPr>
          <w:trHeight w:val="360"/>
        </w:trPr>
        <w:tc>
          <w:tcPr>
            <w:tcW w:w="2520" w:type="dxa"/>
            <w:gridSpan w:val="2"/>
            <w:vAlign w:val="center"/>
          </w:tcPr>
          <w:p w14:paraId="23B0C1B6" w14:textId="77777777" w:rsidR="005C1884" w:rsidRPr="0052295E" w:rsidRDefault="005C1884" w:rsidP="00C543D6">
            <w:pPr>
              <w:pStyle w:val="UseCaseHeader"/>
              <w:rPr>
                <w:rFonts w:eastAsia="SimSun"/>
              </w:rPr>
            </w:pPr>
            <w:r w:rsidRPr="0052295E">
              <w:rPr>
                <w:rFonts w:eastAsia="SimSun"/>
              </w:rPr>
              <w:t>Pre-Conditions</w:t>
            </w:r>
          </w:p>
        </w:tc>
        <w:tc>
          <w:tcPr>
            <w:tcW w:w="6720" w:type="dxa"/>
            <w:vAlign w:val="center"/>
          </w:tcPr>
          <w:p w14:paraId="23B0C1B7" w14:textId="77777777" w:rsidR="005C1884" w:rsidRPr="0052295E" w:rsidRDefault="005C1884" w:rsidP="00C543D6">
            <w:pPr>
              <w:pStyle w:val="UseCaseText"/>
              <w:rPr>
                <w:rFonts w:eastAsia="SimSun"/>
              </w:rPr>
            </w:pPr>
            <w:r>
              <w:rPr>
                <w:rFonts w:eastAsia="SimSun"/>
              </w:rPr>
              <w:t>A search was performed and a metadata record was selected for further inspection</w:t>
            </w:r>
          </w:p>
        </w:tc>
      </w:tr>
      <w:tr w:rsidR="005C1884" w:rsidRPr="0052295E" w14:paraId="23B0C1BB" w14:textId="77777777" w:rsidTr="00C543D6">
        <w:trPr>
          <w:trHeight w:val="360"/>
        </w:trPr>
        <w:tc>
          <w:tcPr>
            <w:tcW w:w="2520" w:type="dxa"/>
            <w:gridSpan w:val="2"/>
            <w:vAlign w:val="center"/>
          </w:tcPr>
          <w:p w14:paraId="23B0C1B9" w14:textId="77777777" w:rsidR="005C1884" w:rsidRPr="0052295E" w:rsidRDefault="005C1884" w:rsidP="00C543D6">
            <w:pPr>
              <w:pStyle w:val="UseCaseHeader"/>
              <w:rPr>
                <w:rFonts w:eastAsia="SimSun"/>
              </w:rPr>
            </w:pPr>
            <w:r w:rsidRPr="0052295E">
              <w:rPr>
                <w:rFonts w:eastAsia="SimSun"/>
              </w:rPr>
              <w:t>Success End Conditions</w:t>
            </w:r>
          </w:p>
        </w:tc>
        <w:tc>
          <w:tcPr>
            <w:tcW w:w="6720" w:type="dxa"/>
            <w:vAlign w:val="center"/>
          </w:tcPr>
          <w:p w14:paraId="23B0C1BA" w14:textId="77777777" w:rsidR="005C1884" w:rsidRPr="0052295E" w:rsidRDefault="005C1884" w:rsidP="00C543D6">
            <w:pPr>
              <w:pStyle w:val="UseCaseText"/>
              <w:rPr>
                <w:rFonts w:eastAsia="SimSun"/>
              </w:rPr>
            </w:pPr>
            <w:r>
              <w:rPr>
                <w:rFonts w:eastAsia="SimSun"/>
              </w:rPr>
              <w:t xml:space="preserve">The user is able to access and view the contents of the metadata </w:t>
            </w:r>
          </w:p>
        </w:tc>
      </w:tr>
      <w:tr w:rsidR="005C1884" w:rsidRPr="0052295E" w14:paraId="23B0C1BE" w14:textId="77777777" w:rsidTr="00C543D6">
        <w:trPr>
          <w:trHeight w:val="360"/>
        </w:trPr>
        <w:tc>
          <w:tcPr>
            <w:tcW w:w="2520" w:type="dxa"/>
            <w:gridSpan w:val="2"/>
            <w:vAlign w:val="center"/>
          </w:tcPr>
          <w:p w14:paraId="23B0C1BC" w14:textId="77777777" w:rsidR="005C1884" w:rsidRPr="0052295E" w:rsidRDefault="005C1884" w:rsidP="00C543D6">
            <w:pPr>
              <w:pStyle w:val="UseCaseHeader"/>
              <w:rPr>
                <w:rFonts w:eastAsia="SimSun"/>
              </w:rPr>
            </w:pPr>
            <w:r>
              <w:rPr>
                <w:rFonts w:eastAsia="SimSun"/>
              </w:rPr>
              <w:t>Data</w:t>
            </w:r>
          </w:p>
        </w:tc>
        <w:tc>
          <w:tcPr>
            <w:tcW w:w="6720" w:type="dxa"/>
            <w:vAlign w:val="center"/>
          </w:tcPr>
          <w:p w14:paraId="23B0C1BD" w14:textId="77777777" w:rsidR="005C1884" w:rsidRDefault="005C1884" w:rsidP="00C543D6">
            <w:pPr>
              <w:pStyle w:val="UseCaseText"/>
              <w:rPr>
                <w:rFonts w:eastAsia="SimSun"/>
              </w:rPr>
            </w:pPr>
            <w:r>
              <w:rPr>
                <w:rFonts w:eastAsia="SimSun"/>
              </w:rPr>
              <w:t>Documents and structured records stored in GTDA repository or third party repositories. The data is located through a URI</w:t>
            </w:r>
          </w:p>
        </w:tc>
      </w:tr>
      <w:tr w:rsidR="005C1884" w:rsidRPr="0052295E" w14:paraId="23B0C1C2" w14:textId="77777777" w:rsidTr="00C543D6">
        <w:trPr>
          <w:trHeight w:val="360"/>
        </w:trPr>
        <w:tc>
          <w:tcPr>
            <w:tcW w:w="2520" w:type="dxa"/>
            <w:gridSpan w:val="2"/>
            <w:vAlign w:val="center"/>
          </w:tcPr>
          <w:p w14:paraId="23B0C1BF" w14:textId="77777777" w:rsidR="005C1884" w:rsidRPr="0052295E" w:rsidRDefault="005C1884" w:rsidP="00C543D6">
            <w:pPr>
              <w:pStyle w:val="UseCaseHeader"/>
              <w:rPr>
                <w:rFonts w:eastAsia="SimSun"/>
              </w:rPr>
            </w:pPr>
            <w:r>
              <w:rPr>
                <w:rFonts w:eastAsia="SimSun"/>
              </w:rPr>
              <w:t>Functions</w:t>
            </w:r>
          </w:p>
        </w:tc>
        <w:tc>
          <w:tcPr>
            <w:tcW w:w="6720" w:type="dxa"/>
            <w:vAlign w:val="center"/>
          </w:tcPr>
          <w:p w14:paraId="23B0C1C0" w14:textId="77777777" w:rsidR="005C1884" w:rsidRDefault="005C1884" w:rsidP="00377EE0">
            <w:pPr>
              <w:pStyle w:val="UseCaseText"/>
              <w:keepNext/>
              <w:keepLines/>
              <w:numPr>
                <w:ilvl w:val="0"/>
                <w:numId w:val="15"/>
              </w:numPr>
              <w:rPr>
                <w:rFonts w:eastAsia="SimSun"/>
              </w:rPr>
            </w:pPr>
            <w:r>
              <w:rPr>
                <w:rFonts w:eastAsia="SimSun"/>
              </w:rPr>
              <w:t>Retrieve metadata record</w:t>
            </w:r>
          </w:p>
          <w:p w14:paraId="23B0C1C1" w14:textId="77777777" w:rsidR="005C1884" w:rsidRPr="00930CCC" w:rsidRDefault="005C1884" w:rsidP="00377EE0">
            <w:pPr>
              <w:pStyle w:val="UseCaseText"/>
              <w:keepNext/>
              <w:keepLines/>
              <w:numPr>
                <w:ilvl w:val="0"/>
                <w:numId w:val="15"/>
              </w:numPr>
              <w:rPr>
                <w:rFonts w:eastAsia="SimSun"/>
              </w:rPr>
            </w:pPr>
            <w:r>
              <w:rPr>
                <w:rFonts w:eastAsia="SimSun"/>
              </w:rPr>
              <w:t>Visualize metadata record</w:t>
            </w:r>
          </w:p>
        </w:tc>
      </w:tr>
      <w:tr w:rsidR="005C1884" w:rsidRPr="0052295E" w14:paraId="23B0C1C4" w14:textId="77777777" w:rsidTr="00C543D6">
        <w:trPr>
          <w:trHeight w:val="278"/>
        </w:trPr>
        <w:tc>
          <w:tcPr>
            <w:tcW w:w="9240" w:type="dxa"/>
            <w:gridSpan w:val="3"/>
            <w:shd w:val="clear" w:color="auto" w:fill="CCFFFF"/>
            <w:vAlign w:val="center"/>
          </w:tcPr>
          <w:p w14:paraId="23B0C1C3" w14:textId="77777777" w:rsidR="005C1884" w:rsidRPr="0052295E" w:rsidRDefault="005C1884" w:rsidP="00C543D6">
            <w:pPr>
              <w:pStyle w:val="UseCaseSection"/>
              <w:keepNext/>
              <w:keepLines/>
              <w:rPr>
                <w:rFonts w:eastAsia="SimSun"/>
              </w:rPr>
            </w:pPr>
            <w:r w:rsidRPr="0052295E">
              <w:rPr>
                <w:rFonts w:eastAsia="SimSun"/>
              </w:rPr>
              <w:t>Main Sequence</w:t>
            </w:r>
          </w:p>
        </w:tc>
      </w:tr>
      <w:tr w:rsidR="005C1884" w:rsidRPr="0052295E" w14:paraId="23B0C1C8" w14:textId="77777777" w:rsidTr="00C543D6">
        <w:trPr>
          <w:trHeight w:val="203"/>
        </w:trPr>
        <w:tc>
          <w:tcPr>
            <w:tcW w:w="630" w:type="dxa"/>
          </w:tcPr>
          <w:p w14:paraId="23B0C1C5" w14:textId="77777777" w:rsidR="005C1884" w:rsidRPr="0052295E" w:rsidRDefault="005C1884" w:rsidP="00C543D6">
            <w:pPr>
              <w:pStyle w:val="UseCaseHeader"/>
              <w:keepNext/>
              <w:keepLines/>
              <w:rPr>
                <w:rFonts w:eastAsia="SimSun"/>
              </w:rPr>
            </w:pPr>
            <w:r w:rsidRPr="0052295E">
              <w:rPr>
                <w:rFonts w:eastAsia="SimSun"/>
              </w:rPr>
              <w:t>Step</w:t>
            </w:r>
          </w:p>
        </w:tc>
        <w:tc>
          <w:tcPr>
            <w:tcW w:w="1890" w:type="dxa"/>
          </w:tcPr>
          <w:p w14:paraId="23B0C1C6" w14:textId="77777777" w:rsidR="005C1884" w:rsidRPr="0052295E" w:rsidRDefault="005C1884" w:rsidP="00C543D6">
            <w:pPr>
              <w:pStyle w:val="UseCaseHeader"/>
              <w:keepNext/>
              <w:keepLines/>
              <w:rPr>
                <w:rFonts w:eastAsia="SimSun"/>
              </w:rPr>
            </w:pPr>
            <w:r w:rsidRPr="0052295E">
              <w:rPr>
                <w:rFonts w:eastAsia="SimSun"/>
              </w:rPr>
              <w:t>Actor</w:t>
            </w:r>
          </w:p>
        </w:tc>
        <w:tc>
          <w:tcPr>
            <w:tcW w:w="6720" w:type="dxa"/>
          </w:tcPr>
          <w:p w14:paraId="23B0C1C7" w14:textId="77777777" w:rsidR="005C1884" w:rsidRPr="0052295E" w:rsidRDefault="005C1884" w:rsidP="00C543D6">
            <w:pPr>
              <w:pStyle w:val="UseCaseHeader"/>
              <w:keepNext/>
              <w:keepLines/>
              <w:rPr>
                <w:rFonts w:eastAsia="SimSun"/>
              </w:rPr>
            </w:pPr>
            <w:r w:rsidRPr="0052295E">
              <w:rPr>
                <w:rFonts w:eastAsia="SimSun"/>
              </w:rPr>
              <w:t>Description</w:t>
            </w:r>
          </w:p>
        </w:tc>
      </w:tr>
      <w:tr w:rsidR="005C1884" w:rsidRPr="0052295E" w14:paraId="23B0C1CD" w14:textId="77777777" w:rsidTr="00C543D6">
        <w:trPr>
          <w:trHeight w:val="320"/>
        </w:trPr>
        <w:tc>
          <w:tcPr>
            <w:tcW w:w="630" w:type="dxa"/>
            <w:vAlign w:val="center"/>
          </w:tcPr>
          <w:p w14:paraId="23B0C1C9" w14:textId="77777777" w:rsidR="005C1884" w:rsidRPr="0052295E" w:rsidRDefault="005C1884" w:rsidP="00C543D6">
            <w:pPr>
              <w:pStyle w:val="UseCaseText"/>
              <w:keepNext/>
              <w:keepLines/>
              <w:rPr>
                <w:rFonts w:eastAsia="SimSun"/>
              </w:rPr>
            </w:pPr>
            <w:r w:rsidRPr="0052295E">
              <w:rPr>
                <w:rFonts w:eastAsia="SimSun"/>
              </w:rPr>
              <w:t>1</w:t>
            </w:r>
          </w:p>
        </w:tc>
        <w:tc>
          <w:tcPr>
            <w:tcW w:w="1890" w:type="dxa"/>
            <w:vAlign w:val="center"/>
          </w:tcPr>
          <w:p w14:paraId="23B0C1CA" w14:textId="77777777" w:rsidR="005C1884" w:rsidRPr="0052295E" w:rsidRDefault="005C1884" w:rsidP="00C543D6">
            <w:pPr>
              <w:pStyle w:val="UseCaseText"/>
              <w:rPr>
                <w:rFonts w:eastAsia="SimSun"/>
              </w:rPr>
            </w:pPr>
            <w:r>
              <w:rPr>
                <w:rFonts w:eastAsia="SimSun"/>
              </w:rPr>
              <w:t>User</w:t>
            </w:r>
          </w:p>
        </w:tc>
        <w:tc>
          <w:tcPr>
            <w:tcW w:w="6720" w:type="dxa"/>
            <w:vAlign w:val="center"/>
          </w:tcPr>
          <w:p w14:paraId="23B0C1CB" w14:textId="77777777" w:rsidR="005C1884" w:rsidRDefault="005C1884" w:rsidP="00C543D6">
            <w:pPr>
              <w:pStyle w:val="UseCaseText"/>
              <w:keepNext/>
              <w:keepLines/>
              <w:rPr>
                <w:rFonts w:eastAsia="SimSun"/>
              </w:rPr>
            </w:pPr>
            <w:r>
              <w:rPr>
                <w:rFonts w:eastAsia="SimSun"/>
              </w:rPr>
              <w:t xml:space="preserve">Select metadata record </w:t>
            </w:r>
          </w:p>
          <w:p w14:paraId="23B0C1CC" w14:textId="77777777" w:rsidR="005C1884" w:rsidRPr="0052295E" w:rsidRDefault="005C1884" w:rsidP="00C543D6">
            <w:pPr>
              <w:pStyle w:val="UseCaseText"/>
              <w:keepNext/>
              <w:keepLines/>
              <w:rPr>
                <w:rFonts w:eastAsia="SimSun"/>
              </w:rPr>
            </w:pPr>
            <w:r>
              <w:rPr>
                <w:rFonts w:eastAsia="SimSun"/>
              </w:rPr>
              <w:t>Opens metadata record in a visualization mode</w:t>
            </w:r>
          </w:p>
        </w:tc>
      </w:tr>
      <w:tr w:rsidR="005C1884" w:rsidRPr="0052295E" w14:paraId="23B0C1D1" w14:textId="77777777" w:rsidTr="00C543D6">
        <w:trPr>
          <w:trHeight w:val="320"/>
        </w:trPr>
        <w:tc>
          <w:tcPr>
            <w:tcW w:w="630" w:type="dxa"/>
            <w:vAlign w:val="center"/>
          </w:tcPr>
          <w:p w14:paraId="23B0C1CE" w14:textId="77777777" w:rsidR="005C1884" w:rsidRPr="0052295E" w:rsidRDefault="005C1884" w:rsidP="00C543D6">
            <w:pPr>
              <w:pStyle w:val="UseCaseText"/>
              <w:rPr>
                <w:rFonts w:eastAsia="SimSun"/>
              </w:rPr>
            </w:pPr>
            <w:r>
              <w:rPr>
                <w:rFonts w:eastAsia="SimSun"/>
              </w:rPr>
              <w:t>2</w:t>
            </w:r>
          </w:p>
        </w:tc>
        <w:tc>
          <w:tcPr>
            <w:tcW w:w="1890" w:type="dxa"/>
            <w:vAlign w:val="center"/>
          </w:tcPr>
          <w:p w14:paraId="23B0C1CF" w14:textId="77777777" w:rsidR="005C1884" w:rsidRDefault="005C1884" w:rsidP="00C543D6">
            <w:pPr>
              <w:pStyle w:val="UseCaseText"/>
              <w:rPr>
                <w:rFonts w:eastAsia="SimSun"/>
              </w:rPr>
            </w:pPr>
            <w:r>
              <w:rPr>
                <w:rFonts w:eastAsia="SimSun"/>
              </w:rPr>
              <w:t>NGDS System</w:t>
            </w:r>
          </w:p>
        </w:tc>
        <w:tc>
          <w:tcPr>
            <w:tcW w:w="6720" w:type="dxa"/>
            <w:vAlign w:val="center"/>
          </w:tcPr>
          <w:p w14:paraId="23B0C1D0" w14:textId="77777777" w:rsidR="005C1884" w:rsidRDefault="005C1884" w:rsidP="00C543D6">
            <w:pPr>
              <w:pStyle w:val="UseCaseText"/>
              <w:rPr>
                <w:rFonts w:eastAsia="SimSun"/>
              </w:rPr>
            </w:pPr>
            <w:r>
              <w:rPr>
                <w:rFonts w:eastAsia="SimSun"/>
              </w:rPr>
              <w:t>Responds by showing the contents of all the content of the metadata record</w:t>
            </w:r>
          </w:p>
        </w:tc>
      </w:tr>
      <w:tr w:rsidR="005C1884" w:rsidRPr="0052295E" w14:paraId="23B0C1D5" w14:textId="77777777" w:rsidTr="00C543D6">
        <w:trPr>
          <w:trHeight w:val="320"/>
        </w:trPr>
        <w:tc>
          <w:tcPr>
            <w:tcW w:w="630" w:type="dxa"/>
            <w:vAlign w:val="center"/>
          </w:tcPr>
          <w:p w14:paraId="23B0C1D2" w14:textId="77777777" w:rsidR="005C1884" w:rsidRDefault="005C1884" w:rsidP="00C543D6">
            <w:pPr>
              <w:pStyle w:val="UseCaseText"/>
              <w:rPr>
                <w:rFonts w:eastAsia="SimSun"/>
              </w:rPr>
            </w:pPr>
            <w:r>
              <w:rPr>
                <w:rFonts w:eastAsia="SimSun"/>
              </w:rPr>
              <w:t>3</w:t>
            </w:r>
          </w:p>
        </w:tc>
        <w:tc>
          <w:tcPr>
            <w:tcW w:w="1890" w:type="dxa"/>
            <w:vAlign w:val="center"/>
          </w:tcPr>
          <w:p w14:paraId="23B0C1D3" w14:textId="77777777" w:rsidR="005C1884" w:rsidRDefault="005C1884" w:rsidP="00C543D6">
            <w:pPr>
              <w:pStyle w:val="UseCaseText"/>
              <w:rPr>
                <w:rFonts w:eastAsia="SimSun"/>
              </w:rPr>
            </w:pPr>
            <w:r>
              <w:rPr>
                <w:rFonts w:eastAsia="SimSun"/>
              </w:rPr>
              <w:t>User</w:t>
            </w:r>
          </w:p>
        </w:tc>
        <w:tc>
          <w:tcPr>
            <w:tcW w:w="6720" w:type="dxa"/>
            <w:vAlign w:val="center"/>
          </w:tcPr>
          <w:p w14:paraId="23B0C1D4" w14:textId="77777777" w:rsidR="005C1884" w:rsidRDefault="005C1884" w:rsidP="00C543D6">
            <w:pPr>
              <w:pStyle w:val="UseCaseText"/>
              <w:rPr>
                <w:rFonts w:eastAsia="SimSun"/>
              </w:rPr>
            </w:pPr>
            <w:r>
              <w:rPr>
                <w:rFonts w:eastAsia="SimSun"/>
              </w:rPr>
              <w:t>Views the metadata record content</w:t>
            </w:r>
          </w:p>
        </w:tc>
      </w:tr>
      <w:tr w:rsidR="005C1884" w:rsidRPr="0052295E" w14:paraId="23B0C1D7" w14:textId="77777777" w:rsidTr="00C543D6">
        <w:trPr>
          <w:trHeight w:val="287"/>
        </w:trPr>
        <w:tc>
          <w:tcPr>
            <w:tcW w:w="9240" w:type="dxa"/>
            <w:gridSpan w:val="3"/>
            <w:shd w:val="clear" w:color="auto" w:fill="FFFFCC"/>
            <w:vAlign w:val="center"/>
          </w:tcPr>
          <w:p w14:paraId="23B0C1D6" w14:textId="77777777" w:rsidR="005C1884" w:rsidRPr="0052295E" w:rsidRDefault="005C1884" w:rsidP="00C543D6">
            <w:pPr>
              <w:pStyle w:val="UseCaseSection"/>
              <w:keepNext/>
              <w:keepLines/>
              <w:rPr>
                <w:rFonts w:eastAsia="SimSun"/>
              </w:rPr>
            </w:pPr>
            <w:r w:rsidRPr="0052295E">
              <w:rPr>
                <w:rFonts w:eastAsia="SimSun"/>
              </w:rPr>
              <w:t>Variants</w:t>
            </w:r>
          </w:p>
        </w:tc>
      </w:tr>
      <w:tr w:rsidR="005C1884" w:rsidRPr="0052295E" w14:paraId="23B0C1DB" w14:textId="77777777" w:rsidTr="00C543D6">
        <w:trPr>
          <w:trHeight w:val="261"/>
        </w:trPr>
        <w:tc>
          <w:tcPr>
            <w:tcW w:w="630" w:type="dxa"/>
            <w:vAlign w:val="center"/>
          </w:tcPr>
          <w:p w14:paraId="23B0C1D8" w14:textId="77777777" w:rsidR="005C1884" w:rsidRPr="0052295E" w:rsidRDefault="005C1884" w:rsidP="00C543D6">
            <w:pPr>
              <w:pStyle w:val="UseCaseHeader"/>
              <w:keepNext/>
              <w:keepLines/>
              <w:rPr>
                <w:rFonts w:eastAsia="SimSun"/>
              </w:rPr>
            </w:pPr>
            <w:r w:rsidRPr="0052295E">
              <w:rPr>
                <w:rFonts w:eastAsia="SimSun"/>
              </w:rPr>
              <w:t>Step</w:t>
            </w:r>
          </w:p>
        </w:tc>
        <w:tc>
          <w:tcPr>
            <w:tcW w:w="1890" w:type="dxa"/>
            <w:vAlign w:val="center"/>
          </w:tcPr>
          <w:p w14:paraId="23B0C1D9" w14:textId="77777777" w:rsidR="005C1884" w:rsidRPr="0052295E" w:rsidRDefault="005C1884" w:rsidP="00C543D6">
            <w:pPr>
              <w:pStyle w:val="UseCaseHeader"/>
              <w:keepNext/>
              <w:keepLines/>
              <w:rPr>
                <w:rFonts w:eastAsia="SimSun"/>
              </w:rPr>
            </w:pPr>
            <w:r w:rsidRPr="0052295E">
              <w:rPr>
                <w:rFonts w:eastAsia="SimSun"/>
              </w:rPr>
              <w:t>Actor</w:t>
            </w:r>
          </w:p>
        </w:tc>
        <w:tc>
          <w:tcPr>
            <w:tcW w:w="6720" w:type="dxa"/>
            <w:vAlign w:val="center"/>
          </w:tcPr>
          <w:p w14:paraId="23B0C1DA" w14:textId="77777777" w:rsidR="005C1884" w:rsidRPr="0052295E" w:rsidRDefault="005C1884" w:rsidP="00C543D6">
            <w:pPr>
              <w:pStyle w:val="UseCaseHeader"/>
              <w:keepNext/>
              <w:keepLines/>
              <w:rPr>
                <w:rFonts w:eastAsia="SimSun"/>
              </w:rPr>
            </w:pPr>
            <w:r w:rsidRPr="0052295E">
              <w:rPr>
                <w:rFonts w:eastAsia="SimSun"/>
              </w:rPr>
              <w:t>Description</w:t>
            </w:r>
          </w:p>
        </w:tc>
      </w:tr>
      <w:tr w:rsidR="005C1884" w:rsidRPr="0052295E" w14:paraId="23B0C1DF" w14:textId="77777777" w:rsidTr="00C543D6">
        <w:trPr>
          <w:trHeight w:val="359"/>
        </w:trPr>
        <w:tc>
          <w:tcPr>
            <w:tcW w:w="630" w:type="dxa"/>
            <w:tcBorders>
              <w:bottom w:val="single" w:sz="4" w:space="0" w:color="auto"/>
            </w:tcBorders>
            <w:vAlign w:val="center"/>
          </w:tcPr>
          <w:p w14:paraId="23B0C1DC" w14:textId="77777777" w:rsidR="005C1884" w:rsidRPr="0052295E" w:rsidRDefault="005C1884" w:rsidP="00C543D6">
            <w:pPr>
              <w:pStyle w:val="UseCaseText"/>
              <w:keepNext/>
              <w:keepLines/>
              <w:rPr>
                <w:rFonts w:eastAsia="SimSun"/>
              </w:rPr>
            </w:pPr>
          </w:p>
        </w:tc>
        <w:tc>
          <w:tcPr>
            <w:tcW w:w="1890" w:type="dxa"/>
            <w:tcBorders>
              <w:bottom w:val="single" w:sz="4" w:space="0" w:color="auto"/>
            </w:tcBorders>
            <w:vAlign w:val="center"/>
          </w:tcPr>
          <w:p w14:paraId="23B0C1DD" w14:textId="77777777" w:rsidR="005C1884" w:rsidRDefault="005C1884" w:rsidP="00C543D6">
            <w:pPr>
              <w:pStyle w:val="UseCaseText"/>
              <w:rPr>
                <w:rFonts w:eastAsia="SimSun"/>
              </w:rPr>
            </w:pPr>
          </w:p>
        </w:tc>
        <w:tc>
          <w:tcPr>
            <w:tcW w:w="6720" w:type="dxa"/>
            <w:tcBorders>
              <w:bottom w:val="single" w:sz="4" w:space="0" w:color="auto"/>
            </w:tcBorders>
            <w:vAlign w:val="center"/>
          </w:tcPr>
          <w:p w14:paraId="23B0C1DE" w14:textId="77777777" w:rsidR="005C1884" w:rsidRPr="0052295E" w:rsidRDefault="005C1884" w:rsidP="00C543D6">
            <w:pPr>
              <w:pStyle w:val="UseCaseText"/>
              <w:keepNext/>
              <w:keepLines/>
              <w:rPr>
                <w:rFonts w:eastAsia="SimSun"/>
              </w:rPr>
            </w:pPr>
          </w:p>
        </w:tc>
      </w:tr>
      <w:tr w:rsidR="005C1884" w:rsidRPr="00FB0E17" w14:paraId="23B0C1E1" w14:textId="77777777" w:rsidTr="00C543D6">
        <w:trPr>
          <w:trHeight w:val="261"/>
        </w:trPr>
        <w:tc>
          <w:tcPr>
            <w:tcW w:w="9240" w:type="dxa"/>
            <w:gridSpan w:val="3"/>
            <w:tcBorders>
              <w:bottom w:val="single" w:sz="4" w:space="0" w:color="auto"/>
            </w:tcBorders>
            <w:shd w:val="clear" w:color="auto" w:fill="FDBBC0"/>
            <w:vAlign w:val="center"/>
          </w:tcPr>
          <w:p w14:paraId="23B0C1E0" w14:textId="77777777" w:rsidR="005C1884" w:rsidRPr="0052295E" w:rsidRDefault="005C1884" w:rsidP="00C543D6">
            <w:pPr>
              <w:pStyle w:val="UseCaseSection"/>
              <w:keepNext/>
              <w:keepLines/>
              <w:rPr>
                <w:rFonts w:eastAsia="SimSun"/>
              </w:rPr>
            </w:pPr>
            <w:r>
              <w:rPr>
                <w:rFonts w:eastAsia="SimSun"/>
              </w:rPr>
              <w:t>Exception</w:t>
            </w:r>
            <w:r w:rsidRPr="0052295E">
              <w:rPr>
                <w:rFonts w:eastAsia="SimSun"/>
              </w:rPr>
              <w:t>s</w:t>
            </w:r>
          </w:p>
        </w:tc>
      </w:tr>
      <w:tr w:rsidR="005C1884" w:rsidRPr="0052295E" w14:paraId="23B0C1E5" w14:textId="77777777" w:rsidTr="00C543D6">
        <w:trPr>
          <w:trHeight w:val="261"/>
        </w:trPr>
        <w:tc>
          <w:tcPr>
            <w:tcW w:w="630" w:type="dxa"/>
            <w:tcBorders>
              <w:bottom w:val="single" w:sz="4" w:space="0" w:color="auto"/>
            </w:tcBorders>
            <w:vAlign w:val="center"/>
          </w:tcPr>
          <w:p w14:paraId="23B0C1E2" w14:textId="77777777" w:rsidR="005C1884" w:rsidRPr="0052295E" w:rsidRDefault="005C1884"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1E3" w14:textId="77777777" w:rsidR="005C1884" w:rsidRPr="0052295E" w:rsidRDefault="005C1884"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1E4" w14:textId="77777777" w:rsidR="005C1884" w:rsidRPr="0052295E" w:rsidRDefault="005C1884" w:rsidP="00C543D6">
            <w:pPr>
              <w:pStyle w:val="UseCaseHeader"/>
              <w:keepNext/>
              <w:keepLines/>
              <w:rPr>
                <w:rFonts w:eastAsia="SimSun"/>
              </w:rPr>
            </w:pPr>
            <w:r w:rsidRPr="0052295E">
              <w:rPr>
                <w:rFonts w:eastAsia="SimSun"/>
              </w:rPr>
              <w:t>Description</w:t>
            </w:r>
          </w:p>
        </w:tc>
      </w:tr>
      <w:tr w:rsidR="005C1884" w:rsidRPr="0052295E" w14:paraId="23B0C1E9" w14:textId="77777777" w:rsidTr="00C543D6">
        <w:trPr>
          <w:trHeight w:val="261"/>
        </w:trPr>
        <w:tc>
          <w:tcPr>
            <w:tcW w:w="630" w:type="dxa"/>
            <w:tcBorders>
              <w:bottom w:val="single" w:sz="4" w:space="0" w:color="auto"/>
            </w:tcBorders>
            <w:vAlign w:val="center"/>
          </w:tcPr>
          <w:p w14:paraId="23B0C1E6" w14:textId="77777777" w:rsidR="005C1884" w:rsidRPr="0052295E" w:rsidRDefault="005C1884" w:rsidP="00C543D6">
            <w:pPr>
              <w:pStyle w:val="UseCaseText"/>
              <w:keepNext/>
              <w:keepLines/>
              <w:rPr>
                <w:rFonts w:eastAsia="SimSun"/>
              </w:rPr>
            </w:pPr>
          </w:p>
        </w:tc>
        <w:tc>
          <w:tcPr>
            <w:tcW w:w="1890" w:type="dxa"/>
            <w:tcBorders>
              <w:bottom w:val="single" w:sz="4" w:space="0" w:color="auto"/>
            </w:tcBorders>
            <w:vAlign w:val="center"/>
          </w:tcPr>
          <w:p w14:paraId="23B0C1E7" w14:textId="77777777" w:rsidR="005C1884" w:rsidRPr="0052295E" w:rsidRDefault="005C1884" w:rsidP="00C543D6">
            <w:pPr>
              <w:pStyle w:val="UseCaseText"/>
              <w:keepNext/>
              <w:keepLines/>
              <w:rPr>
                <w:rFonts w:eastAsia="SimSun"/>
              </w:rPr>
            </w:pPr>
            <w:r>
              <w:rPr>
                <w:rFonts w:eastAsia="SimSun"/>
              </w:rPr>
              <w:t>User</w:t>
            </w:r>
          </w:p>
        </w:tc>
        <w:tc>
          <w:tcPr>
            <w:tcW w:w="6720" w:type="dxa"/>
            <w:tcBorders>
              <w:bottom w:val="single" w:sz="4" w:space="0" w:color="auto"/>
            </w:tcBorders>
            <w:vAlign w:val="center"/>
          </w:tcPr>
          <w:p w14:paraId="23B0C1E8" w14:textId="77777777" w:rsidR="005C1884" w:rsidRPr="0052295E" w:rsidRDefault="005C1884" w:rsidP="00C543D6">
            <w:pPr>
              <w:pStyle w:val="UseCaseText"/>
              <w:keepNext/>
              <w:keepLines/>
              <w:rPr>
                <w:rFonts w:eastAsia="SimSun"/>
              </w:rPr>
            </w:pPr>
            <w:r>
              <w:rPr>
                <w:rFonts w:eastAsia="SimSun"/>
              </w:rPr>
              <w:t>In case the URI pointed by the metadata record becomes unavailable during the execution of this procedure, the system must provide an error message. The metadata record may be marked as invalid.</w:t>
            </w:r>
          </w:p>
        </w:tc>
      </w:tr>
      <w:tr w:rsidR="005C1884" w:rsidRPr="0052295E" w14:paraId="23B0C1EB" w14:textId="77777777" w:rsidTr="00C543D6">
        <w:trPr>
          <w:trHeight w:val="242"/>
        </w:trPr>
        <w:tc>
          <w:tcPr>
            <w:tcW w:w="9240" w:type="dxa"/>
            <w:gridSpan w:val="3"/>
            <w:shd w:val="clear" w:color="auto" w:fill="FFCC99"/>
            <w:vAlign w:val="center"/>
          </w:tcPr>
          <w:p w14:paraId="23B0C1EA" w14:textId="77777777" w:rsidR="005C1884" w:rsidRPr="0052295E" w:rsidRDefault="005C1884"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5C1884" w:rsidRPr="0052295E" w14:paraId="23B0C1EE" w14:textId="77777777" w:rsidTr="00C543D6">
        <w:trPr>
          <w:trHeight w:val="206"/>
        </w:trPr>
        <w:tc>
          <w:tcPr>
            <w:tcW w:w="630" w:type="dxa"/>
            <w:vAlign w:val="center"/>
          </w:tcPr>
          <w:p w14:paraId="23B0C1EC" w14:textId="77777777" w:rsidR="005C1884" w:rsidRPr="0052295E" w:rsidRDefault="005C1884" w:rsidP="00C543D6">
            <w:pPr>
              <w:pStyle w:val="UseCaseHeader"/>
              <w:keepNext/>
              <w:keepLines/>
              <w:rPr>
                <w:rFonts w:eastAsia="SimSun"/>
              </w:rPr>
            </w:pPr>
            <w:r w:rsidRPr="0052295E">
              <w:rPr>
                <w:rFonts w:eastAsia="SimSun"/>
              </w:rPr>
              <w:t>ID</w:t>
            </w:r>
          </w:p>
        </w:tc>
        <w:tc>
          <w:tcPr>
            <w:tcW w:w="8610" w:type="dxa"/>
            <w:gridSpan w:val="2"/>
            <w:vAlign w:val="center"/>
          </w:tcPr>
          <w:p w14:paraId="23B0C1ED" w14:textId="77777777" w:rsidR="005C1884" w:rsidRPr="0052295E" w:rsidRDefault="005C1884" w:rsidP="00C543D6">
            <w:pPr>
              <w:pStyle w:val="UseCaseHeader"/>
              <w:keepNext/>
              <w:keepLines/>
              <w:rPr>
                <w:rFonts w:eastAsia="SimSun"/>
              </w:rPr>
            </w:pPr>
            <w:r w:rsidRPr="0052295E">
              <w:rPr>
                <w:rFonts w:eastAsia="SimSun"/>
              </w:rPr>
              <w:t>Issue Description</w:t>
            </w:r>
          </w:p>
        </w:tc>
      </w:tr>
      <w:tr w:rsidR="005C1884" w:rsidRPr="0052295E" w14:paraId="23B0C1F1" w14:textId="77777777" w:rsidTr="00C543D6">
        <w:trPr>
          <w:trHeight w:val="206"/>
        </w:trPr>
        <w:tc>
          <w:tcPr>
            <w:tcW w:w="630" w:type="dxa"/>
            <w:vAlign w:val="center"/>
          </w:tcPr>
          <w:p w14:paraId="23B0C1EF" w14:textId="77777777" w:rsidR="005C1884" w:rsidRPr="0052295E" w:rsidRDefault="005C1884" w:rsidP="00C543D6">
            <w:pPr>
              <w:pStyle w:val="UseCaseText"/>
              <w:keepNext/>
              <w:keepLines/>
              <w:rPr>
                <w:rFonts w:eastAsia="SimSun"/>
              </w:rPr>
            </w:pPr>
            <w:r>
              <w:rPr>
                <w:rFonts w:eastAsia="SimSun"/>
              </w:rPr>
              <w:t>1</w:t>
            </w:r>
          </w:p>
        </w:tc>
        <w:tc>
          <w:tcPr>
            <w:tcW w:w="8610" w:type="dxa"/>
            <w:gridSpan w:val="2"/>
            <w:vAlign w:val="center"/>
          </w:tcPr>
          <w:p w14:paraId="23B0C1F0" w14:textId="77777777" w:rsidR="005C1884" w:rsidRPr="0052295E" w:rsidRDefault="008F667C" w:rsidP="00C543D6">
            <w:pPr>
              <w:pStyle w:val="UseCaseText"/>
              <w:keepNext/>
              <w:keepLines/>
              <w:rPr>
                <w:rFonts w:eastAsia="SimSun"/>
              </w:rPr>
            </w:pPr>
            <w:r>
              <w:t>Missing requirements for other “views” of metadata, for example as human-readable HTML, or as an ATOM entry. These are just low-hanging fruit.</w:t>
            </w:r>
          </w:p>
        </w:tc>
      </w:tr>
      <w:tr w:rsidR="005C1884" w:rsidRPr="0052295E" w14:paraId="23B0C1F4" w14:textId="77777777" w:rsidTr="00C543D6">
        <w:trPr>
          <w:trHeight w:val="206"/>
        </w:trPr>
        <w:tc>
          <w:tcPr>
            <w:tcW w:w="630" w:type="dxa"/>
            <w:vAlign w:val="center"/>
          </w:tcPr>
          <w:p w14:paraId="23B0C1F2" w14:textId="77777777" w:rsidR="005C1884" w:rsidRDefault="005C1884" w:rsidP="00C543D6">
            <w:pPr>
              <w:pStyle w:val="UseCaseText"/>
              <w:rPr>
                <w:rFonts w:eastAsia="SimSun"/>
              </w:rPr>
            </w:pPr>
          </w:p>
        </w:tc>
        <w:tc>
          <w:tcPr>
            <w:tcW w:w="8610" w:type="dxa"/>
            <w:gridSpan w:val="2"/>
            <w:vAlign w:val="center"/>
          </w:tcPr>
          <w:p w14:paraId="23B0C1F3" w14:textId="77777777" w:rsidR="005C1884" w:rsidRDefault="005C1884" w:rsidP="00C543D6">
            <w:pPr>
              <w:pStyle w:val="UseCaseText"/>
              <w:rPr>
                <w:rFonts w:eastAsia="SimSun"/>
              </w:rPr>
            </w:pPr>
          </w:p>
        </w:tc>
      </w:tr>
    </w:tbl>
    <w:p w14:paraId="23B0C1F5" w14:textId="77777777" w:rsidR="005C1884" w:rsidRDefault="005C1884" w:rsidP="005C1884"/>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5C1884" w:rsidRPr="0052295E" w14:paraId="23B0C1F8" w14:textId="77777777" w:rsidTr="00C543D6">
        <w:trPr>
          <w:trHeight w:val="360"/>
        </w:trPr>
        <w:tc>
          <w:tcPr>
            <w:tcW w:w="2520" w:type="dxa"/>
            <w:gridSpan w:val="2"/>
            <w:shd w:val="clear" w:color="auto" w:fill="8DB3E2"/>
            <w:vAlign w:val="center"/>
          </w:tcPr>
          <w:p w14:paraId="23B0C1F6" w14:textId="77777777" w:rsidR="005C1884" w:rsidRPr="0052295E" w:rsidRDefault="005C1884"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1F7" w14:textId="77777777" w:rsidR="005C1884" w:rsidRPr="00B36A79" w:rsidRDefault="005C1884" w:rsidP="00C543D6">
            <w:pPr>
              <w:pStyle w:val="UseCaseText"/>
              <w:rPr>
                <w:rFonts w:eastAsia="Times"/>
                <w:b/>
              </w:rPr>
            </w:pPr>
            <w:r>
              <w:rPr>
                <w:rFonts w:eastAsia="Times"/>
                <w:b/>
              </w:rPr>
              <w:t>UC_024</w:t>
            </w:r>
          </w:p>
        </w:tc>
      </w:tr>
      <w:tr w:rsidR="005C1884" w:rsidRPr="0052295E" w14:paraId="23B0C1FB" w14:textId="77777777" w:rsidTr="00C543D6">
        <w:trPr>
          <w:trHeight w:val="360"/>
        </w:trPr>
        <w:tc>
          <w:tcPr>
            <w:tcW w:w="2520" w:type="dxa"/>
            <w:gridSpan w:val="2"/>
            <w:shd w:val="clear" w:color="auto" w:fill="8DB3E2"/>
            <w:vAlign w:val="center"/>
          </w:tcPr>
          <w:p w14:paraId="23B0C1F9" w14:textId="77777777" w:rsidR="005C1884" w:rsidRDefault="005C1884"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1FA" w14:textId="77777777" w:rsidR="005C1884" w:rsidRPr="00C27791" w:rsidRDefault="008324BA" w:rsidP="00C543D6">
            <w:pPr>
              <w:pStyle w:val="UseCaseText"/>
              <w:rPr>
                <w:rFonts w:eastAsia="Times"/>
                <w:b/>
              </w:rPr>
            </w:pPr>
            <w:r>
              <w:rPr>
                <w:rFonts w:eastAsia="Times"/>
                <w:b/>
              </w:rPr>
              <w:t>Provide</w:t>
            </w:r>
            <w:r w:rsidR="005C1884" w:rsidRPr="00930CCC">
              <w:rPr>
                <w:rFonts w:eastAsia="Times"/>
                <w:b/>
              </w:rPr>
              <w:t xml:space="preserve"> peer ratings</w:t>
            </w:r>
          </w:p>
        </w:tc>
      </w:tr>
      <w:tr w:rsidR="005C1884" w:rsidRPr="0052295E" w14:paraId="23B0C200" w14:textId="77777777" w:rsidTr="00C543D6">
        <w:trPr>
          <w:trHeight w:val="360"/>
        </w:trPr>
        <w:tc>
          <w:tcPr>
            <w:tcW w:w="2520" w:type="dxa"/>
            <w:gridSpan w:val="2"/>
            <w:vAlign w:val="center"/>
          </w:tcPr>
          <w:p w14:paraId="23B0C1FC" w14:textId="77777777" w:rsidR="005C1884" w:rsidRPr="00DD3D3F" w:rsidRDefault="005C1884" w:rsidP="00C543D6">
            <w:pPr>
              <w:pStyle w:val="UseCaseText"/>
              <w:rPr>
                <w:rFonts w:eastAsia="SimSun"/>
                <w:b/>
              </w:rPr>
            </w:pPr>
            <w:r w:rsidRPr="00DD3D3F">
              <w:rPr>
                <w:rFonts w:eastAsia="SimSun"/>
                <w:b/>
              </w:rPr>
              <w:t>Short Description</w:t>
            </w:r>
          </w:p>
        </w:tc>
        <w:tc>
          <w:tcPr>
            <w:tcW w:w="6720" w:type="dxa"/>
            <w:vAlign w:val="center"/>
          </w:tcPr>
          <w:p w14:paraId="23B0C1FD" w14:textId="77777777" w:rsidR="005C1884" w:rsidRDefault="005C1884" w:rsidP="00C543D6">
            <w:pPr>
              <w:pStyle w:val="UseCaseText"/>
              <w:rPr>
                <w:rFonts w:eastAsia="SimSun"/>
              </w:rPr>
            </w:pPr>
            <w:r w:rsidRPr="00930CCC">
              <w:rPr>
                <w:rFonts w:eastAsia="SimSun"/>
              </w:rPr>
              <w:t xml:space="preserve">By inspecting data reviews posted by other users, </w:t>
            </w:r>
            <w:r>
              <w:rPr>
                <w:rFonts w:eastAsia="SimSun"/>
              </w:rPr>
              <w:t>a</w:t>
            </w:r>
            <w:r w:rsidRPr="00930CCC">
              <w:rPr>
                <w:rFonts w:eastAsia="SimSun"/>
              </w:rPr>
              <w:t xml:space="preserve"> user can gauge the accuracy and validity of data. Peer ratings can include textual description, star ratings or both.</w:t>
            </w:r>
          </w:p>
          <w:p w14:paraId="23B0C1FE" w14:textId="77777777" w:rsidR="008324BA" w:rsidRDefault="008324BA" w:rsidP="00C543D6">
            <w:pPr>
              <w:pStyle w:val="UseCaseText"/>
              <w:rPr>
                <w:rFonts w:eastAsia="SimSun"/>
              </w:rPr>
            </w:pPr>
            <w:r>
              <w:rPr>
                <w:rFonts w:eastAsia="SimSun"/>
              </w:rPr>
              <w:t>This UC captures the fact that the system must provide support for peer ratings.</w:t>
            </w:r>
          </w:p>
          <w:p w14:paraId="23B0C1FF" w14:textId="77777777" w:rsidR="005C1884" w:rsidRPr="00857069" w:rsidRDefault="005C1884" w:rsidP="00C543D6">
            <w:pPr>
              <w:pStyle w:val="UseCaseText"/>
              <w:rPr>
                <w:rFonts w:eastAsia="SimSun"/>
              </w:rPr>
            </w:pPr>
            <w:r>
              <w:rPr>
                <w:rFonts w:eastAsia="SimSun"/>
              </w:rPr>
              <w:t>As part of this use case, users can also post peer ratings. There is no restriction of who can post those ratings. The user log-in information is used to identify the peer rating poster</w:t>
            </w:r>
          </w:p>
        </w:tc>
      </w:tr>
      <w:tr w:rsidR="005C1884" w:rsidRPr="0052295E" w14:paraId="23B0C203" w14:textId="77777777" w:rsidTr="00C543D6">
        <w:trPr>
          <w:trHeight w:val="360"/>
        </w:trPr>
        <w:tc>
          <w:tcPr>
            <w:tcW w:w="2520" w:type="dxa"/>
            <w:gridSpan w:val="2"/>
            <w:vAlign w:val="center"/>
          </w:tcPr>
          <w:p w14:paraId="23B0C201" w14:textId="77777777" w:rsidR="005C1884" w:rsidRPr="00DD3D3F" w:rsidRDefault="005C1884" w:rsidP="00C543D6">
            <w:pPr>
              <w:pStyle w:val="UseCaseText"/>
              <w:rPr>
                <w:rFonts w:eastAsia="SimSun"/>
                <w:b/>
              </w:rPr>
            </w:pPr>
            <w:r w:rsidRPr="00DD3D3F">
              <w:rPr>
                <w:rFonts w:eastAsia="SimSun"/>
                <w:b/>
              </w:rPr>
              <w:t>Actors</w:t>
            </w:r>
          </w:p>
        </w:tc>
        <w:tc>
          <w:tcPr>
            <w:tcW w:w="6720" w:type="dxa"/>
            <w:vAlign w:val="center"/>
          </w:tcPr>
          <w:p w14:paraId="23B0C202" w14:textId="77777777" w:rsidR="005C1884" w:rsidRPr="0052295E" w:rsidRDefault="005C1884" w:rsidP="008324BA">
            <w:pPr>
              <w:pStyle w:val="UseCaseText"/>
              <w:rPr>
                <w:rFonts w:eastAsia="SimSun"/>
              </w:rPr>
            </w:pPr>
            <w:r w:rsidRPr="003A51F7">
              <w:rPr>
                <w:rFonts w:eastAsia="SimSun"/>
              </w:rPr>
              <w:t>End User</w:t>
            </w:r>
            <w:r w:rsidR="008324BA">
              <w:rPr>
                <w:rFonts w:eastAsia="SimSun"/>
              </w:rPr>
              <w:t>/</w:t>
            </w:r>
            <w:r w:rsidRPr="003A51F7">
              <w:rPr>
                <w:rFonts w:eastAsia="SimSun" w:hint="eastAsia"/>
              </w:rPr>
              <w:t>Data Consum</w:t>
            </w:r>
            <w:r>
              <w:rPr>
                <w:rFonts w:eastAsia="SimSun"/>
              </w:rPr>
              <w:t>er</w:t>
            </w:r>
          </w:p>
        </w:tc>
      </w:tr>
      <w:tr w:rsidR="005C1884" w:rsidRPr="0052295E" w14:paraId="23B0C207" w14:textId="77777777" w:rsidTr="00C543D6">
        <w:trPr>
          <w:trHeight w:val="360"/>
        </w:trPr>
        <w:tc>
          <w:tcPr>
            <w:tcW w:w="2520" w:type="dxa"/>
            <w:gridSpan w:val="2"/>
            <w:vAlign w:val="center"/>
          </w:tcPr>
          <w:p w14:paraId="23B0C204" w14:textId="77777777" w:rsidR="005C1884" w:rsidRPr="0052295E" w:rsidRDefault="005C1884" w:rsidP="00C543D6">
            <w:pPr>
              <w:pStyle w:val="UseCaseHeader"/>
              <w:rPr>
                <w:rFonts w:eastAsia="SimSun"/>
              </w:rPr>
            </w:pPr>
            <w:r w:rsidRPr="0052295E">
              <w:rPr>
                <w:rFonts w:eastAsia="SimSun"/>
              </w:rPr>
              <w:t>Pre-Conditions</w:t>
            </w:r>
          </w:p>
        </w:tc>
        <w:tc>
          <w:tcPr>
            <w:tcW w:w="6720" w:type="dxa"/>
            <w:vAlign w:val="center"/>
          </w:tcPr>
          <w:p w14:paraId="23B0C205" w14:textId="77777777" w:rsidR="005C1884" w:rsidRDefault="005C1884" w:rsidP="00C543D6">
            <w:pPr>
              <w:pStyle w:val="UseCaseText"/>
              <w:rPr>
                <w:rFonts w:eastAsia="SimSun"/>
              </w:rPr>
            </w:pPr>
            <w:r>
              <w:rPr>
                <w:rFonts w:eastAsia="SimSun"/>
              </w:rPr>
              <w:t>The existence of ratings posted by other peers for the case of review</w:t>
            </w:r>
          </w:p>
          <w:p w14:paraId="23B0C206" w14:textId="77777777" w:rsidR="005C1884" w:rsidRPr="0052295E" w:rsidRDefault="005C1884" w:rsidP="00C543D6">
            <w:pPr>
              <w:pStyle w:val="UseCaseText"/>
              <w:rPr>
                <w:rFonts w:eastAsia="SimSun"/>
              </w:rPr>
            </w:pPr>
            <w:r>
              <w:rPr>
                <w:rFonts w:eastAsia="SimSun"/>
              </w:rPr>
              <w:lastRenderedPageBreak/>
              <w:t>None if the user will be the first to post a rate</w:t>
            </w:r>
          </w:p>
        </w:tc>
      </w:tr>
      <w:tr w:rsidR="005C1884" w:rsidRPr="0052295E" w14:paraId="23B0C20A" w14:textId="77777777" w:rsidTr="00C543D6">
        <w:trPr>
          <w:trHeight w:val="360"/>
        </w:trPr>
        <w:tc>
          <w:tcPr>
            <w:tcW w:w="2520" w:type="dxa"/>
            <w:gridSpan w:val="2"/>
            <w:vAlign w:val="center"/>
          </w:tcPr>
          <w:p w14:paraId="23B0C208" w14:textId="77777777" w:rsidR="005C1884" w:rsidRPr="0052295E" w:rsidRDefault="005C1884" w:rsidP="00C543D6">
            <w:pPr>
              <w:pStyle w:val="UseCaseHeader"/>
              <w:rPr>
                <w:rFonts w:eastAsia="SimSun"/>
              </w:rPr>
            </w:pPr>
            <w:r w:rsidRPr="0052295E">
              <w:rPr>
                <w:rFonts w:eastAsia="SimSun"/>
              </w:rPr>
              <w:lastRenderedPageBreak/>
              <w:t>Success End Conditions</w:t>
            </w:r>
          </w:p>
        </w:tc>
        <w:tc>
          <w:tcPr>
            <w:tcW w:w="6720" w:type="dxa"/>
            <w:vAlign w:val="center"/>
          </w:tcPr>
          <w:p w14:paraId="23B0C209" w14:textId="77777777" w:rsidR="005C1884" w:rsidRPr="0052295E" w:rsidRDefault="005C1884" w:rsidP="00C543D6">
            <w:pPr>
              <w:pStyle w:val="UseCaseText"/>
              <w:rPr>
                <w:rFonts w:eastAsia="SimSun"/>
              </w:rPr>
            </w:pPr>
            <w:r>
              <w:rPr>
                <w:rFonts w:eastAsia="SimSun"/>
              </w:rPr>
              <w:t xml:space="preserve">The user is able to view peer ratings text and star ratings in the metadata posted in the NGDS catalog. </w:t>
            </w:r>
          </w:p>
        </w:tc>
      </w:tr>
      <w:tr w:rsidR="005C1884" w:rsidRPr="0052295E" w14:paraId="23B0C20D" w14:textId="77777777" w:rsidTr="00C543D6">
        <w:trPr>
          <w:trHeight w:val="360"/>
        </w:trPr>
        <w:tc>
          <w:tcPr>
            <w:tcW w:w="2520" w:type="dxa"/>
            <w:gridSpan w:val="2"/>
            <w:vAlign w:val="center"/>
          </w:tcPr>
          <w:p w14:paraId="23B0C20B" w14:textId="77777777" w:rsidR="005C1884" w:rsidRPr="0052295E" w:rsidRDefault="005C1884" w:rsidP="00C543D6">
            <w:pPr>
              <w:pStyle w:val="UseCaseHeader"/>
              <w:rPr>
                <w:rFonts w:eastAsia="SimSun"/>
              </w:rPr>
            </w:pPr>
            <w:r>
              <w:rPr>
                <w:rFonts w:eastAsia="SimSun"/>
              </w:rPr>
              <w:t>Data</w:t>
            </w:r>
          </w:p>
        </w:tc>
        <w:tc>
          <w:tcPr>
            <w:tcW w:w="6720" w:type="dxa"/>
            <w:vAlign w:val="center"/>
          </w:tcPr>
          <w:p w14:paraId="23B0C20C" w14:textId="77777777" w:rsidR="005C1884" w:rsidRDefault="005C1884" w:rsidP="00C543D6">
            <w:pPr>
              <w:pStyle w:val="UseCaseText"/>
              <w:rPr>
                <w:rFonts w:eastAsia="SimSun"/>
              </w:rPr>
            </w:pPr>
            <w:r>
              <w:rPr>
                <w:rFonts w:eastAsia="SimSun"/>
              </w:rPr>
              <w:t>Peer ratings and their textual description that are attached to metadata in features of the map and the search results list</w:t>
            </w:r>
          </w:p>
        </w:tc>
      </w:tr>
      <w:tr w:rsidR="005C1884" w:rsidRPr="0052295E" w14:paraId="23B0C212" w14:textId="77777777" w:rsidTr="00C543D6">
        <w:trPr>
          <w:trHeight w:val="360"/>
        </w:trPr>
        <w:tc>
          <w:tcPr>
            <w:tcW w:w="2520" w:type="dxa"/>
            <w:gridSpan w:val="2"/>
            <w:vAlign w:val="center"/>
          </w:tcPr>
          <w:p w14:paraId="23B0C20E" w14:textId="77777777" w:rsidR="005C1884" w:rsidRPr="0052295E" w:rsidRDefault="005C1884" w:rsidP="00C543D6">
            <w:pPr>
              <w:pStyle w:val="UseCaseHeader"/>
              <w:rPr>
                <w:rFonts w:eastAsia="SimSun"/>
              </w:rPr>
            </w:pPr>
            <w:r>
              <w:rPr>
                <w:rFonts w:eastAsia="SimSun"/>
              </w:rPr>
              <w:t>Functions</w:t>
            </w:r>
          </w:p>
        </w:tc>
        <w:tc>
          <w:tcPr>
            <w:tcW w:w="6720" w:type="dxa"/>
            <w:vAlign w:val="center"/>
          </w:tcPr>
          <w:p w14:paraId="23B0C20F" w14:textId="77777777" w:rsidR="005C1884" w:rsidRDefault="008324BA" w:rsidP="00377EE0">
            <w:pPr>
              <w:pStyle w:val="UseCaseText"/>
              <w:keepNext/>
              <w:keepLines/>
              <w:numPr>
                <w:ilvl w:val="0"/>
                <w:numId w:val="15"/>
              </w:numPr>
              <w:rPr>
                <w:rFonts w:eastAsia="SimSun"/>
              </w:rPr>
            </w:pPr>
            <w:r>
              <w:rPr>
                <w:rFonts w:eastAsia="SimSun"/>
              </w:rPr>
              <w:t>Provide</w:t>
            </w:r>
            <w:r w:rsidR="005C1884">
              <w:rPr>
                <w:rFonts w:eastAsia="SimSun"/>
              </w:rPr>
              <w:t xml:space="preserve"> peer ratings star rating and text for a given metadata record</w:t>
            </w:r>
          </w:p>
          <w:p w14:paraId="23B0C210" w14:textId="77777777" w:rsidR="005C1884" w:rsidRDefault="005C1884" w:rsidP="00377EE0">
            <w:pPr>
              <w:pStyle w:val="UseCaseText"/>
              <w:keepNext/>
              <w:keepLines/>
              <w:numPr>
                <w:ilvl w:val="0"/>
                <w:numId w:val="15"/>
              </w:numPr>
              <w:rPr>
                <w:rFonts w:eastAsia="SimSun"/>
              </w:rPr>
            </w:pPr>
            <w:r>
              <w:rPr>
                <w:rFonts w:eastAsia="SimSun"/>
              </w:rPr>
              <w:t xml:space="preserve">Post a peer rating </w:t>
            </w:r>
          </w:p>
          <w:p w14:paraId="23B0C211" w14:textId="77777777" w:rsidR="00A457A1" w:rsidRPr="00930CCC" w:rsidRDefault="00A457A1" w:rsidP="00377EE0">
            <w:pPr>
              <w:pStyle w:val="UseCaseText"/>
              <w:keepNext/>
              <w:keepLines/>
              <w:numPr>
                <w:ilvl w:val="0"/>
                <w:numId w:val="15"/>
              </w:numPr>
              <w:rPr>
                <w:rFonts w:eastAsia="SimSun"/>
              </w:rPr>
            </w:pPr>
            <w:r>
              <w:rPr>
                <w:rFonts w:eastAsia="SimSun"/>
              </w:rPr>
              <w:t>Store peer reviews</w:t>
            </w:r>
          </w:p>
        </w:tc>
      </w:tr>
      <w:tr w:rsidR="005C1884" w:rsidRPr="0052295E" w14:paraId="23B0C214" w14:textId="77777777" w:rsidTr="00C543D6">
        <w:trPr>
          <w:trHeight w:val="278"/>
        </w:trPr>
        <w:tc>
          <w:tcPr>
            <w:tcW w:w="9240" w:type="dxa"/>
            <w:gridSpan w:val="3"/>
            <w:shd w:val="clear" w:color="auto" w:fill="CCFFFF"/>
            <w:vAlign w:val="center"/>
          </w:tcPr>
          <w:p w14:paraId="23B0C213" w14:textId="77777777" w:rsidR="005C1884" w:rsidRPr="0052295E" w:rsidRDefault="005C1884" w:rsidP="00C543D6">
            <w:pPr>
              <w:pStyle w:val="UseCaseSection"/>
              <w:keepNext/>
              <w:keepLines/>
              <w:rPr>
                <w:rFonts w:eastAsia="SimSun"/>
              </w:rPr>
            </w:pPr>
            <w:r w:rsidRPr="0052295E">
              <w:rPr>
                <w:rFonts w:eastAsia="SimSun"/>
              </w:rPr>
              <w:t>Main Sequence</w:t>
            </w:r>
          </w:p>
        </w:tc>
      </w:tr>
      <w:tr w:rsidR="005C1884" w:rsidRPr="0052295E" w14:paraId="23B0C218" w14:textId="77777777" w:rsidTr="00C543D6">
        <w:trPr>
          <w:trHeight w:val="203"/>
        </w:trPr>
        <w:tc>
          <w:tcPr>
            <w:tcW w:w="630" w:type="dxa"/>
          </w:tcPr>
          <w:p w14:paraId="23B0C215" w14:textId="77777777" w:rsidR="005C1884" w:rsidRPr="0052295E" w:rsidRDefault="005C1884" w:rsidP="00C543D6">
            <w:pPr>
              <w:pStyle w:val="UseCaseHeader"/>
              <w:keepNext/>
              <w:keepLines/>
              <w:rPr>
                <w:rFonts w:eastAsia="SimSun"/>
              </w:rPr>
            </w:pPr>
            <w:r w:rsidRPr="0052295E">
              <w:rPr>
                <w:rFonts w:eastAsia="SimSun"/>
              </w:rPr>
              <w:t>Step</w:t>
            </w:r>
          </w:p>
        </w:tc>
        <w:tc>
          <w:tcPr>
            <w:tcW w:w="1890" w:type="dxa"/>
          </w:tcPr>
          <w:p w14:paraId="23B0C216" w14:textId="77777777" w:rsidR="005C1884" w:rsidRPr="0052295E" w:rsidRDefault="005C1884" w:rsidP="00C543D6">
            <w:pPr>
              <w:pStyle w:val="UseCaseHeader"/>
              <w:keepNext/>
              <w:keepLines/>
              <w:rPr>
                <w:rFonts w:eastAsia="SimSun"/>
              </w:rPr>
            </w:pPr>
            <w:r w:rsidRPr="0052295E">
              <w:rPr>
                <w:rFonts w:eastAsia="SimSun"/>
              </w:rPr>
              <w:t>Actor</w:t>
            </w:r>
          </w:p>
        </w:tc>
        <w:tc>
          <w:tcPr>
            <w:tcW w:w="6720" w:type="dxa"/>
          </w:tcPr>
          <w:p w14:paraId="23B0C217" w14:textId="77777777" w:rsidR="005C1884" w:rsidRPr="0052295E" w:rsidRDefault="005C1884" w:rsidP="00C543D6">
            <w:pPr>
              <w:pStyle w:val="UseCaseHeader"/>
              <w:keepNext/>
              <w:keepLines/>
              <w:rPr>
                <w:rFonts w:eastAsia="SimSun"/>
              </w:rPr>
            </w:pPr>
            <w:r w:rsidRPr="0052295E">
              <w:rPr>
                <w:rFonts w:eastAsia="SimSun"/>
              </w:rPr>
              <w:t>Description</w:t>
            </w:r>
          </w:p>
        </w:tc>
      </w:tr>
      <w:tr w:rsidR="005C1884" w:rsidRPr="0052295E" w14:paraId="23B0C21C" w14:textId="77777777" w:rsidTr="00C543D6">
        <w:trPr>
          <w:trHeight w:val="320"/>
        </w:trPr>
        <w:tc>
          <w:tcPr>
            <w:tcW w:w="630" w:type="dxa"/>
            <w:vAlign w:val="center"/>
          </w:tcPr>
          <w:p w14:paraId="23B0C219" w14:textId="77777777" w:rsidR="005C1884" w:rsidRPr="0052295E" w:rsidRDefault="005C1884" w:rsidP="00C543D6">
            <w:pPr>
              <w:pStyle w:val="UseCaseText"/>
              <w:keepNext/>
              <w:keepLines/>
              <w:rPr>
                <w:rFonts w:eastAsia="SimSun"/>
              </w:rPr>
            </w:pPr>
            <w:r w:rsidRPr="0052295E">
              <w:rPr>
                <w:rFonts w:eastAsia="SimSun"/>
              </w:rPr>
              <w:t>1</w:t>
            </w:r>
          </w:p>
        </w:tc>
        <w:tc>
          <w:tcPr>
            <w:tcW w:w="1890" w:type="dxa"/>
            <w:vAlign w:val="center"/>
          </w:tcPr>
          <w:p w14:paraId="23B0C21A" w14:textId="77777777" w:rsidR="005C1884" w:rsidRPr="0052295E" w:rsidRDefault="005C1884" w:rsidP="00C543D6">
            <w:pPr>
              <w:pStyle w:val="UseCaseText"/>
              <w:rPr>
                <w:rFonts w:eastAsia="SimSun"/>
              </w:rPr>
            </w:pPr>
            <w:r>
              <w:rPr>
                <w:rFonts w:eastAsia="SimSun"/>
              </w:rPr>
              <w:t>User</w:t>
            </w:r>
          </w:p>
        </w:tc>
        <w:tc>
          <w:tcPr>
            <w:tcW w:w="6720" w:type="dxa"/>
            <w:vAlign w:val="center"/>
          </w:tcPr>
          <w:p w14:paraId="23B0C21B" w14:textId="77777777" w:rsidR="005C1884" w:rsidRPr="0052295E" w:rsidRDefault="005C1884" w:rsidP="00C543D6">
            <w:pPr>
              <w:pStyle w:val="UseCaseText"/>
              <w:keepNext/>
              <w:keepLines/>
              <w:rPr>
                <w:rFonts w:eastAsia="SimSun"/>
              </w:rPr>
            </w:pPr>
            <w:r>
              <w:rPr>
                <w:rFonts w:eastAsia="SimSun"/>
              </w:rPr>
              <w:t>Include family of use cases &lt;&lt;gather data&gt;&gt;</w:t>
            </w:r>
          </w:p>
        </w:tc>
      </w:tr>
      <w:tr w:rsidR="005C1884" w:rsidRPr="0052295E" w14:paraId="23B0C221" w14:textId="77777777" w:rsidTr="00C543D6">
        <w:trPr>
          <w:trHeight w:val="320"/>
        </w:trPr>
        <w:tc>
          <w:tcPr>
            <w:tcW w:w="630" w:type="dxa"/>
            <w:vAlign w:val="center"/>
          </w:tcPr>
          <w:p w14:paraId="23B0C21D" w14:textId="77777777" w:rsidR="005C1884" w:rsidRPr="0052295E" w:rsidRDefault="005C1884" w:rsidP="00C543D6">
            <w:pPr>
              <w:pStyle w:val="UseCaseText"/>
              <w:rPr>
                <w:rFonts w:eastAsia="SimSun"/>
              </w:rPr>
            </w:pPr>
            <w:r>
              <w:rPr>
                <w:rFonts w:eastAsia="SimSun"/>
              </w:rPr>
              <w:t>2</w:t>
            </w:r>
          </w:p>
        </w:tc>
        <w:tc>
          <w:tcPr>
            <w:tcW w:w="1890" w:type="dxa"/>
            <w:vAlign w:val="center"/>
          </w:tcPr>
          <w:p w14:paraId="23B0C21E" w14:textId="77777777" w:rsidR="005C1884" w:rsidRDefault="005C1884" w:rsidP="00C543D6">
            <w:pPr>
              <w:pStyle w:val="UseCaseText"/>
              <w:rPr>
                <w:rFonts w:eastAsia="SimSun"/>
              </w:rPr>
            </w:pPr>
            <w:r>
              <w:rPr>
                <w:rFonts w:eastAsia="SimSun"/>
              </w:rPr>
              <w:t>NGDS System</w:t>
            </w:r>
          </w:p>
        </w:tc>
        <w:tc>
          <w:tcPr>
            <w:tcW w:w="6720" w:type="dxa"/>
            <w:vAlign w:val="center"/>
          </w:tcPr>
          <w:p w14:paraId="23B0C21F" w14:textId="77777777" w:rsidR="005C1884" w:rsidRDefault="005C1884" w:rsidP="00C543D6">
            <w:pPr>
              <w:pStyle w:val="UseCaseText"/>
              <w:rPr>
                <w:rFonts w:eastAsia="SimSun"/>
              </w:rPr>
            </w:pPr>
            <w:r>
              <w:rPr>
                <w:rFonts w:eastAsia="SimSun"/>
              </w:rPr>
              <w:t>Shows user a result of a data gathering activity</w:t>
            </w:r>
          </w:p>
          <w:p w14:paraId="23B0C220" w14:textId="77777777" w:rsidR="005C1884" w:rsidRDefault="005C1884" w:rsidP="00C543D6">
            <w:pPr>
              <w:pStyle w:val="UseCaseText"/>
              <w:rPr>
                <w:rFonts w:eastAsia="SimSun"/>
              </w:rPr>
            </w:pPr>
            <w:r>
              <w:rPr>
                <w:rFonts w:eastAsia="SimSun"/>
              </w:rPr>
              <w:t>Displays peer ratings together with returned data</w:t>
            </w:r>
          </w:p>
        </w:tc>
      </w:tr>
      <w:tr w:rsidR="005C1884" w:rsidRPr="0052295E" w14:paraId="23B0C226" w14:textId="77777777" w:rsidTr="00C543D6">
        <w:trPr>
          <w:trHeight w:val="320"/>
        </w:trPr>
        <w:tc>
          <w:tcPr>
            <w:tcW w:w="630" w:type="dxa"/>
            <w:vAlign w:val="center"/>
          </w:tcPr>
          <w:p w14:paraId="23B0C222" w14:textId="77777777" w:rsidR="005C1884" w:rsidRDefault="005C1884" w:rsidP="00C543D6">
            <w:pPr>
              <w:pStyle w:val="UseCaseText"/>
              <w:rPr>
                <w:rFonts w:eastAsia="SimSun"/>
              </w:rPr>
            </w:pPr>
            <w:r>
              <w:rPr>
                <w:rFonts w:eastAsia="SimSun"/>
              </w:rPr>
              <w:t>3</w:t>
            </w:r>
          </w:p>
        </w:tc>
        <w:tc>
          <w:tcPr>
            <w:tcW w:w="1890" w:type="dxa"/>
            <w:vAlign w:val="center"/>
          </w:tcPr>
          <w:p w14:paraId="23B0C223" w14:textId="77777777" w:rsidR="005C1884" w:rsidRDefault="005C1884" w:rsidP="00C543D6">
            <w:pPr>
              <w:pStyle w:val="UseCaseText"/>
              <w:rPr>
                <w:rFonts w:eastAsia="SimSun"/>
              </w:rPr>
            </w:pPr>
            <w:r>
              <w:rPr>
                <w:rFonts w:eastAsia="SimSun"/>
              </w:rPr>
              <w:t>User</w:t>
            </w:r>
          </w:p>
        </w:tc>
        <w:tc>
          <w:tcPr>
            <w:tcW w:w="6720" w:type="dxa"/>
            <w:vAlign w:val="center"/>
          </w:tcPr>
          <w:p w14:paraId="23B0C224" w14:textId="77777777" w:rsidR="005C1884" w:rsidRDefault="005C1884" w:rsidP="00C543D6">
            <w:pPr>
              <w:pStyle w:val="UseCaseText"/>
              <w:rPr>
                <w:rFonts w:eastAsia="SimSun"/>
              </w:rPr>
            </w:pPr>
            <w:r>
              <w:rPr>
                <w:rFonts w:eastAsia="SimSun"/>
              </w:rPr>
              <w:t>Opens peer ratings of selected items</w:t>
            </w:r>
          </w:p>
          <w:p w14:paraId="23B0C225" w14:textId="77777777" w:rsidR="005C1884" w:rsidRDefault="005C1884" w:rsidP="00C543D6">
            <w:pPr>
              <w:pStyle w:val="UseCaseText"/>
              <w:rPr>
                <w:rFonts w:eastAsia="SimSun"/>
              </w:rPr>
            </w:pPr>
            <w:r>
              <w:rPr>
                <w:rFonts w:eastAsia="SimSun"/>
              </w:rPr>
              <w:t>read peer ratings star rate and their textual description</w:t>
            </w:r>
          </w:p>
        </w:tc>
      </w:tr>
      <w:tr w:rsidR="005C1884" w:rsidRPr="0052295E" w14:paraId="23B0C228" w14:textId="77777777" w:rsidTr="00C543D6">
        <w:trPr>
          <w:trHeight w:val="287"/>
        </w:trPr>
        <w:tc>
          <w:tcPr>
            <w:tcW w:w="9240" w:type="dxa"/>
            <w:gridSpan w:val="3"/>
            <w:shd w:val="clear" w:color="auto" w:fill="FFFFCC"/>
            <w:vAlign w:val="center"/>
          </w:tcPr>
          <w:p w14:paraId="23B0C227" w14:textId="77777777" w:rsidR="005C1884" w:rsidRPr="0052295E" w:rsidRDefault="005C1884" w:rsidP="00C543D6">
            <w:pPr>
              <w:pStyle w:val="UseCaseSection"/>
              <w:keepNext/>
              <w:keepLines/>
              <w:rPr>
                <w:rFonts w:eastAsia="SimSun"/>
              </w:rPr>
            </w:pPr>
            <w:r w:rsidRPr="0052295E">
              <w:rPr>
                <w:rFonts w:eastAsia="SimSun"/>
              </w:rPr>
              <w:t>Variants</w:t>
            </w:r>
          </w:p>
        </w:tc>
      </w:tr>
      <w:tr w:rsidR="005C1884" w:rsidRPr="0052295E" w14:paraId="23B0C22C" w14:textId="77777777" w:rsidTr="00C543D6">
        <w:trPr>
          <w:trHeight w:val="261"/>
        </w:trPr>
        <w:tc>
          <w:tcPr>
            <w:tcW w:w="630" w:type="dxa"/>
            <w:vAlign w:val="center"/>
          </w:tcPr>
          <w:p w14:paraId="23B0C229" w14:textId="77777777" w:rsidR="005C1884" w:rsidRPr="0052295E" w:rsidRDefault="005C1884" w:rsidP="00C543D6">
            <w:pPr>
              <w:pStyle w:val="UseCaseHeader"/>
              <w:keepNext/>
              <w:keepLines/>
              <w:rPr>
                <w:rFonts w:eastAsia="SimSun"/>
              </w:rPr>
            </w:pPr>
            <w:r w:rsidRPr="0052295E">
              <w:rPr>
                <w:rFonts w:eastAsia="SimSun"/>
              </w:rPr>
              <w:t>Step</w:t>
            </w:r>
          </w:p>
        </w:tc>
        <w:tc>
          <w:tcPr>
            <w:tcW w:w="1890" w:type="dxa"/>
            <w:vAlign w:val="center"/>
          </w:tcPr>
          <w:p w14:paraId="23B0C22A" w14:textId="77777777" w:rsidR="005C1884" w:rsidRPr="0052295E" w:rsidRDefault="005C1884" w:rsidP="00C543D6">
            <w:pPr>
              <w:pStyle w:val="UseCaseHeader"/>
              <w:keepNext/>
              <w:keepLines/>
              <w:rPr>
                <w:rFonts w:eastAsia="SimSun"/>
              </w:rPr>
            </w:pPr>
            <w:r w:rsidRPr="0052295E">
              <w:rPr>
                <w:rFonts w:eastAsia="SimSun"/>
              </w:rPr>
              <w:t>Actor</w:t>
            </w:r>
          </w:p>
        </w:tc>
        <w:tc>
          <w:tcPr>
            <w:tcW w:w="6720" w:type="dxa"/>
            <w:vAlign w:val="center"/>
          </w:tcPr>
          <w:p w14:paraId="23B0C22B" w14:textId="77777777" w:rsidR="005C1884" w:rsidRPr="0052295E" w:rsidRDefault="005C1884" w:rsidP="00C543D6">
            <w:pPr>
              <w:pStyle w:val="UseCaseHeader"/>
              <w:keepNext/>
              <w:keepLines/>
              <w:rPr>
                <w:rFonts w:eastAsia="SimSun"/>
              </w:rPr>
            </w:pPr>
            <w:r w:rsidRPr="0052295E">
              <w:rPr>
                <w:rFonts w:eastAsia="SimSun"/>
              </w:rPr>
              <w:t>Description</w:t>
            </w:r>
          </w:p>
        </w:tc>
      </w:tr>
      <w:tr w:rsidR="005C1884" w:rsidRPr="0052295E" w14:paraId="23B0C231" w14:textId="77777777" w:rsidTr="00C543D6">
        <w:trPr>
          <w:trHeight w:val="359"/>
        </w:trPr>
        <w:tc>
          <w:tcPr>
            <w:tcW w:w="630" w:type="dxa"/>
            <w:tcBorders>
              <w:bottom w:val="single" w:sz="4" w:space="0" w:color="auto"/>
            </w:tcBorders>
            <w:vAlign w:val="center"/>
          </w:tcPr>
          <w:p w14:paraId="23B0C22D" w14:textId="77777777" w:rsidR="005C1884" w:rsidRPr="0052295E" w:rsidRDefault="005C1884" w:rsidP="00C543D6">
            <w:pPr>
              <w:pStyle w:val="UseCaseText"/>
              <w:keepNext/>
              <w:keepLines/>
              <w:rPr>
                <w:rFonts w:eastAsia="SimSun"/>
              </w:rPr>
            </w:pPr>
            <w:r>
              <w:rPr>
                <w:rFonts w:eastAsia="SimSun"/>
              </w:rPr>
              <w:t>2b</w:t>
            </w:r>
          </w:p>
        </w:tc>
        <w:tc>
          <w:tcPr>
            <w:tcW w:w="1890" w:type="dxa"/>
            <w:tcBorders>
              <w:bottom w:val="single" w:sz="4" w:space="0" w:color="auto"/>
            </w:tcBorders>
            <w:vAlign w:val="center"/>
          </w:tcPr>
          <w:p w14:paraId="23B0C22E" w14:textId="77777777" w:rsidR="005C1884" w:rsidRDefault="005C1884" w:rsidP="00C543D6">
            <w:pPr>
              <w:pStyle w:val="UseCaseText"/>
              <w:rPr>
                <w:rFonts w:eastAsia="SimSun"/>
              </w:rPr>
            </w:pPr>
            <w:r>
              <w:rPr>
                <w:rFonts w:eastAsia="SimSun"/>
              </w:rPr>
              <w:t>User</w:t>
            </w:r>
          </w:p>
        </w:tc>
        <w:tc>
          <w:tcPr>
            <w:tcW w:w="6720" w:type="dxa"/>
            <w:tcBorders>
              <w:bottom w:val="single" w:sz="4" w:space="0" w:color="auto"/>
            </w:tcBorders>
            <w:vAlign w:val="center"/>
          </w:tcPr>
          <w:p w14:paraId="23B0C22F" w14:textId="77777777" w:rsidR="005C1884" w:rsidRDefault="005C1884" w:rsidP="00C543D6">
            <w:pPr>
              <w:pStyle w:val="UseCaseText"/>
              <w:keepNext/>
              <w:keepLines/>
              <w:rPr>
                <w:rFonts w:eastAsia="SimSun"/>
              </w:rPr>
            </w:pPr>
            <w:r>
              <w:rPr>
                <w:rFonts w:eastAsia="SimSun"/>
              </w:rPr>
              <w:t>Include use case &lt;&lt;view metadata content&gt;&gt;, &lt;&lt;view document content&gt;&gt;</w:t>
            </w:r>
          </w:p>
          <w:p w14:paraId="23B0C230" w14:textId="77777777" w:rsidR="005C1884" w:rsidRPr="0052295E" w:rsidRDefault="005C1884" w:rsidP="00C543D6">
            <w:pPr>
              <w:pStyle w:val="UseCaseText"/>
              <w:keepNext/>
              <w:keepLines/>
              <w:rPr>
                <w:rFonts w:eastAsia="SimSun"/>
              </w:rPr>
            </w:pPr>
            <w:r>
              <w:rPr>
                <w:rFonts w:eastAsia="SimSun"/>
              </w:rPr>
              <w:t>Post a peer rating</w:t>
            </w:r>
          </w:p>
        </w:tc>
      </w:tr>
      <w:tr w:rsidR="005C1884" w:rsidRPr="00FB0E17" w14:paraId="23B0C233" w14:textId="77777777" w:rsidTr="00C543D6">
        <w:trPr>
          <w:trHeight w:val="261"/>
        </w:trPr>
        <w:tc>
          <w:tcPr>
            <w:tcW w:w="9240" w:type="dxa"/>
            <w:gridSpan w:val="3"/>
            <w:tcBorders>
              <w:bottom w:val="single" w:sz="4" w:space="0" w:color="auto"/>
            </w:tcBorders>
            <w:shd w:val="clear" w:color="auto" w:fill="FDBBC0"/>
            <w:vAlign w:val="center"/>
          </w:tcPr>
          <w:p w14:paraId="23B0C232" w14:textId="77777777" w:rsidR="005C1884" w:rsidRPr="0052295E" w:rsidRDefault="005C1884" w:rsidP="00C543D6">
            <w:pPr>
              <w:pStyle w:val="UseCaseSection"/>
              <w:keepNext/>
              <w:keepLines/>
              <w:rPr>
                <w:rFonts w:eastAsia="SimSun"/>
              </w:rPr>
            </w:pPr>
            <w:r>
              <w:rPr>
                <w:rFonts w:eastAsia="SimSun"/>
              </w:rPr>
              <w:t>Exception</w:t>
            </w:r>
            <w:r w:rsidRPr="0052295E">
              <w:rPr>
                <w:rFonts w:eastAsia="SimSun"/>
              </w:rPr>
              <w:t>s</w:t>
            </w:r>
          </w:p>
        </w:tc>
      </w:tr>
      <w:tr w:rsidR="005C1884" w:rsidRPr="0052295E" w14:paraId="23B0C237" w14:textId="77777777" w:rsidTr="00C543D6">
        <w:trPr>
          <w:trHeight w:val="261"/>
        </w:trPr>
        <w:tc>
          <w:tcPr>
            <w:tcW w:w="630" w:type="dxa"/>
            <w:tcBorders>
              <w:bottom w:val="single" w:sz="4" w:space="0" w:color="auto"/>
            </w:tcBorders>
            <w:vAlign w:val="center"/>
          </w:tcPr>
          <w:p w14:paraId="23B0C234" w14:textId="77777777" w:rsidR="005C1884" w:rsidRPr="0052295E" w:rsidRDefault="005C1884"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235" w14:textId="77777777" w:rsidR="005C1884" w:rsidRPr="0052295E" w:rsidRDefault="005C1884"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236" w14:textId="77777777" w:rsidR="005C1884" w:rsidRPr="0052295E" w:rsidRDefault="005C1884" w:rsidP="00C543D6">
            <w:pPr>
              <w:pStyle w:val="UseCaseHeader"/>
              <w:keepNext/>
              <w:keepLines/>
              <w:rPr>
                <w:rFonts w:eastAsia="SimSun"/>
              </w:rPr>
            </w:pPr>
            <w:r w:rsidRPr="0052295E">
              <w:rPr>
                <w:rFonts w:eastAsia="SimSun"/>
              </w:rPr>
              <w:t>Description</w:t>
            </w:r>
          </w:p>
        </w:tc>
      </w:tr>
      <w:tr w:rsidR="005C1884" w:rsidRPr="0052295E" w14:paraId="23B0C23B" w14:textId="77777777" w:rsidTr="00C543D6">
        <w:trPr>
          <w:trHeight w:val="261"/>
        </w:trPr>
        <w:tc>
          <w:tcPr>
            <w:tcW w:w="630" w:type="dxa"/>
            <w:tcBorders>
              <w:bottom w:val="single" w:sz="4" w:space="0" w:color="auto"/>
            </w:tcBorders>
            <w:vAlign w:val="center"/>
          </w:tcPr>
          <w:p w14:paraId="23B0C238" w14:textId="77777777" w:rsidR="005C1884" w:rsidRPr="0052295E" w:rsidRDefault="005C1884" w:rsidP="00C543D6">
            <w:pPr>
              <w:pStyle w:val="UseCaseText"/>
              <w:keepNext/>
              <w:keepLines/>
              <w:rPr>
                <w:rFonts w:eastAsia="SimSun"/>
              </w:rPr>
            </w:pPr>
          </w:p>
        </w:tc>
        <w:tc>
          <w:tcPr>
            <w:tcW w:w="1890" w:type="dxa"/>
            <w:tcBorders>
              <w:bottom w:val="single" w:sz="4" w:space="0" w:color="auto"/>
            </w:tcBorders>
            <w:vAlign w:val="center"/>
          </w:tcPr>
          <w:p w14:paraId="23B0C239" w14:textId="77777777" w:rsidR="005C1884" w:rsidRPr="0052295E" w:rsidRDefault="005C1884" w:rsidP="00C543D6">
            <w:pPr>
              <w:pStyle w:val="UseCaseText"/>
              <w:keepNext/>
              <w:keepLines/>
              <w:rPr>
                <w:rFonts w:eastAsia="SimSun"/>
              </w:rPr>
            </w:pPr>
          </w:p>
        </w:tc>
        <w:tc>
          <w:tcPr>
            <w:tcW w:w="6720" w:type="dxa"/>
            <w:tcBorders>
              <w:bottom w:val="single" w:sz="4" w:space="0" w:color="auto"/>
            </w:tcBorders>
            <w:vAlign w:val="center"/>
          </w:tcPr>
          <w:p w14:paraId="23B0C23A" w14:textId="77777777" w:rsidR="005C1884" w:rsidRPr="0052295E" w:rsidRDefault="005C1884" w:rsidP="00C543D6">
            <w:pPr>
              <w:pStyle w:val="UseCaseText"/>
              <w:keepNext/>
              <w:keepLines/>
              <w:rPr>
                <w:rFonts w:eastAsia="SimSun"/>
              </w:rPr>
            </w:pPr>
          </w:p>
        </w:tc>
      </w:tr>
      <w:tr w:rsidR="005C1884" w:rsidRPr="0052295E" w14:paraId="23B0C23D" w14:textId="77777777" w:rsidTr="00C543D6">
        <w:trPr>
          <w:trHeight w:val="242"/>
        </w:trPr>
        <w:tc>
          <w:tcPr>
            <w:tcW w:w="9240" w:type="dxa"/>
            <w:gridSpan w:val="3"/>
            <w:shd w:val="clear" w:color="auto" w:fill="FFCC99"/>
            <w:vAlign w:val="center"/>
          </w:tcPr>
          <w:p w14:paraId="23B0C23C" w14:textId="77777777" w:rsidR="005C1884" w:rsidRPr="0052295E" w:rsidRDefault="005C1884"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5C1884" w:rsidRPr="0052295E" w14:paraId="23B0C240" w14:textId="77777777" w:rsidTr="00C543D6">
        <w:trPr>
          <w:trHeight w:val="206"/>
        </w:trPr>
        <w:tc>
          <w:tcPr>
            <w:tcW w:w="630" w:type="dxa"/>
            <w:vAlign w:val="center"/>
          </w:tcPr>
          <w:p w14:paraId="23B0C23E" w14:textId="77777777" w:rsidR="005C1884" w:rsidRPr="0052295E" w:rsidRDefault="005C1884" w:rsidP="00C543D6">
            <w:pPr>
              <w:pStyle w:val="UseCaseHeader"/>
              <w:keepNext/>
              <w:keepLines/>
              <w:rPr>
                <w:rFonts w:eastAsia="SimSun"/>
              </w:rPr>
            </w:pPr>
            <w:r w:rsidRPr="0052295E">
              <w:rPr>
                <w:rFonts w:eastAsia="SimSun"/>
              </w:rPr>
              <w:t>ID</w:t>
            </w:r>
          </w:p>
        </w:tc>
        <w:tc>
          <w:tcPr>
            <w:tcW w:w="8610" w:type="dxa"/>
            <w:gridSpan w:val="2"/>
            <w:vAlign w:val="center"/>
          </w:tcPr>
          <w:p w14:paraId="23B0C23F" w14:textId="77777777" w:rsidR="005C1884" w:rsidRPr="0052295E" w:rsidRDefault="005C1884" w:rsidP="00C543D6">
            <w:pPr>
              <w:pStyle w:val="UseCaseHeader"/>
              <w:keepNext/>
              <w:keepLines/>
              <w:rPr>
                <w:rFonts w:eastAsia="SimSun"/>
              </w:rPr>
            </w:pPr>
            <w:r w:rsidRPr="0052295E">
              <w:rPr>
                <w:rFonts w:eastAsia="SimSun"/>
              </w:rPr>
              <w:t>Issue Description</w:t>
            </w:r>
          </w:p>
        </w:tc>
      </w:tr>
      <w:tr w:rsidR="005C1884" w:rsidRPr="0052295E" w14:paraId="23B0C243" w14:textId="77777777" w:rsidTr="00C543D6">
        <w:trPr>
          <w:trHeight w:val="206"/>
        </w:trPr>
        <w:tc>
          <w:tcPr>
            <w:tcW w:w="630" w:type="dxa"/>
            <w:vAlign w:val="center"/>
          </w:tcPr>
          <w:p w14:paraId="23B0C241" w14:textId="77777777" w:rsidR="005C1884" w:rsidRPr="0052295E" w:rsidRDefault="005C1884" w:rsidP="00C543D6">
            <w:pPr>
              <w:pStyle w:val="UseCaseText"/>
              <w:keepNext/>
              <w:keepLines/>
              <w:rPr>
                <w:rFonts w:eastAsia="SimSun"/>
              </w:rPr>
            </w:pPr>
            <w:r>
              <w:rPr>
                <w:rFonts w:eastAsia="SimSun"/>
              </w:rPr>
              <w:t>1</w:t>
            </w:r>
          </w:p>
        </w:tc>
        <w:tc>
          <w:tcPr>
            <w:tcW w:w="8610" w:type="dxa"/>
            <w:gridSpan w:val="2"/>
            <w:vAlign w:val="center"/>
          </w:tcPr>
          <w:p w14:paraId="23B0C242" w14:textId="77777777" w:rsidR="005C1884" w:rsidRPr="0052295E" w:rsidRDefault="0059289A" w:rsidP="00C543D6">
            <w:pPr>
              <w:pStyle w:val="UseCaseText"/>
              <w:keepNext/>
              <w:keepLines/>
              <w:rPr>
                <w:rFonts w:eastAsia="SimSun"/>
              </w:rPr>
            </w:pPr>
            <w:r w:rsidRPr="0059289A">
              <w:rPr>
                <w:rFonts w:eastAsia="SimSun"/>
              </w:rPr>
              <w:t>This feature leads me to suggest that optional user profile fields indicating who a reviewer is (e.g Steve Richard of AZGS rates this 3 stars)</w:t>
            </w:r>
          </w:p>
        </w:tc>
      </w:tr>
      <w:tr w:rsidR="005C1884" w:rsidRPr="0052295E" w14:paraId="23B0C246" w14:textId="77777777" w:rsidTr="00C543D6">
        <w:trPr>
          <w:trHeight w:val="206"/>
        </w:trPr>
        <w:tc>
          <w:tcPr>
            <w:tcW w:w="630" w:type="dxa"/>
            <w:vAlign w:val="center"/>
          </w:tcPr>
          <w:p w14:paraId="23B0C244" w14:textId="77777777" w:rsidR="005C1884" w:rsidRDefault="005C1884" w:rsidP="00C543D6">
            <w:pPr>
              <w:pStyle w:val="UseCaseText"/>
              <w:rPr>
                <w:rFonts w:eastAsia="SimSun"/>
              </w:rPr>
            </w:pPr>
          </w:p>
        </w:tc>
        <w:tc>
          <w:tcPr>
            <w:tcW w:w="8610" w:type="dxa"/>
            <w:gridSpan w:val="2"/>
            <w:vAlign w:val="center"/>
          </w:tcPr>
          <w:p w14:paraId="23B0C245" w14:textId="77777777" w:rsidR="005C1884" w:rsidRDefault="005C1884" w:rsidP="00C543D6">
            <w:pPr>
              <w:pStyle w:val="UseCaseText"/>
              <w:rPr>
                <w:rFonts w:eastAsia="SimSun"/>
              </w:rPr>
            </w:pPr>
          </w:p>
        </w:tc>
      </w:tr>
    </w:tbl>
    <w:p w14:paraId="23B0C247" w14:textId="77777777" w:rsidR="005C1884" w:rsidRDefault="005C1884" w:rsidP="005C1884"/>
    <w:p w14:paraId="23B0C248" w14:textId="77777777" w:rsidR="00965A87" w:rsidRDefault="00965A87" w:rsidP="000A2349">
      <w:pPr>
        <w:pStyle w:val="Heading4"/>
      </w:pPr>
      <w:r>
        <w:t>Data Comparison</w:t>
      </w:r>
    </w:p>
    <w:p w14:paraId="23B0C249" w14:textId="77777777" w:rsidR="00965A87" w:rsidRDefault="00965A87" w:rsidP="00CE1DED">
      <w:r>
        <w:t>Often end-users wish to look more carefully at the data’s values and compare it to other datasets to which they are familiar. This may involve visualization and data analysis within the search interface, or in an external environment. See the discussion of data visualization and analysis below for more information.</w:t>
      </w:r>
    </w:p>
    <w:p w14:paraId="23B0C24A" w14:textId="77777777" w:rsidR="00965A87" w:rsidRDefault="00965A87" w:rsidP="00965A87"/>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965A87" w:rsidRPr="0052295E" w14:paraId="23B0C24D" w14:textId="77777777" w:rsidTr="00C543D6">
        <w:trPr>
          <w:trHeight w:val="360"/>
        </w:trPr>
        <w:tc>
          <w:tcPr>
            <w:tcW w:w="2520" w:type="dxa"/>
            <w:gridSpan w:val="2"/>
            <w:shd w:val="clear" w:color="auto" w:fill="8DB3E2"/>
            <w:vAlign w:val="center"/>
          </w:tcPr>
          <w:p w14:paraId="23B0C24B" w14:textId="77777777" w:rsidR="00965A87" w:rsidRPr="0052295E" w:rsidRDefault="00965A87"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24C" w14:textId="77777777" w:rsidR="00965A87" w:rsidRPr="00B36A79" w:rsidRDefault="00965A87" w:rsidP="00C543D6">
            <w:pPr>
              <w:pStyle w:val="UseCaseText"/>
              <w:rPr>
                <w:rFonts w:eastAsia="Times"/>
                <w:b/>
              </w:rPr>
            </w:pPr>
            <w:r>
              <w:rPr>
                <w:rFonts w:eastAsia="Times"/>
                <w:b/>
              </w:rPr>
              <w:t>UC_022</w:t>
            </w:r>
          </w:p>
        </w:tc>
      </w:tr>
      <w:tr w:rsidR="00965A87" w:rsidRPr="0052295E" w14:paraId="23B0C250" w14:textId="77777777" w:rsidTr="00C543D6">
        <w:trPr>
          <w:trHeight w:val="360"/>
        </w:trPr>
        <w:tc>
          <w:tcPr>
            <w:tcW w:w="2520" w:type="dxa"/>
            <w:gridSpan w:val="2"/>
            <w:shd w:val="clear" w:color="auto" w:fill="8DB3E2"/>
            <w:vAlign w:val="center"/>
          </w:tcPr>
          <w:p w14:paraId="23B0C24E" w14:textId="77777777" w:rsidR="00965A87" w:rsidRDefault="00965A87"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24F" w14:textId="77777777" w:rsidR="00965A87" w:rsidRPr="00C27791" w:rsidRDefault="00965A87" w:rsidP="00C543D6">
            <w:pPr>
              <w:pStyle w:val="UseCaseText"/>
              <w:rPr>
                <w:rFonts w:eastAsia="Times"/>
                <w:b/>
              </w:rPr>
            </w:pPr>
            <w:r>
              <w:rPr>
                <w:rFonts w:eastAsia="Times"/>
                <w:b/>
              </w:rPr>
              <w:t>Triangulate with other sources</w:t>
            </w:r>
          </w:p>
        </w:tc>
      </w:tr>
      <w:tr w:rsidR="00965A87" w:rsidRPr="0052295E" w14:paraId="23B0C253" w14:textId="77777777" w:rsidTr="00C543D6">
        <w:trPr>
          <w:trHeight w:val="360"/>
        </w:trPr>
        <w:tc>
          <w:tcPr>
            <w:tcW w:w="2520" w:type="dxa"/>
            <w:gridSpan w:val="2"/>
            <w:vAlign w:val="center"/>
          </w:tcPr>
          <w:p w14:paraId="23B0C251" w14:textId="77777777" w:rsidR="00965A87" w:rsidRPr="00DD3D3F" w:rsidRDefault="00965A87" w:rsidP="00C543D6">
            <w:pPr>
              <w:pStyle w:val="UseCaseText"/>
              <w:rPr>
                <w:rFonts w:eastAsia="SimSun"/>
                <w:b/>
              </w:rPr>
            </w:pPr>
            <w:r w:rsidRPr="00DD3D3F">
              <w:rPr>
                <w:rFonts w:eastAsia="SimSun"/>
                <w:b/>
              </w:rPr>
              <w:t>Short Description</w:t>
            </w:r>
          </w:p>
        </w:tc>
        <w:tc>
          <w:tcPr>
            <w:tcW w:w="6720" w:type="dxa"/>
            <w:vAlign w:val="center"/>
          </w:tcPr>
          <w:p w14:paraId="23B0C252" w14:textId="77777777" w:rsidR="00965A87" w:rsidRPr="00857069" w:rsidRDefault="00965A87" w:rsidP="001A2A8B">
            <w:pPr>
              <w:pStyle w:val="UseCaseText"/>
              <w:rPr>
                <w:rFonts w:eastAsia="SimSun"/>
              </w:rPr>
            </w:pPr>
            <w:r w:rsidRPr="006264EF">
              <w:rPr>
                <w:rFonts w:eastAsia="SimSun"/>
              </w:rPr>
              <w:t xml:space="preserve">Users may </w:t>
            </w:r>
            <w:r w:rsidR="008F667C">
              <w:rPr>
                <w:rFonts w:eastAsia="SimSun"/>
              </w:rPr>
              <w:t>compare the</w:t>
            </w:r>
            <w:r w:rsidRPr="006264EF">
              <w:rPr>
                <w:rFonts w:eastAsia="SimSun"/>
              </w:rPr>
              <w:t xml:space="preserve"> metadata returned by the system with </w:t>
            </w:r>
            <w:r w:rsidR="001A2A8B">
              <w:rPr>
                <w:rFonts w:eastAsia="SimSun"/>
              </w:rPr>
              <w:t>external data layers, provided by external WFS sources such as demographics, topological, weather, and so on</w:t>
            </w:r>
            <w:r w:rsidRPr="006264EF">
              <w:rPr>
                <w:rFonts w:eastAsia="SimSun"/>
              </w:rPr>
              <w:t xml:space="preserve">, thus helping them to make inference on the quality of the information. These use cases </w:t>
            </w:r>
            <w:r w:rsidR="008F667C">
              <w:rPr>
                <w:rFonts w:eastAsia="SimSun"/>
              </w:rPr>
              <w:t>can also be</w:t>
            </w:r>
            <w:r w:rsidRPr="006264EF">
              <w:rPr>
                <w:rFonts w:eastAsia="SimSun"/>
              </w:rPr>
              <w:t xml:space="preserve"> performed by third party applications that consume the data published in NGDS</w:t>
            </w:r>
          </w:p>
        </w:tc>
      </w:tr>
      <w:tr w:rsidR="00965A87" w:rsidRPr="0052295E" w14:paraId="23B0C256" w14:textId="77777777" w:rsidTr="00C543D6">
        <w:trPr>
          <w:trHeight w:val="360"/>
        </w:trPr>
        <w:tc>
          <w:tcPr>
            <w:tcW w:w="2520" w:type="dxa"/>
            <w:gridSpan w:val="2"/>
            <w:vAlign w:val="center"/>
          </w:tcPr>
          <w:p w14:paraId="23B0C254" w14:textId="77777777" w:rsidR="00965A87" w:rsidRPr="00DD3D3F" w:rsidRDefault="00965A87" w:rsidP="00C543D6">
            <w:pPr>
              <w:pStyle w:val="UseCaseText"/>
              <w:rPr>
                <w:rFonts w:eastAsia="SimSun"/>
                <w:b/>
              </w:rPr>
            </w:pPr>
            <w:r w:rsidRPr="00DD3D3F">
              <w:rPr>
                <w:rFonts w:eastAsia="SimSun"/>
                <w:b/>
              </w:rPr>
              <w:t>Actors</w:t>
            </w:r>
          </w:p>
        </w:tc>
        <w:tc>
          <w:tcPr>
            <w:tcW w:w="6720" w:type="dxa"/>
            <w:vAlign w:val="center"/>
          </w:tcPr>
          <w:p w14:paraId="23B0C255" w14:textId="77777777" w:rsidR="00965A87" w:rsidRPr="0052295E" w:rsidRDefault="001A2A8B" w:rsidP="00C543D6">
            <w:pPr>
              <w:pStyle w:val="UseCaseText"/>
              <w:rPr>
                <w:rFonts w:eastAsia="SimSun"/>
              </w:rPr>
            </w:pPr>
            <w:r>
              <w:rPr>
                <w:rFonts w:eastAsia="SimSun"/>
              </w:rPr>
              <w:t>End User/Data Consumer</w:t>
            </w:r>
          </w:p>
        </w:tc>
      </w:tr>
      <w:tr w:rsidR="00965A87" w:rsidRPr="0052295E" w14:paraId="23B0C259" w14:textId="77777777" w:rsidTr="00C543D6">
        <w:trPr>
          <w:trHeight w:val="360"/>
        </w:trPr>
        <w:tc>
          <w:tcPr>
            <w:tcW w:w="2520" w:type="dxa"/>
            <w:gridSpan w:val="2"/>
            <w:vAlign w:val="center"/>
          </w:tcPr>
          <w:p w14:paraId="23B0C257" w14:textId="77777777" w:rsidR="00965A87" w:rsidRPr="0052295E" w:rsidRDefault="00965A87" w:rsidP="00C543D6">
            <w:pPr>
              <w:pStyle w:val="UseCaseHeader"/>
              <w:rPr>
                <w:rFonts w:eastAsia="SimSun"/>
              </w:rPr>
            </w:pPr>
            <w:r w:rsidRPr="0052295E">
              <w:rPr>
                <w:rFonts w:eastAsia="SimSun"/>
              </w:rPr>
              <w:lastRenderedPageBreak/>
              <w:t>Pre-Conditions</w:t>
            </w:r>
          </w:p>
        </w:tc>
        <w:tc>
          <w:tcPr>
            <w:tcW w:w="6720" w:type="dxa"/>
            <w:vAlign w:val="center"/>
          </w:tcPr>
          <w:p w14:paraId="23B0C258" w14:textId="77777777" w:rsidR="00965A87" w:rsidRPr="0052295E" w:rsidRDefault="00965A87" w:rsidP="00C543D6">
            <w:pPr>
              <w:pStyle w:val="UseCaseText"/>
              <w:rPr>
                <w:rFonts w:eastAsia="SimSun"/>
              </w:rPr>
            </w:pPr>
            <w:r>
              <w:rPr>
                <w:rFonts w:eastAsia="SimSun"/>
              </w:rPr>
              <w:t>A search was performed and a subset of the metadata from the catalog was retrieved by the NGDS catalog.</w:t>
            </w:r>
          </w:p>
        </w:tc>
      </w:tr>
      <w:tr w:rsidR="00965A87" w:rsidRPr="0052295E" w14:paraId="23B0C25C" w14:textId="77777777" w:rsidTr="00C543D6">
        <w:trPr>
          <w:trHeight w:val="360"/>
        </w:trPr>
        <w:tc>
          <w:tcPr>
            <w:tcW w:w="2520" w:type="dxa"/>
            <w:gridSpan w:val="2"/>
            <w:vAlign w:val="center"/>
          </w:tcPr>
          <w:p w14:paraId="23B0C25A" w14:textId="77777777" w:rsidR="00965A87" w:rsidRPr="0052295E" w:rsidRDefault="00965A87" w:rsidP="00C543D6">
            <w:pPr>
              <w:pStyle w:val="UseCaseHeader"/>
              <w:rPr>
                <w:rFonts w:eastAsia="SimSun"/>
              </w:rPr>
            </w:pPr>
            <w:r w:rsidRPr="0052295E">
              <w:rPr>
                <w:rFonts w:eastAsia="SimSun"/>
              </w:rPr>
              <w:t>Success End Conditions</w:t>
            </w:r>
          </w:p>
        </w:tc>
        <w:tc>
          <w:tcPr>
            <w:tcW w:w="6720" w:type="dxa"/>
            <w:vAlign w:val="center"/>
          </w:tcPr>
          <w:p w14:paraId="23B0C25B" w14:textId="77777777" w:rsidR="00965A87" w:rsidRPr="0052295E" w:rsidRDefault="00965A87" w:rsidP="00C543D6">
            <w:pPr>
              <w:pStyle w:val="UseCaseText"/>
              <w:rPr>
                <w:rFonts w:eastAsia="SimSun"/>
              </w:rPr>
            </w:pPr>
            <w:r>
              <w:rPr>
                <w:rFonts w:eastAsia="SimSun"/>
              </w:rPr>
              <w:t>The user compares the returned metadata with third party data sources and comes to a conclusion</w:t>
            </w:r>
          </w:p>
        </w:tc>
      </w:tr>
      <w:tr w:rsidR="00965A87" w:rsidRPr="0052295E" w14:paraId="23B0C260" w14:textId="77777777" w:rsidTr="00C543D6">
        <w:trPr>
          <w:trHeight w:val="360"/>
        </w:trPr>
        <w:tc>
          <w:tcPr>
            <w:tcW w:w="2520" w:type="dxa"/>
            <w:gridSpan w:val="2"/>
            <w:vAlign w:val="center"/>
          </w:tcPr>
          <w:p w14:paraId="23B0C25D" w14:textId="77777777" w:rsidR="00965A87" w:rsidRPr="0052295E" w:rsidRDefault="00965A87" w:rsidP="00C543D6">
            <w:pPr>
              <w:pStyle w:val="UseCaseHeader"/>
              <w:rPr>
                <w:rFonts w:eastAsia="SimSun"/>
              </w:rPr>
            </w:pPr>
            <w:r>
              <w:rPr>
                <w:rFonts w:eastAsia="SimSun"/>
              </w:rPr>
              <w:t>Data</w:t>
            </w:r>
          </w:p>
        </w:tc>
        <w:tc>
          <w:tcPr>
            <w:tcW w:w="6720" w:type="dxa"/>
            <w:vAlign w:val="center"/>
          </w:tcPr>
          <w:p w14:paraId="23B0C25E" w14:textId="77777777" w:rsidR="00965A87" w:rsidRDefault="00965A87" w:rsidP="00C543D6">
            <w:pPr>
              <w:pStyle w:val="UseCaseText"/>
              <w:rPr>
                <w:rFonts w:eastAsia="SimSun"/>
              </w:rPr>
            </w:pPr>
            <w:r>
              <w:rPr>
                <w:rFonts w:eastAsia="SimSun"/>
              </w:rPr>
              <w:t xml:space="preserve">External data sources </w:t>
            </w:r>
            <w:r w:rsidR="001A2A8B">
              <w:rPr>
                <w:rFonts w:eastAsia="SimSun"/>
              </w:rPr>
              <w:t>as WFS providers for map layers</w:t>
            </w:r>
          </w:p>
          <w:p w14:paraId="23B0C25F" w14:textId="77777777" w:rsidR="00965A87" w:rsidRDefault="00965A87" w:rsidP="00C543D6">
            <w:pPr>
              <w:pStyle w:val="UseCaseText"/>
              <w:rPr>
                <w:rFonts w:eastAsia="SimSun"/>
              </w:rPr>
            </w:pPr>
            <w:r>
              <w:rPr>
                <w:rFonts w:eastAsia="SimSun"/>
              </w:rPr>
              <w:t>Metadata from the system</w:t>
            </w:r>
          </w:p>
        </w:tc>
      </w:tr>
      <w:tr w:rsidR="00965A87" w:rsidRPr="0052295E" w14:paraId="23B0C264" w14:textId="77777777" w:rsidTr="00C543D6">
        <w:trPr>
          <w:trHeight w:val="360"/>
        </w:trPr>
        <w:tc>
          <w:tcPr>
            <w:tcW w:w="2520" w:type="dxa"/>
            <w:gridSpan w:val="2"/>
            <w:vAlign w:val="center"/>
          </w:tcPr>
          <w:p w14:paraId="23B0C261" w14:textId="77777777" w:rsidR="00965A87" w:rsidRPr="0052295E" w:rsidRDefault="00965A87" w:rsidP="00C543D6">
            <w:pPr>
              <w:pStyle w:val="UseCaseHeader"/>
              <w:rPr>
                <w:rFonts w:eastAsia="SimSun"/>
              </w:rPr>
            </w:pPr>
            <w:r>
              <w:rPr>
                <w:rFonts w:eastAsia="SimSun"/>
              </w:rPr>
              <w:t>Functions</w:t>
            </w:r>
          </w:p>
        </w:tc>
        <w:tc>
          <w:tcPr>
            <w:tcW w:w="6720" w:type="dxa"/>
            <w:vAlign w:val="center"/>
          </w:tcPr>
          <w:p w14:paraId="23B0C262" w14:textId="77777777" w:rsidR="00965A87" w:rsidRDefault="008F667C" w:rsidP="00377EE0">
            <w:pPr>
              <w:pStyle w:val="UseCaseText"/>
              <w:keepNext/>
              <w:keepLines/>
              <w:numPr>
                <w:ilvl w:val="0"/>
                <w:numId w:val="15"/>
              </w:numPr>
              <w:rPr>
                <w:rFonts w:eastAsia="SimSun"/>
              </w:rPr>
            </w:pPr>
            <w:r>
              <w:rPr>
                <w:rFonts w:eastAsia="SimSun"/>
              </w:rPr>
              <w:t>Download data</w:t>
            </w:r>
          </w:p>
          <w:p w14:paraId="23B0C263" w14:textId="77777777" w:rsidR="008F667C" w:rsidRDefault="008F667C" w:rsidP="00377EE0">
            <w:pPr>
              <w:pStyle w:val="UseCaseText"/>
              <w:keepNext/>
              <w:keepLines/>
              <w:numPr>
                <w:ilvl w:val="0"/>
                <w:numId w:val="15"/>
              </w:numPr>
              <w:rPr>
                <w:rFonts w:eastAsia="SimSun"/>
              </w:rPr>
            </w:pPr>
            <w:r>
              <w:rPr>
                <w:rFonts w:eastAsia="SimSun"/>
              </w:rPr>
              <w:t xml:space="preserve">Export data via standard protocols to third party </w:t>
            </w:r>
            <w:r w:rsidR="007B25A7">
              <w:rPr>
                <w:rFonts w:eastAsia="SimSun"/>
              </w:rPr>
              <w:t>applications</w:t>
            </w:r>
          </w:p>
        </w:tc>
      </w:tr>
      <w:tr w:rsidR="00965A87" w:rsidRPr="0052295E" w14:paraId="23B0C266" w14:textId="77777777" w:rsidTr="00C543D6">
        <w:trPr>
          <w:trHeight w:val="278"/>
        </w:trPr>
        <w:tc>
          <w:tcPr>
            <w:tcW w:w="9240" w:type="dxa"/>
            <w:gridSpan w:val="3"/>
            <w:shd w:val="clear" w:color="auto" w:fill="CCFFFF"/>
            <w:vAlign w:val="center"/>
          </w:tcPr>
          <w:p w14:paraId="23B0C265" w14:textId="77777777" w:rsidR="00965A87" w:rsidRPr="0052295E" w:rsidRDefault="00965A87" w:rsidP="00C543D6">
            <w:pPr>
              <w:pStyle w:val="UseCaseSection"/>
              <w:keepNext/>
              <w:keepLines/>
              <w:rPr>
                <w:rFonts w:eastAsia="SimSun"/>
              </w:rPr>
            </w:pPr>
            <w:r w:rsidRPr="0052295E">
              <w:rPr>
                <w:rFonts w:eastAsia="SimSun"/>
              </w:rPr>
              <w:t>Main Sequence</w:t>
            </w:r>
          </w:p>
        </w:tc>
      </w:tr>
      <w:tr w:rsidR="00965A87" w:rsidRPr="0052295E" w14:paraId="23B0C26A" w14:textId="77777777" w:rsidTr="00C543D6">
        <w:trPr>
          <w:trHeight w:val="203"/>
        </w:trPr>
        <w:tc>
          <w:tcPr>
            <w:tcW w:w="630" w:type="dxa"/>
          </w:tcPr>
          <w:p w14:paraId="23B0C267" w14:textId="77777777" w:rsidR="00965A87" w:rsidRPr="0052295E" w:rsidRDefault="00965A87" w:rsidP="00C543D6">
            <w:pPr>
              <w:pStyle w:val="UseCaseHeader"/>
              <w:keepNext/>
              <w:keepLines/>
              <w:rPr>
                <w:rFonts w:eastAsia="SimSun"/>
              </w:rPr>
            </w:pPr>
            <w:r w:rsidRPr="0052295E">
              <w:rPr>
                <w:rFonts w:eastAsia="SimSun"/>
              </w:rPr>
              <w:t>Step</w:t>
            </w:r>
          </w:p>
        </w:tc>
        <w:tc>
          <w:tcPr>
            <w:tcW w:w="1890" w:type="dxa"/>
          </w:tcPr>
          <w:p w14:paraId="23B0C268" w14:textId="77777777" w:rsidR="00965A87" w:rsidRPr="0052295E" w:rsidRDefault="00965A87" w:rsidP="00C543D6">
            <w:pPr>
              <w:pStyle w:val="UseCaseHeader"/>
              <w:keepNext/>
              <w:keepLines/>
              <w:rPr>
                <w:rFonts w:eastAsia="SimSun"/>
              </w:rPr>
            </w:pPr>
            <w:r w:rsidRPr="0052295E">
              <w:rPr>
                <w:rFonts w:eastAsia="SimSun"/>
              </w:rPr>
              <w:t>Actor</w:t>
            </w:r>
          </w:p>
        </w:tc>
        <w:tc>
          <w:tcPr>
            <w:tcW w:w="6720" w:type="dxa"/>
          </w:tcPr>
          <w:p w14:paraId="23B0C269" w14:textId="77777777" w:rsidR="00965A87" w:rsidRPr="0052295E" w:rsidRDefault="00965A87" w:rsidP="00C543D6">
            <w:pPr>
              <w:pStyle w:val="UseCaseHeader"/>
              <w:keepNext/>
              <w:keepLines/>
              <w:rPr>
                <w:rFonts w:eastAsia="SimSun"/>
              </w:rPr>
            </w:pPr>
            <w:r w:rsidRPr="0052295E">
              <w:rPr>
                <w:rFonts w:eastAsia="SimSun"/>
              </w:rPr>
              <w:t>Description</w:t>
            </w:r>
          </w:p>
        </w:tc>
      </w:tr>
      <w:tr w:rsidR="00965A87" w:rsidRPr="0052295E" w14:paraId="23B0C26E" w14:textId="77777777" w:rsidTr="00C543D6">
        <w:trPr>
          <w:trHeight w:val="320"/>
        </w:trPr>
        <w:tc>
          <w:tcPr>
            <w:tcW w:w="630" w:type="dxa"/>
            <w:vAlign w:val="center"/>
          </w:tcPr>
          <w:p w14:paraId="23B0C26B" w14:textId="77777777" w:rsidR="00965A87" w:rsidRPr="0052295E" w:rsidRDefault="00965A87" w:rsidP="00C543D6">
            <w:pPr>
              <w:pStyle w:val="UseCaseText"/>
              <w:keepNext/>
              <w:keepLines/>
              <w:rPr>
                <w:rFonts w:eastAsia="SimSun"/>
              </w:rPr>
            </w:pPr>
            <w:r w:rsidRPr="0052295E">
              <w:rPr>
                <w:rFonts w:eastAsia="SimSun"/>
              </w:rPr>
              <w:t>1</w:t>
            </w:r>
          </w:p>
        </w:tc>
        <w:tc>
          <w:tcPr>
            <w:tcW w:w="1890" w:type="dxa"/>
            <w:vAlign w:val="center"/>
          </w:tcPr>
          <w:p w14:paraId="23B0C26C" w14:textId="77777777" w:rsidR="00965A87" w:rsidRPr="0052295E" w:rsidRDefault="00965A87" w:rsidP="00C543D6">
            <w:pPr>
              <w:pStyle w:val="UseCaseText"/>
              <w:rPr>
                <w:rFonts w:eastAsia="SimSun"/>
              </w:rPr>
            </w:pPr>
            <w:r>
              <w:rPr>
                <w:rFonts w:eastAsia="SimSun"/>
              </w:rPr>
              <w:t>User</w:t>
            </w:r>
          </w:p>
        </w:tc>
        <w:tc>
          <w:tcPr>
            <w:tcW w:w="6720" w:type="dxa"/>
            <w:vAlign w:val="center"/>
          </w:tcPr>
          <w:p w14:paraId="23B0C26D" w14:textId="77777777" w:rsidR="00965A87" w:rsidRPr="0052295E" w:rsidRDefault="00965A87" w:rsidP="00C543D6">
            <w:pPr>
              <w:pStyle w:val="UseCaseText"/>
              <w:keepNext/>
              <w:keepLines/>
              <w:rPr>
                <w:rFonts w:eastAsia="SimSun"/>
              </w:rPr>
            </w:pPr>
            <w:r>
              <w:rPr>
                <w:rFonts w:eastAsia="SimSun"/>
              </w:rPr>
              <w:t>Include family of use cases &lt;&lt;gather data&gt;&gt;</w:t>
            </w:r>
          </w:p>
        </w:tc>
      </w:tr>
      <w:tr w:rsidR="00965A87" w:rsidRPr="0052295E" w14:paraId="23B0C272" w14:textId="77777777" w:rsidTr="00C543D6">
        <w:trPr>
          <w:trHeight w:val="320"/>
        </w:trPr>
        <w:tc>
          <w:tcPr>
            <w:tcW w:w="630" w:type="dxa"/>
            <w:vAlign w:val="center"/>
          </w:tcPr>
          <w:p w14:paraId="23B0C26F" w14:textId="77777777" w:rsidR="00965A87" w:rsidRPr="0052295E" w:rsidRDefault="00965A87" w:rsidP="00C543D6">
            <w:pPr>
              <w:pStyle w:val="UseCaseText"/>
              <w:rPr>
                <w:rFonts w:eastAsia="SimSun"/>
              </w:rPr>
            </w:pPr>
            <w:r>
              <w:rPr>
                <w:rFonts w:eastAsia="SimSun"/>
              </w:rPr>
              <w:t>2</w:t>
            </w:r>
          </w:p>
        </w:tc>
        <w:tc>
          <w:tcPr>
            <w:tcW w:w="1890" w:type="dxa"/>
            <w:vAlign w:val="center"/>
          </w:tcPr>
          <w:p w14:paraId="23B0C270" w14:textId="77777777" w:rsidR="00965A87" w:rsidRDefault="00965A87" w:rsidP="00C543D6">
            <w:pPr>
              <w:pStyle w:val="UseCaseText"/>
              <w:rPr>
                <w:rFonts w:eastAsia="SimSun"/>
              </w:rPr>
            </w:pPr>
            <w:r>
              <w:rPr>
                <w:rFonts w:eastAsia="SimSun"/>
              </w:rPr>
              <w:t>NGDS System</w:t>
            </w:r>
          </w:p>
        </w:tc>
        <w:tc>
          <w:tcPr>
            <w:tcW w:w="6720" w:type="dxa"/>
            <w:vAlign w:val="center"/>
          </w:tcPr>
          <w:p w14:paraId="23B0C271" w14:textId="77777777" w:rsidR="00965A87" w:rsidRDefault="00965A87" w:rsidP="00C543D6">
            <w:pPr>
              <w:pStyle w:val="UseCaseText"/>
              <w:rPr>
                <w:rFonts w:eastAsia="SimSun"/>
              </w:rPr>
            </w:pPr>
            <w:r>
              <w:rPr>
                <w:rFonts w:eastAsia="SimSun"/>
              </w:rPr>
              <w:t>Shows user a result of a data gathering activity</w:t>
            </w:r>
          </w:p>
        </w:tc>
      </w:tr>
      <w:tr w:rsidR="00965A87" w:rsidRPr="0052295E" w14:paraId="23B0C276" w14:textId="77777777" w:rsidTr="00C543D6">
        <w:trPr>
          <w:trHeight w:val="320"/>
        </w:trPr>
        <w:tc>
          <w:tcPr>
            <w:tcW w:w="630" w:type="dxa"/>
            <w:vAlign w:val="center"/>
          </w:tcPr>
          <w:p w14:paraId="23B0C273" w14:textId="77777777" w:rsidR="00965A87" w:rsidRDefault="00965A87" w:rsidP="00C543D6">
            <w:pPr>
              <w:pStyle w:val="UseCaseText"/>
              <w:rPr>
                <w:rFonts w:eastAsia="SimSun"/>
              </w:rPr>
            </w:pPr>
            <w:r>
              <w:rPr>
                <w:rFonts w:eastAsia="SimSun"/>
              </w:rPr>
              <w:t>3</w:t>
            </w:r>
          </w:p>
        </w:tc>
        <w:tc>
          <w:tcPr>
            <w:tcW w:w="1890" w:type="dxa"/>
            <w:vAlign w:val="center"/>
          </w:tcPr>
          <w:p w14:paraId="23B0C274" w14:textId="77777777" w:rsidR="00965A87" w:rsidRDefault="00965A87" w:rsidP="00C543D6">
            <w:pPr>
              <w:pStyle w:val="UseCaseText"/>
              <w:rPr>
                <w:rFonts w:eastAsia="SimSun"/>
              </w:rPr>
            </w:pPr>
            <w:r>
              <w:rPr>
                <w:rFonts w:eastAsia="SimSun"/>
              </w:rPr>
              <w:t>User</w:t>
            </w:r>
          </w:p>
        </w:tc>
        <w:tc>
          <w:tcPr>
            <w:tcW w:w="6720" w:type="dxa"/>
            <w:vAlign w:val="center"/>
          </w:tcPr>
          <w:p w14:paraId="23B0C275" w14:textId="77777777" w:rsidR="00965A87" w:rsidRDefault="008F667C" w:rsidP="00C543D6">
            <w:pPr>
              <w:pStyle w:val="UseCaseText"/>
              <w:rPr>
                <w:rFonts w:eastAsia="SimSun"/>
              </w:rPr>
            </w:pPr>
            <w:r>
              <w:rPr>
                <w:rFonts w:eastAsia="SimSun"/>
              </w:rPr>
              <w:t>Selects download report</w:t>
            </w:r>
          </w:p>
        </w:tc>
      </w:tr>
      <w:tr w:rsidR="00965A87" w:rsidRPr="0052295E" w14:paraId="23B0C27A" w14:textId="77777777" w:rsidTr="00C543D6">
        <w:trPr>
          <w:trHeight w:val="320"/>
        </w:trPr>
        <w:tc>
          <w:tcPr>
            <w:tcW w:w="630" w:type="dxa"/>
            <w:vAlign w:val="center"/>
          </w:tcPr>
          <w:p w14:paraId="23B0C277" w14:textId="77777777" w:rsidR="00965A87" w:rsidRDefault="00965A87" w:rsidP="00C543D6">
            <w:pPr>
              <w:pStyle w:val="UseCaseText"/>
              <w:rPr>
                <w:rFonts w:eastAsia="SimSun"/>
              </w:rPr>
            </w:pPr>
            <w:r>
              <w:rPr>
                <w:rFonts w:eastAsia="SimSun"/>
              </w:rPr>
              <w:t>4</w:t>
            </w:r>
          </w:p>
        </w:tc>
        <w:tc>
          <w:tcPr>
            <w:tcW w:w="1890" w:type="dxa"/>
            <w:vAlign w:val="center"/>
          </w:tcPr>
          <w:p w14:paraId="23B0C278" w14:textId="77777777" w:rsidR="00965A87" w:rsidRDefault="00965A87" w:rsidP="00C543D6">
            <w:pPr>
              <w:pStyle w:val="UseCaseText"/>
              <w:rPr>
                <w:rFonts w:eastAsia="SimSun"/>
              </w:rPr>
            </w:pPr>
            <w:r>
              <w:rPr>
                <w:rFonts w:eastAsia="SimSun"/>
              </w:rPr>
              <w:t>NGDS System</w:t>
            </w:r>
          </w:p>
        </w:tc>
        <w:tc>
          <w:tcPr>
            <w:tcW w:w="6720" w:type="dxa"/>
            <w:vAlign w:val="center"/>
          </w:tcPr>
          <w:p w14:paraId="23B0C279" w14:textId="77777777" w:rsidR="00965A87" w:rsidRDefault="008F667C" w:rsidP="00C543D6">
            <w:pPr>
              <w:pStyle w:val="UseCaseText"/>
              <w:rPr>
                <w:rFonts w:eastAsia="SimSun"/>
              </w:rPr>
            </w:pPr>
            <w:r>
              <w:rPr>
                <w:rFonts w:eastAsia="SimSun"/>
              </w:rPr>
              <w:t>Creates a metadata report</w:t>
            </w:r>
          </w:p>
        </w:tc>
      </w:tr>
      <w:tr w:rsidR="00965A87" w:rsidRPr="0052295E" w14:paraId="23B0C27E" w14:textId="77777777" w:rsidTr="00C543D6">
        <w:trPr>
          <w:trHeight w:val="320"/>
        </w:trPr>
        <w:tc>
          <w:tcPr>
            <w:tcW w:w="630" w:type="dxa"/>
            <w:vAlign w:val="center"/>
          </w:tcPr>
          <w:p w14:paraId="23B0C27B" w14:textId="77777777" w:rsidR="00965A87" w:rsidRDefault="00965A87" w:rsidP="00C543D6">
            <w:pPr>
              <w:pStyle w:val="UseCaseText"/>
              <w:rPr>
                <w:rFonts w:eastAsia="SimSun"/>
              </w:rPr>
            </w:pPr>
            <w:r>
              <w:rPr>
                <w:rFonts w:eastAsia="SimSun"/>
              </w:rPr>
              <w:t>5</w:t>
            </w:r>
          </w:p>
        </w:tc>
        <w:tc>
          <w:tcPr>
            <w:tcW w:w="1890" w:type="dxa"/>
            <w:vAlign w:val="center"/>
          </w:tcPr>
          <w:p w14:paraId="23B0C27C" w14:textId="77777777" w:rsidR="00965A87" w:rsidRDefault="00965A87" w:rsidP="00C543D6">
            <w:pPr>
              <w:pStyle w:val="UseCaseText"/>
              <w:rPr>
                <w:rFonts w:eastAsia="SimSun"/>
              </w:rPr>
            </w:pPr>
            <w:r>
              <w:rPr>
                <w:rFonts w:eastAsia="SimSun"/>
              </w:rPr>
              <w:t>User</w:t>
            </w:r>
          </w:p>
        </w:tc>
        <w:tc>
          <w:tcPr>
            <w:tcW w:w="6720" w:type="dxa"/>
            <w:vAlign w:val="center"/>
          </w:tcPr>
          <w:p w14:paraId="23B0C27D" w14:textId="77777777" w:rsidR="00965A87" w:rsidRDefault="008F667C" w:rsidP="00C543D6">
            <w:pPr>
              <w:pStyle w:val="UseCaseText"/>
              <w:rPr>
                <w:rFonts w:eastAsia="SimSun"/>
              </w:rPr>
            </w:pPr>
            <w:r>
              <w:rPr>
                <w:rFonts w:eastAsia="SimSun"/>
              </w:rPr>
              <w:t>Compares the data manually with their own, or with the help of a CAD tool.</w:t>
            </w:r>
          </w:p>
        </w:tc>
      </w:tr>
      <w:tr w:rsidR="00965A87" w:rsidRPr="0052295E" w14:paraId="23B0C280" w14:textId="77777777" w:rsidTr="00C543D6">
        <w:trPr>
          <w:trHeight w:val="287"/>
        </w:trPr>
        <w:tc>
          <w:tcPr>
            <w:tcW w:w="9240" w:type="dxa"/>
            <w:gridSpan w:val="3"/>
            <w:shd w:val="clear" w:color="auto" w:fill="FFFFCC"/>
            <w:vAlign w:val="center"/>
          </w:tcPr>
          <w:p w14:paraId="23B0C27F" w14:textId="77777777" w:rsidR="00965A87" w:rsidRPr="0052295E" w:rsidRDefault="00965A87" w:rsidP="00C543D6">
            <w:pPr>
              <w:pStyle w:val="UseCaseSection"/>
              <w:keepNext/>
              <w:keepLines/>
              <w:rPr>
                <w:rFonts w:eastAsia="SimSun"/>
              </w:rPr>
            </w:pPr>
            <w:r w:rsidRPr="0052295E">
              <w:rPr>
                <w:rFonts w:eastAsia="SimSun"/>
              </w:rPr>
              <w:t>Variants</w:t>
            </w:r>
          </w:p>
        </w:tc>
      </w:tr>
      <w:tr w:rsidR="00965A87" w:rsidRPr="0052295E" w14:paraId="23B0C284" w14:textId="77777777" w:rsidTr="00C543D6">
        <w:trPr>
          <w:trHeight w:val="261"/>
        </w:trPr>
        <w:tc>
          <w:tcPr>
            <w:tcW w:w="630" w:type="dxa"/>
            <w:vAlign w:val="center"/>
          </w:tcPr>
          <w:p w14:paraId="23B0C281" w14:textId="77777777" w:rsidR="00965A87" w:rsidRPr="0052295E" w:rsidRDefault="00965A87" w:rsidP="00C543D6">
            <w:pPr>
              <w:pStyle w:val="UseCaseHeader"/>
              <w:keepNext/>
              <w:keepLines/>
              <w:rPr>
                <w:rFonts w:eastAsia="SimSun"/>
              </w:rPr>
            </w:pPr>
            <w:r w:rsidRPr="0052295E">
              <w:rPr>
                <w:rFonts w:eastAsia="SimSun"/>
              </w:rPr>
              <w:t>Step</w:t>
            </w:r>
          </w:p>
        </w:tc>
        <w:tc>
          <w:tcPr>
            <w:tcW w:w="1890" w:type="dxa"/>
            <w:vAlign w:val="center"/>
          </w:tcPr>
          <w:p w14:paraId="23B0C282" w14:textId="77777777" w:rsidR="00965A87" w:rsidRPr="0052295E" w:rsidRDefault="00965A87" w:rsidP="00C543D6">
            <w:pPr>
              <w:pStyle w:val="UseCaseHeader"/>
              <w:keepNext/>
              <w:keepLines/>
              <w:rPr>
                <w:rFonts w:eastAsia="SimSun"/>
              </w:rPr>
            </w:pPr>
            <w:r w:rsidRPr="0052295E">
              <w:rPr>
                <w:rFonts w:eastAsia="SimSun"/>
              </w:rPr>
              <w:t>Actor</w:t>
            </w:r>
          </w:p>
        </w:tc>
        <w:tc>
          <w:tcPr>
            <w:tcW w:w="6720" w:type="dxa"/>
            <w:vAlign w:val="center"/>
          </w:tcPr>
          <w:p w14:paraId="23B0C283" w14:textId="77777777" w:rsidR="00965A87" w:rsidRPr="0052295E" w:rsidRDefault="00965A87" w:rsidP="00C543D6">
            <w:pPr>
              <w:pStyle w:val="UseCaseHeader"/>
              <w:keepNext/>
              <w:keepLines/>
              <w:rPr>
                <w:rFonts w:eastAsia="SimSun"/>
              </w:rPr>
            </w:pPr>
            <w:r w:rsidRPr="0052295E">
              <w:rPr>
                <w:rFonts w:eastAsia="SimSun"/>
              </w:rPr>
              <w:t>Description</w:t>
            </w:r>
          </w:p>
        </w:tc>
      </w:tr>
      <w:tr w:rsidR="00965A87" w:rsidRPr="0052295E" w14:paraId="23B0C288" w14:textId="77777777" w:rsidTr="00C543D6">
        <w:trPr>
          <w:trHeight w:val="359"/>
        </w:trPr>
        <w:tc>
          <w:tcPr>
            <w:tcW w:w="630" w:type="dxa"/>
            <w:tcBorders>
              <w:bottom w:val="single" w:sz="4" w:space="0" w:color="auto"/>
            </w:tcBorders>
            <w:vAlign w:val="center"/>
          </w:tcPr>
          <w:p w14:paraId="23B0C285" w14:textId="77777777" w:rsidR="00965A87" w:rsidRPr="0052295E" w:rsidRDefault="008F667C" w:rsidP="00C543D6">
            <w:pPr>
              <w:pStyle w:val="UseCaseText"/>
              <w:keepNext/>
              <w:keepLines/>
              <w:rPr>
                <w:rFonts w:eastAsia="SimSun"/>
              </w:rPr>
            </w:pPr>
            <w:r>
              <w:rPr>
                <w:rFonts w:eastAsia="SimSun"/>
              </w:rPr>
              <w:t>3b</w:t>
            </w:r>
          </w:p>
        </w:tc>
        <w:tc>
          <w:tcPr>
            <w:tcW w:w="1890" w:type="dxa"/>
            <w:tcBorders>
              <w:bottom w:val="single" w:sz="4" w:space="0" w:color="auto"/>
            </w:tcBorders>
            <w:vAlign w:val="center"/>
          </w:tcPr>
          <w:p w14:paraId="23B0C286" w14:textId="77777777" w:rsidR="00965A87" w:rsidRDefault="008F667C" w:rsidP="00C543D6">
            <w:pPr>
              <w:pStyle w:val="UseCaseText"/>
              <w:rPr>
                <w:rFonts w:eastAsia="SimSun"/>
              </w:rPr>
            </w:pPr>
            <w:r>
              <w:rPr>
                <w:rFonts w:eastAsia="SimSun"/>
              </w:rPr>
              <w:t>User</w:t>
            </w:r>
          </w:p>
        </w:tc>
        <w:tc>
          <w:tcPr>
            <w:tcW w:w="6720" w:type="dxa"/>
            <w:tcBorders>
              <w:bottom w:val="single" w:sz="4" w:space="0" w:color="auto"/>
            </w:tcBorders>
            <w:vAlign w:val="center"/>
          </w:tcPr>
          <w:p w14:paraId="23B0C287" w14:textId="77777777" w:rsidR="00965A87" w:rsidRPr="0052295E" w:rsidRDefault="008F667C" w:rsidP="00C543D6">
            <w:pPr>
              <w:pStyle w:val="UseCaseText"/>
              <w:keepNext/>
              <w:keepLines/>
              <w:rPr>
                <w:rFonts w:eastAsia="SimSun"/>
              </w:rPr>
            </w:pPr>
            <w:r>
              <w:rPr>
                <w:rFonts w:eastAsia="SimSun"/>
              </w:rPr>
              <w:t>Uses CAD tool, via WFS to read NGDS repository data</w:t>
            </w:r>
          </w:p>
        </w:tc>
      </w:tr>
      <w:tr w:rsidR="008F667C" w:rsidRPr="0052295E" w14:paraId="23B0C28C" w14:textId="77777777" w:rsidTr="00C543D6">
        <w:trPr>
          <w:trHeight w:val="359"/>
        </w:trPr>
        <w:tc>
          <w:tcPr>
            <w:tcW w:w="630" w:type="dxa"/>
            <w:tcBorders>
              <w:bottom w:val="single" w:sz="4" w:space="0" w:color="auto"/>
            </w:tcBorders>
            <w:vAlign w:val="center"/>
          </w:tcPr>
          <w:p w14:paraId="23B0C289" w14:textId="77777777" w:rsidR="008F667C" w:rsidRDefault="008F667C" w:rsidP="00C543D6">
            <w:pPr>
              <w:pStyle w:val="UseCaseText"/>
              <w:keepNext/>
              <w:keepLines/>
              <w:rPr>
                <w:rFonts w:eastAsia="SimSun"/>
              </w:rPr>
            </w:pPr>
            <w:r>
              <w:rPr>
                <w:rFonts w:eastAsia="SimSun"/>
              </w:rPr>
              <w:t>4b</w:t>
            </w:r>
          </w:p>
        </w:tc>
        <w:tc>
          <w:tcPr>
            <w:tcW w:w="1890" w:type="dxa"/>
            <w:tcBorders>
              <w:bottom w:val="single" w:sz="4" w:space="0" w:color="auto"/>
            </w:tcBorders>
            <w:vAlign w:val="center"/>
          </w:tcPr>
          <w:p w14:paraId="23B0C28A" w14:textId="77777777" w:rsidR="008F667C" w:rsidRDefault="008F667C" w:rsidP="00C543D6">
            <w:pPr>
              <w:pStyle w:val="UseCaseText"/>
              <w:rPr>
                <w:rFonts w:eastAsia="SimSun"/>
              </w:rPr>
            </w:pPr>
            <w:r>
              <w:rPr>
                <w:rFonts w:eastAsia="SimSun"/>
              </w:rPr>
              <w:t>NGDS System</w:t>
            </w:r>
          </w:p>
        </w:tc>
        <w:tc>
          <w:tcPr>
            <w:tcW w:w="6720" w:type="dxa"/>
            <w:tcBorders>
              <w:bottom w:val="single" w:sz="4" w:space="0" w:color="auto"/>
            </w:tcBorders>
            <w:vAlign w:val="center"/>
          </w:tcPr>
          <w:p w14:paraId="23B0C28B" w14:textId="77777777" w:rsidR="008F667C" w:rsidRDefault="008F667C" w:rsidP="00C543D6">
            <w:pPr>
              <w:pStyle w:val="UseCaseText"/>
              <w:keepNext/>
              <w:keepLines/>
              <w:rPr>
                <w:rFonts w:eastAsia="SimSun"/>
              </w:rPr>
            </w:pPr>
            <w:r>
              <w:rPr>
                <w:rFonts w:eastAsia="SimSun"/>
              </w:rPr>
              <w:t>Exports data via WFS for third party CAD tool.</w:t>
            </w:r>
          </w:p>
        </w:tc>
      </w:tr>
      <w:tr w:rsidR="00965A87" w:rsidRPr="00FB0E17" w14:paraId="23B0C28E" w14:textId="77777777" w:rsidTr="00C543D6">
        <w:trPr>
          <w:trHeight w:val="261"/>
        </w:trPr>
        <w:tc>
          <w:tcPr>
            <w:tcW w:w="9240" w:type="dxa"/>
            <w:gridSpan w:val="3"/>
            <w:tcBorders>
              <w:bottom w:val="single" w:sz="4" w:space="0" w:color="auto"/>
            </w:tcBorders>
            <w:shd w:val="clear" w:color="auto" w:fill="FDBBC0"/>
            <w:vAlign w:val="center"/>
          </w:tcPr>
          <w:p w14:paraId="23B0C28D" w14:textId="77777777" w:rsidR="00965A87" w:rsidRPr="0052295E" w:rsidRDefault="00965A87" w:rsidP="00C543D6">
            <w:pPr>
              <w:pStyle w:val="UseCaseSection"/>
              <w:keepNext/>
              <w:keepLines/>
              <w:rPr>
                <w:rFonts w:eastAsia="SimSun"/>
              </w:rPr>
            </w:pPr>
            <w:r>
              <w:rPr>
                <w:rFonts w:eastAsia="SimSun"/>
              </w:rPr>
              <w:t>Exception</w:t>
            </w:r>
            <w:r w:rsidRPr="0052295E">
              <w:rPr>
                <w:rFonts w:eastAsia="SimSun"/>
              </w:rPr>
              <w:t>s</w:t>
            </w:r>
          </w:p>
        </w:tc>
      </w:tr>
      <w:tr w:rsidR="00965A87" w:rsidRPr="0052295E" w14:paraId="23B0C292" w14:textId="77777777" w:rsidTr="00C543D6">
        <w:trPr>
          <w:trHeight w:val="261"/>
        </w:trPr>
        <w:tc>
          <w:tcPr>
            <w:tcW w:w="630" w:type="dxa"/>
            <w:tcBorders>
              <w:bottom w:val="single" w:sz="4" w:space="0" w:color="auto"/>
            </w:tcBorders>
            <w:vAlign w:val="center"/>
          </w:tcPr>
          <w:p w14:paraId="23B0C28F" w14:textId="77777777" w:rsidR="00965A87" w:rsidRPr="0052295E" w:rsidRDefault="00965A87"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290" w14:textId="77777777" w:rsidR="00965A87" w:rsidRPr="0052295E" w:rsidRDefault="00965A87"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291" w14:textId="77777777" w:rsidR="00965A87" w:rsidRPr="0052295E" w:rsidRDefault="00965A87" w:rsidP="00C543D6">
            <w:pPr>
              <w:pStyle w:val="UseCaseHeader"/>
              <w:keepNext/>
              <w:keepLines/>
              <w:rPr>
                <w:rFonts w:eastAsia="SimSun"/>
              </w:rPr>
            </w:pPr>
            <w:r w:rsidRPr="0052295E">
              <w:rPr>
                <w:rFonts w:eastAsia="SimSun"/>
              </w:rPr>
              <w:t>Description</w:t>
            </w:r>
          </w:p>
        </w:tc>
      </w:tr>
      <w:tr w:rsidR="00965A87" w:rsidRPr="0052295E" w14:paraId="23B0C296" w14:textId="77777777" w:rsidTr="00C543D6">
        <w:trPr>
          <w:trHeight w:val="261"/>
        </w:trPr>
        <w:tc>
          <w:tcPr>
            <w:tcW w:w="630" w:type="dxa"/>
            <w:tcBorders>
              <w:bottom w:val="single" w:sz="4" w:space="0" w:color="auto"/>
            </w:tcBorders>
            <w:vAlign w:val="center"/>
          </w:tcPr>
          <w:p w14:paraId="23B0C293" w14:textId="77777777" w:rsidR="00965A87" w:rsidRPr="0052295E" w:rsidRDefault="00965A87" w:rsidP="00C543D6">
            <w:pPr>
              <w:pStyle w:val="UseCaseText"/>
              <w:keepNext/>
              <w:keepLines/>
              <w:rPr>
                <w:rFonts w:eastAsia="SimSun"/>
              </w:rPr>
            </w:pPr>
          </w:p>
        </w:tc>
        <w:tc>
          <w:tcPr>
            <w:tcW w:w="1890" w:type="dxa"/>
            <w:tcBorders>
              <w:bottom w:val="single" w:sz="4" w:space="0" w:color="auto"/>
            </w:tcBorders>
            <w:vAlign w:val="center"/>
          </w:tcPr>
          <w:p w14:paraId="23B0C294" w14:textId="77777777" w:rsidR="00965A87" w:rsidRPr="0052295E" w:rsidRDefault="00965A87" w:rsidP="00C543D6">
            <w:pPr>
              <w:pStyle w:val="UseCaseText"/>
              <w:keepNext/>
              <w:keepLines/>
              <w:rPr>
                <w:rFonts w:eastAsia="SimSun"/>
              </w:rPr>
            </w:pPr>
          </w:p>
        </w:tc>
        <w:tc>
          <w:tcPr>
            <w:tcW w:w="6720" w:type="dxa"/>
            <w:tcBorders>
              <w:bottom w:val="single" w:sz="4" w:space="0" w:color="auto"/>
            </w:tcBorders>
            <w:vAlign w:val="center"/>
          </w:tcPr>
          <w:p w14:paraId="23B0C295" w14:textId="77777777" w:rsidR="00965A87" w:rsidRPr="0052295E" w:rsidRDefault="00965A87" w:rsidP="00C543D6">
            <w:pPr>
              <w:pStyle w:val="UseCaseText"/>
              <w:keepNext/>
              <w:keepLines/>
              <w:rPr>
                <w:rFonts w:eastAsia="SimSun"/>
              </w:rPr>
            </w:pPr>
          </w:p>
        </w:tc>
      </w:tr>
      <w:tr w:rsidR="00965A87" w:rsidRPr="0052295E" w14:paraId="23B0C298" w14:textId="77777777" w:rsidTr="00C543D6">
        <w:trPr>
          <w:trHeight w:val="242"/>
        </w:trPr>
        <w:tc>
          <w:tcPr>
            <w:tcW w:w="9240" w:type="dxa"/>
            <w:gridSpan w:val="3"/>
            <w:shd w:val="clear" w:color="auto" w:fill="FFCC99"/>
            <w:vAlign w:val="center"/>
          </w:tcPr>
          <w:p w14:paraId="23B0C297" w14:textId="77777777" w:rsidR="00965A87" w:rsidRPr="0052295E" w:rsidRDefault="00965A87"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965A87" w:rsidRPr="0052295E" w14:paraId="23B0C29B" w14:textId="77777777" w:rsidTr="00C543D6">
        <w:trPr>
          <w:trHeight w:val="206"/>
        </w:trPr>
        <w:tc>
          <w:tcPr>
            <w:tcW w:w="630" w:type="dxa"/>
            <w:vAlign w:val="center"/>
          </w:tcPr>
          <w:p w14:paraId="23B0C299" w14:textId="77777777" w:rsidR="00965A87" w:rsidRPr="0052295E" w:rsidRDefault="00965A87" w:rsidP="00C543D6">
            <w:pPr>
              <w:pStyle w:val="UseCaseHeader"/>
              <w:keepNext/>
              <w:keepLines/>
              <w:rPr>
                <w:rFonts w:eastAsia="SimSun"/>
              </w:rPr>
            </w:pPr>
            <w:r w:rsidRPr="0052295E">
              <w:rPr>
                <w:rFonts w:eastAsia="SimSun"/>
              </w:rPr>
              <w:t>ID</w:t>
            </w:r>
          </w:p>
        </w:tc>
        <w:tc>
          <w:tcPr>
            <w:tcW w:w="8610" w:type="dxa"/>
            <w:gridSpan w:val="2"/>
            <w:vAlign w:val="center"/>
          </w:tcPr>
          <w:p w14:paraId="23B0C29A" w14:textId="77777777" w:rsidR="00965A87" w:rsidRPr="0052295E" w:rsidRDefault="00965A87" w:rsidP="00C543D6">
            <w:pPr>
              <w:pStyle w:val="UseCaseHeader"/>
              <w:keepNext/>
              <w:keepLines/>
              <w:rPr>
                <w:rFonts w:eastAsia="SimSun"/>
              </w:rPr>
            </w:pPr>
            <w:r w:rsidRPr="0052295E">
              <w:rPr>
                <w:rFonts w:eastAsia="SimSun"/>
              </w:rPr>
              <w:t>Issue Description</w:t>
            </w:r>
          </w:p>
        </w:tc>
      </w:tr>
      <w:tr w:rsidR="00965A87" w:rsidRPr="0052295E" w14:paraId="23B0C29F" w14:textId="77777777" w:rsidTr="00C543D6">
        <w:trPr>
          <w:trHeight w:val="206"/>
        </w:trPr>
        <w:tc>
          <w:tcPr>
            <w:tcW w:w="630" w:type="dxa"/>
            <w:vAlign w:val="center"/>
          </w:tcPr>
          <w:p w14:paraId="23B0C29C" w14:textId="77777777" w:rsidR="00965A87" w:rsidRPr="0052295E" w:rsidRDefault="00965A87" w:rsidP="00C543D6">
            <w:pPr>
              <w:pStyle w:val="UseCaseText"/>
              <w:keepNext/>
              <w:keepLines/>
              <w:rPr>
                <w:rFonts w:eastAsia="SimSun"/>
              </w:rPr>
            </w:pPr>
            <w:r>
              <w:rPr>
                <w:rFonts w:eastAsia="SimSun"/>
              </w:rPr>
              <w:t>1</w:t>
            </w:r>
          </w:p>
        </w:tc>
        <w:tc>
          <w:tcPr>
            <w:tcW w:w="8610" w:type="dxa"/>
            <w:gridSpan w:val="2"/>
            <w:vAlign w:val="center"/>
          </w:tcPr>
          <w:p w14:paraId="23B0C29D" w14:textId="77777777" w:rsidR="00965A87" w:rsidRDefault="00965A87" w:rsidP="00C543D6">
            <w:pPr>
              <w:pStyle w:val="UseCaseText"/>
              <w:keepNext/>
              <w:keepLines/>
              <w:rPr>
                <w:rFonts w:eastAsia="SimSun"/>
              </w:rPr>
            </w:pPr>
            <w:r>
              <w:rPr>
                <w:rFonts w:eastAsia="SimSun"/>
              </w:rPr>
              <w:t xml:space="preserve">It is not clear if the scope of the system includes the mashing up of information with external data sources. This seems to be an advanced feature that may be better achieved by utilizing third party CAD tools. </w:t>
            </w:r>
          </w:p>
          <w:p w14:paraId="23B0C29E" w14:textId="77777777" w:rsidR="001A2A8B" w:rsidRPr="0052295E" w:rsidRDefault="001A2A8B" w:rsidP="00C543D6">
            <w:pPr>
              <w:pStyle w:val="UseCaseText"/>
              <w:keepNext/>
              <w:keepLines/>
              <w:rPr>
                <w:rFonts w:eastAsia="SimSun"/>
              </w:rPr>
            </w:pPr>
            <w:r>
              <w:rPr>
                <w:rFonts w:eastAsia="SimSun"/>
              </w:rPr>
              <w:t>DN: Agree!</w:t>
            </w:r>
          </w:p>
        </w:tc>
      </w:tr>
      <w:tr w:rsidR="00965A87" w:rsidRPr="0052295E" w14:paraId="23B0C2A2" w14:textId="77777777" w:rsidTr="00C543D6">
        <w:trPr>
          <w:trHeight w:val="206"/>
        </w:trPr>
        <w:tc>
          <w:tcPr>
            <w:tcW w:w="630" w:type="dxa"/>
            <w:vAlign w:val="center"/>
          </w:tcPr>
          <w:p w14:paraId="23B0C2A0" w14:textId="77777777" w:rsidR="00965A87" w:rsidRDefault="00965A87" w:rsidP="00C543D6">
            <w:pPr>
              <w:pStyle w:val="UseCaseText"/>
              <w:rPr>
                <w:rFonts w:eastAsia="SimSun"/>
              </w:rPr>
            </w:pPr>
          </w:p>
        </w:tc>
        <w:tc>
          <w:tcPr>
            <w:tcW w:w="8610" w:type="dxa"/>
            <w:gridSpan w:val="2"/>
            <w:vAlign w:val="center"/>
          </w:tcPr>
          <w:p w14:paraId="23B0C2A1" w14:textId="77777777" w:rsidR="00965A87" w:rsidRDefault="008F667C" w:rsidP="00C543D6">
            <w:pPr>
              <w:pStyle w:val="UseCaseText"/>
              <w:rPr>
                <w:rFonts w:eastAsia="SimSun"/>
              </w:rPr>
            </w:pPr>
            <w:r>
              <w:rPr>
                <w:rFonts w:eastAsia="SimSun"/>
              </w:rPr>
              <w:t xml:space="preserve">RC: </w:t>
            </w:r>
            <w:r w:rsidRPr="008F667C">
              <w:rPr>
                <w:rFonts w:eastAsia="SimSun"/>
              </w:rPr>
              <w:t>The general idea is that you compare the data in a particular dataset to some other known data. This should be fleshed out as requirements for accessibility and download of data.</w:t>
            </w:r>
          </w:p>
        </w:tc>
      </w:tr>
      <w:tr w:rsidR="0059289A" w:rsidRPr="0052295E" w14:paraId="23B0C2A5" w14:textId="77777777" w:rsidTr="00C543D6">
        <w:trPr>
          <w:trHeight w:val="206"/>
        </w:trPr>
        <w:tc>
          <w:tcPr>
            <w:tcW w:w="630" w:type="dxa"/>
            <w:vAlign w:val="center"/>
          </w:tcPr>
          <w:p w14:paraId="23B0C2A3" w14:textId="77777777" w:rsidR="0059289A" w:rsidRDefault="0059289A" w:rsidP="00C543D6">
            <w:pPr>
              <w:pStyle w:val="UseCaseText"/>
              <w:rPr>
                <w:rFonts w:eastAsia="SimSun"/>
              </w:rPr>
            </w:pPr>
          </w:p>
        </w:tc>
        <w:tc>
          <w:tcPr>
            <w:tcW w:w="8610" w:type="dxa"/>
            <w:gridSpan w:val="2"/>
            <w:vAlign w:val="center"/>
          </w:tcPr>
          <w:p w14:paraId="23B0C2A4" w14:textId="77777777" w:rsidR="0059289A" w:rsidRDefault="0059289A" w:rsidP="00C543D6">
            <w:pPr>
              <w:pStyle w:val="UseCaseText"/>
              <w:rPr>
                <w:rFonts w:eastAsia="SimSun"/>
              </w:rPr>
            </w:pPr>
            <w:r>
              <w:rPr>
                <w:rFonts w:eastAsia="SimSun"/>
              </w:rPr>
              <w:t>MM:</w:t>
            </w:r>
            <w:r w:rsidRPr="0059289A">
              <w:rPr>
                <w:rFonts w:eastAsia="SimSun"/>
              </w:rPr>
              <w:t xml:space="preserve"> There is an opportunity here to enable crowd sourced information about resources via this use case.</w:t>
            </w:r>
          </w:p>
        </w:tc>
      </w:tr>
    </w:tbl>
    <w:p w14:paraId="23B0C2A6" w14:textId="77777777" w:rsidR="005C1884" w:rsidRDefault="00965A87" w:rsidP="000A2349">
      <w:pPr>
        <w:pStyle w:val="Heading4"/>
        <w:rPr>
          <w:noProof/>
        </w:rPr>
      </w:pPr>
      <w:r>
        <w:rPr>
          <w:noProof/>
        </w:rPr>
        <w:t>Storing and Sharing Search Results</w:t>
      </w:r>
    </w:p>
    <w:p w14:paraId="23B0C2A7" w14:textId="77777777" w:rsidR="00965A87" w:rsidRDefault="00965A87" w:rsidP="00CE1DED">
      <w:r>
        <w:t>The process of data evaluation can take place over a long period of time, and may involve multiple end-users. In order to facilitate this, end-user search interfaces must support the capability of a user to save and share a set of filtered search results</w:t>
      </w:r>
      <w:r w:rsidR="0059289A">
        <w:t xml:space="preserve"> with other users</w:t>
      </w:r>
      <w:r>
        <w:t>.</w:t>
      </w:r>
    </w:p>
    <w:p w14:paraId="23B0C2A8" w14:textId="77777777" w:rsidR="00496453" w:rsidRDefault="00496453" w:rsidP="00496453"/>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496453" w:rsidRPr="0052295E" w14:paraId="23B0C2AB" w14:textId="77777777" w:rsidTr="004640CA">
        <w:trPr>
          <w:trHeight w:val="360"/>
        </w:trPr>
        <w:tc>
          <w:tcPr>
            <w:tcW w:w="2520" w:type="dxa"/>
            <w:gridSpan w:val="2"/>
            <w:shd w:val="clear" w:color="auto" w:fill="8DB3E2"/>
            <w:vAlign w:val="center"/>
          </w:tcPr>
          <w:p w14:paraId="23B0C2A9" w14:textId="77777777" w:rsidR="00496453" w:rsidRPr="0052295E" w:rsidRDefault="00496453" w:rsidP="004640CA">
            <w:pPr>
              <w:pStyle w:val="UseCaseHeader"/>
              <w:keepNext/>
              <w:keepLines/>
              <w:rPr>
                <w:rFonts w:eastAsia="SimSun"/>
              </w:rPr>
            </w:pPr>
            <w:r>
              <w:rPr>
                <w:rFonts w:eastAsia="SimSun"/>
              </w:rPr>
              <w:t>Use Case ID</w:t>
            </w:r>
          </w:p>
        </w:tc>
        <w:tc>
          <w:tcPr>
            <w:tcW w:w="6720" w:type="dxa"/>
            <w:shd w:val="clear" w:color="auto" w:fill="8DB3E2"/>
            <w:vAlign w:val="center"/>
          </w:tcPr>
          <w:p w14:paraId="23B0C2AA" w14:textId="77777777" w:rsidR="00496453" w:rsidRPr="00B36A79" w:rsidRDefault="00496453" w:rsidP="004640CA">
            <w:pPr>
              <w:pStyle w:val="UseCaseText"/>
              <w:rPr>
                <w:rFonts w:eastAsia="Times"/>
                <w:b/>
              </w:rPr>
            </w:pPr>
            <w:r>
              <w:rPr>
                <w:rFonts w:eastAsia="Times"/>
                <w:b/>
              </w:rPr>
              <w:t>UC_025</w:t>
            </w:r>
          </w:p>
        </w:tc>
      </w:tr>
      <w:tr w:rsidR="00496453" w:rsidRPr="0052295E" w14:paraId="23B0C2AE" w14:textId="77777777" w:rsidTr="004640CA">
        <w:trPr>
          <w:trHeight w:val="360"/>
        </w:trPr>
        <w:tc>
          <w:tcPr>
            <w:tcW w:w="2520" w:type="dxa"/>
            <w:gridSpan w:val="2"/>
            <w:shd w:val="clear" w:color="auto" w:fill="8DB3E2"/>
            <w:vAlign w:val="center"/>
          </w:tcPr>
          <w:p w14:paraId="23B0C2AC" w14:textId="77777777" w:rsidR="00496453" w:rsidRDefault="00496453" w:rsidP="004640CA">
            <w:pPr>
              <w:pStyle w:val="UseCaseHeader"/>
              <w:keepNext/>
              <w:keepLines/>
              <w:rPr>
                <w:rFonts w:eastAsia="SimSun"/>
              </w:rPr>
            </w:pPr>
            <w:r>
              <w:rPr>
                <w:rFonts w:eastAsia="SimSun"/>
              </w:rPr>
              <w:t>Use Case Name</w:t>
            </w:r>
          </w:p>
        </w:tc>
        <w:tc>
          <w:tcPr>
            <w:tcW w:w="6720" w:type="dxa"/>
            <w:shd w:val="clear" w:color="auto" w:fill="8DB3E2"/>
            <w:vAlign w:val="center"/>
          </w:tcPr>
          <w:p w14:paraId="23B0C2AD" w14:textId="77777777" w:rsidR="00496453" w:rsidRPr="00C27791" w:rsidRDefault="00496453" w:rsidP="004640CA">
            <w:pPr>
              <w:pStyle w:val="UseCaseText"/>
              <w:rPr>
                <w:rFonts w:eastAsia="Times"/>
                <w:b/>
              </w:rPr>
            </w:pPr>
            <w:r>
              <w:rPr>
                <w:rFonts w:eastAsia="Times"/>
                <w:b/>
              </w:rPr>
              <w:t>View data content</w:t>
            </w:r>
          </w:p>
        </w:tc>
      </w:tr>
      <w:tr w:rsidR="00496453" w:rsidRPr="0052295E" w14:paraId="23B0C2B1" w14:textId="77777777" w:rsidTr="004640CA">
        <w:trPr>
          <w:trHeight w:val="360"/>
        </w:trPr>
        <w:tc>
          <w:tcPr>
            <w:tcW w:w="2520" w:type="dxa"/>
            <w:gridSpan w:val="2"/>
            <w:vAlign w:val="center"/>
          </w:tcPr>
          <w:p w14:paraId="23B0C2AF" w14:textId="77777777" w:rsidR="00496453" w:rsidRPr="00DD3D3F" w:rsidRDefault="00496453" w:rsidP="004640CA">
            <w:pPr>
              <w:pStyle w:val="UseCaseText"/>
              <w:rPr>
                <w:rFonts w:eastAsia="SimSun"/>
                <w:b/>
              </w:rPr>
            </w:pPr>
            <w:r w:rsidRPr="00DD3D3F">
              <w:rPr>
                <w:rFonts w:eastAsia="SimSun"/>
                <w:b/>
              </w:rPr>
              <w:t>Short Description</w:t>
            </w:r>
          </w:p>
        </w:tc>
        <w:tc>
          <w:tcPr>
            <w:tcW w:w="6720" w:type="dxa"/>
            <w:vAlign w:val="center"/>
          </w:tcPr>
          <w:p w14:paraId="23B0C2B0" w14:textId="77777777" w:rsidR="00496453" w:rsidRPr="00857069" w:rsidRDefault="00496453" w:rsidP="004640CA">
            <w:pPr>
              <w:pStyle w:val="UseCaseText"/>
              <w:rPr>
                <w:rFonts w:eastAsia="SimSun"/>
              </w:rPr>
            </w:pPr>
            <w:r>
              <w:rPr>
                <w:rFonts w:eastAsia="SimSun"/>
              </w:rPr>
              <w:t xml:space="preserve">After locating a piece of data, the user inspects the data content by URI element that the metadata refers to. </w:t>
            </w:r>
          </w:p>
        </w:tc>
      </w:tr>
      <w:tr w:rsidR="00496453" w:rsidRPr="0052295E" w14:paraId="23B0C2B4" w14:textId="77777777" w:rsidTr="004640CA">
        <w:trPr>
          <w:trHeight w:val="360"/>
        </w:trPr>
        <w:tc>
          <w:tcPr>
            <w:tcW w:w="2520" w:type="dxa"/>
            <w:gridSpan w:val="2"/>
            <w:vAlign w:val="center"/>
          </w:tcPr>
          <w:p w14:paraId="23B0C2B2" w14:textId="77777777" w:rsidR="00496453" w:rsidRPr="00DD3D3F" w:rsidRDefault="00496453" w:rsidP="004640CA">
            <w:pPr>
              <w:pStyle w:val="UseCaseText"/>
              <w:rPr>
                <w:rFonts w:eastAsia="SimSun"/>
                <w:b/>
              </w:rPr>
            </w:pPr>
            <w:r w:rsidRPr="00DD3D3F">
              <w:rPr>
                <w:rFonts w:eastAsia="SimSun"/>
                <w:b/>
              </w:rPr>
              <w:lastRenderedPageBreak/>
              <w:t>Actors</w:t>
            </w:r>
          </w:p>
        </w:tc>
        <w:tc>
          <w:tcPr>
            <w:tcW w:w="6720" w:type="dxa"/>
            <w:vAlign w:val="center"/>
          </w:tcPr>
          <w:p w14:paraId="23B0C2B3" w14:textId="77777777" w:rsidR="00496453" w:rsidRPr="0052295E" w:rsidRDefault="001A2A8B" w:rsidP="004640CA">
            <w:pPr>
              <w:pStyle w:val="UseCaseText"/>
              <w:rPr>
                <w:rFonts w:eastAsia="SimSun"/>
              </w:rPr>
            </w:pPr>
            <w:r>
              <w:rPr>
                <w:rFonts w:eastAsia="SimSun"/>
              </w:rPr>
              <w:t>End User/Data Consumer</w:t>
            </w:r>
          </w:p>
        </w:tc>
      </w:tr>
      <w:tr w:rsidR="00496453" w:rsidRPr="0052295E" w14:paraId="23B0C2B7" w14:textId="77777777" w:rsidTr="004640CA">
        <w:trPr>
          <w:trHeight w:val="360"/>
        </w:trPr>
        <w:tc>
          <w:tcPr>
            <w:tcW w:w="2520" w:type="dxa"/>
            <w:gridSpan w:val="2"/>
            <w:vAlign w:val="center"/>
          </w:tcPr>
          <w:p w14:paraId="23B0C2B5" w14:textId="77777777" w:rsidR="00496453" w:rsidRPr="0052295E" w:rsidRDefault="00496453" w:rsidP="004640CA">
            <w:pPr>
              <w:pStyle w:val="UseCaseHeader"/>
              <w:rPr>
                <w:rFonts w:eastAsia="SimSun"/>
              </w:rPr>
            </w:pPr>
            <w:r w:rsidRPr="0052295E">
              <w:rPr>
                <w:rFonts w:eastAsia="SimSun"/>
              </w:rPr>
              <w:t>Pre-Conditions</w:t>
            </w:r>
          </w:p>
        </w:tc>
        <w:tc>
          <w:tcPr>
            <w:tcW w:w="6720" w:type="dxa"/>
            <w:vAlign w:val="center"/>
          </w:tcPr>
          <w:p w14:paraId="23B0C2B6" w14:textId="77777777" w:rsidR="00496453" w:rsidRPr="0052295E" w:rsidRDefault="00496453" w:rsidP="004640CA">
            <w:pPr>
              <w:pStyle w:val="UseCaseText"/>
              <w:rPr>
                <w:rFonts w:eastAsia="SimSun"/>
              </w:rPr>
            </w:pPr>
            <w:r>
              <w:rPr>
                <w:rFonts w:eastAsia="SimSun"/>
              </w:rPr>
              <w:t>A search was performed and a metadata record was selected for further inspection</w:t>
            </w:r>
          </w:p>
        </w:tc>
      </w:tr>
      <w:tr w:rsidR="00496453" w:rsidRPr="0052295E" w14:paraId="23B0C2BA" w14:textId="77777777" w:rsidTr="004640CA">
        <w:trPr>
          <w:trHeight w:val="360"/>
        </w:trPr>
        <w:tc>
          <w:tcPr>
            <w:tcW w:w="2520" w:type="dxa"/>
            <w:gridSpan w:val="2"/>
            <w:vAlign w:val="center"/>
          </w:tcPr>
          <w:p w14:paraId="23B0C2B8" w14:textId="77777777" w:rsidR="00496453" w:rsidRPr="0052295E" w:rsidRDefault="00496453" w:rsidP="004640CA">
            <w:pPr>
              <w:pStyle w:val="UseCaseHeader"/>
              <w:rPr>
                <w:rFonts w:eastAsia="SimSun"/>
              </w:rPr>
            </w:pPr>
            <w:r w:rsidRPr="0052295E">
              <w:rPr>
                <w:rFonts w:eastAsia="SimSun"/>
              </w:rPr>
              <w:t>Success End Conditions</w:t>
            </w:r>
          </w:p>
        </w:tc>
        <w:tc>
          <w:tcPr>
            <w:tcW w:w="6720" w:type="dxa"/>
            <w:vAlign w:val="center"/>
          </w:tcPr>
          <w:p w14:paraId="23B0C2B9" w14:textId="77777777" w:rsidR="00496453" w:rsidRPr="0052295E" w:rsidRDefault="00496453" w:rsidP="004640CA">
            <w:pPr>
              <w:pStyle w:val="UseCaseText"/>
              <w:rPr>
                <w:rFonts w:eastAsia="SimSun"/>
              </w:rPr>
            </w:pPr>
            <w:r>
              <w:rPr>
                <w:rFonts w:eastAsia="SimSun"/>
              </w:rPr>
              <w:t xml:space="preserve">The user is able to access the data pointed by the metadata record </w:t>
            </w:r>
          </w:p>
        </w:tc>
      </w:tr>
      <w:tr w:rsidR="00496453" w:rsidRPr="0052295E" w14:paraId="23B0C2BD" w14:textId="77777777" w:rsidTr="004640CA">
        <w:trPr>
          <w:trHeight w:val="360"/>
        </w:trPr>
        <w:tc>
          <w:tcPr>
            <w:tcW w:w="2520" w:type="dxa"/>
            <w:gridSpan w:val="2"/>
            <w:vAlign w:val="center"/>
          </w:tcPr>
          <w:p w14:paraId="23B0C2BB" w14:textId="77777777" w:rsidR="00496453" w:rsidRPr="0052295E" w:rsidRDefault="00496453" w:rsidP="004640CA">
            <w:pPr>
              <w:pStyle w:val="UseCaseHeader"/>
              <w:rPr>
                <w:rFonts w:eastAsia="SimSun"/>
              </w:rPr>
            </w:pPr>
            <w:r>
              <w:rPr>
                <w:rFonts w:eastAsia="SimSun"/>
              </w:rPr>
              <w:t>Data</w:t>
            </w:r>
          </w:p>
        </w:tc>
        <w:tc>
          <w:tcPr>
            <w:tcW w:w="6720" w:type="dxa"/>
            <w:vAlign w:val="center"/>
          </w:tcPr>
          <w:p w14:paraId="23B0C2BC" w14:textId="77777777" w:rsidR="00496453" w:rsidRDefault="00496453" w:rsidP="007B25A7">
            <w:pPr>
              <w:pStyle w:val="UseCaseText"/>
              <w:rPr>
                <w:rFonts w:eastAsia="SimSun"/>
              </w:rPr>
            </w:pPr>
            <w:r>
              <w:rPr>
                <w:rFonts w:eastAsia="SimSun"/>
              </w:rPr>
              <w:t xml:space="preserve">Documents and structured records stored in </w:t>
            </w:r>
            <w:r w:rsidR="007B25A7">
              <w:rPr>
                <w:rFonts w:eastAsia="SimSun"/>
              </w:rPr>
              <w:t>NGDS</w:t>
            </w:r>
            <w:r>
              <w:rPr>
                <w:rFonts w:eastAsia="SimSun"/>
              </w:rPr>
              <w:t xml:space="preserve"> repository or third party repositories. The data is located through a URI</w:t>
            </w:r>
          </w:p>
        </w:tc>
      </w:tr>
      <w:tr w:rsidR="00496453" w:rsidRPr="0052295E" w14:paraId="23B0C2C1" w14:textId="77777777" w:rsidTr="004640CA">
        <w:trPr>
          <w:trHeight w:val="360"/>
        </w:trPr>
        <w:tc>
          <w:tcPr>
            <w:tcW w:w="2520" w:type="dxa"/>
            <w:gridSpan w:val="2"/>
            <w:vAlign w:val="center"/>
          </w:tcPr>
          <w:p w14:paraId="23B0C2BE" w14:textId="77777777" w:rsidR="00496453" w:rsidRPr="0052295E" w:rsidRDefault="00496453" w:rsidP="004640CA">
            <w:pPr>
              <w:pStyle w:val="UseCaseHeader"/>
              <w:rPr>
                <w:rFonts w:eastAsia="SimSun"/>
              </w:rPr>
            </w:pPr>
            <w:r>
              <w:rPr>
                <w:rFonts w:eastAsia="SimSun"/>
              </w:rPr>
              <w:t>Functions</w:t>
            </w:r>
          </w:p>
        </w:tc>
        <w:tc>
          <w:tcPr>
            <w:tcW w:w="6720" w:type="dxa"/>
            <w:vAlign w:val="center"/>
          </w:tcPr>
          <w:p w14:paraId="23B0C2BF" w14:textId="77777777" w:rsidR="00496453" w:rsidRDefault="00496453" w:rsidP="00377EE0">
            <w:pPr>
              <w:pStyle w:val="UseCaseText"/>
              <w:keepNext/>
              <w:keepLines/>
              <w:numPr>
                <w:ilvl w:val="0"/>
                <w:numId w:val="15"/>
              </w:numPr>
              <w:rPr>
                <w:rFonts w:eastAsia="SimSun"/>
              </w:rPr>
            </w:pPr>
            <w:r>
              <w:rPr>
                <w:rFonts w:eastAsia="SimSun"/>
              </w:rPr>
              <w:t>Retrieve URI document</w:t>
            </w:r>
          </w:p>
          <w:p w14:paraId="23B0C2C0" w14:textId="77777777" w:rsidR="00496453" w:rsidRPr="00930CCC" w:rsidRDefault="00496453" w:rsidP="00377EE0">
            <w:pPr>
              <w:pStyle w:val="UseCaseText"/>
              <w:keepNext/>
              <w:keepLines/>
              <w:numPr>
                <w:ilvl w:val="0"/>
                <w:numId w:val="15"/>
              </w:numPr>
              <w:rPr>
                <w:rFonts w:eastAsia="SimSun"/>
              </w:rPr>
            </w:pPr>
            <w:r>
              <w:rPr>
                <w:rFonts w:eastAsia="SimSun"/>
              </w:rPr>
              <w:t>Open and display document content to user</w:t>
            </w:r>
          </w:p>
        </w:tc>
      </w:tr>
      <w:tr w:rsidR="00496453" w:rsidRPr="0052295E" w14:paraId="23B0C2C3" w14:textId="77777777" w:rsidTr="004640CA">
        <w:trPr>
          <w:trHeight w:val="278"/>
        </w:trPr>
        <w:tc>
          <w:tcPr>
            <w:tcW w:w="9240" w:type="dxa"/>
            <w:gridSpan w:val="3"/>
            <w:shd w:val="clear" w:color="auto" w:fill="CCFFFF"/>
            <w:vAlign w:val="center"/>
          </w:tcPr>
          <w:p w14:paraId="23B0C2C2" w14:textId="77777777" w:rsidR="00496453" w:rsidRPr="0052295E" w:rsidRDefault="00496453" w:rsidP="004640CA">
            <w:pPr>
              <w:pStyle w:val="UseCaseSection"/>
              <w:keepNext/>
              <w:keepLines/>
              <w:rPr>
                <w:rFonts w:eastAsia="SimSun"/>
              </w:rPr>
            </w:pPr>
            <w:r w:rsidRPr="0052295E">
              <w:rPr>
                <w:rFonts w:eastAsia="SimSun"/>
              </w:rPr>
              <w:t>Main Sequence</w:t>
            </w:r>
          </w:p>
        </w:tc>
      </w:tr>
      <w:tr w:rsidR="00496453" w:rsidRPr="0052295E" w14:paraId="23B0C2C7" w14:textId="77777777" w:rsidTr="004640CA">
        <w:trPr>
          <w:trHeight w:val="203"/>
        </w:trPr>
        <w:tc>
          <w:tcPr>
            <w:tcW w:w="630" w:type="dxa"/>
          </w:tcPr>
          <w:p w14:paraId="23B0C2C4" w14:textId="77777777" w:rsidR="00496453" w:rsidRPr="0052295E" w:rsidRDefault="00496453" w:rsidP="004640CA">
            <w:pPr>
              <w:pStyle w:val="UseCaseHeader"/>
              <w:keepNext/>
              <w:keepLines/>
              <w:rPr>
                <w:rFonts w:eastAsia="SimSun"/>
              </w:rPr>
            </w:pPr>
            <w:r w:rsidRPr="0052295E">
              <w:rPr>
                <w:rFonts w:eastAsia="SimSun"/>
              </w:rPr>
              <w:t>Step</w:t>
            </w:r>
          </w:p>
        </w:tc>
        <w:tc>
          <w:tcPr>
            <w:tcW w:w="1890" w:type="dxa"/>
          </w:tcPr>
          <w:p w14:paraId="23B0C2C5" w14:textId="77777777" w:rsidR="00496453" w:rsidRPr="0052295E" w:rsidRDefault="00496453" w:rsidP="004640CA">
            <w:pPr>
              <w:pStyle w:val="UseCaseHeader"/>
              <w:keepNext/>
              <w:keepLines/>
              <w:rPr>
                <w:rFonts w:eastAsia="SimSun"/>
              </w:rPr>
            </w:pPr>
            <w:r w:rsidRPr="0052295E">
              <w:rPr>
                <w:rFonts w:eastAsia="SimSun"/>
              </w:rPr>
              <w:t>Actor</w:t>
            </w:r>
          </w:p>
        </w:tc>
        <w:tc>
          <w:tcPr>
            <w:tcW w:w="6720" w:type="dxa"/>
          </w:tcPr>
          <w:p w14:paraId="23B0C2C6" w14:textId="77777777" w:rsidR="00496453" w:rsidRPr="0052295E" w:rsidRDefault="00496453" w:rsidP="004640CA">
            <w:pPr>
              <w:pStyle w:val="UseCaseHeader"/>
              <w:keepNext/>
              <w:keepLines/>
              <w:rPr>
                <w:rFonts w:eastAsia="SimSun"/>
              </w:rPr>
            </w:pPr>
            <w:r w:rsidRPr="0052295E">
              <w:rPr>
                <w:rFonts w:eastAsia="SimSun"/>
              </w:rPr>
              <w:t>Description</w:t>
            </w:r>
          </w:p>
        </w:tc>
      </w:tr>
      <w:tr w:rsidR="00496453" w:rsidRPr="0052295E" w14:paraId="23B0C2CB" w14:textId="77777777" w:rsidTr="004640CA">
        <w:trPr>
          <w:trHeight w:val="320"/>
        </w:trPr>
        <w:tc>
          <w:tcPr>
            <w:tcW w:w="630" w:type="dxa"/>
            <w:vAlign w:val="center"/>
          </w:tcPr>
          <w:p w14:paraId="23B0C2C8" w14:textId="77777777" w:rsidR="00496453" w:rsidRPr="0052295E" w:rsidRDefault="00496453" w:rsidP="004640CA">
            <w:pPr>
              <w:pStyle w:val="UseCaseText"/>
              <w:keepNext/>
              <w:keepLines/>
              <w:rPr>
                <w:rFonts w:eastAsia="SimSun"/>
              </w:rPr>
            </w:pPr>
            <w:r w:rsidRPr="0052295E">
              <w:rPr>
                <w:rFonts w:eastAsia="SimSun"/>
              </w:rPr>
              <w:t>1</w:t>
            </w:r>
          </w:p>
        </w:tc>
        <w:tc>
          <w:tcPr>
            <w:tcW w:w="1890" w:type="dxa"/>
            <w:vAlign w:val="center"/>
          </w:tcPr>
          <w:p w14:paraId="23B0C2C9" w14:textId="77777777" w:rsidR="00496453" w:rsidRPr="0052295E" w:rsidRDefault="00496453" w:rsidP="004640CA">
            <w:pPr>
              <w:pStyle w:val="UseCaseText"/>
              <w:rPr>
                <w:rFonts w:eastAsia="SimSun"/>
              </w:rPr>
            </w:pPr>
            <w:r>
              <w:rPr>
                <w:rFonts w:eastAsia="SimSun"/>
              </w:rPr>
              <w:t>User</w:t>
            </w:r>
          </w:p>
        </w:tc>
        <w:tc>
          <w:tcPr>
            <w:tcW w:w="6720" w:type="dxa"/>
            <w:vAlign w:val="center"/>
          </w:tcPr>
          <w:p w14:paraId="23B0C2CA" w14:textId="77777777" w:rsidR="00496453" w:rsidRPr="0052295E" w:rsidRDefault="00496453" w:rsidP="004640CA">
            <w:pPr>
              <w:pStyle w:val="UseCaseText"/>
              <w:keepNext/>
              <w:keepLines/>
              <w:rPr>
                <w:rFonts w:eastAsia="SimSun"/>
              </w:rPr>
            </w:pPr>
            <w:r>
              <w:rPr>
                <w:rFonts w:eastAsia="SimSun"/>
              </w:rPr>
              <w:t>Select document view</w:t>
            </w:r>
          </w:p>
        </w:tc>
      </w:tr>
      <w:tr w:rsidR="00496453" w:rsidRPr="0052295E" w14:paraId="23B0C2D0" w14:textId="77777777" w:rsidTr="004640CA">
        <w:trPr>
          <w:trHeight w:val="320"/>
        </w:trPr>
        <w:tc>
          <w:tcPr>
            <w:tcW w:w="630" w:type="dxa"/>
            <w:vAlign w:val="center"/>
          </w:tcPr>
          <w:p w14:paraId="23B0C2CC" w14:textId="77777777" w:rsidR="00496453" w:rsidRPr="0052295E" w:rsidRDefault="00496453" w:rsidP="004640CA">
            <w:pPr>
              <w:pStyle w:val="UseCaseText"/>
              <w:rPr>
                <w:rFonts w:eastAsia="SimSun"/>
              </w:rPr>
            </w:pPr>
            <w:r>
              <w:rPr>
                <w:rFonts w:eastAsia="SimSun"/>
              </w:rPr>
              <w:t>2</w:t>
            </w:r>
          </w:p>
        </w:tc>
        <w:tc>
          <w:tcPr>
            <w:tcW w:w="1890" w:type="dxa"/>
            <w:vAlign w:val="center"/>
          </w:tcPr>
          <w:p w14:paraId="23B0C2CD" w14:textId="77777777" w:rsidR="00496453" w:rsidRDefault="00496453" w:rsidP="004640CA">
            <w:pPr>
              <w:pStyle w:val="UseCaseText"/>
              <w:rPr>
                <w:rFonts w:eastAsia="SimSun"/>
              </w:rPr>
            </w:pPr>
            <w:r>
              <w:rPr>
                <w:rFonts w:eastAsia="SimSun"/>
              </w:rPr>
              <w:t>NGDS System</w:t>
            </w:r>
          </w:p>
        </w:tc>
        <w:tc>
          <w:tcPr>
            <w:tcW w:w="6720" w:type="dxa"/>
            <w:vAlign w:val="center"/>
          </w:tcPr>
          <w:p w14:paraId="23B0C2CE" w14:textId="77777777" w:rsidR="00496453" w:rsidRDefault="00496453" w:rsidP="004640CA">
            <w:pPr>
              <w:pStyle w:val="UseCaseText"/>
              <w:rPr>
                <w:rFonts w:eastAsia="SimSun"/>
              </w:rPr>
            </w:pPr>
            <w:r>
              <w:rPr>
                <w:rFonts w:eastAsia="SimSun"/>
              </w:rPr>
              <w:t>Responds by retrieving the document or data record, and opening it with an appropriate viewer, that will allow user to inspect the document or data record content</w:t>
            </w:r>
          </w:p>
          <w:p w14:paraId="23B0C2CF" w14:textId="77777777" w:rsidR="00496453" w:rsidRDefault="00496453" w:rsidP="001A2A8B">
            <w:pPr>
              <w:pStyle w:val="UseCaseText"/>
              <w:rPr>
                <w:rFonts w:eastAsia="SimSun"/>
              </w:rPr>
            </w:pPr>
            <w:r>
              <w:rPr>
                <w:rFonts w:eastAsia="SimSun"/>
              </w:rPr>
              <w:t>A tabular viewer for a struct</w:t>
            </w:r>
            <w:r w:rsidR="001A2A8B">
              <w:rPr>
                <w:rFonts w:eastAsia="SimSun"/>
              </w:rPr>
              <w:t>ured data record would be useful</w:t>
            </w:r>
            <w:r>
              <w:rPr>
                <w:rFonts w:eastAsia="SimSun"/>
              </w:rPr>
              <w:t>.</w:t>
            </w:r>
          </w:p>
        </w:tc>
      </w:tr>
      <w:tr w:rsidR="00496453" w:rsidRPr="0052295E" w14:paraId="23B0C2D4" w14:textId="77777777" w:rsidTr="004640CA">
        <w:trPr>
          <w:trHeight w:val="320"/>
        </w:trPr>
        <w:tc>
          <w:tcPr>
            <w:tcW w:w="630" w:type="dxa"/>
            <w:vAlign w:val="center"/>
          </w:tcPr>
          <w:p w14:paraId="23B0C2D1" w14:textId="77777777" w:rsidR="00496453" w:rsidRDefault="00496453" w:rsidP="004640CA">
            <w:pPr>
              <w:pStyle w:val="UseCaseText"/>
              <w:rPr>
                <w:rFonts w:eastAsia="SimSun"/>
              </w:rPr>
            </w:pPr>
            <w:r>
              <w:rPr>
                <w:rFonts w:eastAsia="SimSun"/>
              </w:rPr>
              <w:t>3</w:t>
            </w:r>
          </w:p>
        </w:tc>
        <w:tc>
          <w:tcPr>
            <w:tcW w:w="1890" w:type="dxa"/>
            <w:vAlign w:val="center"/>
          </w:tcPr>
          <w:p w14:paraId="23B0C2D2" w14:textId="77777777" w:rsidR="00496453" w:rsidRDefault="00496453" w:rsidP="004640CA">
            <w:pPr>
              <w:pStyle w:val="UseCaseText"/>
              <w:rPr>
                <w:rFonts w:eastAsia="SimSun"/>
              </w:rPr>
            </w:pPr>
            <w:r>
              <w:rPr>
                <w:rFonts w:eastAsia="SimSun"/>
              </w:rPr>
              <w:t>User</w:t>
            </w:r>
          </w:p>
        </w:tc>
        <w:tc>
          <w:tcPr>
            <w:tcW w:w="6720" w:type="dxa"/>
            <w:vAlign w:val="center"/>
          </w:tcPr>
          <w:p w14:paraId="23B0C2D3" w14:textId="77777777" w:rsidR="00496453" w:rsidRDefault="00496453" w:rsidP="004640CA">
            <w:pPr>
              <w:pStyle w:val="UseCaseText"/>
              <w:rPr>
                <w:rFonts w:eastAsia="SimSun"/>
              </w:rPr>
            </w:pPr>
            <w:r>
              <w:rPr>
                <w:rFonts w:eastAsia="SimSun"/>
              </w:rPr>
              <w:t>Views the data content</w:t>
            </w:r>
          </w:p>
        </w:tc>
      </w:tr>
      <w:tr w:rsidR="00496453" w:rsidRPr="0052295E" w14:paraId="23B0C2D6" w14:textId="77777777" w:rsidTr="004640CA">
        <w:trPr>
          <w:trHeight w:val="287"/>
        </w:trPr>
        <w:tc>
          <w:tcPr>
            <w:tcW w:w="9240" w:type="dxa"/>
            <w:gridSpan w:val="3"/>
            <w:shd w:val="clear" w:color="auto" w:fill="FFFFCC"/>
            <w:vAlign w:val="center"/>
          </w:tcPr>
          <w:p w14:paraId="23B0C2D5" w14:textId="77777777" w:rsidR="00496453" w:rsidRPr="0052295E" w:rsidRDefault="00496453" w:rsidP="004640CA">
            <w:pPr>
              <w:pStyle w:val="UseCaseSection"/>
              <w:keepNext/>
              <w:keepLines/>
              <w:rPr>
                <w:rFonts w:eastAsia="SimSun"/>
              </w:rPr>
            </w:pPr>
            <w:r w:rsidRPr="0052295E">
              <w:rPr>
                <w:rFonts w:eastAsia="SimSun"/>
              </w:rPr>
              <w:t>Variants</w:t>
            </w:r>
          </w:p>
        </w:tc>
      </w:tr>
      <w:tr w:rsidR="00496453" w:rsidRPr="0052295E" w14:paraId="23B0C2DA" w14:textId="77777777" w:rsidTr="004640CA">
        <w:trPr>
          <w:trHeight w:val="261"/>
        </w:trPr>
        <w:tc>
          <w:tcPr>
            <w:tcW w:w="630" w:type="dxa"/>
            <w:vAlign w:val="center"/>
          </w:tcPr>
          <w:p w14:paraId="23B0C2D7" w14:textId="77777777" w:rsidR="00496453" w:rsidRPr="0052295E" w:rsidRDefault="00496453" w:rsidP="004640CA">
            <w:pPr>
              <w:pStyle w:val="UseCaseHeader"/>
              <w:keepNext/>
              <w:keepLines/>
              <w:rPr>
                <w:rFonts w:eastAsia="SimSun"/>
              </w:rPr>
            </w:pPr>
            <w:r w:rsidRPr="0052295E">
              <w:rPr>
                <w:rFonts w:eastAsia="SimSun"/>
              </w:rPr>
              <w:t>Step</w:t>
            </w:r>
          </w:p>
        </w:tc>
        <w:tc>
          <w:tcPr>
            <w:tcW w:w="1890" w:type="dxa"/>
            <w:vAlign w:val="center"/>
          </w:tcPr>
          <w:p w14:paraId="23B0C2D8" w14:textId="77777777" w:rsidR="00496453" w:rsidRPr="0052295E" w:rsidRDefault="00496453" w:rsidP="004640CA">
            <w:pPr>
              <w:pStyle w:val="UseCaseHeader"/>
              <w:keepNext/>
              <w:keepLines/>
              <w:rPr>
                <w:rFonts w:eastAsia="SimSun"/>
              </w:rPr>
            </w:pPr>
            <w:r w:rsidRPr="0052295E">
              <w:rPr>
                <w:rFonts w:eastAsia="SimSun"/>
              </w:rPr>
              <w:t>Actor</w:t>
            </w:r>
          </w:p>
        </w:tc>
        <w:tc>
          <w:tcPr>
            <w:tcW w:w="6720" w:type="dxa"/>
            <w:vAlign w:val="center"/>
          </w:tcPr>
          <w:p w14:paraId="23B0C2D9" w14:textId="77777777" w:rsidR="00496453" w:rsidRPr="0052295E" w:rsidRDefault="00496453" w:rsidP="004640CA">
            <w:pPr>
              <w:pStyle w:val="UseCaseHeader"/>
              <w:keepNext/>
              <w:keepLines/>
              <w:rPr>
                <w:rFonts w:eastAsia="SimSun"/>
              </w:rPr>
            </w:pPr>
            <w:r w:rsidRPr="0052295E">
              <w:rPr>
                <w:rFonts w:eastAsia="SimSun"/>
              </w:rPr>
              <w:t>Description</w:t>
            </w:r>
          </w:p>
        </w:tc>
      </w:tr>
      <w:tr w:rsidR="00496453" w:rsidRPr="0052295E" w14:paraId="23B0C2DE" w14:textId="77777777" w:rsidTr="004640CA">
        <w:trPr>
          <w:trHeight w:val="359"/>
        </w:trPr>
        <w:tc>
          <w:tcPr>
            <w:tcW w:w="630" w:type="dxa"/>
            <w:tcBorders>
              <w:bottom w:val="single" w:sz="4" w:space="0" w:color="auto"/>
            </w:tcBorders>
            <w:vAlign w:val="center"/>
          </w:tcPr>
          <w:p w14:paraId="23B0C2DB" w14:textId="77777777" w:rsidR="00496453" w:rsidRPr="0052295E" w:rsidRDefault="00496453" w:rsidP="004640CA">
            <w:pPr>
              <w:pStyle w:val="UseCaseText"/>
              <w:keepNext/>
              <w:keepLines/>
              <w:rPr>
                <w:rFonts w:eastAsia="SimSun"/>
              </w:rPr>
            </w:pPr>
          </w:p>
        </w:tc>
        <w:tc>
          <w:tcPr>
            <w:tcW w:w="1890" w:type="dxa"/>
            <w:tcBorders>
              <w:bottom w:val="single" w:sz="4" w:space="0" w:color="auto"/>
            </w:tcBorders>
            <w:vAlign w:val="center"/>
          </w:tcPr>
          <w:p w14:paraId="23B0C2DC" w14:textId="77777777" w:rsidR="00496453" w:rsidRDefault="00496453" w:rsidP="004640CA">
            <w:pPr>
              <w:pStyle w:val="UseCaseText"/>
              <w:rPr>
                <w:rFonts w:eastAsia="SimSun"/>
              </w:rPr>
            </w:pPr>
          </w:p>
        </w:tc>
        <w:tc>
          <w:tcPr>
            <w:tcW w:w="6720" w:type="dxa"/>
            <w:tcBorders>
              <w:bottom w:val="single" w:sz="4" w:space="0" w:color="auto"/>
            </w:tcBorders>
            <w:vAlign w:val="center"/>
          </w:tcPr>
          <w:p w14:paraId="23B0C2DD" w14:textId="77777777" w:rsidR="00496453" w:rsidRPr="0052295E" w:rsidRDefault="00496453" w:rsidP="004640CA">
            <w:pPr>
              <w:pStyle w:val="UseCaseText"/>
              <w:keepNext/>
              <w:keepLines/>
              <w:rPr>
                <w:rFonts w:eastAsia="SimSun"/>
              </w:rPr>
            </w:pPr>
          </w:p>
        </w:tc>
      </w:tr>
      <w:tr w:rsidR="00496453" w:rsidRPr="00FB0E17" w14:paraId="23B0C2E0" w14:textId="77777777" w:rsidTr="004640CA">
        <w:trPr>
          <w:trHeight w:val="261"/>
        </w:trPr>
        <w:tc>
          <w:tcPr>
            <w:tcW w:w="9240" w:type="dxa"/>
            <w:gridSpan w:val="3"/>
            <w:tcBorders>
              <w:bottom w:val="single" w:sz="4" w:space="0" w:color="auto"/>
            </w:tcBorders>
            <w:shd w:val="clear" w:color="auto" w:fill="FDBBC0"/>
            <w:vAlign w:val="center"/>
          </w:tcPr>
          <w:p w14:paraId="23B0C2DF" w14:textId="77777777" w:rsidR="00496453" w:rsidRPr="0052295E" w:rsidRDefault="00496453" w:rsidP="004640CA">
            <w:pPr>
              <w:pStyle w:val="UseCaseSection"/>
              <w:keepNext/>
              <w:keepLines/>
              <w:rPr>
                <w:rFonts w:eastAsia="SimSun"/>
              </w:rPr>
            </w:pPr>
            <w:r>
              <w:rPr>
                <w:rFonts w:eastAsia="SimSun"/>
              </w:rPr>
              <w:t>Exception</w:t>
            </w:r>
            <w:r w:rsidRPr="0052295E">
              <w:rPr>
                <w:rFonts w:eastAsia="SimSun"/>
              </w:rPr>
              <w:t>s</w:t>
            </w:r>
          </w:p>
        </w:tc>
      </w:tr>
      <w:tr w:rsidR="00496453" w:rsidRPr="0052295E" w14:paraId="23B0C2E4" w14:textId="77777777" w:rsidTr="004640CA">
        <w:trPr>
          <w:trHeight w:val="261"/>
        </w:trPr>
        <w:tc>
          <w:tcPr>
            <w:tcW w:w="630" w:type="dxa"/>
            <w:tcBorders>
              <w:bottom w:val="single" w:sz="4" w:space="0" w:color="auto"/>
            </w:tcBorders>
            <w:vAlign w:val="center"/>
          </w:tcPr>
          <w:p w14:paraId="23B0C2E1" w14:textId="77777777" w:rsidR="00496453" w:rsidRPr="0052295E" w:rsidRDefault="00496453" w:rsidP="004640CA">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2E2" w14:textId="77777777" w:rsidR="00496453" w:rsidRPr="0052295E" w:rsidRDefault="00496453" w:rsidP="004640CA">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2E3" w14:textId="77777777" w:rsidR="00496453" w:rsidRPr="0052295E" w:rsidRDefault="00496453" w:rsidP="004640CA">
            <w:pPr>
              <w:pStyle w:val="UseCaseHeader"/>
              <w:keepNext/>
              <w:keepLines/>
              <w:rPr>
                <w:rFonts w:eastAsia="SimSun"/>
              </w:rPr>
            </w:pPr>
            <w:r w:rsidRPr="0052295E">
              <w:rPr>
                <w:rFonts w:eastAsia="SimSun"/>
              </w:rPr>
              <w:t>Description</w:t>
            </w:r>
          </w:p>
        </w:tc>
      </w:tr>
      <w:tr w:rsidR="00496453" w:rsidRPr="0052295E" w14:paraId="23B0C2E8" w14:textId="77777777" w:rsidTr="004640CA">
        <w:trPr>
          <w:trHeight w:val="261"/>
        </w:trPr>
        <w:tc>
          <w:tcPr>
            <w:tcW w:w="630" w:type="dxa"/>
            <w:tcBorders>
              <w:bottom w:val="single" w:sz="4" w:space="0" w:color="auto"/>
            </w:tcBorders>
            <w:vAlign w:val="center"/>
          </w:tcPr>
          <w:p w14:paraId="23B0C2E5" w14:textId="77777777" w:rsidR="00496453" w:rsidRPr="0052295E" w:rsidRDefault="00496453" w:rsidP="004640CA">
            <w:pPr>
              <w:pStyle w:val="UseCaseText"/>
              <w:keepNext/>
              <w:keepLines/>
              <w:rPr>
                <w:rFonts w:eastAsia="SimSun"/>
              </w:rPr>
            </w:pPr>
          </w:p>
        </w:tc>
        <w:tc>
          <w:tcPr>
            <w:tcW w:w="1890" w:type="dxa"/>
            <w:tcBorders>
              <w:bottom w:val="single" w:sz="4" w:space="0" w:color="auto"/>
            </w:tcBorders>
            <w:vAlign w:val="center"/>
          </w:tcPr>
          <w:p w14:paraId="23B0C2E6" w14:textId="77777777" w:rsidR="00496453" w:rsidRPr="0052295E" w:rsidRDefault="00496453" w:rsidP="004640CA">
            <w:pPr>
              <w:pStyle w:val="UseCaseText"/>
              <w:keepNext/>
              <w:keepLines/>
              <w:rPr>
                <w:rFonts w:eastAsia="SimSun"/>
              </w:rPr>
            </w:pPr>
            <w:r>
              <w:rPr>
                <w:rFonts w:eastAsia="SimSun"/>
              </w:rPr>
              <w:t>User</w:t>
            </w:r>
          </w:p>
        </w:tc>
        <w:tc>
          <w:tcPr>
            <w:tcW w:w="6720" w:type="dxa"/>
            <w:tcBorders>
              <w:bottom w:val="single" w:sz="4" w:space="0" w:color="auto"/>
            </w:tcBorders>
            <w:vAlign w:val="center"/>
          </w:tcPr>
          <w:p w14:paraId="23B0C2E7" w14:textId="77777777" w:rsidR="00496453" w:rsidRPr="0052295E" w:rsidRDefault="00496453" w:rsidP="004640CA">
            <w:pPr>
              <w:pStyle w:val="UseCaseText"/>
              <w:keepNext/>
              <w:keepLines/>
              <w:rPr>
                <w:rFonts w:eastAsia="SimSun"/>
              </w:rPr>
            </w:pPr>
            <w:r>
              <w:rPr>
                <w:rFonts w:eastAsia="SimSun"/>
              </w:rPr>
              <w:t>In case the URI pointed by the metadata record becomes unavailable during the execution of this procedure, the system must provide an error message. The metadata record may be marked as invalid.</w:t>
            </w:r>
          </w:p>
        </w:tc>
      </w:tr>
      <w:tr w:rsidR="00496453" w:rsidRPr="0052295E" w14:paraId="23B0C2EA" w14:textId="77777777" w:rsidTr="004640CA">
        <w:trPr>
          <w:trHeight w:val="242"/>
        </w:trPr>
        <w:tc>
          <w:tcPr>
            <w:tcW w:w="9240" w:type="dxa"/>
            <w:gridSpan w:val="3"/>
            <w:shd w:val="clear" w:color="auto" w:fill="FFCC99"/>
            <w:vAlign w:val="center"/>
          </w:tcPr>
          <w:p w14:paraId="23B0C2E9" w14:textId="77777777" w:rsidR="00496453" w:rsidRPr="0052295E" w:rsidRDefault="00496453" w:rsidP="004640CA">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496453" w:rsidRPr="0052295E" w14:paraId="23B0C2ED" w14:textId="77777777" w:rsidTr="004640CA">
        <w:trPr>
          <w:trHeight w:val="206"/>
        </w:trPr>
        <w:tc>
          <w:tcPr>
            <w:tcW w:w="630" w:type="dxa"/>
            <w:vAlign w:val="center"/>
          </w:tcPr>
          <w:p w14:paraId="23B0C2EB" w14:textId="77777777" w:rsidR="00496453" w:rsidRPr="0052295E" w:rsidRDefault="00496453" w:rsidP="004640CA">
            <w:pPr>
              <w:pStyle w:val="UseCaseHeader"/>
              <w:keepNext/>
              <w:keepLines/>
              <w:rPr>
                <w:rFonts w:eastAsia="SimSun"/>
              </w:rPr>
            </w:pPr>
            <w:r w:rsidRPr="0052295E">
              <w:rPr>
                <w:rFonts w:eastAsia="SimSun"/>
              </w:rPr>
              <w:t>ID</w:t>
            </w:r>
          </w:p>
        </w:tc>
        <w:tc>
          <w:tcPr>
            <w:tcW w:w="8610" w:type="dxa"/>
            <w:gridSpan w:val="2"/>
            <w:vAlign w:val="center"/>
          </w:tcPr>
          <w:p w14:paraId="23B0C2EC" w14:textId="77777777" w:rsidR="00496453" w:rsidRPr="0052295E" w:rsidRDefault="00496453" w:rsidP="004640CA">
            <w:pPr>
              <w:pStyle w:val="UseCaseHeader"/>
              <w:keepNext/>
              <w:keepLines/>
              <w:rPr>
                <w:rFonts w:eastAsia="SimSun"/>
              </w:rPr>
            </w:pPr>
            <w:r w:rsidRPr="0052295E">
              <w:rPr>
                <w:rFonts w:eastAsia="SimSun"/>
              </w:rPr>
              <w:t>Issue Description</w:t>
            </w:r>
          </w:p>
        </w:tc>
      </w:tr>
      <w:tr w:rsidR="00496453" w:rsidRPr="0052295E" w14:paraId="23B0C2F0" w14:textId="77777777" w:rsidTr="004640CA">
        <w:trPr>
          <w:trHeight w:val="206"/>
        </w:trPr>
        <w:tc>
          <w:tcPr>
            <w:tcW w:w="630" w:type="dxa"/>
            <w:vAlign w:val="center"/>
          </w:tcPr>
          <w:p w14:paraId="23B0C2EE" w14:textId="77777777" w:rsidR="00496453" w:rsidRPr="0052295E" w:rsidRDefault="00496453" w:rsidP="004640CA">
            <w:pPr>
              <w:pStyle w:val="UseCaseText"/>
              <w:keepNext/>
              <w:keepLines/>
              <w:rPr>
                <w:rFonts w:eastAsia="SimSun"/>
              </w:rPr>
            </w:pPr>
            <w:r>
              <w:rPr>
                <w:rFonts w:eastAsia="SimSun"/>
              </w:rPr>
              <w:t>1</w:t>
            </w:r>
          </w:p>
        </w:tc>
        <w:tc>
          <w:tcPr>
            <w:tcW w:w="8610" w:type="dxa"/>
            <w:gridSpan w:val="2"/>
            <w:vAlign w:val="center"/>
          </w:tcPr>
          <w:p w14:paraId="23B0C2EF" w14:textId="77777777" w:rsidR="00B91F53" w:rsidRPr="0052295E" w:rsidRDefault="00B91F53" w:rsidP="00B91F53">
            <w:pPr>
              <w:pStyle w:val="UseCaseText"/>
              <w:keepNext/>
              <w:keepLines/>
              <w:rPr>
                <w:rFonts w:eastAsia="SimSun"/>
              </w:rPr>
            </w:pPr>
            <w:r>
              <w:rPr>
                <w:rFonts w:eastAsia="SimSun"/>
              </w:rPr>
              <w:t>DN: L</w:t>
            </w:r>
            <w:r w:rsidRPr="00B91F53">
              <w:rPr>
                <w:rFonts w:eastAsia="SimSun"/>
              </w:rPr>
              <w:t>ong URL</w:t>
            </w:r>
            <w:r>
              <w:rPr>
                <w:rFonts w:eastAsia="SimSun"/>
              </w:rPr>
              <w:t>s</w:t>
            </w:r>
            <w:r w:rsidRPr="00B91F53">
              <w:rPr>
                <w:rFonts w:eastAsia="SimSun"/>
              </w:rPr>
              <w:t xml:space="preserve"> can be aliased via a URL shortener.  This may be better as it does not require the system to preserve the state of a specific search yet allows the search to be shared.  A discussion to have.</w:t>
            </w:r>
            <w:r>
              <w:rPr>
                <w:rFonts w:eastAsia="SimSun"/>
              </w:rPr>
              <w:t xml:space="preserve"> </w:t>
            </w:r>
            <w:r w:rsidRPr="00B91F53">
              <w:rPr>
                <w:rFonts w:eastAsia="SimSun"/>
              </w:rPr>
              <w:t>Rather than save the search criteria, maybe it should just provide a URL encoded string that can be used to represent the same state.  This is less expensive from a systems perspective.  Example - https://www.google.ca/search?q=NGDS&amp;oq=ngds&amp;sugexp=chrome,mod=0&amp;sourceid=chrome&amp;ie=UTF-8</w:t>
            </w:r>
          </w:p>
        </w:tc>
      </w:tr>
      <w:tr w:rsidR="00496453" w:rsidRPr="0052295E" w14:paraId="23B0C2F3" w14:textId="77777777" w:rsidTr="004640CA">
        <w:trPr>
          <w:trHeight w:val="206"/>
        </w:trPr>
        <w:tc>
          <w:tcPr>
            <w:tcW w:w="630" w:type="dxa"/>
            <w:vAlign w:val="center"/>
          </w:tcPr>
          <w:p w14:paraId="23B0C2F1" w14:textId="77777777" w:rsidR="00496453" w:rsidRDefault="00496453" w:rsidP="004640CA">
            <w:pPr>
              <w:pStyle w:val="UseCaseText"/>
              <w:rPr>
                <w:rFonts w:eastAsia="SimSun"/>
              </w:rPr>
            </w:pPr>
          </w:p>
        </w:tc>
        <w:tc>
          <w:tcPr>
            <w:tcW w:w="8610" w:type="dxa"/>
            <w:gridSpan w:val="2"/>
            <w:vAlign w:val="center"/>
          </w:tcPr>
          <w:p w14:paraId="23B0C2F2" w14:textId="77777777" w:rsidR="00496453" w:rsidRDefault="00496453" w:rsidP="004640CA">
            <w:pPr>
              <w:pStyle w:val="UseCaseText"/>
              <w:rPr>
                <w:rFonts w:eastAsia="SimSun"/>
              </w:rPr>
            </w:pPr>
          </w:p>
        </w:tc>
      </w:tr>
    </w:tbl>
    <w:p w14:paraId="23B0C2F4" w14:textId="77777777" w:rsidR="00496453" w:rsidRDefault="00496453" w:rsidP="00CE1DED"/>
    <w:p w14:paraId="23B0C2F5" w14:textId="77777777" w:rsidR="00965A87" w:rsidRDefault="00965A87" w:rsidP="00965A87"/>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965A87" w:rsidRPr="0052295E" w14:paraId="23B0C2F8" w14:textId="77777777" w:rsidTr="00C543D6">
        <w:trPr>
          <w:trHeight w:val="360"/>
        </w:trPr>
        <w:tc>
          <w:tcPr>
            <w:tcW w:w="2520" w:type="dxa"/>
            <w:gridSpan w:val="2"/>
            <w:shd w:val="clear" w:color="auto" w:fill="8DB3E2"/>
            <w:vAlign w:val="center"/>
          </w:tcPr>
          <w:p w14:paraId="23B0C2F6" w14:textId="77777777" w:rsidR="00965A87" w:rsidRPr="0052295E" w:rsidRDefault="00965A87"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2F7" w14:textId="77777777" w:rsidR="00965A87" w:rsidRPr="00B36A79" w:rsidRDefault="00965A87" w:rsidP="00C543D6">
            <w:pPr>
              <w:pStyle w:val="UseCaseText"/>
              <w:rPr>
                <w:rFonts w:eastAsia="Times"/>
                <w:b/>
              </w:rPr>
            </w:pPr>
            <w:r>
              <w:rPr>
                <w:rFonts w:eastAsia="Times"/>
                <w:b/>
              </w:rPr>
              <w:t>UC_010</w:t>
            </w:r>
          </w:p>
        </w:tc>
      </w:tr>
      <w:tr w:rsidR="00965A87" w:rsidRPr="0052295E" w14:paraId="23B0C2FB" w14:textId="77777777" w:rsidTr="00C543D6">
        <w:trPr>
          <w:trHeight w:val="360"/>
        </w:trPr>
        <w:tc>
          <w:tcPr>
            <w:tcW w:w="2520" w:type="dxa"/>
            <w:gridSpan w:val="2"/>
            <w:shd w:val="clear" w:color="auto" w:fill="8DB3E2"/>
            <w:vAlign w:val="center"/>
          </w:tcPr>
          <w:p w14:paraId="23B0C2F9" w14:textId="77777777" w:rsidR="00965A87" w:rsidRDefault="00965A87"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2FA" w14:textId="77777777" w:rsidR="00965A87" w:rsidRPr="00A449C3" w:rsidRDefault="00965A87" w:rsidP="00C543D6">
            <w:pPr>
              <w:pStyle w:val="UseCaseText"/>
              <w:rPr>
                <w:rFonts w:eastAsia="Times"/>
                <w:b/>
              </w:rPr>
            </w:pPr>
            <w:r w:rsidRPr="00A449C3">
              <w:rPr>
                <w:b/>
              </w:rPr>
              <w:t>Save selected search criteria</w:t>
            </w:r>
          </w:p>
        </w:tc>
      </w:tr>
      <w:tr w:rsidR="00965A87" w:rsidRPr="0052295E" w14:paraId="23B0C300" w14:textId="77777777" w:rsidTr="00C543D6">
        <w:trPr>
          <w:trHeight w:val="360"/>
        </w:trPr>
        <w:tc>
          <w:tcPr>
            <w:tcW w:w="2520" w:type="dxa"/>
            <w:gridSpan w:val="2"/>
            <w:vAlign w:val="center"/>
          </w:tcPr>
          <w:p w14:paraId="23B0C2FC" w14:textId="77777777" w:rsidR="00965A87" w:rsidRPr="00DD3D3F" w:rsidRDefault="00965A87" w:rsidP="00C543D6">
            <w:pPr>
              <w:pStyle w:val="UseCaseText"/>
              <w:rPr>
                <w:rFonts w:eastAsia="SimSun"/>
                <w:b/>
              </w:rPr>
            </w:pPr>
            <w:r w:rsidRPr="00DD3D3F">
              <w:rPr>
                <w:rFonts w:eastAsia="SimSun"/>
                <w:b/>
              </w:rPr>
              <w:t>Short Description</w:t>
            </w:r>
          </w:p>
        </w:tc>
        <w:tc>
          <w:tcPr>
            <w:tcW w:w="6720" w:type="dxa"/>
            <w:vAlign w:val="center"/>
          </w:tcPr>
          <w:p w14:paraId="23B0C2FD" w14:textId="77777777" w:rsidR="00965A87" w:rsidRDefault="00965A87" w:rsidP="00C543D6">
            <w:pPr>
              <w:pStyle w:val="UseCaseText"/>
              <w:rPr>
                <w:rFonts w:eastAsia="SimSun"/>
              </w:rPr>
            </w:pPr>
            <w:r>
              <w:rPr>
                <w:rFonts w:eastAsia="SimSun"/>
              </w:rPr>
              <w:t xml:space="preserve">The goal of this use case is to allow users to save searches, to be reused in a later time, and for setting up subscriptions to content changes. </w:t>
            </w:r>
          </w:p>
          <w:p w14:paraId="23B0C2FE" w14:textId="77777777" w:rsidR="00965A87" w:rsidRDefault="00965A87" w:rsidP="00C543D6">
            <w:pPr>
              <w:pStyle w:val="UseCaseText"/>
              <w:rPr>
                <w:rFonts w:eastAsia="SimSun"/>
              </w:rPr>
            </w:pPr>
            <w:r w:rsidRPr="00A449C3">
              <w:rPr>
                <w:rFonts w:eastAsia="SimSun"/>
              </w:rPr>
              <w:t>In this use case, after the user performs a search, she saves that search parameters for further use. This search then can be used to subscribe to new data, and to continue a previous discovery activity. Searches are saved on the end-user accounts, for their private use. In the future they may be shared among other users.</w:t>
            </w:r>
          </w:p>
          <w:p w14:paraId="23B0C2FF" w14:textId="77777777" w:rsidR="0059289A" w:rsidRPr="00857069" w:rsidRDefault="0059289A" w:rsidP="00C543D6">
            <w:pPr>
              <w:pStyle w:val="UseCaseText"/>
              <w:rPr>
                <w:rFonts w:eastAsia="SimSun"/>
              </w:rPr>
            </w:pPr>
            <w:r>
              <w:rPr>
                <w:rFonts w:eastAsia="SimSun"/>
              </w:rPr>
              <w:t>When saving a search, users can opt to make search public so others can reuse it.</w:t>
            </w:r>
          </w:p>
        </w:tc>
      </w:tr>
      <w:tr w:rsidR="00965A87" w:rsidRPr="0052295E" w14:paraId="23B0C303" w14:textId="77777777" w:rsidTr="00C543D6">
        <w:trPr>
          <w:trHeight w:val="360"/>
        </w:trPr>
        <w:tc>
          <w:tcPr>
            <w:tcW w:w="2520" w:type="dxa"/>
            <w:gridSpan w:val="2"/>
            <w:vAlign w:val="center"/>
          </w:tcPr>
          <w:p w14:paraId="23B0C301" w14:textId="77777777" w:rsidR="00965A87" w:rsidRPr="00DD3D3F" w:rsidRDefault="00965A87" w:rsidP="00C543D6">
            <w:pPr>
              <w:pStyle w:val="UseCaseText"/>
              <w:rPr>
                <w:rFonts w:eastAsia="SimSun"/>
                <w:b/>
              </w:rPr>
            </w:pPr>
            <w:r w:rsidRPr="00DD3D3F">
              <w:rPr>
                <w:rFonts w:eastAsia="SimSun"/>
                <w:b/>
              </w:rPr>
              <w:t>Actors</w:t>
            </w:r>
          </w:p>
        </w:tc>
        <w:tc>
          <w:tcPr>
            <w:tcW w:w="6720" w:type="dxa"/>
            <w:vAlign w:val="center"/>
          </w:tcPr>
          <w:p w14:paraId="23B0C302" w14:textId="77777777" w:rsidR="00965A87" w:rsidRPr="0052295E" w:rsidRDefault="001A2A8B" w:rsidP="00C543D6">
            <w:pPr>
              <w:pStyle w:val="UseCaseText"/>
              <w:rPr>
                <w:rFonts w:eastAsia="SimSun"/>
              </w:rPr>
            </w:pPr>
            <w:r>
              <w:rPr>
                <w:rFonts w:eastAsia="SimSun"/>
              </w:rPr>
              <w:t>End User/Data Consumer</w:t>
            </w:r>
          </w:p>
        </w:tc>
      </w:tr>
      <w:tr w:rsidR="00965A87" w:rsidRPr="0052295E" w14:paraId="23B0C306" w14:textId="77777777" w:rsidTr="00C543D6">
        <w:trPr>
          <w:trHeight w:val="360"/>
        </w:trPr>
        <w:tc>
          <w:tcPr>
            <w:tcW w:w="2520" w:type="dxa"/>
            <w:gridSpan w:val="2"/>
            <w:vAlign w:val="center"/>
          </w:tcPr>
          <w:p w14:paraId="23B0C304" w14:textId="77777777" w:rsidR="00965A87" w:rsidRPr="0052295E" w:rsidRDefault="00965A87" w:rsidP="00C543D6">
            <w:pPr>
              <w:pStyle w:val="UseCaseHeader"/>
              <w:rPr>
                <w:rFonts w:eastAsia="SimSun"/>
              </w:rPr>
            </w:pPr>
            <w:r w:rsidRPr="0052295E">
              <w:rPr>
                <w:rFonts w:eastAsia="SimSun"/>
              </w:rPr>
              <w:t>Pre-Conditions</w:t>
            </w:r>
          </w:p>
        </w:tc>
        <w:tc>
          <w:tcPr>
            <w:tcW w:w="6720" w:type="dxa"/>
            <w:vAlign w:val="center"/>
          </w:tcPr>
          <w:p w14:paraId="23B0C305" w14:textId="77777777" w:rsidR="00965A87" w:rsidRPr="0052295E" w:rsidRDefault="00965A87" w:rsidP="00C543D6">
            <w:pPr>
              <w:pStyle w:val="UseCaseText"/>
              <w:rPr>
                <w:rFonts w:eastAsia="SimSun"/>
              </w:rPr>
            </w:pPr>
            <w:r>
              <w:rPr>
                <w:rFonts w:eastAsia="SimSun"/>
              </w:rPr>
              <w:t xml:space="preserve">In order to allow saving and retrieval, the user must be identifiable; hence, there is a need </w:t>
            </w:r>
            <w:r>
              <w:rPr>
                <w:rFonts w:eastAsia="SimSun"/>
              </w:rPr>
              <w:lastRenderedPageBreak/>
              <w:t>for users (in particular the end user) to be logged in using their unique account.</w:t>
            </w:r>
          </w:p>
        </w:tc>
      </w:tr>
      <w:tr w:rsidR="00965A87" w:rsidRPr="0052295E" w14:paraId="23B0C309" w14:textId="77777777" w:rsidTr="00C543D6">
        <w:trPr>
          <w:trHeight w:val="360"/>
        </w:trPr>
        <w:tc>
          <w:tcPr>
            <w:tcW w:w="2520" w:type="dxa"/>
            <w:gridSpan w:val="2"/>
            <w:vAlign w:val="center"/>
          </w:tcPr>
          <w:p w14:paraId="23B0C307" w14:textId="77777777" w:rsidR="00965A87" w:rsidRPr="0052295E" w:rsidRDefault="00965A87" w:rsidP="00C543D6">
            <w:pPr>
              <w:pStyle w:val="UseCaseHeader"/>
              <w:rPr>
                <w:rFonts w:eastAsia="SimSun"/>
              </w:rPr>
            </w:pPr>
            <w:r w:rsidRPr="0052295E">
              <w:rPr>
                <w:rFonts w:eastAsia="SimSun"/>
              </w:rPr>
              <w:lastRenderedPageBreak/>
              <w:t>Success End Conditions</w:t>
            </w:r>
          </w:p>
        </w:tc>
        <w:tc>
          <w:tcPr>
            <w:tcW w:w="6720" w:type="dxa"/>
            <w:vAlign w:val="center"/>
          </w:tcPr>
          <w:p w14:paraId="23B0C308" w14:textId="77777777" w:rsidR="00965A87" w:rsidRPr="0052295E" w:rsidRDefault="00965A87" w:rsidP="00C543D6">
            <w:pPr>
              <w:pStyle w:val="UseCaseText"/>
              <w:rPr>
                <w:rFonts w:eastAsia="SimSun"/>
              </w:rPr>
            </w:pPr>
            <w:r>
              <w:rPr>
                <w:rFonts w:eastAsia="SimSun"/>
              </w:rPr>
              <w:t>The search criteria is properly validated and saved into the system under a given name.</w:t>
            </w:r>
          </w:p>
        </w:tc>
      </w:tr>
      <w:tr w:rsidR="00965A87" w:rsidRPr="0052295E" w14:paraId="23B0C30C" w14:textId="77777777" w:rsidTr="00C543D6">
        <w:trPr>
          <w:trHeight w:val="360"/>
        </w:trPr>
        <w:tc>
          <w:tcPr>
            <w:tcW w:w="2520" w:type="dxa"/>
            <w:gridSpan w:val="2"/>
            <w:vAlign w:val="center"/>
          </w:tcPr>
          <w:p w14:paraId="23B0C30A" w14:textId="77777777" w:rsidR="00965A87" w:rsidRPr="0052295E" w:rsidRDefault="00965A87" w:rsidP="00C543D6">
            <w:pPr>
              <w:pStyle w:val="UseCaseHeader"/>
              <w:rPr>
                <w:rFonts w:eastAsia="SimSun"/>
              </w:rPr>
            </w:pPr>
            <w:r>
              <w:rPr>
                <w:rFonts w:eastAsia="SimSun"/>
              </w:rPr>
              <w:t>Data</w:t>
            </w:r>
          </w:p>
        </w:tc>
        <w:tc>
          <w:tcPr>
            <w:tcW w:w="6720" w:type="dxa"/>
            <w:vAlign w:val="center"/>
          </w:tcPr>
          <w:p w14:paraId="23B0C30B" w14:textId="77777777" w:rsidR="00965A87" w:rsidRDefault="00965A87" w:rsidP="00C543D6">
            <w:pPr>
              <w:pStyle w:val="UseCaseText"/>
              <w:rPr>
                <w:rFonts w:eastAsia="SimSun"/>
              </w:rPr>
            </w:pPr>
            <w:r>
              <w:rPr>
                <w:rFonts w:eastAsia="SimSun"/>
              </w:rPr>
              <w:t>Search criteria</w:t>
            </w:r>
          </w:p>
        </w:tc>
      </w:tr>
      <w:tr w:rsidR="00965A87" w:rsidRPr="0052295E" w14:paraId="23B0C312" w14:textId="77777777" w:rsidTr="00C543D6">
        <w:trPr>
          <w:trHeight w:val="360"/>
        </w:trPr>
        <w:tc>
          <w:tcPr>
            <w:tcW w:w="2520" w:type="dxa"/>
            <w:gridSpan w:val="2"/>
            <w:vAlign w:val="center"/>
          </w:tcPr>
          <w:p w14:paraId="23B0C30D" w14:textId="77777777" w:rsidR="00965A87" w:rsidRPr="0052295E" w:rsidRDefault="00965A87" w:rsidP="00C543D6">
            <w:pPr>
              <w:pStyle w:val="UseCaseHeader"/>
              <w:rPr>
                <w:rFonts w:eastAsia="SimSun"/>
              </w:rPr>
            </w:pPr>
            <w:r>
              <w:rPr>
                <w:rFonts w:eastAsia="SimSun"/>
              </w:rPr>
              <w:t>Functions</w:t>
            </w:r>
          </w:p>
        </w:tc>
        <w:tc>
          <w:tcPr>
            <w:tcW w:w="6720" w:type="dxa"/>
            <w:vAlign w:val="center"/>
          </w:tcPr>
          <w:p w14:paraId="23B0C30E" w14:textId="77777777" w:rsidR="00965A87" w:rsidRDefault="00965A87" w:rsidP="00377EE0">
            <w:pPr>
              <w:pStyle w:val="UseCaseText"/>
              <w:keepNext/>
              <w:keepLines/>
              <w:numPr>
                <w:ilvl w:val="0"/>
                <w:numId w:val="15"/>
              </w:numPr>
              <w:rPr>
                <w:rFonts w:eastAsia="SimSun"/>
              </w:rPr>
            </w:pPr>
            <w:r>
              <w:rPr>
                <w:rFonts w:eastAsia="SimSun"/>
              </w:rPr>
              <w:t>Save search criteria</w:t>
            </w:r>
          </w:p>
          <w:p w14:paraId="23B0C30F" w14:textId="77777777" w:rsidR="00965A87" w:rsidRDefault="00965A87" w:rsidP="00377EE0">
            <w:pPr>
              <w:pStyle w:val="UseCaseText"/>
              <w:keepNext/>
              <w:keepLines/>
              <w:numPr>
                <w:ilvl w:val="0"/>
                <w:numId w:val="15"/>
              </w:numPr>
              <w:rPr>
                <w:rFonts w:eastAsia="SimSun"/>
              </w:rPr>
            </w:pPr>
            <w:r>
              <w:rPr>
                <w:rFonts w:eastAsia="SimSun"/>
              </w:rPr>
              <w:t>Validate search criteria</w:t>
            </w:r>
          </w:p>
          <w:p w14:paraId="23B0C310" w14:textId="77777777" w:rsidR="00965A87" w:rsidRDefault="00965A87" w:rsidP="00377EE0">
            <w:pPr>
              <w:pStyle w:val="UseCaseText"/>
              <w:keepNext/>
              <w:keepLines/>
              <w:numPr>
                <w:ilvl w:val="0"/>
                <w:numId w:val="15"/>
              </w:numPr>
              <w:rPr>
                <w:rFonts w:eastAsia="SimSun"/>
              </w:rPr>
            </w:pPr>
            <w:r>
              <w:rPr>
                <w:rFonts w:eastAsia="SimSun"/>
              </w:rPr>
              <w:t>Record search parameters by monitoring user input</w:t>
            </w:r>
          </w:p>
          <w:p w14:paraId="23B0C311" w14:textId="77777777" w:rsidR="0059289A" w:rsidRDefault="0059289A" w:rsidP="00377EE0">
            <w:pPr>
              <w:pStyle w:val="UseCaseText"/>
              <w:keepNext/>
              <w:keepLines/>
              <w:numPr>
                <w:ilvl w:val="0"/>
                <w:numId w:val="15"/>
              </w:numPr>
              <w:rPr>
                <w:rFonts w:eastAsia="SimSun"/>
              </w:rPr>
            </w:pPr>
            <w:r>
              <w:rPr>
                <w:rFonts w:eastAsia="SimSun"/>
              </w:rPr>
              <w:t>Make search public to other users</w:t>
            </w:r>
          </w:p>
        </w:tc>
      </w:tr>
      <w:tr w:rsidR="00965A87" w:rsidRPr="0052295E" w14:paraId="23B0C314" w14:textId="77777777" w:rsidTr="00C543D6">
        <w:trPr>
          <w:trHeight w:val="278"/>
        </w:trPr>
        <w:tc>
          <w:tcPr>
            <w:tcW w:w="9240" w:type="dxa"/>
            <w:gridSpan w:val="3"/>
            <w:shd w:val="clear" w:color="auto" w:fill="CCFFFF"/>
            <w:vAlign w:val="center"/>
          </w:tcPr>
          <w:p w14:paraId="23B0C313" w14:textId="77777777" w:rsidR="00965A87" w:rsidRPr="0052295E" w:rsidRDefault="00965A87" w:rsidP="00C543D6">
            <w:pPr>
              <w:pStyle w:val="UseCaseSection"/>
              <w:keepNext/>
              <w:keepLines/>
              <w:rPr>
                <w:rFonts w:eastAsia="SimSun"/>
              </w:rPr>
            </w:pPr>
            <w:r w:rsidRPr="0052295E">
              <w:rPr>
                <w:rFonts w:eastAsia="SimSun"/>
              </w:rPr>
              <w:t>Main Sequence</w:t>
            </w:r>
          </w:p>
        </w:tc>
      </w:tr>
      <w:tr w:rsidR="00965A87" w:rsidRPr="0052295E" w14:paraId="23B0C318" w14:textId="77777777" w:rsidTr="00C543D6">
        <w:trPr>
          <w:trHeight w:val="203"/>
        </w:trPr>
        <w:tc>
          <w:tcPr>
            <w:tcW w:w="630" w:type="dxa"/>
          </w:tcPr>
          <w:p w14:paraId="23B0C315" w14:textId="77777777" w:rsidR="00965A87" w:rsidRPr="0052295E" w:rsidRDefault="00965A87" w:rsidP="00C543D6">
            <w:pPr>
              <w:pStyle w:val="UseCaseHeader"/>
              <w:keepNext/>
              <w:keepLines/>
              <w:rPr>
                <w:rFonts w:eastAsia="SimSun"/>
              </w:rPr>
            </w:pPr>
            <w:r w:rsidRPr="0052295E">
              <w:rPr>
                <w:rFonts w:eastAsia="SimSun"/>
              </w:rPr>
              <w:t>Step</w:t>
            </w:r>
          </w:p>
        </w:tc>
        <w:tc>
          <w:tcPr>
            <w:tcW w:w="1890" w:type="dxa"/>
          </w:tcPr>
          <w:p w14:paraId="23B0C316" w14:textId="77777777" w:rsidR="00965A87" w:rsidRPr="0052295E" w:rsidRDefault="00965A87" w:rsidP="00C543D6">
            <w:pPr>
              <w:pStyle w:val="UseCaseHeader"/>
              <w:keepNext/>
              <w:keepLines/>
              <w:rPr>
                <w:rFonts w:eastAsia="SimSun"/>
              </w:rPr>
            </w:pPr>
            <w:r w:rsidRPr="0052295E">
              <w:rPr>
                <w:rFonts w:eastAsia="SimSun"/>
              </w:rPr>
              <w:t>Actor</w:t>
            </w:r>
          </w:p>
        </w:tc>
        <w:tc>
          <w:tcPr>
            <w:tcW w:w="6720" w:type="dxa"/>
          </w:tcPr>
          <w:p w14:paraId="23B0C317" w14:textId="77777777" w:rsidR="00965A87" w:rsidRPr="0052295E" w:rsidRDefault="00965A87" w:rsidP="00C543D6">
            <w:pPr>
              <w:pStyle w:val="UseCaseHeader"/>
              <w:keepNext/>
              <w:keepLines/>
              <w:rPr>
                <w:rFonts w:eastAsia="SimSun"/>
              </w:rPr>
            </w:pPr>
            <w:r w:rsidRPr="0052295E">
              <w:rPr>
                <w:rFonts w:eastAsia="SimSun"/>
              </w:rPr>
              <w:t>Description</w:t>
            </w:r>
          </w:p>
        </w:tc>
      </w:tr>
      <w:tr w:rsidR="00965A87" w:rsidRPr="0052295E" w14:paraId="23B0C31C" w14:textId="77777777" w:rsidTr="00C543D6">
        <w:trPr>
          <w:trHeight w:val="320"/>
        </w:trPr>
        <w:tc>
          <w:tcPr>
            <w:tcW w:w="630" w:type="dxa"/>
            <w:vAlign w:val="center"/>
          </w:tcPr>
          <w:p w14:paraId="23B0C319" w14:textId="77777777" w:rsidR="00965A87" w:rsidRPr="0052295E" w:rsidRDefault="00965A87" w:rsidP="00C543D6">
            <w:pPr>
              <w:pStyle w:val="UseCaseText"/>
              <w:keepNext/>
              <w:keepLines/>
              <w:rPr>
                <w:rFonts w:eastAsia="SimSun"/>
              </w:rPr>
            </w:pPr>
            <w:r w:rsidRPr="0052295E">
              <w:rPr>
                <w:rFonts w:eastAsia="SimSun"/>
              </w:rPr>
              <w:t>1</w:t>
            </w:r>
          </w:p>
        </w:tc>
        <w:tc>
          <w:tcPr>
            <w:tcW w:w="1890" w:type="dxa"/>
            <w:vAlign w:val="center"/>
          </w:tcPr>
          <w:p w14:paraId="23B0C31A" w14:textId="77777777" w:rsidR="00965A87" w:rsidRPr="0052295E" w:rsidRDefault="00965A87" w:rsidP="00C543D6">
            <w:pPr>
              <w:pStyle w:val="UseCaseText"/>
              <w:rPr>
                <w:rFonts w:eastAsia="SimSun"/>
              </w:rPr>
            </w:pPr>
            <w:r>
              <w:rPr>
                <w:rFonts w:eastAsia="SimSun"/>
              </w:rPr>
              <w:t>Users</w:t>
            </w:r>
          </w:p>
        </w:tc>
        <w:tc>
          <w:tcPr>
            <w:tcW w:w="6720" w:type="dxa"/>
            <w:vAlign w:val="center"/>
          </w:tcPr>
          <w:p w14:paraId="23B0C31B" w14:textId="77777777" w:rsidR="00965A87" w:rsidRPr="0052295E" w:rsidRDefault="00965A87" w:rsidP="00C543D6">
            <w:pPr>
              <w:pStyle w:val="UseCaseText"/>
              <w:keepNext/>
              <w:keepLines/>
              <w:rPr>
                <w:rFonts w:eastAsia="SimSun"/>
              </w:rPr>
            </w:pPr>
            <w:r>
              <w:rPr>
                <w:rFonts w:eastAsia="SimSun"/>
              </w:rPr>
              <w:t>Include use cases &lt;&lt;Search meta-data catalog &gt;&gt;, &lt;&lt;filter meta-data set&gt;&gt;</w:t>
            </w:r>
          </w:p>
        </w:tc>
      </w:tr>
      <w:tr w:rsidR="00965A87" w:rsidRPr="0052295E" w14:paraId="23B0C321" w14:textId="77777777" w:rsidTr="00C543D6">
        <w:trPr>
          <w:trHeight w:val="320"/>
        </w:trPr>
        <w:tc>
          <w:tcPr>
            <w:tcW w:w="630" w:type="dxa"/>
            <w:vAlign w:val="center"/>
          </w:tcPr>
          <w:p w14:paraId="23B0C31D" w14:textId="77777777" w:rsidR="00965A87" w:rsidRPr="0052295E" w:rsidRDefault="00965A87" w:rsidP="00C543D6">
            <w:pPr>
              <w:pStyle w:val="UseCaseText"/>
              <w:rPr>
                <w:rFonts w:eastAsia="SimSun"/>
              </w:rPr>
            </w:pPr>
            <w:r>
              <w:rPr>
                <w:rFonts w:eastAsia="SimSun"/>
              </w:rPr>
              <w:t>2</w:t>
            </w:r>
          </w:p>
        </w:tc>
        <w:tc>
          <w:tcPr>
            <w:tcW w:w="1890" w:type="dxa"/>
            <w:vAlign w:val="center"/>
          </w:tcPr>
          <w:p w14:paraId="23B0C31E" w14:textId="77777777" w:rsidR="00965A87" w:rsidRDefault="00965A87" w:rsidP="00C543D6">
            <w:pPr>
              <w:pStyle w:val="UseCaseText"/>
              <w:rPr>
                <w:rFonts w:eastAsia="SimSun"/>
              </w:rPr>
            </w:pPr>
            <w:r>
              <w:rPr>
                <w:rFonts w:eastAsia="SimSun"/>
              </w:rPr>
              <w:t>NGDS System</w:t>
            </w:r>
          </w:p>
        </w:tc>
        <w:tc>
          <w:tcPr>
            <w:tcW w:w="6720" w:type="dxa"/>
            <w:vAlign w:val="center"/>
          </w:tcPr>
          <w:p w14:paraId="23B0C31F" w14:textId="77777777" w:rsidR="00965A87" w:rsidRDefault="00965A87" w:rsidP="00C543D6">
            <w:pPr>
              <w:pStyle w:val="UseCaseText"/>
              <w:rPr>
                <w:rFonts w:eastAsia="SimSun"/>
              </w:rPr>
            </w:pPr>
            <w:r>
              <w:rPr>
                <w:rFonts w:eastAsia="SimSun"/>
              </w:rPr>
              <w:t>Performs search according to user discovery workflow</w:t>
            </w:r>
          </w:p>
          <w:p w14:paraId="23B0C320" w14:textId="77777777" w:rsidR="00965A87" w:rsidRDefault="00965A87" w:rsidP="00C543D6">
            <w:pPr>
              <w:pStyle w:val="UseCaseText"/>
              <w:rPr>
                <w:rFonts w:eastAsia="SimSun"/>
              </w:rPr>
            </w:pPr>
            <w:r>
              <w:rPr>
                <w:rFonts w:eastAsia="SimSun"/>
              </w:rPr>
              <w:t>Record save parameters by monitoring user input</w:t>
            </w:r>
          </w:p>
        </w:tc>
      </w:tr>
      <w:tr w:rsidR="00965A87" w:rsidRPr="0052295E" w14:paraId="23B0C327" w14:textId="77777777" w:rsidTr="00C543D6">
        <w:trPr>
          <w:trHeight w:val="320"/>
        </w:trPr>
        <w:tc>
          <w:tcPr>
            <w:tcW w:w="630" w:type="dxa"/>
            <w:vAlign w:val="center"/>
          </w:tcPr>
          <w:p w14:paraId="23B0C322" w14:textId="77777777" w:rsidR="00965A87" w:rsidRDefault="00965A87" w:rsidP="00C543D6">
            <w:pPr>
              <w:pStyle w:val="UseCaseText"/>
              <w:rPr>
                <w:rFonts w:eastAsia="SimSun"/>
              </w:rPr>
            </w:pPr>
            <w:r>
              <w:rPr>
                <w:rFonts w:eastAsia="SimSun"/>
              </w:rPr>
              <w:t>3</w:t>
            </w:r>
          </w:p>
        </w:tc>
        <w:tc>
          <w:tcPr>
            <w:tcW w:w="1890" w:type="dxa"/>
            <w:vAlign w:val="center"/>
          </w:tcPr>
          <w:p w14:paraId="23B0C323" w14:textId="77777777" w:rsidR="00965A87" w:rsidRDefault="00965A87" w:rsidP="00C543D6">
            <w:pPr>
              <w:pStyle w:val="UseCaseText"/>
              <w:rPr>
                <w:rFonts w:eastAsia="SimSun"/>
              </w:rPr>
            </w:pPr>
            <w:r>
              <w:rPr>
                <w:rFonts w:eastAsia="SimSun"/>
              </w:rPr>
              <w:t>Users</w:t>
            </w:r>
          </w:p>
        </w:tc>
        <w:tc>
          <w:tcPr>
            <w:tcW w:w="6720" w:type="dxa"/>
            <w:vAlign w:val="center"/>
          </w:tcPr>
          <w:p w14:paraId="23B0C324" w14:textId="77777777" w:rsidR="00965A87" w:rsidRDefault="00965A87" w:rsidP="00C543D6">
            <w:pPr>
              <w:pStyle w:val="UseCaseText"/>
              <w:rPr>
                <w:rFonts w:eastAsia="SimSun"/>
              </w:rPr>
            </w:pPr>
            <w:r>
              <w:rPr>
                <w:rFonts w:eastAsia="SimSun"/>
              </w:rPr>
              <w:t>Select save search criteria option from the UI</w:t>
            </w:r>
          </w:p>
          <w:p w14:paraId="23B0C325" w14:textId="77777777" w:rsidR="00965A87" w:rsidRDefault="00965A87" w:rsidP="00C543D6">
            <w:pPr>
              <w:pStyle w:val="UseCaseText"/>
              <w:rPr>
                <w:rFonts w:eastAsia="SimSun"/>
              </w:rPr>
            </w:pPr>
            <w:r>
              <w:rPr>
                <w:rFonts w:eastAsia="SimSun"/>
              </w:rPr>
              <w:t>Give the search a name</w:t>
            </w:r>
          </w:p>
          <w:p w14:paraId="23B0C326" w14:textId="77777777" w:rsidR="0059289A" w:rsidRDefault="0059289A" w:rsidP="00C543D6">
            <w:pPr>
              <w:pStyle w:val="UseCaseText"/>
              <w:rPr>
                <w:rFonts w:eastAsia="SimSun"/>
              </w:rPr>
            </w:pPr>
            <w:r>
              <w:rPr>
                <w:rFonts w:eastAsia="SimSun"/>
              </w:rPr>
              <w:t>Select option to make search public/private</w:t>
            </w:r>
          </w:p>
        </w:tc>
      </w:tr>
      <w:tr w:rsidR="00965A87" w:rsidRPr="0052295E" w14:paraId="23B0C32C" w14:textId="77777777" w:rsidTr="00C543D6">
        <w:trPr>
          <w:trHeight w:val="320"/>
        </w:trPr>
        <w:tc>
          <w:tcPr>
            <w:tcW w:w="630" w:type="dxa"/>
            <w:vAlign w:val="center"/>
          </w:tcPr>
          <w:p w14:paraId="23B0C328" w14:textId="77777777" w:rsidR="00965A87" w:rsidRDefault="00965A87" w:rsidP="00C543D6">
            <w:pPr>
              <w:pStyle w:val="UseCaseText"/>
              <w:rPr>
                <w:rFonts w:eastAsia="SimSun"/>
              </w:rPr>
            </w:pPr>
            <w:r>
              <w:rPr>
                <w:rFonts w:eastAsia="SimSun"/>
              </w:rPr>
              <w:t>4</w:t>
            </w:r>
          </w:p>
        </w:tc>
        <w:tc>
          <w:tcPr>
            <w:tcW w:w="1890" w:type="dxa"/>
            <w:vAlign w:val="center"/>
          </w:tcPr>
          <w:p w14:paraId="23B0C329" w14:textId="77777777" w:rsidR="00965A87" w:rsidRDefault="00965A87" w:rsidP="00C543D6">
            <w:pPr>
              <w:pStyle w:val="UseCaseText"/>
              <w:rPr>
                <w:rFonts w:eastAsia="SimSun"/>
              </w:rPr>
            </w:pPr>
            <w:r>
              <w:rPr>
                <w:rFonts w:eastAsia="SimSun"/>
              </w:rPr>
              <w:t>NGDS System</w:t>
            </w:r>
          </w:p>
        </w:tc>
        <w:tc>
          <w:tcPr>
            <w:tcW w:w="6720" w:type="dxa"/>
            <w:vAlign w:val="center"/>
          </w:tcPr>
          <w:p w14:paraId="23B0C32A" w14:textId="77777777" w:rsidR="00965A87" w:rsidRDefault="00965A87" w:rsidP="00C543D6">
            <w:pPr>
              <w:pStyle w:val="UseCaseText"/>
              <w:rPr>
                <w:rFonts w:eastAsia="SimSun"/>
              </w:rPr>
            </w:pPr>
            <w:r>
              <w:rPr>
                <w:rFonts w:eastAsia="SimSun"/>
              </w:rPr>
              <w:t>Saves search criteria</w:t>
            </w:r>
          </w:p>
          <w:p w14:paraId="23B0C32B" w14:textId="77777777" w:rsidR="0059289A" w:rsidRDefault="0059289A" w:rsidP="00C543D6">
            <w:pPr>
              <w:pStyle w:val="UseCaseText"/>
              <w:rPr>
                <w:rFonts w:eastAsia="SimSun"/>
              </w:rPr>
            </w:pPr>
            <w:r>
              <w:rPr>
                <w:rFonts w:eastAsia="SimSun"/>
              </w:rPr>
              <w:t>Make search criteria public if user selected so.</w:t>
            </w:r>
          </w:p>
        </w:tc>
      </w:tr>
      <w:tr w:rsidR="00965A87" w:rsidRPr="0052295E" w14:paraId="23B0C32E" w14:textId="77777777" w:rsidTr="00C543D6">
        <w:trPr>
          <w:trHeight w:val="287"/>
        </w:trPr>
        <w:tc>
          <w:tcPr>
            <w:tcW w:w="9240" w:type="dxa"/>
            <w:gridSpan w:val="3"/>
            <w:shd w:val="clear" w:color="auto" w:fill="FFFFCC"/>
            <w:vAlign w:val="center"/>
          </w:tcPr>
          <w:p w14:paraId="23B0C32D" w14:textId="77777777" w:rsidR="00965A87" w:rsidRPr="0052295E" w:rsidRDefault="00965A87" w:rsidP="00C543D6">
            <w:pPr>
              <w:pStyle w:val="UseCaseSection"/>
              <w:keepNext/>
              <w:keepLines/>
              <w:rPr>
                <w:rFonts w:eastAsia="SimSun"/>
              </w:rPr>
            </w:pPr>
            <w:r w:rsidRPr="0052295E">
              <w:rPr>
                <w:rFonts w:eastAsia="SimSun"/>
              </w:rPr>
              <w:t>Variants</w:t>
            </w:r>
          </w:p>
        </w:tc>
      </w:tr>
      <w:tr w:rsidR="00965A87" w:rsidRPr="0052295E" w14:paraId="23B0C332" w14:textId="77777777" w:rsidTr="00C543D6">
        <w:trPr>
          <w:trHeight w:val="261"/>
        </w:trPr>
        <w:tc>
          <w:tcPr>
            <w:tcW w:w="630" w:type="dxa"/>
            <w:vAlign w:val="center"/>
          </w:tcPr>
          <w:p w14:paraId="23B0C32F" w14:textId="77777777" w:rsidR="00965A87" w:rsidRPr="0052295E" w:rsidRDefault="00965A87" w:rsidP="00C543D6">
            <w:pPr>
              <w:pStyle w:val="UseCaseHeader"/>
              <w:keepNext/>
              <w:keepLines/>
              <w:rPr>
                <w:rFonts w:eastAsia="SimSun"/>
              </w:rPr>
            </w:pPr>
            <w:r w:rsidRPr="0052295E">
              <w:rPr>
                <w:rFonts w:eastAsia="SimSun"/>
              </w:rPr>
              <w:t>Step</w:t>
            </w:r>
          </w:p>
        </w:tc>
        <w:tc>
          <w:tcPr>
            <w:tcW w:w="1890" w:type="dxa"/>
            <w:vAlign w:val="center"/>
          </w:tcPr>
          <w:p w14:paraId="23B0C330" w14:textId="77777777" w:rsidR="00965A87" w:rsidRPr="0052295E" w:rsidRDefault="00965A87" w:rsidP="00C543D6">
            <w:pPr>
              <w:pStyle w:val="UseCaseHeader"/>
              <w:keepNext/>
              <w:keepLines/>
              <w:rPr>
                <w:rFonts w:eastAsia="SimSun"/>
              </w:rPr>
            </w:pPr>
            <w:r w:rsidRPr="0052295E">
              <w:rPr>
                <w:rFonts w:eastAsia="SimSun"/>
              </w:rPr>
              <w:t>Actor</w:t>
            </w:r>
          </w:p>
        </w:tc>
        <w:tc>
          <w:tcPr>
            <w:tcW w:w="6720" w:type="dxa"/>
            <w:vAlign w:val="center"/>
          </w:tcPr>
          <w:p w14:paraId="23B0C331" w14:textId="77777777" w:rsidR="00965A87" w:rsidRPr="0052295E" w:rsidRDefault="00965A87" w:rsidP="00C543D6">
            <w:pPr>
              <w:pStyle w:val="UseCaseHeader"/>
              <w:keepNext/>
              <w:keepLines/>
              <w:rPr>
                <w:rFonts w:eastAsia="SimSun"/>
              </w:rPr>
            </w:pPr>
            <w:r w:rsidRPr="0052295E">
              <w:rPr>
                <w:rFonts w:eastAsia="SimSun"/>
              </w:rPr>
              <w:t>Description</w:t>
            </w:r>
          </w:p>
        </w:tc>
      </w:tr>
      <w:tr w:rsidR="00965A87" w:rsidRPr="0052295E" w14:paraId="23B0C336" w14:textId="77777777" w:rsidTr="00C543D6">
        <w:trPr>
          <w:trHeight w:val="359"/>
        </w:trPr>
        <w:tc>
          <w:tcPr>
            <w:tcW w:w="630" w:type="dxa"/>
            <w:tcBorders>
              <w:bottom w:val="single" w:sz="4" w:space="0" w:color="auto"/>
            </w:tcBorders>
            <w:vAlign w:val="center"/>
          </w:tcPr>
          <w:p w14:paraId="23B0C333" w14:textId="77777777" w:rsidR="00965A87" w:rsidRPr="0052295E" w:rsidRDefault="00965A87" w:rsidP="00C543D6">
            <w:pPr>
              <w:pStyle w:val="UseCaseText"/>
              <w:keepNext/>
              <w:keepLines/>
              <w:rPr>
                <w:rFonts w:eastAsia="SimSun"/>
              </w:rPr>
            </w:pPr>
            <w:r>
              <w:rPr>
                <w:rFonts w:eastAsia="SimSun"/>
              </w:rPr>
              <w:t>1b</w:t>
            </w:r>
          </w:p>
        </w:tc>
        <w:tc>
          <w:tcPr>
            <w:tcW w:w="1890" w:type="dxa"/>
            <w:tcBorders>
              <w:bottom w:val="single" w:sz="4" w:space="0" w:color="auto"/>
            </w:tcBorders>
            <w:vAlign w:val="center"/>
          </w:tcPr>
          <w:p w14:paraId="23B0C334" w14:textId="77777777" w:rsidR="00965A87" w:rsidRDefault="00965A87" w:rsidP="00C543D6">
            <w:pPr>
              <w:pStyle w:val="UseCaseText"/>
              <w:rPr>
                <w:rFonts w:eastAsia="SimSun"/>
              </w:rPr>
            </w:pPr>
            <w:r>
              <w:rPr>
                <w:rFonts w:eastAsia="SimSun"/>
              </w:rPr>
              <w:t>Users</w:t>
            </w:r>
          </w:p>
        </w:tc>
        <w:tc>
          <w:tcPr>
            <w:tcW w:w="6720" w:type="dxa"/>
            <w:tcBorders>
              <w:bottom w:val="single" w:sz="4" w:space="0" w:color="auto"/>
            </w:tcBorders>
            <w:vAlign w:val="center"/>
          </w:tcPr>
          <w:p w14:paraId="23B0C335" w14:textId="77777777" w:rsidR="00965A87" w:rsidRPr="0052295E" w:rsidRDefault="00965A87" w:rsidP="00C543D6">
            <w:pPr>
              <w:pStyle w:val="UseCaseText"/>
              <w:keepNext/>
              <w:keepLines/>
              <w:rPr>
                <w:rFonts w:eastAsia="SimSun"/>
              </w:rPr>
            </w:pPr>
            <w:r>
              <w:rPr>
                <w:rFonts w:eastAsia="SimSun"/>
              </w:rPr>
              <w:t>Input search criteria in a separate content-based search form, instead of using the included use cases</w:t>
            </w:r>
          </w:p>
        </w:tc>
      </w:tr>
      <w:tr w:rsidR="00965A87" w:rsidRPr="0052295E" w14:paraId="23B0C33A" w14:textId="77777777" w:rsidTr="00C543D6">
        <w:trPr>
          <w:trHeight w:val="261"/>
        </w:trPr>
        <w:tc>
          <w:tcPr>
            <w:tcW w:w="630" w:type="dxa"/>
            <w:tcBorders>
              <w:bottom w:val="single" w:sz="4" w:space="0" w:color="auto"/>
            </w:tcBorders>
            <w:vAlign w:val="center"/>
          </w:tcPr>
          <w:p w14:paraId="23B0C337" w14:textId="77777777" w:rsidR="00965A87" w:rsidRDefault="00965A87" w:rsidP="00C543D6">
            <w:pPr>
              <w:pStyle w:val="UseCaseText"/>
              <w:rPr>
                <w:rFonts w:eastAsia="SimSun"/>
              </w:rPr>
            </w:pPr>
            <w:r>
              <w:rPr>
                <w:rFonts w:eastAsia="SimSun"/>
              </w:rPr>
              <w:t>2b</w:t>
            </w:r>
          </w:p>
        </w:tc>
        <w:tc>
          <w:tcPr>
            <w:tcW w:w="1890" w:type="dxa"/>
            <w:tcBorders>
              <w:bottom w:val="single" w:sz="4" w:space="0" w:color="auto"/>
            </w:tcBorders>
            <w:vAlign w:val="center"/>
          </w:tcPr>
          <w:p w14:paraId="23B0C338" w14:textId="77777777" w:rsidR="00965A87" w:rsidRDefault="00965A87" w:rsidP="00C543D6">
            <w:pPr>
              <w:pStyle w:val="UseCaseText"/>
              <w:rPr>
                <w:rFonts w:eastAsia="SimSun"/>
              </w:rPr>
            </w:pPr>
            <w:r>
              <w:rPr>
                <w:rFonts w:eastAsia="SimSun"/>
              </w:rPr>
              <w:t>NGDS System</w:t>
            </w:r>
          </w:p>
        </w:tc>
        <w:tc>
          <w:tcPr>
            <w:tcW w:w="6720" w:type="dxa"/>
            <w:tcBorders>
              <w:bottom w:val="single" w:sz="4" w:space="0" w:color="auto"/>
            </w:tcBorders>
            <w:vAlign w:val="center"/>
          </w:tcPr>
          <w:p w14:paraId="23B0C339" w14:textId="77777777" w:rsidR="00965A87" w:rsidRDefault="00965A87" w:rsidP="00C543D6">
            <w:pPr>
              <w:pStyle w:val="UseCaseText"/>
              <w:rPr>
                <w:rFonts w:eastAsia="SimSun"/>
              </w:rPr>
            </w:pPr>
            <w:r>
              <w:rPr>
                <w:rFonts w:eastAsia="SimSun"/>
              </w:rPr>
              <w:t>Uses form-based search as criteria</w:t>
            </w:r>
          </w:p>
        </w:tc>
      </w:tr>
      <w:tr w:rsidR="00965A87" w:rsidRPr="00FB0E17" w14:paraId="23B0C33C" w14:textId="77777777" w:rsidTr="00C543D6">
        <w:trPr>
          <w:trHeight w:val="261"/>
        </w:trPr>
        <w:tc>
          <w:tcPr>
            <w:tcW w:w="9240" w:type="dxa"/>
            <w:gridSpan w:val="3"/>
            <w:tcBorders>
              <w:bottom w:val="single" w:sz="4" w:space="0" w:color="auto"/>
            </w:tcBorders>
            <w:shd w:val="clear" w:color="auto" w:fill="FDBBC0"/>
            <w:vAlign w:val="center"/>
          </w:tcPr>
          <w:p w14:paraId="23B0C33B" w14:textId="77777777" w:rsidR="00965A87" w:rsidRPr="0052295E" w:rsidRDefault="00965A87" w:rsidP="00C543D6">
            <w:pPr>
              <w:pStyle w:val="UseCaseSection"/>
              <w:keepNext/>
              <w:keepLines/>
              <w:rPr>
                <w:rFonts w:eastAsia="SimSun"/>
              </w:rPr>
            </w:pPr>
            <w:r>
              <w:rPr>
                <w:rFonts w:eastAsia="SimSun"/>
              </w:rPr>
              <w:t>Exception</w:t>
            </w:r>
            <w:r w:rsidRPr="0052295E">
              <w:rPr>
                <w:rFonts w:eastAsia="SimSun"/>
              </w:rPr>
              <w:t>s</w:t>
            </w:r>
          </w:p>
        </w:tc>
      </w:tr>
      <w:tr w:rsidR="00965A87" w:rsidRPr="0052295E" w14:paraId="23B0C340" w14:textId="77777777" w:rsidTr="00C543D6">
        <w:trPr>
          <w:trHeight w:val="261"/>
        </w:trPr>
        <w:tc>
          <w:tcPr>
            <w:tcW w:w="630" w:type="dxa"/>
            <w:tcBorders>
              <w:bottom w:val="single" w:sz="4" w:space="0" w:color="auto"/>
            </w:tcBorders>
            <w:vAlign w:val="center"/>
          </w:tcPr>
          <w:p w14:paraId="23B0C33D" w14:textId="77777777" w:rsidR="00965A87" w:rsidRPr="0052295E" w:rsidRDefault="00965A87"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33E" w14:textId="77777777" w:rsidR="00965A87" w:rsidRPr="0052295E" w:rsidRDefault="00965A87"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33F" w14:textId="77777777" w:rsidR="00965A87" w:rsidRPr="0052295E" w:rsidRDefault="00965A87" w:rsidP="00C543D6">
            <w:pPr>
              <w:pStyle w:val="UseCaseHeader"/>
              <w:keepNext/>
              <w:keepLines/>
              <w:rPr>
                <w:rFonts w:eastAsia="SimSun"/>
              </w:rPr>
            </w:pPr>
            <w:r w:rsidRPr="0052295E">
              <w:rPr>
                <w:rFonts w:eastAsia="SimSun"/>
              </w:rPr>
              <w:t>Description</w:t>
            </w:r>
          </w:p>
        </w:tc>
      </w:tr>
      <w:tr w:rsidR="00965A87" w:rsidRPr="0052295E" w14:paraId="23B0C344" w14:textId="77777777" w:rsidTr="00C543D6">
        <w:trPr>
          <w:trHeight w:val="261"/>
        </w:trPr>
        <w:tc>
          <w:tcPr>
            <w:tcW w:w="630" w:type="dxa"/>
            <w:tcBorders>
              <w:bottom w:val="single" w:sz="4" w:space="0" w:color="auto"/>
            </w:tcBorders>
            <w:vAlign w:val="center"/>
          </w:tcPr>
          <w:p w14:paraId="23B0C341" w14:textId="77777777" w:rsidR="00965A87" w:rsidRPr="0052295E" w:rsidRDefault="00965A87" w:rsidP="00C543D6">
            <w:pPr>
              <w:pStyle w:val="UseCaseText"/>
              <w:keepNext/>
              <w:keepLines/>
              <w:rPr>
                <w:rFonts w:eastAsia="SimSun"/>
              </w:rPr>
            </w:pPr>
          </w:p>
        </w:tc>
        <w:tc>
          <w:tcPr>
            <w:tcW w:w="1890" w:type="dxa"/>
            <w:tcBorders>
              <w:bottom w:val="single" w:sz="4" w:space="0" w:color="auto"/>
            </w:tcBorders>
            <w:vAlign w:val="center"/>
          </w:tcPr>
          <w:p w14:paraId="23B0C342" w14:textId="77777777" w:rsidR="00965A87" w:rsidRPr="0052295E" w:rsidRDefault="00965A87" w:rsidP="00C543D6">
            <w:pPr>
              <w:pStyle w:val="UseCaseText"/>
              <w:keepNext/>
              <w:keepLines/>
              <w:rPr>
                <w:rFonts w:eastAsia="SimSun"/>
              </w:rPr>
            </w:pPr>
          </w:p>
        </w:tc>
        <w:tc>
          <w:tcPr>
            <w:tcW w:w="6720" w:type="dxa"/>
            <w:tcBorders>
              <w:bottom w:val="single" w:sz="4" w:space="0" w:color="auto"/>
            </w:tcBorders>
            <w:vAlign w:val="center"/>
          </w:tcPr>
          <w:p w14:paraId="23B0C343" w14:textId="77777777" w:rsidR="00965A87" w:rsidRPr="0052295E" w:rsidRDefault="00965A87" w:rsidP="00C543D6">
            <w:pPr>
              <w:pStyle w:val="UseCaseText"/>
              <w:keepNext/>
              <w:keepLines/>
              <w:rPr>
                <w:rFonts w:eastAsia="SimSun"/>
              </w:rPr>
            </w:pPr>
          </w:p>
        </w:tc>
      </w:tr>
      <w:tr w:rsidR="00965A87" w:rsidRPr="0052295E" w14:paraId="23B0C348" w14:textId="77777777" w:rsidTr="00C543D6">
        <w:trPr>
          <w:trHeight w:val="261"/>
        </w:trPr>
        <w:tc>
          <w:tcPr>
            <w:tcW w:w="630" w:type="dxa"/>
            <w:tcBorders>
              <w:bottom w:val="single" w:sz="4" w:space="0" w:color="auto"/>
            </w:tcBorders>
            <w:vAlign w:val="center"/>
          </w:tcPr>
          <w:p w14:paraId="23B0C345" w14:textId="77777777" w:rsidR="00965A87" w:rsidRPr="0052295E" w:rsidRDefault="00965A87" w:rsidP="00C543D6">
            <w:pPr>
              <w:pStyle w:val="UseCaseText"/>
              <w:rPr>
                <w:rFonts w:eastAsia="SimSun"/>
              </w:rPr>
            </w:pPr>
          </w:p>
        </w:tc>
        <w:tc>
          <w:tcPr>
            <w:tcW w:w="1890" w:type="dxa"/>
            <w:tcBorders>
              <w:bottom w:val="single" w:sz="4" w:space="0" w:color="auto"/>
            </w:tcBorders>
            <w:vAlign w:val="center"/>
          </w:tcPr>
          <w:p w14:paraId="23B0C346" w14:textId="77777777" w:rsidR="00965A87" w:rsidRPr="0052295E" w:rsidRDefault="00965A87" w:rsidP="00C543D6">
            <w:pPr>
              <w:pStyle w:val="UseCaseText"/>
              <w:rPr>
                <w:rFonts w:eastAsia="SimSun"/>
              </w:rPr>
            </w:pPr>
          </w:p>
        </w:tc>
        <w:tc>
          <w:tcPr>
            <w:tcW w:w="6720" w:type="dxa"/>
            <w:tcBorders>
              <w:bottom w:val="single" w:sz="4" w:space="0" w:color="auto"/>
            </w:tcBorders>
            <w:vAlign w:val="center"/>
          </w:tcPr>
          <w:p w14:paraId="23B0C347" w14:textId="77777777" w:rsidR="00965A87" w:rsidRPr="0052295E" w:rsidRDefault="00965A87" w:rsidP="00C543D6">
            <w:pPr>
              <w:pStyle w:val="UseCaseText"/>
              <w:rPr>
                <w:rFonts w:eastAsia="SimSun"/>
              </w:rPr>
            </w:pPr>
          </w:p>
        </w:tc>
      </w:tr>
      <w:tr w:rsidR="00965A87" w:rsidRPr="0052295E" w14:paraId="23B0C34A" w14:textId="77777777" w:rsidTr="00C543D6">
        <w:trPr>
          <w:trHeight w:val="242"/>
        </w:trPr>
        <w:tc>
          <w:tcPr>
            <w:tcW w:w="9240" w:type="dxa"/>
            <w:gridSpan w:val="3"/>
            <w:shd w:val="clear" w:color="auto" w:fill="FFCC99"/>
            <w:vAlign w:val="center"/>
          </w:tcPr>
          <w:p w14:paraId="23B0C349" w14:textId="77777777" w:rsidR="00965A87" w:rsidRPr="0052295E" w:rsidRDefault="00965A87"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965A87" w:rsidRPr="0052295E" w14:paraId="23B0C34D" w14:textId="77777777" w:rsidTr="00C543D6">
        <w:trPr>
          <w:trHeight w:val="206"/>
        </w:trPr>
        <w:tc>
          <w:tcPr>
            <w:tcW w:w="630" w:type="dxa"/>
            <w:vAlign w:val="center"/>
          </w:tcPr>
          <w:p w14:paraId="23B0C34B" w14:textId="77777777" w:rsidR="00965A87" w:rsidRPr="0052295E" w:rsidRDefault="00965A87" w:rsidP="00C543D6">
            <w:pPr>
              <w:pStyle w:val="UseCaseHeader"/>
              <w:keepNext/>
              <w:keepLines/>
              <w:rPr>
                <w:rFonts w:eastAsia="SimSun"/>
              </w:rPr>
            </w:pPr>
            <w:r w:rsidRPr="0052295E">
              <w:rPr>
                <w:rFonts w:eastAsia="SimSun"/>
              </w:rPr>
              <w:t>ID</w:t>
            </w:r>
          </w:p>
        </w:tc>
        <w:tc>
          <w:tcPr>
            <w:tcW w:w="8610" w:type="dxa"/>
            <w:gridSpan w:val="2"/>
            <w:vAlign w:val="center"/>
          </w:tcPr>
          <w:p w14:paraId="23B0C34C" w14:textId="77777777" w:rsidR="00965A87" w:rsidRPr="0052295E" w:rsidRDefault="00965A87" w:rsidP="00C543D6">
            <w:pPr>
              <w:pStyle w:val="UseCaseHeader"/>
              <w:keepNext/>
              <w:keepLines/>
              <w:rPr>
                <w:rFonts w:eastAsia="SimSun"/>
              </w:rPr>
            </w:pPr>
            <w:r w:rsidRPr="0052295E">
              <w:rPr>
                <w:rFonts w:eastAsia="SimSun"/>
              </w:rPr>
              <w:t>Issue Description</w:t>
            </w:r>
          </w:p>
        </w:tc>
      </w:tr>
      <w:tr w:rsidR="00965A87" w:rsidRPr="0052295E" w14:paraId="23B0C351" w14:textId="77777777" w:rsidTr="00C543D6">
        <w:trPr>
          <w:trHeight w:val="206"/>
        </w:trPr>
        <w:tc>
          <w:tcPr>
            <w:tcW w:w="630" w:type="dxa"/>
            <w:vAlign w:val="center"/>
          </w:tcPr>
          <w:p w14:paraId="23B0C34E" w14:textId="77777777" w:rsidR="00965A87" w:rsidRPr="0052295E" w:rsidRDefault="00965A87" w:rsidP="00C543D6">
            <w:pPr>
              <w:pStyle w:val="UseCaseText"/>
              <w:keepNext/>
              <w:keepLines/>
              <w:rPr>
                <w:rFonts w:eastAsia="SimSun"/>
              </w:rPr>
            </w:pPr>
            <w:r>
              <w:rPr>
                <w:rFonts w:eastAsia="SimSun"/>
              </w:rPr>
              <w:t>1</w:t>
            </w:r>
          </w:p>
        </w:tc>
        <w:tc>
          <w:tcPr>
            <w:tcW w:w="8610" w:type="dxa"/>
            <w:gridSpan w:val="2"/>
            <w:vAlign w:val="center"/>
          </w:tcPr>
          <w:p w14:paraId="23B0C34F" w14:textId="77777777" w:rsidR="00965A87" w:rsidRDefault="00965A87" w:rsidP="00C543D6">
            <w:pPr>
              <w:pStyle w:val="UseCaseText"/>
              <w:keepNext/>
              <w:keepLines/>
              <w:rPr>
                <w:rFonts w:eastAsia="SimSun"/>
              </w:rPr>
            </w:pPr>
            <w:r>
              <w:rPr>
                <w:rFonts w:eastAsia="SimSun"/>
              </w:rPr>
              <w:t>Should the system support form-based search only or should it record data as shown above? Which option is better?</w:t>
            </w:r>
          </w:p>
          <w:p w14:paraId="23B0C350" w14:textId="77777777" w:rsidR="00B91F53" w:rsidRPr="0052295E" w:rsidRDefault="00B91F53" w:rsidP="00C543D6">
            <w:pPr>
              <w:pStyle w:val="UseCaseText"/>
              <w:keepNext/>
              <w:keepLines/>
              <w:rPr>
                <w:rFonts w:eastAsia="SimSun"/>
              </w:rPr>
            </w:pPr>
            <w:r>
              <w:rPr>
                <w:rFonts w:eastAsia="SimSun"/>
              </w:rPr>
              <w:t xml:space="preserve">DN: </w:t>
            </w:r>
            <w:r>
              <w:t>I would adhere to the architectural principles known as REST.  A URI represents the state of a specific resource etc.</w:t>
            </w:r>
          </w:p>
        </w:tc>
      </w:tr>
      <w:tr w:rsidR="00965A87" w:rsidRPr="0052295E" w14:paraId="23B0C356" w14:textId="77777777" w:rsidTr="00C543D6">
        <w:trPr>
          <w:trHeight w:val="206"/>
        </w:trPr>
        <w:tc>
          <w:tcPr>
            <w:tcW w:w="630" w:type="dxa"/>
            <w:vAlign w:val="center"/>
          </w:tcPr>
          <w:p w14:paraId="23B0C352" w14:textId="77777777" w:rsidR="00965A87" w:rsidRDefault="00965A87" w:rsidP="00C543D6">
            <w:pPr>
              <w:pStyle w:val="UseCaseText"/>
              <w:rPr>
                <w:rFonts w:eastAsia="SimSun"/>
              </w:rPr>
            </w:pPr>
            <w:r>
              <w:rPr>
                <w:rFonts w:eastAsia="SimSun"/>
              </w:rPr>
              <w:t>2</w:t>
            </w:r>
          </w:p>
        </w:tc>
        <w:tc>
          <w:tcPr>
            <w:tcW w:w="8610" w:type="dxa"/>
            <w:gridSpan w:val="2"/>
            <w:vAlign w:val="center"/>
          </w:tcPr>
          <w:p w14:paraId="23B0C353" w14:textId="77777777" w:rsidR="00965A87" w:rsidRDefault="00965A87" w:rsidP="00C543D6">
            <w:pPr>
              <w:pStyle w:val="UseCaseText"/>
              <w:rPr>
                <w:rFonts w:eastAsia="SimSun"/>
              </w:rPr>
            </w:pPr>
            <w:r>
              <w:rPr>
                <w:rFonts w:eastAsia="SimSun"/>
              </w:rPr>
              <w:t>Should the saved searches from one user be visible to other users as Antro-tech indicated that searching is a collaborative process?</w:t>
            </w:r>
          </w:p>
          <w:p w14:paraId="23B0C354" w14:textId="77777777" w:rsidR="00C01BE1" w:rsidRDefault="00C01BE1" w:rsidP="00C543D6">
            <w:pPr>
              <w:pStyle w:val="UseCaseText"/>
              <w:rPr>
                <w:rFonts w:eastAsia="SimSun"/>
              </w:rPr>
            </w:pPr>
            <w:r w:rsidRPr="00C01BE1">
              <w:rPr>
                <w:rFonts w:eastAsia="SimSun"/>
              </w:rPr>
              <w:t>Maybe searches are not saved under a use id but treated as a resource. They could then be saved under the resource name (URI) and the (anonymous) user could create a bookmark to access the search later. This bookmark/URL can also be shared with other users.</w:t>
            </w:r>
          </w:p>
          <w:p w14:paraId="23B0C355" w14:textId="77777777" w:rsidR="00B91F53" w:rsidRDefault="00B91F53" w:rsidP="00C543D6">
            <w:pPr>
              <w:pStyle w:val="UseCaseText"/>
              <w:rPr>
                <w:rFonts w:eastAsia="SimSun"/>
              </w:rPr>
            </w:pPr>
            <w:r>
              <w:rPr>
                <w:rFonts w:eastAsia="SimSun"/>
              </w:rPr>
              <w:t xml:space="preserve">DN: </w:t>
            </w:r>
            <w:r>
              <w:t>Agree.</w:t>
            </w:r>
          </w:p>
        </w:tc>
      </w:tr>
    </w:tbl>
    <w:p w14:paraId="23B0C357" w14:textId="77777777" w:rsidR="00965A87" w:rsidRDefault="00965A87" w:rsidP="00965A87"/>
    <w:p w14:paraId="23B0C358" w14:textId="77777777" w:rsidR="00965A87" w:rsidRDefault="00965A87" w:rsidP="00965A87"/>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965A87" w:rsidRPr="0052295E" w14:paraId="23B0C35B" w14:textId="77777777" w:rsidTr="00C543D6">
        <w:trPr>
          <w:trHeight w:val="360"/>
        </w:trPr>
        <w:tc>
          <w:tcPr>
            <w:tcW w:w="2520" w:type="dxa"/>
            <w:gridSpan w:val="2"/>
            <w:shd w:val="clear" w:color="auto" w:fill="8DB3E2"/>
            <w:vAlign w:val="center"/>
          </w:tcPr>
          <w:p w14:paraId="23B0C359" w14:textId="77777777" w:rsidR="00965A87" w:rsidRPr="0052295E" w:rsidRDefault="00965A87" w:rsidP="00C543D6">
            <w:pPr>
              <w:pStyle w:val="UseCaseHeader"/>
              <w:keepNext/>
              <w:keepLines/>
              <w:rPr>
                <w:rFonts w:eastAsia="SimSun"/>
              </w:rPr>
            </w:pPr>
            <w:r>
              <w:rPr>
                <w:rFonts w:eastAsia="SimSun"/>
              </w:rPr>
              <w:lastRenderedPageBreak/>
              <w:t>Use Case ID</w:t>
            </w:r>
          </w:p>
        </w:tc>
        <w:tc>
          <w:tcPr>
            <w:tcW w:w="6720" w:type="dxa"/>
            <w:shd w:val="clear" w:color="auto" w:fill="8DB3E2"/>
            <w:vAlign w:val="center"/>
          </w:tcPr>
          <w:p w14:paraId="23B0C35A" w14:textId="77777777" w:rsidR="00965A87" w:rsidRPr="00B36A79" w:rsidRDefault="00965A87" w:rsidP="00C543D6">
            <w:pPr>
              <w:pStyle w:val="UseCaseText"/>
              <w:rPr>
                <w:rFonts w:eastAsia="Times"/>
                <w:b/>
              </w:rPr>
            </w:pPr>
            <w:r>
              <w:rPr>
                <w:rFonts w:eastAsia="Times"/>
                <w:b/>
              </w:rPr>
              <w:t>UC_012</w:t>
            </w:r>
          </w:p>
        </w:tc>
      </w:tr>
      <w:tr w:rsidR="00965A87" w:rsidRPr="0052295E" w14:paraId="23B0C35E" w14:textId="77777777" w:rsidTr="00C543D6">
        <w:trPr>
          <w:trHeight w:val="360"/>
        </w:trPr>
        <w:tc>
          <w:tcPr>
            <w:tcW w:w="2520" w:type="dxa"/>
            <w:gridSpan w:val="2"/>
            <w:shd w:val="clear" w:color="auto" w:fill="8DB3E2"/>
            <w:vAlign w:val="center"/>
          </w:tcPr>
          <w:p w14:paraId="23B0C35C" w14:textId="77777777" w:rsidR="00965A87" w:rsidRDefault="00965A87"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35D" w14:textId="77777777" w:rsidR="00965A87" w:rsidRPr="00C27791" w:rsidRDefault="00965A87" w:rsidP="00C543D6">
            <w:pPr>
              <w:pStyle w:val="UseCaseText"/>
              <w:rPr>
                <w:rFonts w:eastAsia="Times"/>
                <w:b/>
              </w:rPr>
            </w:pPr>
            <w:r w:rsidRPr="003A51F7">
              <w:rPr>
                <w:rFonts w:eastAsia="Times"/>
                <w:b/>
              </w:rPr>
              <w:t>Load previous search criteria</w:t>
            </w:r>
          </w:p>
        </w:tc>
      </w:tr>
      <w:tr w:rsidR="00965A87" w:rsidRPr="0052295E" w14:paraId="23B0C361" w14:textId="77777777" w:rsidTr="00C543D6">
        <w:trPr>
          <w:trHeight w:val="360"/>
        </w:trPr>
        <w:tc>
          <w:tcPr>
            <w:tcW w:w="2520" w:type="dxa"/>
            <w:gridSpan w:val="2"/>
            <w:vAlign w:val="center"/>
          </w:tcPr>
          <w:p w14:paraId="23B0C35F" w14:textId="77777777" w:rsidR="00965A87" w:rsidRPr="00DD3D3F" w:rsidRDefault="00965A87" w:rsidP="00C543D6">
            <w:pPr>
              <w:pStyle w:val="UseCaseText"/>
              <w:rPr>
                <w:rFonts w:eastAsia="SimSun"/>
                <w:b/>
              </w:rPr>
            </w:pPr>
            <w:r w:rsidRPr="00DD3D3F">
              <w:rPr>
                <w:rFonts w:eastAsia="SimSun"/>
                <w:b/>
              </w:rPr>
              <w:t>Short Description</w:t>
            </w:r>
          </w:p>
        </w:tc>
        <w:tc>
          <w:tcPr>
            <w:tcW w:w="6720" w:type="dxa"/>
            <w:vAlign w:val="center"/>
          </w:tcPr>
          <w:p w14:paraId="23B0C360" w14:textId="77777777" w:rsidR="00965A87" w:rsidRPr="00857069" w:rsidRDefault="00965A87" w:rsidP="00C543D6">
            <w:pPr>
              <w:pStyle w:val="UseCaseText"/>
              <w:rPr>
                <w:rFonts w:eastAsia="SimSun"/>
              </w:rPr>
            </w:pPr>
            <w:r>
              <w:rPr>
                <w:rFonts w:eastAsia="SimSun"/>
              </w:rPr>
              <w:t>The goal of this use case is to support users in loading previously saved search criteria. They do so by browsing through their list of saved searches.</w:t>
            </w:r>
          </w:p>
        </w:tc>
      </w:tr>
      <w:tr w:rsidR="00965A87" w:rsidRPr="0052295E" w14:paraId="23B0C364" w14:textId="77777777" w:rsidTr="00C543D6">
        <w:trPr>
          <w:trHeight w:val="360"/>
        </w:trPr>
        <w:tc>
          <w:tcPr>
            <w:tcW w:w="2520" w:type="dxa"/>
            <w:gridSpan w:val="2"/>
            <w:vAlign w:val="center"/>
          </w:tcPr>
          <w:p w14:paraId="23B0C362" w14:textId="77777777" w:rsidR="00965A87" w:rsidRPr="00DD3D3F" w:rsidRDefault="00965A87" w:rsidP="00C543D6">
            <w:pPr>
              <w:pStyle w:val="UseCaseText"/>
              <w:rPr>
                <w:rFonts w:eastAsia="SimSun"/>
                <w:b/>
              </w:rPr>
            </w:pPr>
            <w:r w:rsidRPr="00DD3D3F">
              <w:rPr>
                <w:rFonts w:eastAsia="SimSun"/>
                <w:b/>
              </w:rPr>
              <w:t>Actors</w:t>
            </w:r>
          </w:p>
        </w:tc>
        <w:tc>
          <w:tcPr>
            <w:tcW w:w="6720" w:type="dxa"/>
            <w:vAlign w:val="center"/>
          </w:tcPr>
          <w:p w14:paraId="23B0C363" w14:textId="77777777" w:rsidR="00965A87" w:rsidRPr="0052295E" w:rsidRDefault="001A2A8B" w:rsidP="00C543D6">
            <w:pPr>
              <w:pStyle w:val="UseCaseText"/>
              <w:rPr>
                <w:rFonts w:eastAsia="SimSun"/>
              </w:rPr>
            </w:pPr>
            <w:r>
              <w:rPr>
                <w:rFonts w:eastAsia="SimSun"/>
              </w:rPr>
              <w:t>End User/Data Consumer</w:t>
            </w:r>
          </w:p>
        </w:tc>
      </w:tr>
      <w:tr w:rsidR="00965A87" w:rsidRPr="0052295E" w14:paraId="23B0C367" w14:textId="77777777" w:rsidTr="00C543D6">
        <w:trPr>
          <w:trHeight w:val="360"/>
        </w:trPr>
        <w:tc>
          <w:tcPr>
            <w:tcW w:w="2520" w:type="dxa"/>
            <w:gridSpan w:val="2"/>
            <w:vAlign w:val="center"/>
          </w:tcPr>
          <w:p w14:paraId="23B0C365" w14:textId="77777777" w:rsidR="00965A87" w:rsidRPr="0052295E" w:rsidRDefault="00965A87" w:rsidP="00C543D6">
            <w:pPr>
              <w:pStyle w:val="UseCaseHeader"/>
              <w:rPr>
                <w:rFonts w:eastAsia="SimSun"/>
              </w:rPr>
            </w:pPr>
            <w:r w:rsidRPr="0052295E">
              <w:rPr>
                <w:rFonts w:eastAsia="SimSun"/>
              </w:rPr>
              <w:t>Pre-Conditions</w:t>
            </w:r>
          </w:p>
        </w:tc>
        <w:tc>
          <w:tcPr>
            <w:tcW w:w="6720" w:type="dxa"/>
            <w:vAlign w:val="center"/>
          </w:tcPr>
          <w:p w14:paraId="23B0C366" w14:textId="77777777" w:rsidR="00965A87" w:rsidRPr="0052295E" w:rsidRDefault="00965A87" w:rsidP="00C543D6">
            <w:pPr>
              <w:pStyle w:val="UseCaseText"/>
              <w:rPr>
                <w:rFonts w:eastAsia="SimSun"/>
              </w:rPr>
            </w:pPr>
            <w:r>
              <w:rPr>
                <w:rFonts w:eastAsia="SimSun"/>
              </w:rPr>
              <w:t>In order to allow saving and retrieval, the user must be identifiable; hence, there is a need for users (in particular the end user) to be logged in using their unique account.</w:t>
            </w:r>
          </w:p>
        </w:tc>
      </w:tr>
      <w:tr w:rsidR="00965A87" w:rsidRPr="0052295E" w14:paraId="23B0C36A" w14:textId="77777777" w:rsidTr="00C543D6">
        <w:trPr>
          <w:trHeight w:val="360"/>
        </w:trPr>
        <w:tc>
          <w:tcPr>
            <w:tcW w:w="2520" w:type="dxa"/>
            <w:gridSpan w:val="2"/>
            <w:vAlign w:val="center"/>
          </w:tcPr>
          <w:p w14:paraId="23B0C368" w14:textId="77777777" w:rsidR="00965A87" w:rsidRPr="0052295E" w:rsidRDefault="00965A87" w:rsidP="00C543D6">
            <w:pPr>
              <w:pStyle w:val="UseCaseHeader"/>
              <w:rPr>
                <w:rFonts w:eastAsia="SimSun"/>
              </w:rPr>
            </w:pPr>
            <w:r w:rsidRPr="0052295E">
              <w:rPr>
                <w:rFonts w:eastAsia="SimSun"/>
              </w:rPr>
              <w:t>Success End Conditions</w:t>
            </w:r>
          </w:p>
        </w:tc>
        <w:tc>
          <w:tcPr>
            <w:tcW w:w="6720" w:type="dxa"/>
            <w:vAlign w:val="center"/>
          </w:tcPr>
          <w:p w14:paraId="23B0C369" w14:textId="77777777" w:rsidR="00965A87" w:rsidRPr="0052295E" w:rsidRDefault="00965A87" w:rsidP="00C543D6">
            <w:pPr>
              <w:pStyle w:val="UseCaseText"/>
              <w:rPr>
                <w:rFonts w:eastAsia="SimSun"/>
              </w:rPr>
            </w:pPr>
            <w:r>
              <w:rPr>
                <w:rFonts w:eastAsia="SimSun"/>
              </w:rPr>
              <w:t>The loaded search criteria is loaded and executed, displaying results in the system</w:t>
            </w:r>
          </w:p>
        </w:tc>
      </w:tr>
      <w:tr w:rsidR="00965A87" w:rsidRPr="0052295E" w14:paraId="23B0C36D" w14:textId="77777777" w:rsidTr="00C543D6">
        <w:trPr>
          <w:trHeight w:val="360"/>
        </w:trPr>
        <w:tc>
          <w:tcPr>
            <w:tcW w:w="2520" w:type="dxa"/>
            <w:gridSpan w:val="2"/>
            <w:vAlign w:val="center"/>
          </w:tcPr>
          <w:p w14:paraId="23B0C36B" w14:textId="77777777" w:rsidR="00965A87" w:rsidRPr="0052295E" w:rsidRDefault="00965A87" w:rsidP="00C543D6">
            <w:pPr>
              <w:pStyle w:val="UseCaseHeader"/>
              <w:rPr>
                <w:rFonts w:eastAsia="SimSun"/>
              </w:rPr>
            </w:pPr>
            <w:r>
              <w:rPr>
                <w:rFonts w:eastAsia="SimSun"/>
              </w:rPr>
              <w:t>Data</w:t>
            </w:r>
          </w:p>
        </w:tc>
        <w:tc>
          <w:tcPr>
            <w:tcW w:w="6720" w:type="dxa"/>
            <w:vAlign w:val="center"/>
          </w:tcPr>
          <w:p w14:paraId="23B0C36C" w14:textId="77777777" w:rsidR="00965A87" w:rsidRDefault="00965A87" w:rsidP="00C543D6">
            <w:pPr>
              <w:pStyle w:val="UseCaseText"/>
              <w:rPr>
                <w:rFonts w:eastAsia="SimSun"/>
              </w:rPr>
            </w:pPr>
            <w:r>
              <w:rPr>
                <w:rFonts w:eastAsia="SimSun"/>
              </w:rPr>
              <w:t>Saved search criteria</w:t>
            </w:r>
          </w:p>
        </w:tc>
      </w:tr>
      <w:tr w:rsidR="00965A87" w:rsidRPr="0052295E" w14:paraId="23B0C370" w14:textId="77777777" w:rsidTr="00C543D6">
        <w:trPr>
          <w:trHeight w:val="360"/>
        </w:trPr>
        <w:tc>
          <w:tcPr>
            <w:tcW w:w="2520" w:type="dxa"/>
            <w:gridSpan w:val="2"/>
            <w:vAlign w:val="center"/>
          </w:tcPr>
          <w:p w14:paraId="23B0C36E" w14:textId="77777777" w:rsidR="00965A87" w:rsidRPr="0052295E" w:rsidRDefault="00965A87" w:rsidP="00C543D6">
            <w:pPr>
              <w:pStyle w:val="UseCaseHeader"/>
              <w:rPr>
                <w:rFonts w:eastAsia="SimSun"/>
              </w:rPr>
            </w:pPr>
            <w:r>
              <w:rPr>
                <w:rFonts w:eastAsia="SimSun"/>
              </w:rPr>
              <w:t>Functions</w:t>
            </w:r>
          </w:p>
        </w:tc>
        <w:tc>
          <w:tcPr>
            <w:tcW w:w="6720" w:type="dxa"/>
            <w:vAlign w:val="center"/>
          </w:tcPr>
          <w:p w14:paraId="23B0C36F" w14:textId="77777777" w:rsidR="00965A87" w:rsidRDefault="00965A87" w:rsidP="00377EE0">
            <w:pPr>
              <w:pStyle w:val="UseCaseText"/>
              <w:keepNext/>
              <w:keepLines/>
              <w:numPr>
                <w:ilvl w:val="0"/>
                <w:numId w:val="15"/>
              </w:numPr>
              <w:rPr>
                <w:rFonts w:eastAsia="SimSun"/>
              </w:rPr>
            </w:pPr>
            <w:r>
              <w:rPr>
                <w:rFonts w:eastAsia="SimSun"/>
              </w:rPr>
              <w:t>Load saved search criteria</w:t>
            </w:r>
          </w:p>
        </w:tc>
      </w:tr>
      <w:tr w:rsidR="00965A87" w:rsidRPr="0052295E" w14:paraId="23B0C372" w14:textId="77777777" w:rsidTr="00C543D6">
        <w:trPr>
          <w:trHeight w:val="278"/>
        </w:trPr>
        <w:tc>
          <w:tcPr>
            <w:tcW w:w="9240" w:type="dxa"/>
            <w:gridSpan w:val="3"/>
            <w:shd w:val="clear" w:color="auto" w:fill="CCFFFF"/>
            <w:vAlign w:val="center"/>
          </w:tcPr>
          <w:p w14:paraId="23B0C371" w14:textId="77777777" w:rsidR="00965A87" w:rsidRPr="0052295E" w:rsidRDefault="00965A87" w:rsidP="00C543D6">
            <w:pPr>
              <w:pStyle w:val="UseCaseSection"/>
              <w:keepNext/>
              <w:keepLines/>
              <w:rPr>
                <w:rFonts w:eastAsia="SimSun"/>
              </w:rPr>
            </w:pPr>
            <w:r w:rsidRPr="0052295E">
              <w:rPr>
                <w:rFonts w:eastAsia="SimSun"/>
              </w:rPr>
              <w:t>Main Sequence</w:t>
            </w:r>
          </w:p>
        </w:tc>
      </w:tr>
      <w:tr w:rsidR="00965A87" w:rsidRPr="0052295E" w14:paraId="23B0C376" w14:textId="77777777" w:rsidTr="00C543D6">
        <w:trPr>
          <w:trHeight w:val="203"/>
        </w:trPr>
        <w:tc>
          <w:tcPr>
            <w:tcW w:w="630" w:type="dxa"/>
          </w:tcPr>
          <w:p w14:paraId="23B0C373" w14:textId="77777777" w:rsidR="00965A87" w:rsidRPr="0052295E" w:rsidRDefault="00965A87" w:rsidP="00C543D6">
            <w:pPr>
              <w:pStyle w:val="UseCaseHeader"/>
              <w:keepNext/>
              <w:keepLines/>
              <w:rPr>
                <w:rFonts w:eastAsia="SimSun"/>
              </w:rPr>
            </w:pPr>
            <w:r w:rsidRPr="0052295E">
              <w:rPr>
                <w:rFonts w:eastAsia="SimSun"/>
              </w:rPr>
              <w:t>Step</w:t>
            </w:r>
          </w:p>
        </w:tc>
        <w:tc>
          <w:tcPr>
            <w:tcW w:w="1890" w:type="dxa"/>
          </w:tcPr>
          <w:p w14:paraId="23B0C374" w14:textId="77777777" w:rsidR="00965A87" w:rsidRPr="0052295E" w:rsidRDefault="00965A87" w:rsidP="00C543D6">
            <w:pPr>
              <w:pStyle w:val="UseCaseHeader"/>
              <w:keepNext/>
              <w:keepLines/>
              <w:rPr>
                <w:rFonts w:eastAsia="SimSun"/>
              </w:rPr>
            </w:pPr>
            <w:r w:rsidRPr="0052295E">
              <w:rPr>
                <w:rFonts w:eastAsia="SimSun"/>
              </w:rPr>
              <w:t>Actor</w:t>
            </w:r>
          </w:p>
        </w:tc>
        <w:tc>
          <w:tcPr>
            <w:tcW w:w="6720" w:type="dxa"/>
          </w:tcPr>
          <w:p w14:paraId="23B0C375" w14:textId="77777777" w:rsidR="00965A87" w:rsidRPr="0052295E" w:rsidRDefault="00965A87" w:rsidP="00C543D6">
            <w:pPr>
              <w:pStyle w:val="UseCaseHeader"/>
              <w:keepNext/>
              <w:keepLines/>
              <w:rPr>
                <w:rFonts w:eastAsia="SimSun"/>
              </w:rPr>
            </w:pPr>
            <w:r w:rsidRPr="0052295E">
              <w:rPr>
                <w:rFonts w:eastAsia="SimSun"/>
              </w:rPr>
              <w:t>Description</w:t>
            </w:r>
          </w:p>
        </w:tc>
      </w:tr>
      <w:tr w:rsidR="00965A87" w:rsidRPr="0052295E" w14:paraId="23B0C37D" w14:textId="77777777" w:rsidTr="00C543D6">
        <w:trPr>
          <w:trHeight w:val="320"/>
        </w:trPr>
        <w:tc>
          <w:tcPr>
            <w:tcW w:w="630" w:type="dxa"/>
            <w:vAlign w:val="center"/>
          </w:tcPr>
          <w:p w14:paraId="23B0C377" w14:textId="77777777" w:rsidR="00965A87" w:rsidRPr="0052295E" w:rsidRDefault="00965A87" w:rsidP="00C543D6">
            <w:pPr>
              <w:pStyle w:val="UseCaseText"/>
              <w:keepNext/>
              <w:keepLines/>
              <w:rPr>
                <w:rFonts w:eastAsia="SimSun"/>
              </w:rPr>
            </w:pPr>
            <w:r w:rsidRPr="0052295E">
              <w:rPr>
                <w:rFonts w:eastAsia="SimSun"/>
              </w:rPr>
              <w:t>1</w:t>
            </w:r>
          </w:p>
        </w:tc>
        <w:tc>
          <w:tcPr>
            <w:tcW w:w="1890" w:type="dxa"/>
            <w:vAlign w:val="center"/>
          </w:tcPr>
          <w:p w14:paraId="23B0C378" w14:textId="77777777" w:rsidR="00965A87" w:rsidRPr="0052295E" w:rsidRDefault="00965A87" w:rsidP="00C543D6">
            <w:pPr>
              <w:pStyle w:val="UseCaseText"/>
              <w:rPr>
                <w:rFonts w:eastAsia="SimSun"/>
              </w:rPr>
            </w:pPr>
            <w:r>
              <w:rPr>
                <w:rFonts w:eastAsia="SimSun"/>
              </w:rPr>
              <w:t>User</w:t>
            </w:r>
          </w:p>
        </w:tc>
        <w:tc>
          <w:tcPr>
            <w:tcW w:w="6720" w:type="dxa"/>
            <w:vAlign w:val="center"/>
          </w:tcPr>
          <w:p w14:paraId="23B0C379" w14:textId="77777777" w:rsidR="00965A87" w:rsidRDefault="00965A87" w:rsidP="00C543D6">
            <w:pPr>
              <w:pStyle w:val="UseCaseText"/>
              <w:keepNext/>
              <w:keepLines/>
              <w:rPr>
                <w:rFonts w:eastAsia="SimSun"/>
              </w:rPr>
            </w:pPr>
            <w:r>
              <w:rPr>
                <w:rFonts w:eastAsia="SimSun"/>
              </w:rPr>
              <w:t>Navigates to the saved search screen</w:t>
            </w:r>
          </w:p>
          <w:p w14:paraId="23B0C37A" w14:textId="77777777" w:rsidR="00965A87" w:rsidRDefault="00965A87" w:rsidP="00C543D6">
            <w:pPr>
              <w:pStyle w:val="UseCaseText"/>
              <w:keepNext/>
              <w:keepLines/>
              <w:rPr>
                <w:rFonts w:eastAsia="SimSun"/>
              </w:rPr>
            </w:pPr>
            <w:r>
              <w:rPr>
                <w:rFonts w:eastAsia="SimSun"/>
              </w:rPr>
              <w:t>Browses through existing saved searches (if any)</w:t>
            </w:r>
          </w:p>
          <w:p w14:paraId="23B0C37B" w14:textId="77777777" w:rsidR="00965A87" w:rsidRDefault="00965A87" w:rsidP="00C543D6">
            <w:pPr>
              <w:pStyle w:val="UseCaseText"/>
              <w:keepNext/>
              <w:keepLines/>
              <w:rPr>
                <w:rFonts w:eastAsia="SimSun"/>
              </w:rPr>
            </w:pPr>
            <w:r>
              <w:rPr>
                <w:rFonts w:eastAsia="SimSun"/>
              </w:rPr>
              <w:t>Selects an existing saved search</w:t>
            </w:r>
          </w:p>
          <w:p w14:paraId="23B0C37C" w14:textId="77777777" w:rsidR="00965A87" w:rsidRPr="0052295E" w:rsidRDefault="00965A87" w:rsidP="00C543D6">
            <w:pPr>
              <w:pStyle w:val="UseCaseText"/>
              <w:keepNext/>
              <w:keepLines/>
              <w:rPr>
                <w:rFonts w:eastAsia="SimSun"/>
              </w:rPr>
            </w:pPr>
            <w:r>
              <w:rPr>
                <w:rFonts w:eastAsia="SimSun"/>
              </w:rPr>
              <w:t>Instructs the system to load the search</w:t>
            </w:r>
          </w:p>
        </w:tc>
      </w:tr>
      <w:tr w:rsidR="00965A87" w:rsidRPr="0052295E" w14:paraId="23B0C383" w14:textId="77777777" w:rsidTr="00C543D6">
        <w:trPr>
          <w:trHeight w:val="320"/>
        </w:trPr>
        <w:tc>
          <w:tcPr>
            <w:tcW w:w="630" w:type="dxa"/>
            <w:vAlign w:val="center"/>
          </w:tcPr>
          <w:p w14:paraId="23B0C37E" w14:textId="77777777" w:rsidR="00965A87" w:rsidRPr="0052295E" w:rsidRDefault="00965A87" w:rsidP="00C543D6">
            <w:pPr>
              <w:pStyle w:val="UseCaseText"/>
              <w:rPr>
                <w:rFonts w:eastAsia="SimSun"/>
              </w:rPr>
            </w:pPr>
            <w:r>
              <w:rPr>
                <w:rFonts w:eastAsia="SimSun"/>
              </w:rPr>
              <w:t>2</w:t>
            </w:r>
          </w:p>
        </w:tc>
        <w:tc>
          <w:tcPr>
            <w:tcW w:w="1890" w:type="dxa"/>
            <w:vAlign w:val="center"/>
          </w:tcPr>
          <w:p w14:paraId="23B0C37F" w14:textId="77777777" w:rsidR="00965A87" w:rsidRDefault="00965A87" w:rsidP="00C543D6">
            <w:pPr>
              <w:pStyle w:val="UseCaseText"/>
              <w:rPr>
                <w:rFonts w:eastAsia="SimSun"/>
              </w:rPr>
            </w:pPr>
            <w:r>
              <w:rPr>
                <w:rFonts w:eastAsia="SimSun"/>
              </w:rPr>
              <w:t>NGDS System</w:t>
            </w:r>
          </w:p>
        </w:tc>
        <w:tc>
          <w:tcPr>
            <w:tcW w:w="6720" w:type="dxa"/>
            <w:vAlign w:val="center"/>
          </w:tcPr>
          <w:p w14:paraId="23B0C380" w14:textId="77777777" w:rsidR="00965A87" w:rsidRDefault="00965A87" w:rsidP="00C543D6">
            <w:pPr>
              <w:pStyle w:val="UseCaseText"/>
              <w:rPr>
                <w:rFonts w:eastAsia="SimSun"/>
              </w:rPr>
            </w:pPr>
            <w:r>
              <w:rPr>
                <w:rFonts w:eastAsia="SimSun"/>
              </w:rPr>
              <w:t>Loads a saved search</w:t>
            </w:r>
          </w:p>
          <w:p w14:paraId="23B0C381" w14:textId="77777777" w:rsidR="00965A87" w:rsidRDefault="00965A87" w:rsidP="00C543D6">
            <w:pPr>
              <w:pStyle w:val="UseCaseText"/>
              <w:rPr>
                <w:rFonts w:eastAsia="SimSun"/>
              </w:rPr>
            </w:pPr>
            <w:r>
              <w:rPr>
                <w:rFonts w:eastAsia="SimSun"/>
              </w:rPr>
              <w:t>Uses the search criteria to search the catalog</w:t>
            </w:r>
          </w:p>
          <w:p w14:paraId="23B0C382" w14:textId="77777777" w:rsidR="00965A87" w:rsidRDefault="00965A87" w:rsidP="00C543D6">
            <w:pPr>
              <w:pStyle w:val="UseCaseText"/>
              <w:rPr>
                <w:rFonts w:eastAsia="SimSun"/>
              </w:rPr>
            </w:pPr>
            <w:r>
              <w:rPr>
                <w:rFonts w:eastAsia="SimSun"/>
              </w:rPr>
              <w:t>Display search results to user</w:t>
            </w:r>
          </w:p>
        </w:tc>
      </w:tr>
      <w:tr w:rsidR="00965A87" w:rsidRPr="0052295E" w14:paraId="23B0C385" w14:textId="77777777" w:rsidTr="00C543D6">
        <w:trPr>
          <w:trHeight w:val="287"/>
        </w:trPr>
        <w:tc>
          <w:tcPr>
            <w:tcW w:w="9240" w:type="dxa"/>
            <w:gridSpan w:val="3"/>
            <w:shd w:val="clear" w:color="auto" w:fill="FFFFCC"/>
            <w:vAlign w:val="center"/>
          </w:tcPr>
          <w:p w14:paraId="23B0C384" w14:textId="77777777" w:rsidR="00965A87" w:rsidRPr="0052295E" w:rsidRDefault="00965A87" w:rsidP="00C543D6">
            <w:pPr>
              <w:pStyle w:val="UseCaseSection"/>
              <w:keepNext/>
              <w:keepLines/>
              <w:rPr>
                <w:rFonts w:eastAsia="SimSun"/>
              </w:rPr>
            </w:pPr>
            <w:r w:rsidRPr="0052295E">
              <w:rPr>
                <w:rFonts w:eastAsia="SimSun"/>
              </w:rPr>
              <w:t>Variants</w:t>
            </w:r>
          </w:p>
        </w:tc>
      </w:tr>
      <w:tr w:rsidR="00965A87" w:rsidRPr="0052295E" w14:paraId="23B0C389" w14:textId="77777777" w:rsidTr="00C543D6">
        <w:trPr>
          <w:trHeight w:val="261"/>
        </w:trPr>
        <w:tc>
          <w:tcPr>
            <w:tcW w:w="630" w:type="dxa"/>
            <w:vAlign w:val="center"/>
          </w:tcPr>
          <w:p w14:paraId="23B0C386" w14:textId="77777777" w:rsidR="00965A87" w:rsidRPr="0052295E" w:rsidRDefault="00965A87" w:rsidP="00C543D6">
            <w:pPr>
              <w:pStyle w:val="UseCaseHeader"/>
              <w:keepNext/>
              <w:keepLines/>
              <w:rPr>
                <w:rFonts w:eastAsia="SimSun"/>
              </w:rPr>
            </w:pPr>
            <w:r w:rsidRPr="0052295E">
              <w:rPr>
                <w:rFonts w:eastAsia="SimSun"/>
              </w:rPr>
              <w:t>Step</w:t>
            </w:r>
          </w:p>
        </w:tc>
        <w:tc>
          <w:tcPr>
            <w:tcW w:w="1890" w:type="dxa"/>
            <w:vAlign w:val="center"/>
          </w:tcPr>
          <w:p w14:paraId="23B0C387" w14:textId="77777777" w:rsidR="00965A87" w:rsidRPr="0052295E" w:rsidRDefault="00965A87" w:rsidP="00C543D6">
            <w:pPr>
              <w:pStyle w:val="UseCaseHeader"/>
              <w:keepNext/>
              <w:keepLines/>
              <w:rPr>
                <w:rFonts w:eastAsia="SimSun"/>
              </w:rPr>
            </w:pPr>
            <w:r w:rsidRPr="0052295E">
              <w:rPr>
                <w:rFonts w:eastAsia="SimSun"/>
              </w:rPr>
              <w:t>Actor</w:t>
            </w:r>
          </w:p>
        </w:tc>
        <w:tc>
          <w:tcPr>
            <w:tcW w:w="6720" w:type="dxa"/>
            <w:vAlign w:val="center"/>
          </w:tcPr>
          <w:p w14:paraId="23B0C388" w14:textId="77777777" w:rsidR="00965A87" w:rsidRPr="0052295E" w:rsidRDefault="00965A87" w:rsidP="00C543D6">
            <w:pPr>
              <w:pStyle w:val="UseCaseHeader"/>
              <w:keepNext/>
              <w:keepLines/>
              <w:rPr>
                <w:rFonts w:eastAsia="SimSun"/>
              </w:rPr>
            </w:pPr>
            <w:r w:rsidRPr="0052295E">
              <w:rPr>
                <w:rFonts w:eastAsia="SimSun"/>
              </w:rPr>
              <w:t>Description</w:t>
            </w:r>
          </w:p>
        </w:tc>
      </w:tr>
      <w:tr w:rsidR="00965A87" w:rsidRPr="0052295E" w14:paraId="23B0C38D" w14:textId="77777777" w:rsidTr="00C543D6">
        <w:trPr>
          <w:trHeight w:val="359"/>
        </w:trPr>
        <w:tc>
          <w:tcPr>
            <w:tcW w:w="630" w:type="dxa"/>
            <w:tcBorders>
              <w:bottom w:val="single" w:sz="4" w:space="0" w:color="auto"/>
            </w:tcBorders>
            <w:vAlign w:val="center"/>
          </w:tcPr>
          <w:p w14:paraId="23B0C38A" w14:textId="77777777" w:rsidR="00965A87" w:rsidRPr="0052295E" w:rsidRDefault="00965A87" w:rsidP="00C543D6">
            <w:pPr>
              <w:pStyle w:val="UseCaseText"/>
              <w:keepNext/>
              <w:keepLines/>
              <w:rPr>
                <w:rFonts w:eastAsia="SimSun"/>
              </w:rPr>
            </w:pPr>
          </w:p>
        </w:tc>
        <w:tc>
          <w:tcPr>
            <w:tcW w:w="1890" w:type="dxa"/>
            <w:tcBorders>
              <w:bottom w:val="single" w:sz="4" w:space="0" w:color="auto"/>
            </w:tcBorders>
            <w:vAlign w:val="center"/>
          </w:tcPr>
          <w:p w14:paraId="23B0C38B" w14:textId="77777777" w:rsidR="00965A87" w:rsidRDefault="00965A87" w:rsidP="00C543D6">
            <w:pPr>
              <w:pStyle w:val="UseCaseText"/>
              <w:rPr>
                <w:rFonts w:eastAsia="SimSun"/>
              </w:rPr>
            </w:pPr>
          </w:p>
        </w:tc>
        <w:tc>
          <w:tcPr>
            <w:tcW w:w="6720" w:type="dxa"/>
            <w:tcBorders>
              <w:bottom w:val="single" w:sz="4" w:space="0" w:color="auto"/>
            </w:tcBorders>
            <w:vAlign w:val="center"/>
          </w:tcPr>
          <w:p w14:paraId="23B0C38C" w14:textId="77777777" w:rsidR="00965A87" w:rsidRPr="0052295E" w:rsidRDefault="00965A87" w:rsidP="00C543D6">
            <w:pPr>
              <w:pStyle w:val="UseCaseText"/>
              <w:keepNext/>
              <w:keepLines/>
              <w:rPr>
                <w:rFonts w:eastAsia="SimSun"/>
              </w:rPr>
            </w:pPr>
          </w:p>
        </w:tc>
      </w:tr>
      <w:tr w:rsidR="00965A87" w:rsidRPr="00FB0E17" w14:paraId="23B0C38F" w14:textId="77777777" w:rsidTr="00C543D6">
        <w:trPr>
          <w:trHeight w:val="261"/>
        </w:trPr>
        <w:tc>
          <w:tcPr>
            <w:tcW w:w="9240" w:type="dxa"/>
            <w:gridSpan w:val="3"/>
            <w:tcBorders>
              <w:bottom w:val="single" w:sz="4" w:space="0" w:color="auto"/>
            </w:tcBorders>
            <w:shd w:val="clear" w:color="auto" w:fill="FDBBC0"/>
            <w:vAlign w:val="center"/>
          </w:tcPr>
          <w:p w14:paraId="23B0C38E" w14:textId="77777777" w:rsidR="00965A87" w:rsidRPr="0052295E" w:rsidRDefault="00965A87" w:rsidP="00C543D6">
            <w:pPr>
              <w:pStyle w:val="UseCaseSection"/>
              <w:keepNext/>
              <w:keepLines/>
              <w:rPr>
                <w:rFonts w:eastAsia="SimSun"/>
              </w:rPr>
            </w:pPr>
            <w:r>
              <w:rPr>
                <w:rFonts w:eastAsia="SimSun"/>
              </w:rPr>
              <w:t>Exception</w:t>
            </w:r>
            <w:r w:rsidRPr="0052295E">
              <w:rPr>
                <w:rFonts w:eastAsia="SimSun"/>
              </w:rPr>
              <w:t>s</w:t>
            </w:r>
          </w:p>
        </w:tc>
      </w:tr>
      <w:tr w:rsidR="00965A87" w:rsidRPr="0052295E" w14:paraId="23B0C393" w14:textId="77777777" w:rsidTr="00C543D6">
        <w:trPr>
          <w:trHeight w:val="261"/>
        </w:trPr>
        <w:tc>
          <w:tcPr>
            <w:tcW w:w="630" w:type="dxa"/>
            <w:tcBorders>
              <w:bottom w:val="single" w:sz="4" w:space="0" w:color="auto"/>
            </w:tcBorders>
            <w:vAlign w:val="center"/>
          </w:tcPr>
          <w:p w14:paraId="23B0C390" w14:textId="77777777" w:rsidR="00965A87" w:rsidRPr="0052295E" w:rsidRDefault="00965A87"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391" w14:textId="77777777" w:rsidR="00965A87" w:rsidRPr="0052295E" w:rsidRDefault="00965A87"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392" w14:textId="77777777" w:rsidR="00965A87" w:rsidRPr="0052295E" w:rsidRDefault="00965A87" w:rsidP="00C543D6">
            <w:pPr>
              <w:pStyle w:val="UseCaseHeader"/>
              <w:keepNext/>
              <w:keepLines/>
              <w:rPr>
                <w:rFonts w:eastAsia="SimSun"/>
              </w:rPr>
            </w:pPr>
            <w:r w:rsidRPr="0052295E">
              <w:rPr>
                <w:rFonts w:eastAsia="SimSun"/>
              </w:rPr>
              <w:t>Description</w:t>
            </w:r>
          </w:p>
        </w:tc>
      </w:tr>
      <w:tr w:rsidR="00965A87" w:rsidRPr="0052295E" w14:paraId="23B0C397" w14:textId="77777777" w:rsidTr="00C543D6">
        <w:trPr>
          <w:trHeight w:val="261"/>
        </w:trPr>
        <w:tc>
          <w:tcPr>
            <w:tcW w:w="630" w:type="dxa"/>
            <w:tcBorders>
              <w:bottom w:val="single" w:sz="4" w:space="0" w:color="auto"/>
            </w:tcBorders>
            <w:vAlign w:val="center"/>
          </w:tcPr>
          <w:p w14:paraId="23B0C394" w14:textId="77777777" w:rsidR="00965A87" w:rsidRPr="0052295E" w:rsidRDefault="00965A87" w:rsidP="00C543D6">
            <w:pPr>
              <w:pStyle w:val="UseCaseText"/>
              <w:keepNext/>
              <w:keepLines/>
              <w:rPr>
                <w:rFonts w:eastAsia="SimSun"/>
              </w:rPr>
            </w:pPr>
          </w:p>
        </w:tc>
        <w:tc>
          <w:tcPr>
            <w:tcW w:w="1890" w:type="dxa"/>
            <w:tcBorders>
              <w:bottom w:val="single" w:sz="4" w:space="0" w:color="auto"/>
            </w:tcBorders>
            <w:vAlign w:val="center"/>
          </w:tcPr>
          <w:p w14:paraId="23B0C395" w14:textId="77777777" w:rsidR="00965A87" w:rsidRPr="0052295E" w:rsidRDefault="00965A87" w:rsidP="00C543D6">
            <w:pPr>
              <w:pStyle w:val="UseCaseText"/>
              <w:keepNext/>
              <w:keepLines/>
              <w:rPr>
                <w:rFonts w:eastAsia="SimSun"/>
              </w:rPr>
            </w:pPr>
          </w:p>
        </w:tc>
        <w:tc>
          <w:tcPr>
            <w:tcW w:w="6720" w:type="dxa"/>
            <w:tcBorders>
              <w:bottom w:val="single" w:sz="4" w:space="0" w:color="auto"/>
            </w:tcBorders>
            <w:vAlign w:val="center"/>
          </w:tcPr>
          <w:p w14:paraId="23B0C396" w14:textId="77777777" w:rsidR="00965A87" w:rsidRPr="0052295E" w:rsidRDefault="00965A87" w:rsidP="00C543D6">
            <w:pPr>
              <w:pStyle w:val="UseCaseText"/>
              <w:keepNext/>
              <w:keepLines/>
              <w:rPr>
                <w:rFonts w:eastAsia="SimSun"/>
              </w:rPr>
            </w:pPr>
          </w:p>
        </w:tc>
      </w:tr>
      <w:tr w:rsidR="00965A87" w:rsidRPr="0052295E" w14:paraId="23B0C399" w14:textId="77777777" w:rsidTr="00C543D6">
        <w:trPr>
          <w:trHeight w:val="242"/>
        </w:trPr>
        <w:tc>
          <w:tcPr>
            <w:tcW w:w="9240" w:type="dxa"/>
            <w:gridSpan w:val="3"/>
            <w:shd w:val="clear" w:color="auto" w:fill="FFCC99"/>
            <w:vAlign w:val="center"/>
          </w:tcPr>
          <w:p w14:paraId="23B0C398" w14:textId="77777777" w:rsidR="00965A87" w:rsidRPr="0052295E" w:rsidRDefault="00965A87"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965A87" w:rsidRPr="0052295E" w14:paraId="23B0C39C" w14:textId="77777777" w:rsidTr="00C543D6">
        <w:trPr>
          <w:trHeight w:val="206"/>
        </w:trPr>
        <w:tc>
          <w:tcPr>
            <w:tcW w:w="630" w:type="dxa"/>
            <w:vAlign w:val="center"/>
          </w:tcPr>
          <w:p w14:paraId="23B0C39A" w14:textId="77777777" w:rsidR="00965A87" w:rsidRPr="0052295E" w:rsidRDefault="00965A87" w:rsidP="00C543D6">
            <w:pPr>
              <w:pStyle w:val="UseCaseHeader"/>
              <w:keepNext/>
              <w:keepLines/>
              <w:rPr>
                <w:rFonts w:eastAsia="SimSun"/>
              </w:rPr>
            </w:pPr>
            <w:r w:rsidRPr="0052295E">
              <w:rPr>
                <w:rFonts w:eastAsia="SimSun"/>
              </w:rPr>
              <w:t>ID</w:t>
            </w:r>
          </w:p>
        </w:tc>
        <w:tc>
          <w:tcPr>
            <w:tcW w:w="8610" w:type="dxa"/>
            <w:gridSpan w:val="2"/>
            <w:vAlign w:val="center"/>
          </w:tcPr>
          <w:p w14:paraId="23B0C39B" w14:textId="77777777" w:rsidR="00965A87" w:rsidRPr="0052295E" w:rsidRDefault="00965A87" w:rsidP="00C543D6">
            <w:pPr>
              <w:pStyle w:val="UseCaseHeader"/>
              <w:keepNext/>
              <w:keepLines/>
              <w:rPr>
                <w:rFonts w:eastAsia="SimSun"/>
              </w:rPr>
            </w:pPr>
            <w:r w:rsidRPr="0052295E">
              <w:rPr>
                <w:rFonts w:eastAsia="SimSun"/>
              </w:rPr>
              <w:t>Issue Description</w:t>
            </w:r>
          </w:p>
        </w:tc>
      </w:tr>
      <w:tr w:rsidR="00965A87" w:rsidRPr="0052295E" w14:paraId="23B0C39F" w14:textId="77777777" w:rsidTr="00C543D6">
        <w:trPr>
          <w:trHeight w:val="206"/>
        </w:trPr>
        <w:tc>
          <w:tcPr>
            <w:tcW w:w="630" w:type="dxa"/>
            <w:vAlign w:val="center"/>
          </w:tcPr>
          <w:p w14:paraId="23B0C39D" w14:textId="77777777" w:rsidR="00965A87" w:rsidRPr="0052295E" w:rsidRDefault="00965A87" w:rsidP="00C543D6">
            <w:pPr>
              <w:pStyle w:val="UseCaseText"/>
              <w:keepNext/>
              <w:keepLines/>
              <w:rPr>
                <w:rFonts w:eastAsia="SimSun"/>
              </w:rPr>
            </w:pPr>
            <w:r>
              <w:rPr>
                <w:rFonts w:eastAsia="SimSun"/>
              </w:rPr>
              <w:t>1</w:t>
            </w:r>
          </w:p>
        </w:tc>
        <w:tc>
          <w:tcPr>
            <w:tcW w:w="8610" w:type="dxa"/>
            <w:gridSpan w:val="2"/>
            <w:vAlign w:val="center"/>
          </w:tcPr>
          <w:p w14:paraId="23B0C39E" w14:textId="77777777" w:rsidR="00965A87" w:rsidRPr="0052295E" w:rsidRDefault="00B91F53" w:rsidP="00C543D6">
            <w:pPr>
              <w:pStyle w:val="UseCaseText"/>
              <w:keepNext/>
              <w:keepLines/>
              <w:rPr>
                <w:rFonts w:eastAsia="SimSun"/>
              </w:rPr>
            </w:pPr>
            <w:r>
              <w:t>DN: Again, about the need to authentication in order to save a search, this is possibly not true.  A saved search can be represented by a URI.  Who made it is not relevant.</w:t>
            </w:r>
          </w:p>
        </w:tc>
      </w:tr>
    </w:tbl>
    <w:p w14:paraId="23B0C3A0" w14:textId="77777777" w:rsidR="00965A87" w:rsidRDefault="00965A87" w:rsidP="00965A87"/>
    <w:p w14:paraId="23B0C3A1" w14:textId="77777777" w:rsidR="00965A87" w:rsidRDefault="00965A87" w:rsidP="00965A87"/>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965A87" w:rsidRPr="0052295E" w14:paraId="23B0C3A4" w14:textId="77777777" w:rsidTr="00C543D6">
        <w:trPr>
          <w:trHeight w:val="360"/>
        </w:trPr>
        <w:tc>
          <w:tcPr>
            <w:tcW w:w="2520" w:type="dxa"/>
            <w:gridSpan w:val="2"/>
            <w:shd w:val="clear" w:color="auto" w:fill="8DB3E2"/>
            <w:vAlign w:val="center"/>
          </w:tcPr>
          <w:p w14:paraId="23B0C3A2" w14:textId="77777777" w:rsidR="00965A87" w:rsidRPr="0052295E" w:rsidRDefault="00965A87"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3A3" w14:textId="77777777" w:rsidR="00965A87" w:rsidRPr="00B36A79" w:rsidRDefault="00965A87" w:rsidP="00C543D6">
            <w:pPr>
              <w:pStyle w:val="UseCaseText"/>
              <w:rPr>
                <w:rFonts w:eastAsia="Times"/>
                <w:b/>
              </w:rPr>
            </w:pPr>
            <w:r>
              <w:rPr>
                <w:rFonts w:eastAsia="Times"/>
                <w:b/>
              </w:rPr>
              <w:t>UC_023</w:t>
            </w:r>
          </w:p>
        </w:tc>
      </w:tr>
      <w:tr w:rsidR="00965A87" w:rsidRPr="0052295E" w14:paraId="23B0C3A7" w14:textId="77777777" w:rsidTr="00C543D6">
        <w:trPr>
          <w:trHeight w:val="360"/>
        </w:trPr>
        <w:tc>
          <w:tcPr>
            <w:tcW w:w="2520" w:type="dxa"/>
            <w:gridSpan w:val="2"/>
            <w:shd w:val="clear" w:color="auto" w:fill="8DB3E2"/>
            <w:vAlign w:val="center"/>
          </w:tcPr>
          <w:p w14:paraId="23B0C3A5" w14:textId="77777777" w:rsidR="00965A87" w:rsidRDefault="00965A87"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3A6" w14:textId="77777777" w:rsidR="00965A87" w:rsidRPr="00C27791" w:rsidRDefault="00965A87" w:rsidP="00C543D6">
            <w:pPr>
              <w:pStyle w:val="UseCaseText"/>
              <w:rPr>
                <w:rFonts w:eastAsia="Times"/>
                <w:b/>
              </w:rPr>
            </w:pPr>
            <w:r w:rsidRPr="006264EF">
              <w:rPr>
                <w:rFonts w:eastAsia="Times"/>
                <w:b/>
              </w:rPr>
              <w:t xml:space="preserve">e-mail metadata record </w:t>
            </w:r>
            <w:r w:rsidR="00B91F53">
              <w:rPr>
                <w:rFonts w:eastAsia="Times"/>
                <w:b/>
              </w:rPr>
              <w:t xml:space="preserve">URI </w:t>
            </w:r>
            <w:r w:rsidRPr="006264EF">
              <w:rPr>
                <w:rFonts w:eastAsia="Times"/>
                <w:b/>
              </w:rPr>
              <w:t>to third party users</w:t>
            </w:r>
          </w:p>
        </w:tc>
      </w:tr>
      <w:tr w:rsidR="00965A87" w:rsidRPr="0052295E" w14:paraId="23B0C3AA" w14:textId="77777777" w:rsidTr="00C543D6">
        <w:trPr>
          <w:trHeight w:val="360"/>
        </w:trPr>
        <w:tc>
          <w:tcPr>
            <w:tcW w:w="2520" w:type="dxa"/>
            <w:gridSpan w:val="2"/>
            <w:vAlign w:val="center"/>
          </w:tcPr>
          <w:p w14:paraId="23B0C3A8" w14:textId="77777777" w:rsidR="00965A87" w:rsidRPr="00DD3D3F" w:rsidRDefault="00965A87" w:rsidP="00C543D6">
            <w:pPr>
              <w:pStyle w:val="UseCaseText"/>
              <w:rPr>
                <w:rFonts w:eastAsia="SimSun"/>
                <w:b/>
              </w:rPr>
            </w:pPr>
            <w:r w:rsidRPr="00DD3D3F">
              <w:rPr>
                <w:rFonts w:eastAsia="SimSun"/>
                <w:b/>
              </w:rPr>
              <w:t>Short Description</w:t>
            </w:r>
          </w:p>
        </w:tc>
        <w:tc>
          <w:tcPr>
            <w:tcW w:w="6720" w:type="dxa"/>
            <w:vAlign w:val="center"/>
          </w:tcPr>
          <w:p w14:paraId="23B0C3A9" w14:textId="77777777" w:rsidR="00965A87" w:rsidRPr="00857069" w:rsidRDefault="00965A87" w:rsidP="00B91F53">
            <w:pPr>
              <w:pStyle w:val="UseCaseText"/>
              <w:rPr>
                <w:rFonts w:eastAsia="SimSun"/>
              </w:rPr>
            </w:pPr>
            <w:r>
              <w:rPr>
                <w:rFonts w:eastAsia="SimSun"/>
              </w:rPr>
              <w:t>After a search, u</w:t>
            </w:r>
            <w:r w:rsidRPr="006264EF">
              <w:rPr>
                <w:rFonts w:eastAsia="SimSun"/>
              </w:rPr>
              <w:t xml:space="preserve">sers can also choose to e-mail the metadata set </w:t>
            </w:r>
            <w:r w:rsidR="00B91F53">
              <w:rPr>
                <w:rFonts w:eastAsia="SimSun"/>
              </w:rPr>
              <w:t xml:space="preserve">URI </w:t>
            </w:r>
            <w:r w:rsidRPr="006264EF">
              <w:rPr>
                <w:rFonts w:eastAsia="SimSun"/>
              </w:rPr>
              <w:t xml:space="preserve">to other users in order to collect opinions on </w:t>
            </w:r>
            <w:r w:rsidR="00B91F53">
              <w:rPr>
                <w:rFonts w:eastAsia="SimSun"/>
              </w:rPr>
              <w:t>the</w:t>
            </w:r>
            <w:r w:rsidRPr="006264EF">
              <w:rPr>
                <w:rFonts w:eastAsia="SimSun"/>
              </w:rPr>
              <w:t xml:space="preserve"> quality</w:t>
            </w:r>
            <w:r w:rsidR="00B91F53">
              <w:rPr>
                <w:rFonts w:eastAsia="SimSun"/>
              </w:rPr>
              <w:t xml:space="preserve"> of the metadata and possibly the data also</w:t>
            </w:r>
            <w:r w:rsidRPr="006264EF">
              <w:rPr>
                <w:rFonts w:eastAsia="SimSun"/>
              </w:rPr>
              <w:t>.</w:t>
            </w:r>
          </w:p>
        </w:tc>
      </w:tr>
      <w:tr w:rsidR="00965A87" w:rsidRPr="0052295E" w14:paraId="23B0C3AD" w14:textId="77777777" w:rsidTr="00C543D6">
        <w:trPr>
          <w:trHeight w:val="360"/>
        </w:trPr>
        <w:tc>
          <w:tcPr>
            <w:tcW w:w="2520" w:type="dxa"/>
            <w:gridSpan w:val="2"/>
            <w:vAlign w:val="center"/>
          </w:tcPr>
          <w:p w14:paraId="23B0C3AB" w14:textId="77777777" w:rsidR="00965A87" w:rsidRPr="00DD3D3F" w:rsidRDefault="00965A87" w:rsidP="00C543D6">
            <w:pPr>
              <w:pStyle w:val="UseCaseText"/>
              <w:rPr>
                <w:rFonts w:eastAsia="SimSun"/>
                <w:b/>
              </w:rPr>
            </w:pPr>
            <w:r w:rsidRPr="00DD3D3F">
              <w:rPr>
                <w:rFonts w:eastAsia="SimSun"/>
                <w:b/>
              </w:rPr>
              <w:t>Actors</w:t>
            </w:r>
          </w:p>
        </w:tc>
        <w:tc>
          <w:tcPr>
            <w:tcW w:w="6720" w:type="dxa"/>
            <w:vAlign w:val="center"/>
          </w:tcPr>
          <w:p w14:paraId="23B0C3AC" w14:textId="77777777" w:rsidR="00965A87" w:rsidRPr="0052295E" w:rsidRDefault="001A2A8B" w:rsidP="00B91F53">
            <w:pPr>
              <w:pStyle w:val="UseCaseText"/>
              <w:rPr>
                <w:rFonts w:eastAsia="SimSun"/>
              </w:rPr>
            </w:pPr>
            <w:r>
              <w:rPr>
                <w:rFonts w:eastAsia="SimSun"/>
              </w:rPr>
              <w:t>End User/Data Consumer</w:t>
            </w:r>
          </w:p>
        </w:tc>
      </w:tr>
      <w:tr w:rsidR="00965A87" w:rsidRPr="0052295E" w14:paraId="23B0C3B0" w14:textId="77777777" w:rsidTr="00C543D6">
        <w:trPr>
          <w:trHeight w:val="360"/>
        </w:trPr>
        <w:tc>
          <w:tcPr>
            <w:tcW w:w="2520" w:type="dxa"/>
            <w:gridSpan w:val="2"/>
            <w:vAlign w:val="center"/>
          </w:tcPr>
          <w:p w14:paraId="23B0C3AE" w14:textId="77777777" w:rsidR="00965A87" w:rsidRPr="0052295E" w:rsidRDefault="00965A87" w:rsidP="00C543D6">
            <w:pPr>
              <w:pStyle w:val="UseCaseHeader"/>
              <w:rPr>
                <w:rFonts w:eastAsia="SimSun"/>
              </w:rPr>
            </w:pPr>
            <w:r w:rsidRPr="0052295E">
              <w:rPr>
                <w:rFonts w:eastAsia="SimSun"/>
              </w:rPr>
              <w:t>Pre-Conditions</w:t>
            </w:r>
          </w:p>
        </w:tc>
        <w:tc>
          <w:tcPr>
            <w:tcW w:w="6720" w:type="dxa"/>
            <w:vAlign w:val="center"/>
          </w:tcPr>
          <w:p w14:paraId="23B0C3AF" w14:textId="77777777" w:rsidR="00965A87" w:rsidRPr="0052295E" w:rsidRDefault="00965A87" w:rsidP="00C543D6">
            <w:pPr>
              <w:pStyle w:val="UseCaseText"/>
              <w:rPr>
                <w:rFonts w:eastAsia="SimSun"/>
              </w:rPr>
            </w:pPr>
            <w:r>
              <w:rPr>
                <w:rFonts w:eastAsia="SimSun"/>
              </w:rPr>
              <w:t>A search was performed and a subset of the metadata from the catalog was retrieved by the NGDS catalog.</w:t>
            </w:r>
          </w:p>
        </w:tc>
      </w:tr>
      <w:tr w:rsidR="00965A87" w:rsidRPr="0052295E" w14:paraId="23B0C3B3" w14:textId="77777777" w:rsidTr="00C543D6">
        <w:trPr>
          <w:trHeight w:val="360"/>
        </w:trPr>
        <w:tc>
          <w:tcPr>
            <w:tcW w:w="2520" w:type="dxa"/>
            <w:gridSpan w:val="2"/>
            <w:vAlign w:val="center"/>
          </w:tcPr>
          <w:p w14:paraId="23B0C3B1" w14:textId="77777777" w:rsidR="00965A87" w:rsidRPr="0052295E" w:rsidRDefault="00965A87" w:rsidP="00C543D6">
            <w:pPr>
              <w:pStyle w:val="UseCaseHeader"/>
              <w:rPr>
                <w:rFonts w:eastAsia="SimSun"/>
              </w:rPr>
            </w:pPr>
            <w:r w:rsidRPr="0052295E">
              <w:rPr>
                <w:rFonts w:eastAsia="SimSun"/>
              </w:rPr>
              <w:t>Success End Conditions</w:t>
            </w:r>
          </w:p>
        </w:tc>
        <w:tc>
          <w:tcPr>
            <w:tcW w:w="6720" w:type="dxa"/>
            <w:vAlign w:val="center"/>
          </w:tcPr>
          <w:p w14:paraId="23B0C3B2" w14:textId="77777777" w:rsidR="00965A87" w:rsidRPr="0052295E" w:rsidRDefault="00965A87" w:rsidP="00C543D6">
            <w:pPr>
              <w:pStyle w:val="UseCaseText"/>
              <w:rPr>
                <w:rFonts w:eastAsia="SimSun"/>
              </w:rPr>
            </w:pPr>
            <w:r>
              <w:rPr>
                <w:rFonts w:eastAsia="SimSun"/>
              </w:rPr>
              <w:t xml:space="preserve">An e-mail is sent out to a recipient with a </w:t>
            </w:r>
            <w:r w:rsidR="00B91F53">
              <w:rPr>
                <w:rFonts w:eastAsia="SimSun"/>
              </w:rPr>
              <w:t xml:space="preserve">URI to the </w:t>
            </w:r>
            <w:r>
              <w:rPr>
                <w:rFonts w:eastAsia="SimSun"/>
              </w:rPr>
              <w:t>report on the current metadata set obtained through the system</w:t>
            </w:r>
          </w:p>
        </w:tc>
      </w:tr>
      <w:tr w:rsidR="00965A87" w:rsidRPr="0052295E" w14:paraId="23B0C3B7" w14:textId="77777777" w:rsidTr="00C543D6">
        <w:trPr>
          <w:trHeight w:val="360"/>
        </w:trPr>
        <w:tc>
          <w:tcPr>
            <w:tcW w:w="2520" w:type="dxa"/>
            <w:gridSpan w:val="2"/>
            <w:vAlign w:val="center"/>
          </w:tcPr>
          <w:p w14:paraId="23B0C3B4" w14:textId="77777777" w:rsidR="00965A87" w:rsidRPr="0052295E" w:rsidRDefault="00965A87" w:rsidP="00C543D6">
            <w:pPr>
              <w:pStyle w:val="UseCaseHeader"/>
              <w:rPr>
                <w:rFonts w:eastAsia="SimSun"/>
              </w:rPr>
            </w:pPr>
            <w:r>
              <w:rPr>
                <w:rFonts w:eastAsia="SimSun"/>
              </w:rPr>
              <w:lastRenderedPageBreak/>
              <w:t>Data</w:t>
            </w:r>
          </w:p>
        </w:tc>
        <w:tc>
          <w:tcPr>
            <w:tcW w:w="6720" w:type="dxa"/>
            <w:vAlign w:val="center"/>
          </w:tcPr>
          <w:p w14:paraId="23B0C3B5" w14:textId="77777777" w:rsidR="00965A87" w:rsidRDefault="00B91F53" w:rsidP="00C543D6">
            <w:pPr>
              <w:pStyle w:val="UseCaseText"/>
              <w:rPr>
                <w:rFonts w:eastAsia="SimSun"/>
              </w:rPr>
            </w:pPr>
            <w:r>
              <w:rPr>
                <w:rFonts w:eastAsia="SimSun"/>
              </w:rPr>
              <w:t xml:space="preserve">URI to </w:t>
            </w:r>
            <w:r w:rsidR="00965A87">
              <w:rPr>
                <w:rFonts w:eastAsia="SimSun"/>
              </w:rPr>
              <w:t>Metadata from the system</w:t>
            </w:r>
          </w:p>
          <w:p w14:paraId="23B0C3B6" w14:textId="77777777" w:rsidR="00965A87" w:rsidRDefault="00965A87" w:rsidP="00C543D6">
            <w:pPr>
              <w:pStyle w:val="UseCaseText"/>
              <w:rPr>
                <w:rFonts w:eastAsia="SimSun"/>
              </w:rPr>
            </w:pPr>
            <w:r>
              <w:rPr>
                <w:rFonts w:eastAsia="SimSun"/>
              </w:rPr>
              <w:t>Search information</w:t>
            </w:r>
          </w:p>
        </w:tc>
      </w:tr>
      <w:tr w:rsidR="00965A87" w:rsidRPr="0052295E" w14:paraId="23B0C3BB" w14:textId="77777777" w:rsidTr="00C543D6">
        <w:trPr>
          <w:trHeight w:val="360"/>
        </w:trPr>
        <w:tc>
          <w:tcPr>
            <w:tcW w:w="2520" w:type="dxa"/>
            <w:gridSpan w:val="2"/>
            <w:vAlign w:val="center"/>
          </w:tcPr>
          <w:p w14:paraId="23B0C3B8" w14:textId="77777777" w:rsidR="00965A87" w:rsidRPr="0052295E" w:rsidRDefault="00965A87" w:rsidP="00C543D6">
            <w:pPr>
              <w:pStyle w:val="UseCaseHeader"/>
              <w:rPr>
                <w:rFonts w:eastAsia="SimSun"/>
              </w:rPr>
            </w:pPr>
            <w:r>
              <w:rPr>
                <w:rFonts w:eastAsia="SimSun"/>
              </w:rPr>
              <w:t>Functions</w:t>
            </w:r>
          </w:p>
        </w:tc>
        <w:tc>
          <w:tcPr>
            <w:tcW w:w="6720" w:type="dxa"/>
            <w:vAlign w:val="center"/>
          </w:tcPr>
          <w:p w14:paraId="23B0C3B9" w14:textId="77777777" w:rsidR="00965A87" w:rsidRDefault="00965A87" w:rsidP="00377EE0">
            <w:pPr>
              <w:pStyle w:val="UseCaseText"/>
              <w:keepNext/>
              <w:keepLines/>
              <w:numPr>
                <w:ilvl w:val="0"/>
                <w:numId w:val="15"/>
              </w:numPr>
              <w:rPr>
                <w:rFonts w:eastAsia="SimSun"/>
              </w:rPr>
            </w:pPr>
            <w:r>
              <w:rPr>
                <w:rFonts w:eastAsia="SimSun"/>
              </w:rPr>
              <w:t>E-mail metadata report</w:t>
            </w:r>
          </w:p>
          <w:p w14:paraId="23B0C3BA" w14:textId="77777777" w:rsidR="00965A87" w:rsidRDefault="00965A87" w:rsidP="00377EE0">
            <w:pPr>
              <w:pStyle w:val="UseCaseText"/>
              <w:keepNext/>
              <w:keepLines/>
              <w:numPr>
                <w:ilvl w:val="0"/>
                <w:numId w:val="15"/>
              </w:numPr>
              <w:rPr>
                <w:rFonts w:eastAsia="SimSun"/>
              </w:rPr>
            </w:pPr>
            <w:r>
              <w:rPr>
                <w:rFonts w:eastAsia="SimSun"/>
              </w:rPr>
              <w:t>Build metadata report</w:t>
            </w:r>
          </w:p>
        </w:tc>
      </w:tr>
      <w:tr w:rsidR="00965A87" w:rsidRPr="0052295E" w14:paraId="23B0C3BD" w14:textId="77777777" w:rsidTr="00C543D6">
        <w:trPr>
          <w:trHeight w:val="278"/>
        </w:trPr>
        <w:tc>
          <w:tcPr>
            <w:tcW w:w="9240" w:type="dxa"/>
            <w:gridSpan w:val="3"/>
            <w:shd w:val="clear" w:color="auto" w:fill="CCFFFF"/>
            <w:vAlign w:val="center"/>
          </w:tcPr>
          <w:p w14:paraId="23B0C3BC" w14:textId="77777777" w:rsidR="00965A87" w:rsidRPr="0052295E" w:rsidRDefault="00965A87" w:rsidP="00C543D6">
            <w:pPr>
              <w:pStyle w:val="UseCaseSection"/>
              <w:keepNext/>
              <w:keepLines/>
              <w:rPr>
                <w:rFonts w:eastAsia="SimSun"/>
              </w:rPr>
            </w:pPr>
            <w:r w:rsidRPr="0052295E">
              <w:rPr>
                <w:rFonts w:eastAsia="SimSun"/>
              </w:rPr>
              <w:t>Main Sequence</w:t>
            </w:r>
          </w:p>
        </w:tc>
      </w:tr>
      <w:tr w:rsidR="00965A87" w:rsidRPr="0052295E" w14:paraId="23B0C3C1" w14:textId="77777777" w:rsidTr="00C543D6">
        <w:trPr>
          <w:trHeight w:val="203"/>
        </w:trPr>
        <w:tc>
          <w:tcPr>
            <w:tcW w:w="630" w:type="dxa"/>
          </w:tcPr>
          <w:p w14:paraId="23B0C3BE" w14:textId="77777777" w:rsidR="00965A87" w:rsidRPr="0052295E" w:rsidRDefault="00965A87" w:rsidP="00C543D6">
            <w:pPr>
              <w:pStyle w:val="UseCaseHeader"/>
              <w:keepNext/>
              <w:keepLines/>
              <w:rPr>
                <w:rFonts w:eastAsia="SimSun"/>
              </w:rPr>
            </w:pPr>
            <w:r w:rsidRPr="0052295E">
              <w:rPr>
                <w:rFonts w:eastAsia="SimSun"/>
              </w:rPr>
              <w:t>Step</w:t>
            </w:r>
          </w:p>
        </w:tc>
        <w:tc>
          <w:tcPr>
            <w:tcW w:w="1890" w:type="dxa"/>
          </w:tcPr>
          <w:p w14:paraId="23B0C3BF" w14:textId="77777777" w:rsidR="00965A87" w:rsidRPr="0052295E" w:rsidRDefault="00965A87" w:rsidP="00C543D6">
            <w:pPr>
              <w:pStyle w:val="UseCaseHeader"/>
              <w:keepNext/>
              <w:keepLines/>
              <w:rPr>
                <w:rFonts w:eastAsia="SimSun"/>
              </w:rPr>
            </w:pPr>
            <w:r w:rsidRPr="0052295E">
              <w:rPr>
                <w:rFonts w:eastAsia="SimSun"/>
              </w:rPr>
              <w:t>Actor</w:t>
            </w:r>
          </w:p>
        </w:tc>
        <w:tc>
          <w:tcPr>
            <w:tcW w:w="6720" w:type="dxa"/>
          </w:tcPr>
          <w:p w14:paraId="23B0C3C0" w14:textId="77777777" w:rsidR="00965A87" w:rsidRPr="0052295E" w:rsidRDefault="00965A87" w:rsidP="00C543D6">
            <w:pPr>
              <w:pStyle w:val="UseCaseHeader"/>
              <w:keepNext/>
              <w:keepLines/>
              <w:rPr>
                <w:rFonts w:eastAsia="SimSun"/>
              </w:rPr>
            </w:pPr>
            <w:r w:rsidRPr="0052295E">
              <w:rPr>
                <w:rFonts w:eastAsia="SimSun"/>
              </w:rPr>
              <w:t>Description</w:t>
            </w:r>
          </w:p>
        </w:tc>
      </w:tr>
      <w:tr w:rsidR="00965A87" w:rsidRPr="0052295E" w14:paraId="23B0C3C5" w14:textId="77777777" w:rsidTr="00C543D6">
        <w:trPr>
          <w:trHeight w:val="320"/>
        </w:trPr>
        <w:tc>
          <w:tcPr>
            <w:tcW w:w="630" w:type="dxa"/>
            <w:vAlign w:val="center"/>
          </w:tcPr>
          <w:p w14:paraId="23B0C3C2" w14:textId="77777777" w:rsidR="00965A87" w:rsidRPr="0052295E" w:rsidRDefault="00965A87" w:rsidP="00C543D6">
            <w:pPr>
              <w:pStyle w:val="UseCaseText"/>
              <w:keepNext/>
              <w:keepLines/>
              <w:rPr>
                <w:rFonts w:eastAsia="SimSun"/>
              </w:rPr>
            </w:pPr>
            <w:r w:rsidRPr="0052295E">
              <w:rPr>
                <w:rFonts w:eastAsia="SimSun"/>
              </w:rPr>
              <w:t>1</w:t>
            </w:r>
          </w:p>
        </w:tc>
        <w:tc>
          <w:tcPr>
            <w:tcW w:w="1890" w:type="dxa"/>
            <w:vAlign w:val="center"/>
          </w:tcPr>
          <w:p w14:paraId="23B0C3C3" w14:textId="77777777" w:rsidR="00965A87" w:rsidRPr="0052295E" w:rsidRDefault="00965A87" w:rsidP="00C543D6">
            <w:pPr>
              <w:pStyle w:val="UseCaseText"/>
              <w:rPr>
                <w:rFonts w:eastAsia="SimSun"/>
              </w:rPr>
            </w:pPr>
            <w:r>
              <w:rPr>
                <w:rFonts w:eastAsia="SimSun"/>
              </w:rPr>
              <w:t>User</w:t>
            </w:r>
          </w:p>
        </w:tc>
        <w:tc>
          <w:tcPr>
            <w:tcW w:w="6720" w:type="dxa"/>
            <w:vAlign w:val="center"/>
          </w:tcPr>
          <w:p w14:paraId="23B0C3C4" w14:textId="77777777" w:rsidR="00965A87" w:rsidRPr="0052295E" w:rsidRDefault="00965A87" w:rsidP="00C543D6">
            <w:pPr>
              <w:pStyle w:val="UseCaseText"/>
              <w:keepNext/>
              <w:keepLines/>
              <w:rPr>
                <w:rFonts w:eastAsia="SimSun"/>
              </w:rPr>
            </w:pPr>
            <w:r>
              <w:rPr>
                <w:rFonts w:eastAsia="SimSun"/>
              </w:rPr>
              <w:t>Include family of use cases &lt;&lt;gather data&gt;&gt;</w:t>
            </w:r>
          </w:p>
        </w:tc>
      </w:tr>
      <w:tr w:rsidR="00965A87" w:rsidRPr="0052295E" w14:paraId="23B0C3C9" w14:textId="77777777" w:rsidTr="00C543D6">
        <w:trPr>
          <w:trHeight w:val="320"/>
        </w:trPr>
        <w:tc>
          <w:tcPr>
            <w:tcW w:w="630" w:type="dxa"/>
            <w:vAlign w:val="center"/>
          </w:tcPr>
          <w:p w14:paraId="23B0C3C6" w14:textId="77777777" w:rsidR="00965A87" w:rsidRPr="0052295E" w:rsidRDefault="00965A87" w:rsidP="00C543D6">
            <w:pPr>
              <w:pStyle w:val="UseCaseText"/>
              <w:rPr>
                <w:rFonts w:eastAsia="SimSun"/>
              </w:rPr>
            </w:pPr>
            <w:r>
              <w:rPr>
                <w:rFonts w:eastAsia="SimSun"/>
              </w:rPr>
              <w:t>2</w:t>
            </w:r>
          </w:p>
        </w:tc>
        <w:tc>
          <w:tcPr>
            <w:tcW w:w="1890" w:type="dxa"/>
            <w:vAlign w:val="center"/>
          </w:tcPr>
          <w:p w14:paraId="23B0C3C7" w14:textId="77777777" w:rsidR="00965A87" w:rsidRDefault="00965A87" w:rsidP="00C543D6">
            <w:pPr>
              <w:pStyle w:val="UseCaseText"/>
              <w:rPr>
                <w:rFonts w:eastAsia="SimSun"/>
              </w:rPr>
            </w:pPr>
            <w:r>
              <w:rPr>
                <w:rFonts w:eastAsia="SimSun"/>
              </w:rPr>
              <w:t>NGDS System</w:t>
            </w:r>
          </w:p>
        </w:tc>
        <w:tc>
          <w:tcPr>
            <w:tcW w:w="6720" w:type="dxa"/>
            <w:vAlign w:val="center"/>
          </w:tcPr>
          <w:p w14:paraId="23B0C3C8" w14:textId="77777777" w:rsidR="00965A87" w:rsidRDefault="00965A87" w:rsidP="00C543D6">
            <w:pPr>
              <w:pStyle w:val="UseCaseText"/>
              <w:rPr>
                <w:rFonts w:eastAsia="SimSun"/>
              </w:rPr>
            </w:pPr>
            <w:r>
              <w:rPr>
                <w:rFonts w:eastAsia="SimSun"/>
              </w:rPr>
              <w:t>Shows user a result of a data gathering activity</w:t>
            </w:r>
          </w:p>
        </w:tc>
      </w:tr>
      <w:tr w:rsidR="00965A87" w:rsidRPr="00552890" w14:paraId="23B0C3CE" w14:textId="77777777" w:rsidTr="00C543D6">
        <w:trPr>
          <w:trHeight w:val="320"/>
        </w:trPr>
        <w:tc>
          <w:tcPr>
            <w:tcW w:w="630" w:type="dxa"/>
            <w:vAlign w:val="center"/>
          </w:tcPr>
          <w:p w14:paraId="23B0C3CA" w14:textId="77777777" w:rsidR="00965A87" w:rsidRDefault="00965A87" w:rsidP="00C543D6">
            <w:pPr>
              <w:pStyle w:val="UseCaseText"/>
              <w:rPr>
                <w:rFonts w:eastAsia="SimSun"/>
              </w:rPr>
            </w:pPr>
            <w:r>
              <w:rPr>
                <w:rFonts w:eastAsia="SimSun"/>
              </w:rPr>
              <w:t>3</w:t>
            </w:r>
          </w:p>
        </w:tc>
        <w:tc>
          <w:tcPr>
            <w:tcW w:w="1890" w:type="dxa"/>
            <w:vAlign w:val="center"/>
          </w:tcPr>
          <w:p w14:paraId="23B0C3CB" w14:textId="77777777" w:rsidR="00965A87" w:rsidRDefault="00965A87" w:rsidP="00C543D6">
            <w:pPr>
              <w:pStyle w:val="UseCaseText"/>
              <w:rPr>
                <w:rFonts w:eastAsia="SimSun"/>
              </w:rPr>
            </w:pPr>
            <w:r>
              <w:rPr>
                <w:rFonts w:eastAsia="SimSun"/>
              </w:rPr>
              <w:t>User</w:t>
            </w:r>
          </w:p>
        </w:tc>
        <w:tc>
          <w:tcPr>
            <w:tcW w:w="6720" w:type="dxa"/>
            <w:vAlign w:val="center"/>
          </w:tcPr>
          <w:p w14:paraId="23B0C3CC" w14:textId="77777777" w:rsidR="00965A87" w:rsidRDefault="00965A87" w:rsidP="00C543D6">
            <w:pPr>
              <w:pStyle w:val="UseCaseText"/>
              <w:rPr>
                <w:rFonts w:eastAsia="SimSun"/>
              </w:rPr>
            </w:pPr>
            <w:r>
              <w:rPr>
                <w:rFonts w:eastAsia="SimSun"/>
              </w:rPr>
              <w:t>Selects e-mail metadata results functionality</w:t>
            </w:r>
          </w:p>
          <w:p w14:paraId="23B0C3CD" w14:textId="77777777" w:rsidR="00965A87" w:rsidRPr="00C17790" w:rsidRDefault="00965A87" w:rsidP="00C543D6">
            <w:pPr>
              <w:pStyle w:val="UseCaseText"/>
              <w:rPr>
                <w:rFonts w:eastAsia="SimSun"/>
                <w:lang w:val="fr-FR"/>
              </w:rPr>
            </w:pPr>
            <w:r w:rsidRPr="00C17790">
              <w:rPr>
                <w:rFonts w:eastAsia="SimSun"/>
                <w:lang w:val="fr-FR"/>
              </w:rPr>
              <w:t>Provides e-mail recipient information</w:t>
            </w:r>
          </w:p>
        </w:tc>
      </w:tr>
      <w:tr w:rsidR="00965A87" w:rsidRPr="0052295E" w14:paraId="23B0C3D3" w14:textId="77777777" w:rsidTr="00C543D6">
        <w:trPr>
          <w:trHeight w:val="320"/>
        </w:trPr>
        <w:tc>
          <w:tcPr>
            <w:tcW w:w="630" w:type="dxa"/>
            <w:vAlign w:val="center"/>
          </w:tcPr>
          <w:p w14:paraId="23B0C3CF" w14:textId="77777777" w:rsidR="00965A87" w:rsidRDefault="00965A87" w:rsidP="00C543D6">
            <w:pPr>
              <w:pStyle w:val="UseCaseText"/>
              <w:rPr>
                <w:rFonts w:eastAsia="SimSun"/>
              </w:rPr>
            </w:pPr>
            <w:r>
              <w:rPr>
                <w:rFonts w:eastAsia="SimSun"/>
              </w:rPr>
              <w:t>4</w:t>
            </w:r>
          </w:p>
        </w:tc>
        <w:tc>
          <w:tcPr>
            <w:tcW w:w="1890" w:type="dxa"/>
            <w:vAlign w:val="center"/>
          </w:tcPr>
          <w:p w14:paraId="23B0C3D0" w14:textId="77777777" w:rsidR="00965A87" w:rsidRDefault="00965A87" w:rsidP="00C543D6">
            <w:pPr>
              <w:pStyle w:val="UseCaseText"/>
              <w:rPr>
                <w:rFonts w:eastAsia="SimSun"/>
              </w:rPr>
            </w:pPr>
            <w:r>
              <w:rPr>
                <w:rFonts w:eastAsia="SimSun"/>
              </w:rPr>
              <w:t>NGDS System</w:t>
            </w:r>
          </w:p>
        </w:tc>
        <w:tc>
          <w:tcPr>
            <w:tcW w:w="6720" w:type="dxa"/>
            <w:vAlign w:val="center"/>
          </w:tcPr>
          <w:p w14:paraId="23B0C3D1" w14:textId="77777777" w:rsidR="00965A87" w:rsidRDefault="00965A87" w:rsidP="00C543D6">
            <w:pPr>
              <w:pStyle w:val="UseCaseText"/>
              <w:rPr>
                <w:rFonts w:eastAsia="SimSun"/>
              </w:rPr>
            </w:pPr>
            <w:r>
              <w:rPr>
                <w:rFonts w:eastAsia="SimSun"/>
              </w:rPr>
              <w:t>Creates a report with the metadata</w:t>
            </w:r>
          </w:p>
          <w:p w14:paraId="23B0C3D2" w14:textId="77777777" w:rsidR="00965A87" w:rsidRDefault="00965A87" w:rsidP="00C543D6">
            <w:pPr>
              <w:pStyle w:val="UseCaseText"/>
              <w:rPr>
                <w:rFonts w:eastAsia="SimSun"/>
              </w:rPr>
            </w:pPr>
            <w:r>
              <w:rPr>
                <w:rFonts w:eastAsia="SimSun"/>
              </w:rPr>
              <w:t>Sends e-mail to the address provided by user</w:t>
            </w:r>
          </w:p>
        </w:tc>
      </w:tr>
      <w:tr w:rsidR="00965A87" w:rsidRPr="0052295E" w14:paraId="23B0C3D5" w14:textId="77777777" w:rsidTr="00C543D6">
        <w:trPr>
          <w:trHeight w:val="287"/>
        </w:trPr>
        <w:tc>
          <w:tcPr>
            <w:tcW w:w="9240" w:type="dxa"/>
            <w:gridSpan w:val="3"/>
            <w:shd w:val="clear" w:color="auto" w:fill="FFFFCC"/>
            <w:vAlign w:val="center"/>
          </w:tcPr>
          <w:p w14:paraId="23B0C3D4" w14:textId="77777777" w:rsidR="00965A87" w:rsidRPr="0052295E" w:rsidRDefault="00965A87" w:rsidP="00C543D6">
            <w:pPr>
              <w:pStyle w:val="UseCaseSection"/>
              <w:keepNext/>
              <w:keepLines/>
              <w:rPr>
                <w:rFonts w:eastAsia="SimSun"/>
              </w:rPr>
            </w:pPr>
            <w:r w:rsidRPr="0052295E">
              <w:rPr>
                <w:rFonts w:eastAsia="SimSun"/>
              </w:rPr>
              <w:t>Variants</w:t>
            </w:r>
          </w:p>
        </w:tc>
      </w:tr>
      <w:tr w:rsidR="00965A87" w:rsidRPr="0052295E" w14:paraId="23B0C3D9" w14:textId="77777777" w:rsidTr="00C543D6">
        <w:trPr>
          <w:trHeight w:val="261"/>
        </w:trPr>
        <w:tc>
          <w:tcPr>
            <w:tcW w:w="630" w:type="dxa"/>
            <w:vAlign w:val="center"/>
          </w:tcPr>
          <w:p w14:paraId="23B0C3D6" w14:textId="77777777" w:rsidR="00965A87" w:rsidRPr="0052295E" w:rsidRDefault="00965A87" w:rsidP="00C543D6">
            <w:pPr>
              <w:pStyle w:val="UseCaseHeader"/>
              <w:keepNext/>
              <w:keepLines/>
              <w:rPr>
                <w:rFonts w:eastAsia="SimSun"/>
              </w:rPr>
            </w:pPr>
            <w:r w:rsidRPr="0052295E">
              <w:rPr>
                <w:rFonts w:eastAsia="SimSun"/>
              </w:rPr>
              <w:t>Step</w:t>
            </w:r>
          </w:p>
        </w:tc>
        <w:tc>
          <w:tcPr>
            <w:tcW w:w="1890" w:type="dxa"/>
            <w:vAlign w:val="center"/>
          </w:tcPr>
          <w:p w14:paraId="23B0C3D7" w14:textId="77777777" w:rsidR="00965A87" w:rsidRPr="0052295E" w:rsidRDefault="00965A87" w:rsidP="00C543D6">
            <w:pPr>
              <w:pStyle w:val="UseCaseHeader"/>
              <w:keepNext/>
              <w:keepLines/>
              <w:rPr>
                <w:rFonts w:eastAsia="SimSun"/>
              </w:rPr>
            </w:pPr>
            <w:r w:rsidRPr="0052295E">
              <w:rPr>
                <w:rFonts w:eastAsia="SimSun"/>
              </w:rPr>
              <w:t>Actor</w:t>
            </w:r>
          </w:p>
        </w:tc>
        <w:tc>
          <w:tcPr>
            <w:tcW w:w="6720" w:type="dxa"/>
            <w:vAlign w:val="center"/>
          </w:tcPr>
          <w:p w14:paraId="23B0C3D8" w14:textId="77777777" w:rsidR="00965A87" w:rsidRPr="0052295E" w:rsidRDefault="00965A87" w:rsidP="00C543D6">
            <w:pPr>
              <w:pStyle w:val="UseCaseHeader"/>
              <w:keepNext/>
              <w:keepLines/>
              <w:rPr>
                <w:rFonts w:eastAsia="SimSun"/>
              </w:rPr>
            </w:pPr>
            <w:r w:rsidRPr="0052295E">
              <w:rPr>
                <w:rFonts w:eastAsia="SimSun"/>
              </w:rPr>
              <w:t>Description</w:t>
            </w:r>
          </w:p>
        </w:tc>
      </w:tr>
      <w:tr w:rsidR="00965A87" w:rsidRPr="0052295E" w14:paraId="23B0C3DE" w14:textId="77777777" w:rsidTr="00C543D6">
        <w:trPr>
          <w:trHeight w:val="359"/>
        </w:trPr>
        <w:tc>
          <w:tcPr>
            <w:tcW w:w="630" w:type="dxa"/>
            <w:tcBorders>
              <w:bottom w:val="single" w:sz="4" w:space="0" w:color="auto"/>
            </w:tcBorders>
            <w:vAlign w:val="center"/>
          </w:tcPr>
          <w:p w14:paraId="23B0C3DA" w14:textId="77777777" w:rsidR="00965A87" w:rsidRPr="0052295E" w:rsidRDefault="00965A87" w:rsidP="00C543D6">
            <w:pPr>
              <w:pStyle w:val="UseCaseText"/>
              <w:keepNext/>
              <w:keepLines/>
              <w:rPr>
                <w:rFonts w:eastAsia="SimSun"/>
              </w:rPr>
            </w:pPr>
            <w:r>
              <w:rPr>
                <w:rFonts w:eastAsia="SimSun"/>
              </w:rPr>
              <w:t>1b</w:t>
            </w:r>
          </w:p>
        </w:tc>
        <w:tc>
          <w:tcPr>
            <w:tcW w:w="1890" w:type="dxa"/>
            <w:tcBorders>
              <w:bottom w:val="single" w:sz="4" w:space="0" w:color="auto"/>
            </w:tcBorders>
            <w:vAlign w:val="center"/>
          </w:tcPr>
          <w:p w14:paraId="23B0C3DB" w14:textId="77777777" w:rsidR="00965A87" w:rsidRDefault="00965A87" w:rsidP="00C543D6">
            <w:pPr>
              <w:pStyle w:val="UseCaseText"/>
              <w:rPr>
                <w:rFonts w:eastAsia="SimSun"/>
              </w:rPr>
            </w:pPr>
            <w:r>
              <w:rPr>
                <w:rFonts w:eastAsia="SimSun"/>
              </w:rPr>
              <w:t>NGDS System</w:t>
            </w:r>
          </w:p>
        </w:tc>
        <w:tc>
          <w:tcPr>
            <w:tcW w:w="6720" w:type="dxa"/>
            <w:tcBorders>
              <w:bottom w:val="single" w:sz="4" w:space="0" w:color="auto"/>
            </w:tcBorders>
            <w:vAlign w:val="center"/>
          </w:tcPr>
          <w:p w14:paraId="23B0C3DC" w14:textId="77777777" w:rsidR="00965A87" w:rsidRDefault="00965A87" w:rsidP="00C543D6">
            <w:pPr>
              <w:pStyle w:val="UseCaseText"/>
              <w:keepNext/>
              <w:keepLines/>
              <w:rPr>
                <w:rFonts w:eastAsia="SimSun"/>
              </w:rPr>
            </w:pPr>
            <w:r>
              <w:rPr>
                <w:rFonts w:eastAsia="SimSun"/>
              </w:rPr>
              <w:t>Runs periodic subscription query</w:t>
            </w:r>
          </w:p>
          <w:p w14:paraId="23B0C3DD" w14:textId="77777777" w:rsidR="00965A87" w:rsidRPr="0052295E" w:rsidRDefault="00965A87" w:rsidP="00C543D6">
            <w:pPr>
              <w:pStyle w:val="UseCaseText"/>
              <w:keepNext/>
              <w:keepLines/>
              <w:rPr>
                <w:rFonts w:eastAsia="SimSun"/>
              </w:rPr>
            </w:pPr>
            <w:r>
              <w:rPr>
                <w:rFonts w:eastAsia="SimSun"/>
              </w:rPr>
              <w:t>Goes to step 4</w:t>
            </w:r>
          </w:p>
        </w:tc>
      </w:tr>
      <w:tr w:rsidR="00965A87" w:rsidRPr="00FB0E17" w14:paraId="23B0C3E0" w14:textId="77777777" w:rsidTr="00C543D6">
        <w:trPr>
          <w:trHeight w:val="261"/>
        </w:trPr>
        <w:tc>
          <w:tcPr>
            <w:tcW w:w="9240" w:type="dxa"/>
            <w:gridSpan w:val="3"/>
            <w:tcBorders>
              <w:bottom w:val="single" w:sz="4" w:space="0" w:color="auto"/>
            </w:tcBorders>
            <w:shd w:val="clear" w:color="auto" w:fill="FDBBC0"/>
            <w:vAlign w:val="center"/>
          </w:tcPr>
          <w:p w14:paraId="23B0C3DF" w14:textId="77777777" w:rsidR="00965A87" w:rsidRPr="0052295E" w:rsidRDefault="00965A87" w:rsidP="00C543D6">
            <w:pPr>
              <w:pStyle w:val="UseCaseSection"/>
              <w:keepNext/>
              <w:keepLines/>
              <w:rPr>
                <w:rFonts w:eastAsia="SimSun"/>
              </w:rPr>
            </w:pPr>
            <w:r>
              <w:rPr>
                <w:rFonts w:eastAsia="SimSun"/>
              </w:rPr>
              <w:t>Exception</w:t>
            </w:r>
            <w:r w:rsidRPr="0052295E">
              <w:rPr>
                <w:rFonts w:eastAsia="SimSun"/>
              </w:rPr>
              <w:t>s</w:t>
            </w:r>
          </w:p>
        </w:tc>
      </w:tr>
      <w:tr w:rsidR="00965A87" w:rsidRPr="0052295E" w14:paraId="23B0C3E4" w14:textId="77777777" w:rsidTr="00C543D6">
        <w:trPr>
          <w:trHeight w:val="261"/>
        </w:trPr>
        <w:tc>
          <w:tcPr>
            <w:tcW w:w="630" w:type="dxa"/>
            <w:tcBorders>
              <w:bottom w:val="single" w:sz="4" w:space="0" w:color="auto"/>
            </w:tcBorders>
            <w:vAlign w:val="center"/>
          </w:tcPr>
          <w:p w14:paraId="23B0C3E1" w14:textId="77777777" w:rsidR="00965A87" w:rsidRPr="0052295E" w:rsidRDefault="00965A87"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3E2" w14:textId="77777777" w:rsidR="00965A87" w:rsidRPr="0052295E" w:rsidRDefault="00965A87"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3E3" w14:textId="77777777" w:rsidR="00965A87" w:rsidRPr="0052295E" w:rsidRDefault="00965A87" w:rsidP="00C543D6">
            <w:pPr>
              <w:pStyle w:val="UseCaseHeader"/>
              <w:keepNext/>
              <w:keepLines/>
              <w:rPr>
                <w:rFonts w:eastAsia="SimSun"/>
              </w:rPr>
            </w:pPr>
            <w:r w:rsidRPr="0052295E">
              <w:rPr>
                <w:rFonts w:eastAsia="SimSun"/>
              </w:rPr>
              <w:t>Description</w:t>
            </w:r>
          </w:p>
        </w:tc>
      </w:tr>
      <w:tr w:rsidR="00965A87" w:rsidRPr="0052295E" w14:paraId="23B0C3E8" w14:textId="77777777" w:rsidTr="00C543D6">
        <w:trPr>
          <w:trHeight w:val="261"/>
        </w:trPr>
        <w:tc>
          <w:tcPr>
            <w:tcW w:w="630" w:type="dxa"/>
            <w:tcBorders>
              <w:bottom w:val="single" w:sz="4" w:space="0" w:color="auto"/>
            </w:tcBorders>
            <w:vAlign w:val="center"/>
          </w:tcPr>
          <w:p w14:paraId="23B0C3E5" w14:textId="77777777" w:rsidR="00965A87" w:rsidRPr="0052295E" w:rsidRDefault="00965A87" w:rsidP="00C543D6">
            <w:pPr>
              <w:pStyle w:val="UseCaseText"/>
              <w:keepNext/>
              <w:keepLines/>
              <w:rPr>
                <w:rFonts w:eastAsia="SimSun"/>
              </w:rPr>
            </w:pPr>
          </w:p>
        </w:tc>
        <w:tc>
          <w:tcPr>
            <w:tcW w:w="1890" w:type="dxa"/>
            <w:tcBorders>
              <w:bottom w:val="single" w:sz="4" w:space="0" w:color="auto"/>
            </w:tcBorders>
            <w:vAlign w:val="center"/>
          </w:tcPr>
          <w:p w14:paraId="23B0C3E6" w14:textId="77777777" w:rsidR="00965A87" w:rsidRPr="0052295E" w:rsidRDefault="00965A87" w:rsidP="00C543D6">
            <w:pPr>
              <w:pStyle w:val="UseCaseText"/>
              <w:keepNext/>
              <w:keepLines/>
              <w:rPr>
                <w:rFonts w:eastAsia="SimSun"/>
              </w:rPr>
            </w:pPr>
          </w:p>
        </w:tc>
        <w:tc>
          <w:tcPr>
            <w:tcW w:w="6720" w:type="dxa"/>
            <w:tcBorders>
              <w:bottom w:val="single" w:sz="4" w:space="0" w:color="auto"/>
            </w:tcBorders>
            <w:vAlign w:val="center"/>
          </w:tcPr>
          <w:p w14:paraId="23B0C3E7" w14:textId="77777777" w:rsidR="00965A87" w:rsidRPr="0052295E" w:rsidRDefault="00965A87" w:rsidP="00C543D6">
            <w:pPr>
              <w:pStyle w:val="UseCaseText"/>
              <w:keepNext/>
              <w:keepLines/>
              <w:rPr>
                <w:rFonts w:eastAsia="SimSun"/>
              </w:rPr>
            </w:pPr>
          </w:p>
        </w:tc>
      </w:tr>
      <w:tr w:rsidR="00965A87" w:rsidRPr="0052295E" w14:paraId="23B0C3EA" w14:textId="77777777" w:rsidTr="00C543D6">
        <w:trPr>
          <w:trHeight w:val="242"/>
        </w:trPr>
        <w:tc>
          <w:tcPr>
            <w:tcW w:w="9240" w:type="dxa"/>
            <w:gridSpan w:val="3"/>
            <w:shd w:val="clear" w:color="auto" w:fill="FFCC99"/>
            <w:vAlign w:val="center"/>
          </w:tcPr>
          <w:p w14:paraId="23B0C3E9" w14:textId="77777777" w:rsidR="00965A87" w:rsidRPr="0052295E" w:rsidRDefault="00965A87"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965A87" w:rsidRPr="0052295E" w14:paraId="23B0C3ED" w14:textId="77777777" w:rsidTr="00C543D6">
        <w:trPr>
          <w:trHeight w:val="206"/>
        </w:trPr>
        <w:tc>
          <w:tcPr>
            <w:tcW w:w="630" w:type="dxa"/>
            <w:vAlign w:val="center"/>
          </w:tcPr>
          <w:p w14:paraId="23B0C3EB" w14:textId="77777777" w:rsidR="00965A87" w:rsidRPr="0052295E" w:rsidRDefault="00965A87" w:rsidP="00C543D6">
            <w:pPr>
              <w:pStyle w:val="UseCaseHeader"/>
              <w:keepNext/>
              <w:keepLines/>
              <w:rPr>
                <w:rFonts w:eastAsia="SimSun"/>
              </w:rPr>
            </w:pPr>
            <w:r w:rsidRPr="0052295E">
              <w:rPr>
                <w:rFonts w:eastAsia="SimSun"/>
              </w:rPr>
              <w:t>ID</w:t>
            </w:r>
          </w:p>
        </w:tc>
        <w:tc>
          <w:tcPr>
            <w:tcW w:w="8610" w:type="dxa"/>
            <w:gridSpan w:val="2"/>
            <w:vAlign w:val="center"/>
          </w:tcPr>
          <w:p w14:paraId="23B0C3EC" w14:textId="77777777" w:rsidR="00965A87" w:rsidRPr="0052295E" w:rsidRDefault="00965A87" w:rsidP="00C543D6">
            <w:pPr>
              <w:pStyle w:val="UseCaseHeader"/>
              <w:keepNext/>
              <w:keepLines/>
              <w:rPr>
                <w:rFonts w:eastAsia="SimSun"/>
              </w:rPr>
            </w:pPr>
            <w:r w:rsidRPr="0052295E">
              <w:rPr>
                <w:rFonts w:eastAsia="SimSun"/>
              </w:rPr>
              <w:t>Issue Description</w:t>
            </w:r>
          </w:p>
        </w:tc>
      </w:tr>
      <w:tr w:rsidR="00965A87" w:rsidRPr="0052295E" w14:paraId="23B0C3F0" w14:textId="77777777" w:rsidTr="00C543D6">
        <w:trPr>
          <w:trHeight w:val="206"/>
        </w:trPr>
        <w:tc>
          <w:tcPr>
            <w:tcW w:w="630" w:type="dxa"/>
            <w:vAlign w:val="center"/>
          </w:tcPr>
          <w:p w14:paraId="23B0C3EE" w14:textId="77777777" w:rsidR="00965A87" w:rsidRPr="0052295E" w:rsidRDefault="00965A87" w:rsidP="00C543D6">
            <w:pPr>
              <w:pStyle w:val="UseCaseText"/>
              <w:keepNext/>
              <w:keepLines/>
              <w:rPr>
                <w:rFonts w:eastAsia="SimSun"/>
              </w:rPr>
            </w:pPr>
            <w:r>
              <w:rPr>
                <w:rFonts w:eastAsia="SimSun"/>
              </w:rPr>
              <w:t>1</w:t>
            </w:r>
          </w:p>
        </w:tc>
        <w:tc>
          <w:tcPr>
            <w:tcW w:w="8610" w:type="dxa"/>
            <w:gridSpan w:val="2"/>
            <w:vAlign w:val="center"/>
          </w:tcPr>
          <w:p w14:paraId="23B0C3EF" w14:textId="77777777" w:rsidR="00965A87" w:rsidRPr="0052295E" w:rsidRDefault="008F667C" w:rsidP="00C543D6">
            <w:pPr>
              <w:pStyle w:val="UseCaseText"/>
              <w:keepNext/>
              <w:keepLines/>
              <w:rPr>
                <w:rFonts w:eastAsia="SimSun"/>
              </w:rPr>
            </w:pPr>
            <w:r w:rsidRPr="008F667C">
              <w:rPr>
                <w:rFonts w:eastAsia="SimSun"/>
              </w:rPr>
              <w:t>This ought to include not only email, but RSS, Facebook, Twitter, Google+ and maybe Reddit and/or Yammer</w:t>
            </w:r>
            <w:r>
              <w:rPr>
                <w:rFonts w:eastAsia="SimSun"/>
              </w:rPr>
              <w:t>?</w:t>
            </w:r>
          </w:p>
        </w:tc>
      </w:tr>
      <w:tr w:rsidR="00965A87" w:rsidRPr="0052295E" w14:paraId="23B0C3F3" w14:textId="77777777" w:rsidTr="00C543D6">
        <w:trPr>
          <w:trHeight w:val="206"/>
        </w:trPr>
        <w:tc>
          <w:tcPr>
            <w:tcW w:w="630" w:type="dxa"/>
            <w:vAlign w:val="center"/>
          </w:tcPr>
          <w:p w14:paraId="23B0C3F1" w14:textId="77777777" w:rsidR="00965A87" w:rsidRDefault="00B91F53" w:rsidP="00C543D6">
            <w:pPr>
              <w:pStyle w:val="UseCaseText"/>
              <w:rPr>
                <w:rFonts w:eastAsia="SimSun"/>
              </w:rPr>
            </w:pPr>
            <w:r>
              <w:rPr>
                <w:rFonts w:eastAsia="SimSun"/>
              </w:rPr>
              <w:t>2</w:t>
            </w:r>
          </w:p>
        </w:tc>
        <w:tc>
          <w:tcPr>
            <w:tcW w:w="8610" w:type="dxa"/>
            <w:gridSpan w:val="2"/>
            <w:vAlign w:val="center"/>
          </w:tcPr>
          <w:p w14:paraId="23B0C3F2" w14:textId="77777777" w:rsidR="00965A87" w:rsidRDefault="00B91F53" w:rsidP="00C543D6">
            <w:pPr>
              <w:pStyle w:val="UseCaseText"/>
              <w:rPr>
                <w:rFonts w:eastAsia="SimSun"/>
              </w:rPr>
            </w:pPr>
            <w:r>
              <w:t xml:space="preserve">DN: </w:t>
            </w:r>
            <w:r w:rsidR="00034F95">
              <w:t>DERIVED REQUIREMENT:  If you do this, you must also add in mechanisms to prevent this system from being used to spam people or abuse it in other ways.</w:t>
            </w:r>
          </w:p>
        </w:tc>
      </w:tr>
      <w:tr w:rsidR="00034F95" w:rsidRPr="0052295E" w14:paraId="23B0C3F6" w14:textId="77777777" w:rsidTr="00C543D6">
        <w:trPr>
          <w:trHeight w:val="206"/>
        </w:trPr>
        <w:tc>
          <w:tcPr>
            <w:tcW w:w="630" w:type="dxa"/>
            <w:vAlign w:val="center"/>
          </w:tcPr>
          <w:p w14:paraId="23B0C3F4" w14:textId="77777777" w:rsidR="00034F95" w:rsidRDefault="00034F95" w:rsidP="00C543D6">
            <w:pPr>
              <w:pStyle w:val="UseCaseText"/>
              <w:rPr>
                <w:rFonts w:eastAsia="SimSun"/>
              </w:rPr>
            </w:pPr>
          </w:p>
        </w:tc>
        <w:tc>
          <w:tcPr>
            <w:tcW w:w="8610" w:type="dxa"/>
            <w:gridSpan w:val="2"/>
            <w:vAlign w:val="center"/>
          </w:tcPr>
          <w:p w14:paraId="23B0C3F5" w14:textId="77777777" w:rsidR="00034F95" w:rsidRDefault="00034F95" w:rsidP="00C543D6">
            <w:pPr>
              <w:pStyle w:val="UseCaseText"/>
            </w:pPr>
          </w:p>
        </w:tc>
      </w:tr>
    </w:tbl>
    <w:p w14:paraId="23B0C3F7" w14:textId="77777777" w:rsidR="008F667C" w:rsidRDefault="008F667C" w:rsidP="00CE1DED"/>
    <w:p w14:paraId="23B0C3F8" w14:textId="77777777" w:rsidR="008F007F" w:rsidRDefault="008F007F" w:rsidP="00CE1DED">
      <w:r>
        <w:t>The end-user should also be notified if new data is published to the NGDS that satisfies a particular saved search criteria that they have elected to follow</w:t>
      </w:r>
      <w:r w:rsidR="008F667C">
        <w:t>s</w:t>
      </w:r>
      <w:r>
        <w:t>.</w:t>
      </w:r>
    </w:p>
    <w:p w14:paraId="23B0C3F9" w14:textId="77777777" w:rsidR="00CE1DED" w:rsidRDefault="00CE1DED" w:rsidP="00CE1DED"/>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8F007F" w:rsidRPr="0052295E" w14:paraId="23B0C3FC" w14:textId="77777777" w:rsidTr="00C543D6">
        <w:trPr>
          <w:trHeight w:val="360"/>
        </w:trPr>
        <w:tc>
          <w:tcPr>
            <w:tcW w:w="2520" w:type="dxa"/>
            <w:gridSpan w:val="2"/>
            <w:shd w:val="clear" w:color="auto" w:fill="8DB3E2"/>
            <w:vAlign w:val="center"/>
          </w:tcPr>
          <w:p w14:paraId="23B0C3FA" w14:textId="77777777" w:rsidR="008F007F" w:rsidRPr="0052295E" w:rsidRDefault="008F007F"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3FB" w14:textId="77777777" w:rsidR="008F007F" w:rsidRPr="00B36A79" w:rsidRDefault="008F007F" w:rsidP="00C543D6">
            <w:pPr>
              <w:pStyle w:val="UseCaseText"/>
              <w:rPr>
                <w:rFonts w:eastAsia="Times"/>
                <w:b/>
              </w:rPr>
            </w:pPr>
            <w:r>
              <w:rPr>
                <w:rFonts w:eastAsia="Times"/>
                <w:b/>
              </w:rPr>
              <w:t>UC_011</w:t>
            </w:r>
          </w:p>
        </w:tc>
      </w:tr>
      <w:tr w:rsidR="008F007F" w:rsidRPr="0052295E" w14:paraId="23B0C3FF" w14:textId="77777777" w:rsidTr="00C543D6">
        <w:trPr>
          <w:trHeight w:val="360"/>
        </w:trPr>
        <w:tc>
          <w:tcPr>
            <w:tcW w:w="2520" w:type="dxa"/>
            <w:gridSpan w:val="2"/>
            <w:shd w:val="clear" w:color="auto" w:fill="8DB3E2"/>
            <w:vAlign w:val="center"/>
          </w:tcPr>
          <w:p w14:paraId="23B0C3FD" w14:textId="77777777" w:rsidR="008F007F" w:rsidRDefault="008F007F"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3FE" w14:textId="77777777" w:rsidR="008F007F" w:rsidRPr="00A449C3" w:rsidRDefault="008F007F" w:rsidP="00C543D6">
            <w:pPr>
              <w:pStyle w:val="UseCaseText"/>
              <w:rPr>
                <w:rFonts w:eastAsia="Times"/>
                <w:b/>
              </w:rPr>
            </w:pPr>
            <w:r>
              <w:rPr>
                <w:b/>
              </w:rPr>
              <w:t>Subscribe to new data</w:t>
            </w:r>
          </w:p>
        </w:tc>
      </w:tr>
      <w:tr w:rsidR="008F007F" w:rsidRPr="0052295E" w14:paraId="23B0C403" w14:textId="77777777" w:rsidTr="00C543D6">
        <w:trPr>
          <w:trHeight w:val="360"/>
        </w:trPr>
        <w:tc>
          <w:tcPr>
            <w:tcW w:w="2520" w:type="dxa"/>
            <w:gridSpan w:val="2"/>
            <w:vAlign w:val="center"/>
          </w:tcPr>
          <w:p w14:paraId="23B0C400" w14:textId="77777777" w:rsidR="008F007F" w:rsidRPr="00DD3D3F" w:rsidRDefault="008F007F" w:rsidP="00C543D6">
            <w:pPr>
              <w:pStyle w:val="UseCaseText"/>
              <w:rPr>
                <w:rFonts w:eastAsia="SimSun"/>
                <w:b/>
              </w:rPr>
            </w:pPr>
            <w:r w:rsidRPr="00DD3D3F">
              <w:rPr>
                <w:rFonts w:eastAsia="SimSun"/>
                <w:b/>
              </w:rPr>
              <w:t>Short Description</w:t>
            </w:r>
          </w:p>
        </w:tc>
        <w:tc>
          <w:tcPr>
            <w:tcW w:w="6720" w:type="dxa"/>
            <w:vAlign w:val="center"/>
          </w:tcPr>
          <w:p w14:paraId="23B0C401" w14:textId="77777777" w:rsidR="008F007F" w:rsidRDefault="008F007F" w:rsidP="00C543D6">
            <w:pPr>
              <w:pStyle w:val="UseCaseText"/>
              <w:rPr>
                <w:rFonts w:eastAsia="SimSun"/>
              </w:rPr>
            </w:pPr>
            <w:r>
              <w:rPr>
                <w:rFonts w:eastAsia="SimSun"/>
              </w:rPr>
              <w:t xml:space="preserve">The goal of this use case is to allow users to utilize saved search criteria as subscriptions to new content published in the catalog that matches </w:t>
            </w:r>
            <w:r w:rsidR="00034F95">
              <w:rPr>
                <w:rFonts w:eastAsia="SimSun"/>
              </w:rPr>
              <w:t>specific</w:t>
            </w:r>
            <w:r>
              <w:rPr>
                <w:rFonts w:eastAsia="SimSun"/>
              </w:rPr>
              <w:t xml:space="preserve"> </w:t>
            </w:r>
            <w:r w:rsidR="008F667C">
              <w:rPr>
                <w:rFonts w:eastAsia="SimSun"/>
              </w:rPr>
              <w:t>criteria</w:t>
            </w:r>
            <w:r>
              <w:rPr>
                <w:rFonts w:eastAsia="SimSun"/>
              </w:rPr>
              <w:t>.</w:t>
            </w:r>
          </w:p>
          <w:p w14:paraId="23B0C402" w14:textId="77777777" w:rsidR="008F007F" w:rsidRPr="00857069" w:rsidRDefault="008F007F" w:rsidP="00034F95">
            <w:pPr>
              <w:pStyle w:val="UseCaseText"/>
              <w:rPr>
                <w:rFonts w:eastAsia="SimSun"/>
              </w:rPr>
            </w:pPr>
            <w:r>
              <w:rPr>
                <w:rFonts w:eastAsia="SimSun"/>
              </w:rPr>
              <w:t xml:space="preserve">Users will be notified via e-mail, </w:t>
            </w:r>
            <w:r w:rsidR="00034F95">
              <w:rPr>
                <w:rFonts w:eastAsia="SimSun"/>
              </w:rPr>
              <w:t>when</w:t>
            </w:r>
            <w:r>
              <w:rPr>
                <w:rFonts w:eastAsia="SimSun"/>
              </w:rPr>
              <w:t xml:space="preserve"> new data that has been input in the system, matching that subscription criteria</w:t>
            </w:r>
            <w:r w:rsidR="00034F95">
              <w:rPr>
                <w:rFonts w:eastAsia="SimSun"/>
              </w:rPr>
              <w:t xml:space="preserve"> was published</w:t>
            </w:r>
          </w:p>
        </w:tc>
      </w:tr>
      <w:tr w:rsidR="008F007F" w:rsidRPr="0052295E" w14:paraId="23B0C406" w14:textId="77777777" w:rsidTr="00C543D6">
        <w:trPr>
          <w:trHeight w:val="360"/>
        </w:trPr>
        <w:tc>
          <w:tcPr>
            <w:tcW w:w="2520" w:type="dxa"/>
            <w:gridSpan w:val="2"/>
            <w:vAlign w:val="center"/>
          </w:tcPr>
          <w:p w14:paraId="23B0C404" w14:textId="77777777" w:rsidR="008F007F" w:rsidRPr="00DD3D3F" w:rsidRDefault="008F007F" w:rsidP="00C543D6">
            <w:pPr>
              <w:pStyle w:val="UseCaseText"/>
              <w:rPr>
                <w:rFonts w:eastAsia="SimSun"/>
                <w:b/>
              </w:rPr>
            </w:pPr>
            <w:r w:rsidRPr="00DD3D3F">
              <w:rPr>
                <w:rFonts w:eastAsia="SimSun"/>
                <w:b/>
              </w:rPr>
              <w:t>Actors</w:t>
            </w:r>
          </w:p>
        </w:tc>
        <w:tc>
          <w:tcPr>
            <w:tcW w:w="6720" w:type="dxa"/>
            <w:vAlign w:val="center"/>
          </w:tcPr>
          <w:p w14:paraId="23B0C405" w14:textId="77777777" w:rsidR="008F007F" w:rsidRPr="0052295E" w:rsidRDefault="001A2A8B" w:rsidP="00C543D6">
            <w:pPr>
              <w:pStyle w:val="UseCaseText"/>
              <w:rPr>
                <w:rFonts w:eastAsia="SimSun"/>
              </w:rPr>
            </w:pPr>
            <w:r>
              <w:rPr>
                <w:rFonts w:eastAsia="SimSun"/>
              </w:rPr>
              <w:t>End User/Data Consumer</w:t>
            </w:r>
          </w:p>
        </w:tc>
      </w:tr>
      <w:tr w:rsidR="008F007F" w:rsidRPr="0052295E" w14:paraId="23B0C40A" w14:textId="77777777" w:rsidTr="00C543D6">
        <w:trPr>
          <w:trHeight w:val="360"/>
        </w:trPr>
        <w:tc>
          <w:tcPr>
            <w:tcW w:w="2520" w:type="dxa"/>
            <w:gridSpan w:val="2"/>
            <w:vAlign w:val="center"/>
          </w:tcPr>
          <w:p w14:paraId="23B0C407" w14:textId="77777777" w:rsidR="008F007F" w:rsidRPr="0052295E" w:rsidRDefault="008F007F" w:rsidP="00C543D6">
            <w:pPr>
              <w:pStyle w:val="UseCaseHeader"/>
              <w:rPr>
                <w:rFonts w:eastAsia="SimSun"/>
              </w:rPr>
            </w:pPr>
            <w:r w:rsidRPr="0052295E">
              <w:rPr>
                <w:rFonts w:eastAsia="SimSun"/>
              </w:rPr>
              <w:t>Pre-Conditions</w:t>
            </w:r>
          </w:p>
        </w:tc>
        <w:tc>
          <w:tcPr>
            <w:tcW w:w="6720" w:type="dxa"/>
            <w:vAlign w:val="center"/>
          </w:tcPr>
          <w:p w14:paraId="23B0C408" w14:textId="77777777" w:rsidR="008F007F" w:rsidRDefault="008F007F" w:rsidP="00C543D6">
            <w:pPr>
              <w:pStyle w:val="UseCaseText"/>
              <w:rPr>
                <w:rFonts w:eastAsia="SimSun"/>
              </w:rPr>
            </w:pPr>
            <w:r>
              <w:rPr>
                <w:rFonts w:eastAsia="SimSun"/>
              </w:rPr>
              <w:t xml:space="preserve">In order to allow </w:t>
            </w:r>
            <w:r w:rsidR="00034F95">
              <w:rPr>
                <w:rFonts w:eastAsia="SimSun"/>
              </w:rPr>
              <w:t>subscriptions and notifications to occur</w:t>
            </w:r>
            <w:r>
              <w:rPr>
                <w:rFonts w:eastAsia="SimSun"/>
              </w:rPr>
              <w:t>, the user must be identifiable; hence, there is a need for users (in particular the end user) to be logged in using their unique account.</w:t>
            </w:r>
          </w:p>
          <w:p w14:paraId="23B0C409" w14:textId="77777777" w:rsidR="008F007F" w:rsidRPr="0052295E" w:rsidRDefault="008F007F" w:rsidP="00C543D6">
            <w:pPr>
              <w:pStyle w:val="UseCaseText"/>
              <w:rPr>
                <w:rFonts w:eastAsia="SimSun"/>
              </w:rPr>
            </w:pPr>
            <w:r>
              <w:rPr>
                <w:rFonts w:eastAsia="SimSun"/>
              </w:rPr>
              <w:t>The search criteria used in the subscription is properly validated and saved into the system under a given name</w:t>
            </w:r>
          </w:p>
        </w:tc>
      </w:tr>
      <w:tr w:rsidR="008F007F" w:rsidRPr="0052295E" w14:paraId="23B0C40D" w14:textId="77777777" w:rsidTr="00C543D6">
        <w:trPr>
          <w:trHeight w:val="360"/>
        </w:trPr>
        <w:tc>
          <w:tcPr>
            <w:tcW w:w="2520" w:type="dxa"/>
            <w:gridSpan w:val="2"/>
            <w:vAlign w:val="center"/>
          </w:tcPr>
          <w:p w14:paraId="23B0C40B" w14:textId="77777777" w:rsidR="008F007F" w:rsidRPr="0052295E" w:rsidRDefault="008F007F" w:rsidP="00C543D6">
            <w:pPr>
              <w:pStyle w:val="UseCaseHeader"/>
              <w:rPr>
                <w:rFonts w:eastAsia="SimSun"/>
              </w:rPr>
            </w:pPr>
            <w:r w:rsidRPr="0052295E">
              <w:rPr>
                <w:rFonts w:eastAsia="SimSun"/>
              </w:rPr>
              <w:lastRenderedPageBreak/>
              <w:t>Success End Conditions</w:t>
            </w:r>
          </w:p>
        </w:tc>
        <w:tc>
          <w:tcPr>
            <w:tcW w:w="6720" w:type="dxa"/>
            <w:vAlign w:val="center"/>
          </w:tcPr>
          <w:p w14:paraId="23B0C40C" w14:textId="77777777" w:rsidR="008F007F" w:rsidRPr="0052295E" w:rsidRDefault="008F007F" w:rsidP="00C543D6">
            <w:pPr>
              <w:pStyle w:val="UseCaseText"/>
              <w:rPr>
                <w:rFonts w:eastAsia="SimSun"/>
              </w:rPr>
            </w:pPr>
            <w:r>
              <w:rPr>
                <w:rFonts w:eastAsia="SimSun"/>
              </w:rPr>
              <w:t>A subscription is successfully performed</w:t>
            </w:r>
          </w:p>
        </w:tc>
      </w:tr>
      <w:tr w:rsidR="008F007F" w:rsidRPr="0052295E" w14:paraId="23B0C412" w14:textId="77777777" w:rsidTr="00C543D6">
        <w:trPr>
          <w:trHeight w:val="360"/>
        </w:trPr>
        <w:tc>
          <w:tcPr>
            <w:tcW w:w="2520" w:type="dxa"/>
            <w:gridSpan w:val="2"/>
            <w:vAlign w:val="center"/>
          </w:tcPr>
          <w:p w14:paraId="23B0C40E" w14:textId="77777777" w:rsidR="008F007F" w:rsidRPr="0052295E" w:rsidRDefault="008F007F" w:rsidP="00C543D6">
            <w:pPr>
              <w:pStyle w:val="UseCaseHeader"/>
              <w:rPr>
                <w:rFonts w:eastAsia="SimSun"/>
              </w:rPr>
            </w:pPr>
            <w:r>
              <w:rPr>
                <w:rFonts w:eastAsia="SimSun"/>
              </w:rPr>
              <w:t>Data</w:t>
            </w:r>
          </w:p>
        </w:tc>
        <w:tc>
          <w:tcPr>
            <w:tcW w:w="6720" w:type="dxa"/>
            <w:vAlign w:val="center"/>
          </w:tcPr>
          <w:p w14:paraId="23B0C40F" w14:textId="77777777" w:rsidR="00034F95" w:rsidRDefault="00034F95" w:rsidP="00C543D6">
            <w:pPr>
              <w:pStyle w:val="UseCaseText"/>
              <w:rPr>
                <w:rFonts w:eastAsia="SimSun"/>
              </w:rPr>
            </w:pPr>
            <w:r>
              <w:rPr>
                <w:rFonts w:eastAsia="SimSun"/>
              </w:rPr>
              <w:t>s</w:t>
            </w:r>
            <w:r w:rsidR="008F007F">
              <w:rPr>
                <w:rFonts w:eastAsia="SimSun"/>
              </w:rPr>
              <w:t>aved search</w:t>
            </w:r>
            <w:r>
              <w:rPr>
                <w:rFonts w:eastAsia="SimSun"/>
              </w:rPr>
              <w:t>/subscription</w:t>
            </w:r>
            <w:r w:rsidR="008F007F">
              <w:rPr>
                <w:rFonts w:eastAsia="SimSun"/>
              </w:rPr>
              <w:t xml:space="preserve"> criteria, </w:t>
            </w:r>
          </w:p>
          <w:p w14:paraId="23B0C410" w14:textId="77777777" w:rsidR="00034F95" w:rsidRDefault="008F007F" w:rsidP="00034F95">
            <w:pPr>
              <w:pStyle w:val="UseCaseText"/>
              <w:rPr>
                <w:rFonts w:eastAsia="SimSun"/>
              </w:rPr>
            </w:pPr>
            <w:r>
              <w:rPr>
                <w:rFonts w:eastAsia="SimSun"/>
              </w:rPr>
              <w:t>user e-mail</w:t>
            </w:r>
            <w:r w:rsidR="00034F95">
              <w:rPr>
                <w:rFonts w:eastAsia="SimSun"/>
              </w:rPr>
              <w:t xml:space="preserve"> obtained from user profile</w:t>
            </w:r>
          </w:p>
          <w:p w14:paraId="23B0C411" w14:textId="77777777" w:rsidR="008F007F" w:rsidRDefault="008F007F" w:rsidP="00034F95">
            <w:pPr>
              <w:pStyle w:val="UseCaseText"/>
              <w:rPr>
                <w:rFonts w:eastAsia="SimSun"/>
              </w:rPr>
            </w:pPr>
            <w:r>
              <w:rPr>
                <w:rFonts w:eastAsia="SimSun"/>
              </w:rPr>
              <w:t xml:space="preserve"> subscription name</w:t>
            </w:r>
          </w:p>
        </w:tc>
      </w:tr>
      <w:tr w:rsidR="008F007F" w:rsidRPr="0052295E" w14:paraId="23B0C417" w14:textId="77777777" w:rsidTr="00C543D6">
        <w:trPr>
          <w:trHeight w:val="360"/>
        </w:trPr>
        <w:tc>
          <w:tcPr>
            <w:tcW w:w="2520" w:type="dxa"/>
            <w:gridSpan w:val="2"/>
            <w:vAlign w:val="center"/>
          </w:tcPr>
          <w:p w14:paraId="23B0C413" w14:textId="77777777" w:rsidR="008F007F" w:rsidRPr="0052295E" w:rsidRDefault="008F007F" w:rsidP="00C543D6">
            <w:pPr>
              <w:pStyle w:val="UseCaseHeader"/>
              <w:rPr>
                <w:rFonts w:eastAsia="SimSun"/>
              </w:rPr>
            </w:pPr>
            <w:r>
              <w:rPr>
                <w:rFonts w:eastAsia="SimSun"/>
              </w:rPr>
              <w:t>Functions</w:t>
            </w:r>
          </w:p>
        </w:tc>
        <w:tc>
          <w:tcPr>
            <w:tcW w:w="6720" w:type="dxa"/>
            <w:vAlign w:val="center"/>
          </w:tcPr>
          <w:p w14:paraId="23B0C414" w14:textId="77777777" w:rsidR="008F007F" w:rsidRDefault="008F007F" w:rsidP="00377EE0">
            <w:pPr>
              <w:pStyle w:val="UseCaseText"/>
              <w:keepNext/>
              <w:keepLines/>
              <w:numPr>
                <w:ilvl w:val="0"/>
                <w:numId w:val="15"/>
              </w:numPr>
              <w:rPr>
                <w:rFonts w:eastAsia="SimSun"/>
              </w:rPr>
            </w:pPr>
            <w:r>
              <w:rPr>
                <w:rFonts w:eastAsia="SimSun"/>
              </w:rPr>
              <w:t>Load search criteria</w:t>
            </w:r>
          </w:p>
          <w:p w14:paraId="23B0C415" w14:textId="77777777" w:rsidR="008F007F" w:rsidRDefault="008F007F" w:rsidP="00377EE0">
            <w:pPr>
              <w:pStyle w:val="UseCaseText"/>
              <w:keepNext/>
              <w:keepLines/>
              <w:numPr>
                <w:ilvl w:val="0"/>
                <w:numId w:val="15"/>
              </w:numPr>
              <w:rPr>
                <w:rFonts w:eastAsia="SimSun"/>
              </w:rPr>
            </w:pPr>
            <w:r>
              <w:rPr>
                <w:rFonts w:eastAsia="SimSun"/>
              </w:rPr>
              <w:t>Subscribe to search criteria</w:t>
            </w:r>
          </w:p>
          <w:p w14:paraId="23B0C416" w14:textId="77777777" w:rsidR="008F667C" w:rsidRPr="00156461" w:rsidRDefault="008F667C" w:rsidP="00377EE0">
            <w:pPr>
              <w:pStyle w:val="UseCaseText"/>
              <w:keepNext/>
              <w:keepLines/>
              <w:numPr>
                <w:ilvl w:val="0"/>
                <w:numId w:val="15"/>
              </w:numPr>
              <w:rPr>
                <w:rFonts w:eastAsia="SimSun"/>
              </w:rPr>
            </w:pPr>
            <w:r>
              <w:rPr>
                <w:rFonts w:eastAsia="SimSun"/>
              </w:rPr>
              <w:t>System notification service that periodically notifies users of matched searches</w:t>
            </w:r>
          </w:p>
        </w:tc>
      </w:tr>
      <w:tr w:rsidR="008F007F" w:rsidRPr="0052295E" w14:paraId="23B0C419" w14:textId="77777777" w:rsidTr="00C543D6">
        <w:trPr>
          <w:trHeight w:val="278"/>
        </w:trPr>
        <w:tc>
          <w:tcPr>
            <w:tcW w:w="9240" w:type="dxa"/>
            <w:gridSpan w:val="3"/>
            <w:shd w:val="clear" w:color="auto" w:fill="CCFFFF"/>
            <w:vAlign w:val="center"/>
          </w:tcPr>
          <w:p w14:paraId="23B0C418" w14:textId="77777777" w:rsidR="008F007F" w:rsidRPr="0052295E" w:rsidRDefault="008F007F" w:rsidP="00C543D6">
            <w:pPr>
              <w:pStyle w:val="UseCaseSection"/>
              <w:keepNext/>
              <w:keepLines/>
              <w:rPr>
                <w:rFonts w:eastAsia="SimSun"/>
              </w:rPr>
            </w:pPr>
            <w:r w:rsidRPr="0052295E">
              <w:rPr>
                <w:rFonts w:eastAsia="SimSun"/>
              </w:rPr>
              <w:t>Main Sequence</w:t>
            </w:r>
          </w:p>
        </w:tc>
      </w:tr>
      <w:tr w:rsidR="008F007F" w:rsidRPr="0052295E" w14:paraId="23B0C41D" w14:textId="77777777" w:rsidTr="00C543D6">
        <w:trPr>
          <w:trHeight w:val="203"/>
        </w:trPr>
        <w:tc>
          <w:tcPr>
            <w:tcW w:w="630" w:type="dxa"/>
          </w:tcPr>
          <w:p w14:paraId="23B0C41A" w14:textId="77777777" w:rsidR="008F007F" w:rsidRPr="0052295E" w:rsidRDefault="008F007F" w:rsidP="00C543D6">
            <w:pPr>
              <w:pStyle w:val="UseCaseHeader"/>
              <w:keepNext/>
              <w:keepLines/>
              <w:rPr>
                <w:rFonts w:eastAsia="SimSun"/>
              </w:rPr>
            </w:pPr>
            <w:r w:rsidRPr="0052295E">
              <w:rPr>
                <w:rFonts w:eastAsia="SimSun"/>
              </w:rPr>
              <w:t>Step</w:t>
            </w:r>
          </w:p>
        </w:tc>
        <w:tc>
          <w:tcPr>
            <w:tcW w:w="1890" w:type="dxa"/>
          </w:tcPr>
          <w:p w14:paraId="23B0C41B" w14:textId="77777777" w:rsidR="008F007F" w:rsidRPr="0052295E" w:rsidRDefault="008F007F" w:rsidP="00C543D6">
            <w:pPr>
              <w:pStyle w:val="UseCaseHeader"/>
              <w:keepNext/>
              <w:keepLines/>
              <w:rPr>
                <w:rFonts w:eastAsia="SimSun"/>
              </w:rPr>
            </w:pPr>
            <w:r w:rsidRPr="0052295E">
              <w:rPr>
                <w:rFonts w:eastAsia="SimSun"/>
              </w:rPr>
              <w:t>Actor</w:t>
            </w:r>
          </w:p>
        </w:tc>
        <w:tc>
          <w:tcPr>
            <w:tcW w:w="6720" w:type="dxa"/>
          </w:tcPr>
          <w:p w14:paraId="23B0C41C" w14:textId="77777777" w:rsidR="008F007F" w:rsidRPr="0052295E" w:rsidRDefault="008F007F" w:rsidP="00C543D6">
            <w:pPr>
              <w:pStyle w:val="UseCaseHeader"/>
              <w:keepNext/>
              <w:keepLines/>
              <w:rPr>
                <w:rFonts w:eastAsia="SimSun"/>
              </w:rPr>
            </w:pPr>
            <w:r w:rsidRPr="0052295E">
              <w:rPr>
                <w:rFonts w:eastAsia="SimSun"/>
              </w:rPr>
              <w:t>Description</w:t>
            </w:r>
          </w:p>
        </w:tc>
      </w:tr>
      <w:tr w:rsidR="008F007F" w:rsidRPr="0052295E" w14:paraId="23B0C422" w14:textId="77777777" w:rsidTr="00C543D6">
        <w:trPr>
          <w:trHeight w:val="320"/>
        </w:trPr>
        <w:tc>
          <w:tcPr>
            <w:tcW w:w="630" w:type="dxa"/>
            <w:vAlign w:val="center"/>
          </w:tcPr>
          <w:p w14:paraId="23B0C41E" w14:textId="77777777" w:rsidR="008F007F" w:rsidRPr="0052295E" w:rsidRDefault="008F007F" w:rsidP="00C543D6">
            <w:pPr>
              <w:pStyle w:val="UseCaseText"/>
              <w:keepNext/>
              <w:keepLines/>
              <w:rPr>
                <w:rFonts w:eastAsia="SimSun"/>
              </w:rPr>
            </w:pPr>
            <w:r w:rsidRPr="0052295E">
              <w:rPr>
                <w:rFonts w:eastAsia="SimSun"/>
              </w:rPr>
              <w:t>1</w:t>
            </w:r>
          </w:p>
        </w:tc>
        <w:tc>
          <w:tcPr>
            <w:tcW w:w="1890" w:type="dxa"/>
            <w:vAlign w:val="center"/>
          </w:tcPr>
          <w:p w14:paraId="23B0C41F" w14:textId="77777777" w:rsidR="008F007F" w:rsidRPr="0052295E" w:rsidRDefault="008F007F" w:rsidP="00C543D6">
            <w:pPr>
              <w:pStyle w:val="UseCaseText"/>
              <w:rPr>
                <w:rFonts w:eastAsia="SimSun"/>
              </w:rPr>
            </w:pPr>
            <w:r>
              <w:rPr>
                <w:rFonts w:eastAsia="SimSun"/>
              </w:rPr>
              <w:t>Users</w:t>
            </w:r>
          </w:p>
        </w:tc>
        <w:tc>
          <w:tcPr>
            <w:tcW w:w="6720" w:type="dxa"/>
            <w:vAlign w:val="center"/>
          </w:tcPr>
          <w:p w14:paraId="23B0C420" w14:textId="77777777" w:rsidR="008F007F" w:rsidRDefault="008F007F" w:rsidP="00C543D6">
            <w:pPr>
              <w:pStyle w:val="UseCaseText"/>
              <w:keepNext/>
              <w:keepLines/>
              <w:rPr>
                <w:rFonts w:eastAsia="SimSun"/>
              </w:rPr>
            </w:pPr>
            <w:r>
              <w:rPr>
                <w:rFonts w:eastAsia="SimSun"/>
              </w:rPr>
              <w:t>Include use cases &lt;&lt;Load previous search criteria &gt;&gt;</w:t>
            </w:r>
          </w:p>
          <w:p w14:paraId="23B0C421" w14:textId="77777777" w:rsidR="008F007F" w:rsidRPr="0052295E" w:rsidRDefault="008F007F" w:rsidP="00C543D6">
            <w:pPr>
              <w:pStyle w:val="UseCaseText"/>
              <w:keepNext/>
              <w:keepLines/>
              <w:rPr>
                <w:rFonts w:eastAsia="SimSun"/>
              </w:rPr>
            </w:pPr>
            <w:r>
              <w:rPr>
                <w:rFonts w:eastAsia="SimSun"/>
              </w:rPr>
              <w:t>Select use search criteria as a subscription option</w:t>
            </w:r>
          </w:p>
        </w:tc>
      </w:tr>
      <w:tr w:rsidR="008F007F" w:rsidRPr="0052295E" w14:paraId="23B0C427" w14:textId="77777777" w:rsidTr="00C543D6">
        <w:trPr>
          <w:trHeight w:val="320"/>
        </w:trPr>
        <w:tc>
          <w:tcPr>
            <w:tcW w:w="630" w:type="dxa"/>
            <w:vAlign w:val="center"/>
          </w:tcPr>
          <w:p w14:paraId="23B0C423" w14:textId="77777777" w:rsidR="008F007F" w:rsidRDefault="008F007F" w:rsidP="00C543D6">
            <w:pPr>
              <w:pStyle w:val="UseCaseText"/>
              <w:rPr>
                <w:rFonts w:eastAsia="SimSun"/>
              </w:rPr>
            </w:pPr>
            <w:r>
              <w:rPr>
                <w:rFonts w:eastAsia="SimSun"/>
              </w:rPr>
              <w:t>2</w:t>
            </w:r>
          </w:p>
        </w:tc>
        <w:tc>
          <w:tcPr>
            <w:tcW w:w="1890" w:type="dxa"/>
            <w:vAlign w:val="center"/>
          </w:tcPr>
          <w:p w14:paraId="23B0C424" w14:textId="77777777" w:rsidR="008F007F" w:rsidRDefault="008F007F" w:rsidP="00C543D6">
            <w:pPr>
              <w:pStyle w:val="UseCaseText"/>
              <w:rPr>
                <w:rFonts w:eastAsia="SimSun"/>
              </w:rPr>
            </w:pPr>
            <w:r>
              <w:rPr>
                <w:rFonts w:eastAsia="SimSun"/>
              </w:rPr>
              <w:t>NGDS System</w:t>
            </w:r>
          </w:p>
        </w:tc>
        <w:tc>
          <w:tcPr>
            <w:tcW w:w="6720" w:type="dxa"/>
            <w:vAlign w:val="center"/>
          </w:tcPr>
          <w:p w14:paraId="23B0C425" w14:textId="77777777" w:rsidR="008F007F" w:rsidRDefault="008F007F" w:rsidP="00C543D6">
            <w:pPr>
              <w:pStyle w:val="UseCaseText"/>
              <w:rPr>
                <w:rFonts w:eastAsia="SimSun"/>
              </w:rPr>
            </w:pPr>
            <w:r>
              <w:rPr>
                <w:rFonts w:eastAsia="SimSun"/>
              </w:rPr>
              <w:t>Fills in user e-mail information using her profile information or</w:t>
            </w:r>
          </w:p>
          <w:p w14:paraId="23B0C426" w14:textId="77777777" w:rsidR="008F007F" w:rsidRDefault="008F007F" w:rsidP="00C543D6">
            <w:pPr>
              <w:pStyle w:val="UseCaseText"/>
              <w:rPr>
                <w:rFonts w:eastAsia="SimSun"/>
              </w:rPr>
            </w:pPr>
            <w:r>
              <w:rPr>
                <w:rFonts w:eastAsia="SimSun"/>
              </w:rPr>
              <w:t>Saves search criteria as subscription</w:t>
            </w:r>
          </w:p>
        </w:tc>
      </w:tr>
      <w:tr w:rsidR="008F007F" w:rsidRPr="0052295E" w14:paraId="23B0C429" w14:textId="77777777" w:rsidTr="00C543D6">
        <w:trPr>
          <w:trHeight w:val="287"/>
        </w:trPr>
        <w:tc>
          <w:tcPr>
            <w:tcW w:w="9240" w:type="dxa"/>
            <w:gridSpan w:val="3"/>
            <w:shd w:val="clear" w:color="auto" w:fill="FFFFCC"/>
            <w:vAlign w:val="center"/>
          </w:tcPr>
          <w:p w14:paraId="23B0C428" w14:textId="77777777" w:rsidR="008F007F" w:rsidRPr="0052295E" w:rsidRDefault="008F007F" w:rsidP="00C543D6">
            <w:pPr>
              <w:pStyle w:val="UseCaseSection"/>
              <w:keepNext/>
              <w:keepLines/>
              <w:rPr>
                <w:rFonts w:eastAsia="SimSun"/>
              </w:rPr>
            </w:pPr>
            <w:r w:rsidRPr="0052295E">
              <w:rPr>
                <w:rFonts w:eastAsia="SimSun"/>
              </w:rPr>
              <w:t>Variants</w:t>
            </w:r>
          </w:p>
        </w:tc>
      </w:tr>
      <w:tr w:rsidR="008F007F" w:rsidRPr="0052295E" w14:paraId="23B0C42D" w14:textId="77777777" w:rsidTr="00C543D6">
        <w:trPr>
          <w:trHeight w:val="261"/>
        </w:trPr>
        <w:tc>
          <w:tcPr>
            <w:tcW w:w="630" w:type="dxa"/>
            <w:vAlign w:val="center"/>
          </w:tcPr>
          <w:p w14:paraId="23B0C42A" w14:textId="77777777" w:rsidR="008F007F" w:rsidRPr="0052295E" w:rsidRDefault="008F007F" w:rsidP="00C543D6">
            <w:pPr>
              <w:pStyle w:val="UseCaseHeader"/>
              <w:keepNext/>
              <w:keepLines/>
              <w:rPr>
                <w:rFonts w:eastAsia="SimSun"/>
              </w:rPr>
            </w:pPr>
            <w:r w:rsidRPr="0052295E">
              <w:rPr>
                <w:rFonts w:eastAsia="SimSun"/>
              </w:rPr>
              <w:t>Step</w:t>
            </w:r>
          </w:p>
        </w:tc>
        <w:tc>
          <w:tcPr>
            <w:tcW w:w="1890" w:type="dxa"/>
            <w:vAlign w:val="center"/>
          </w:tcPr>
          <w:p w14:paraId="23B0C42B" w14:textId="77777777" w:rsidR="008F007F" w:rsidRPr="0052295E" w:rsidRDefault="008F007F" w:rsidP="00C543D6">
            <w:pPr>
              <w:pStyle w:val="UseCaseHeader"/>
              <w:keepNext/>
              <w:keepLines/>
              <w:rPr>
                <w:rFonts w:eastAsia="SimSun"/>
              </w:rPr>
            </w:pPr>
            <w:r w:rsidRPr="0052295E">
              <w:rPr>
                <w:rFonts w:eastAsia="SimSun"/>
              </w:rPr>
              <w:t>Actor</w:t>
            </w:r>
          </w:p>
        </w:tc>
        <w:tc>
          <w:tcPr>
            <w:tcW w:w="6720" w:type="dxa"/>
            <w:vAlign w:val="center"/>
          </w:tcPr>
          <w:p w14:paraId="23B0C42C" w14:textId="77777777" w:rsidR="008F007F" w:rsidRPr="0052295E" w:rsidRDefault="008F007F" w:rsidP="00C543D6">
            <w:pPr>
              <w:pStyle w:val="UseCaseHeader"/>
              <w:keepNext/>
              <w:keepLines/>
              <w:rPr>
                <w:rFonts w:eastAsia="SimSun"/>
              </w:rPr>
            </w:pPr>
            <w:r w:rsidRPr="0052295E">
              <w:rPr>
                <w:rFonts w:eastAsia="SimSun"/>
              </w:rPr>
              <w:t>Description</w:t>
            </w:r>
          </w:p>
        </w:tc>
      </w:tr>
      <w:tr w:rsidR="008F007F" w:rsidRPr="0052295E" w14:paraId="23B0C431" w14:textId="77777777" w:rsidTr="00C543D6">
        <w:trPr>
          <w:trHeight w:val="359"/>
        </w:trPr>
        <w:tc>
          <w:tcPr>
            <w:tcW w:w="630" w:type="dxa"/>
            <w:tcBorders>
              <w:bottom w:val="single" w:sz="4" w:space="0" w:color="auto"/>
            </w:tcBorders>
            <w:vAlign w:val="center"/>
          </w:tcPr>
          <w:p w14:paraId="23B0C42E" w14:textId="77777777" w:rsidR="008F007F" w:rsidRPr="0052295E" w:rsidRDefault="008F007F" w:rsidP="00C543D6">
            <w:pPr>
              <w:pStyle w:val="UseCaseText"/>
              <w:keepNext/>
              <w:keepLines/>
              <w:rPr>
                <w:rFonts w:eastAsia="SimSun"/>
              </w:rPr>
            </w:pPr>
          </w:p>
        </w:tc>
        <w:tc>
          <w:tcPr>
            <w:tcW w:w="1890" w:type="dxa"/>
            <w:tcBorders>
              <w:bottom w:val="single" w:sz="4" w:space="0" w:color="auto"/>
            </w:tcBorders>
            <w:vAlign w:val="center"/>
          </w:tcPr>
          <w:p w14:paraId="23B0C42F" w14:textId="77777777" w:rsidR="008F007F" w:rsidRDefault="008F007F" w:rsidP="00C543D6">
            <w:pPr>
              <w:pStyle w:val="UseCaseText"/>
              <w:rPr>
                <w:rFonts w:eastAsia="SimSun"/>
              </w:rPr>
            </w:pPr>
          </w:p>
        </w:tc>
        <w:tc>
          <w:tcPr>
            <w:tcW w:w="6720" w:type="dxa"/>
            <w:tcBorders>
              <w:bottom w:val="single" w:sz="4" w:space="0" w:color="auto"/>
            </w:tcBorders>
            <w:vAlign w:val="center"/>
          </w:tcPr>
          <w:p w14:paraId="23B0C430" w14:textId="77777777" w:rsidR="008F007F" w:rsidRPr="0052295E" w:rsidRDefault="008F007F" w:rsidP="00C543D6">
            <w:pPr>
              <w:pStyle w:val="UseCaseText"/>
              <w:keepNext/>
              <w:keepLines/>
              <w:rPr>
                <w:rFonts w:eastAsia="SimSun"/>
              </w:rPr>
            </w:pPr>
          </w:p>
        </w:tc>
      </w:tr>
      <w:tr w:rsidR="008F007F" w:rsidRPr="00FB0E17" w14:paraId="23B0C433" w14:textId="77777777" w:rsidTr="00C543D6">
        <w:trPr>
          <w:trHeight w:val="261"/>
        </w:trPr>
        <w:tc>
          <w:tcPr>
            <w:tcW w:w="9240" w:type="dxa"/>
            <w:gridSpan w:val="3"/>
            <w:tcBorders>
              <w:bottom w:val="single" w:sz="4" w:space="0" w:color="auto"/>
            </w:tcBorders>
            <w:shd w:val="clear" w:color="auto" w:fill="FDBBC0"/>
            <w:vAlign w:val="center"/>
          </w:tcPr>
          <w:p w14:paraId="23B0C432" w14:textId="77777777" w:rsidR="008F007F" w:rsidRPr="0052295E" w:rsidRDefault="008F007F" w:rsidP="00C543D6">
            <w:pPr>
              <w:pStyle w:val="UseCaseSection"/>
              <w:keepNext/>
              <w:keepLines/>
              <w:rPr>
                <w:rFonts w:eastAsia="SimSun"/>
              </w:rPr>
            </w:pPr>
            <w:r>
              <w:rPr>
                <w:rFonts w:eastAsia="SimSun"/>
              </w:rPr>
              <w:t>Exception</w:t>
            </w:r>
            <w:r w:rsidRPr="0052295E">
              <w:rPr>
                <w:rFonts w:eastAsia="SimSun"/>
              </w:rPr>
              <w:t>s</w:t>
            </w:r>
          </w:p>
        </w:tc>
      </w:tr>
      <w:tr w:rsidR="008F007F" w:rsidRPr="0052295E" w14:paraId="23B0C437" w14:textId="77777777" w:rsidTr="00C543D6">
        <w:trPr>
          <w:trHeight w:val="261"/>
        </w:trPr>
        <w:tc>
          <w:tcPr>
            <w:tcW w:w="630" w:type="dxa"/>
            <w:tcBorders>
              <w:bottom w:val="single" w:sz="4" w:space="0" w:color="auto"/>
            </w:tcBorders>
            <w:vAlign w:val="center"/>
          </w:tcPr>
          <w:p w14:paraId="23B0C434" w14:textId="77777777" w:rsidR="008F007F" w:rsidRPr="0052295E" w:rsidRDefault="008F007F"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435" w14:textId="77777777" w:rsidR="008F007F" w:rsidRPr="0052295E" w:rsidRDefault="008F007F"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436" w14:textId="77777777" w:rsidR="008F007F" w:rsidRPr="0052295E" w:rsidRDefault="008F007F" w:rsidP="00C543D6">
            <w:pPr>
              <w:pStyle w:val="UseCaseHeader"/>
              <w:keepNext/>
              <w:keepLines/>
              <w:rPr>
                <w:rFonts w:eastAsia="SimSun"/>
              </w:rPr>
            </w:pPr>
            <w:r w:rsidRPr="0052295E">
              <w:rPr>
                <w:rFonts w:eastAsia="SimSun"/>
              </w:rPr>
              <w:t>Description</w:t>
            </w:r>
          </w:p>
        </w:tc>
      </w:tr>
      <w:tr w:rsidR="008F007F" w:rsidRPr="0052295E" w14:paraId="23B0C43B" w14:textId="77777777" w:rsidTr="00C543D6">
        <w:trPr>
          <w:trHeight w:val="261"/>
        </w:trPr>
        <w:tc>
          <w:tcPr>
            <w:tcW w:w="630" w:type="dxa"/>
            <w:tcBorders>
              <w:bottom w:val="single" w:sz="4" w:space="0" w:color="auto"/>
            </w:tcBorders>
            <w:vAlign w:val="center"/>
          </w:tcPr>
          <w:p w14:paraId="23B0C438" w14:textId="77777777" w:rsidR="008F007F" w:rsidRPr="0052295E" w:rsidRDefault="008F007F" w:rsidP="00C543D6">
            <w:pPr>
              <w:pStyle w:val="UseCaseText"/>
              <w:keepNext/>
              <w:keepLines/>
              <w:rPr>
                <w:rFonts w:eastAsia="SimSun"/>
              </w:rPr>
            </w:pPr>
          </w:p>
        </w:tc>
        <w:tc>
          <w:tcPr>
            <w:tcW w:w="1890" w:type="dxa"/>
            <w:tcBorders>
              <w:bottom w:val="single" w:sz="4" w:space="0" w:color="auto"/>
            </w:tcBorders>
            <w:vAlign w:val="center"/>
          </w:tcPr>
          <w:p w14:paraId="23B0C439" w14:textId="77777777" w:rsidR="008F007F" w:rsidRPr="0052295E" w:rsidRDefault="008F007F" w:rsidP="00C543D6">
            <w:pPr>
              <w:pStyle w:val="UseCaseText"/>
              <w:keepNext/>
              <w:keepLines/>
              <w:rPr>
                <w:rFonts w:eastAsia="SimSun"/>
              </w:rPr>
            </w:pPr>
          </w:p>
        </w:tc>
        <w:tc>
          <w:tcPr>
            <w:tcW w:w="6720" w:type="dxa"/>
            <w:tcBorders>
              <w:bottom w:val="single" w:sz="4" w:space="0" w:color="auto"/>
            </w:tcBorders>
            <w:vAlign w:val="center"/>
          </w:tcPr>
          <w:p w14:paraId="23B0C43A" w14:textId="77777777" w:rsidR="008F007F" w:rsidRPr="0052295E" w:rsidRDefault="008F007F" w:rsidP="00C543D6">
            <w:pPr>
              <w:pStyle w:val="UseCaseText"/>
              <w:keepNext/>
              <w:keepLines/>
              <w:rPr>
                <w:rFonts w:eastAsia="SimSun"/>
              </w:rPr>
            </w:pPr>
          </w:p>
        </w:tc>
      </w:tr>
      <w:tr w:rsidR="008F007F" w:rsidRPr="0052295E" w14:paraId="23B0C43D" w14:textId="77777777" w:rsidTr="00C543D6">
        <w:trPr>
          <w:trHeight w:val="242"/>
        </w:trPr>
        <w:tc>
          <w:tcPr>
            <w:tcW w:w="9240" w:type="dxa"/>
            <w:gridSpan w:val="3"/>
            <w:shd w:val="clear" w:color="auto" w:fill="FFCC99"/>
            <w:vAlign w:val="center"/>
          </w:tcPr>
          <w:p w14:paraId="23B0C43C" w14:textId="77777777" w:rsidR="008F007F" w:rsidRPr="0052295E" w:rsidRDefault="008F007F"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8F007F" w:rsidRPr="0052295E" w14:paraId="23B0C440" w14:textId="77777777" w:rsidTr="00C543D6">
        <w:trPr>
          <w:trHeight w:val="206"/>
        </w:trPr>
        <w:tc>
          <w:tcPr>
            <w:tcW w:w="630" w:type="dxa"/>
            <w:vAlign w:val="center"/>
          </w:tcPr>
          <w:p w14:paraId="23B0C43E" w14:textId="77777777" w:rsidR="008F007F" w:rsidRPr="0052295E" w:rsidRDefault="008F007F" w:rsidP="00C543D6">
            <w:pPr>
              <w:pStyle w:val="UseCaseHeader"/>
              <w:keepNext/>
              <w:keepLines/>
              <w:rPr>
                <w:rFonts w:eastAsia="SimSun"/>
              </w:rPr>
            </w:pPr>
            <w:r w:rsidRPr="0052295E">
              <w:rPr>
                <w:rFonts w:eastAsia="SimSun"/>
              </w:rPr>
              <w:t>ID</w:t>
            </w:r>
          </w:p>
        </w:tc>
        <w:tc>
          <w:tcPr>
            <w:tcW w:w="8610" w:type="dxa"/>
            <w:gridSpan w:val="2"/>
            <w:vAlign w:val="center"/>
          </w:tcPr>
          <w:p w14:paraId="23B0C43F" w14:textId="77777777" w:rsidR="008F007F" w:rsidRPr="0052295E" w:rsidRDefault="008F007F" w:rsidP="00C543D6">
            <w:pPr>
              <w:pStyle w:val="UseCaseHeader"/>
              <w:keepNext/>
              <w:keepLines/>
              <w:rPr>
                <w:rFonts w:eastAsia="SimSun"/>
              </w:rPr>
            </w:pPr>
            <w:r w:rsidRPr="0052295E">
              <w:rPr>
                <w:rFonts w:eastAsia="SimSun"/>
              </w:rPr>
              <w:t>Issue Description</w:t>
            </w:r>
          </w:p>
        </w:tc>
      </w:tr>
      <w:tr w:rsidR="008F007F" w:rsidRPr="0052295E" w14:paraId="23B0C443" w14:textId="77777777" w:rsidTr="00C543D6">
        <w:trPr>
          <w:trHeight w:val="206"/>
        </w:trPr>
        <w:tc>
          <w:tcPr>
            <w:tcW w:w="630" w:type="dxa"/>
            <w:vAlign w:val="center"/>
          </w:tcPr>
          <w:p w14:paraId="23B0C441" w14:textId="77777777" w:rsidR="008F007F" w:rsidRPr="0052295E" w:rsidRDefault="008F007F" w:rsidP="00C543D6">
            <w:pPr>
              <w:pStyle w:val="UseCaseText"/>
              <w:keepNext/>
              <w:keepLines/>
              <w:rPr>
                <w:rFonts w:eastAsia="SimSun"/>
              </w:rPr>
            </w:pPr>
            <w:r>
              <w:rPr>
                <w:rFonts w:eastAsia="SimSun"/>
              </w:rPr>
              <w:t>1</w:t>
            </w:r>
          </w:p>
        </w:tc>
        <w:tc>
          <w:tcPr>
            <w:tcW w:w="8610" w:type="dxa"/>
            <w:gridSpan w:val="2"/>
            <w:vAlign w:val="center"/>
          </w:tcPr>
          <w:p w14:paraId="23B0C442" w14:textId="77777777" w:rsidR="008F007F" w:rsidRPr="0052295E" w:rsidRDefault="00034F95" w:rsidP="00C543D6">
            <w:pPr>
              <w:pStyle w:val="UseCaseText"/>
              <w:keepNext/>
              <w:keepLines/>
              <w:rPr>
                <w:rFonts w:eastAsia="SimSun"/>
              </w:rPr>
            </w:pPr>
            <w:r>
              <w:rPr>
                <w:rFonts w:eastAsia="SimSun"/>
              </w:rPr>
              <w:t xml:space="preserve">DN: </w:t>
            </w:r>
            <w:r>
              <w:t>Is it possible this can be done without using saved search criteria?</w:t>
            </w:r>
          </w:p>
        </w:tc>
      </w:tr>
      <w:tr w:rsidR="008F007F" w:rsidRPr="0052295E" w14:paraId="23B0C446" w14:textId="77777777" w:rsidTr="00C543D6">
        <w:trPr>
          <w:trHeight w:val="206"/>
        </w:trPr>
        <w:tc>
          <w:tcPr>
            <w:tcW w:w="630" w:type="dxa"/>
            <w:vAlign w:val="center"/>
          </w:tcPr>
          <w:p w14:paraId="23B0C444" w14:textId="77777777" w:rsidR="008F007F" w:rsidRDefault="008F007F" w:rsidP="00C543D6">
            <w:pPr>
              <w:pStyle w:val="UseCaseText"/>
              <w:rPr>
                <w:rFonts w:eastAsia="SimSun"/>
              </w:rPr>
            </w:pPr>
          </w:p>
        </w:tc>
        <w:tc>
          <w:tcPr>
            <w:tcW w:w="8610" w:type="dxa"/>
            <w:gridSpan w:val="2"/>
            <w:vAlign w:val="center"/>
          </w:tcPr>
          <w:p w14:paraId="23B0C445" w14:textId="77777777" w:rsidR="008F007F" w:rsidRDefault="008F007F" w:rsidP="00C543D6">
            <w:pPr>
              <w:pStyle w:val="UseCaseText"/>
              <w:rPr>
                <w:rFonts w:eastAsia="SimSun"/>
              </w:rPr>
            </w:pPr>
          </w:p>
        </w:tc>
      </w:tr>
    </w:tbl>
    <w:p w14:paraId="23B0C447" w14:textId="77777777" w:rsidR="00965A87" w:rsidRDefault="006926B2" w:rsidP="000A2349">
      <w:pPr>
        <w:pStyle w:val="Heading3"/>
        <w:rPr>
          <w:noProof/>
        </w:rPr>
      </w:pPr>
      <w:bookmarkStart w:id="107" w:name="_Toc339446683"/>
      <w:r>
        <w:rPr>
          <w:noProof/>
        </w:rPr>
        <w:t>Analyze and Visualize Data</w:t>
      </w:r>
      <w:bookmarkEnd w:id="107"/>
    </w:p>
    <w:p w14:paraId="23B0C448" w14:textId="77777777" w:rsidR="00C66BC6" w:rsidRDefault="00C66BC6" w:rsidP="00C66BC6">
      <w:r>
        <w:t>Finally, once the data set is ready, it can be exported for further analysis. As shown in</w:t>
      </w:r>
      <w:r w:rsidR="00322B7F">
        <w:t xml:space="preserve"> </w:t>
      </w:r>
      <w:r w:rsidR="00941F93">
        <w:fldChar w:fldCharType="begin"/>
      </w:r>
      <w:r w:rsidR="00C24722">
        <w:instrText xml:space="preserve"> REF _Ref339279039 \h </w:instrText>
      </w:r>
      <w:r w:rsidR="00941F93">
        <w:fldChar w:fldCharType="separate"/>
      </w:r>
      <w:r w:rsidR="00575885">
        <w:t xml:space="preserve">Figure </w:t>
      </w:r>
      <w:r w:rsidR="00575885">
        <w:rPr>
          <w:noProof/>
        </w:rPr>
        <w:t>11</w:t>
      </w:r>
      <w:r w:rsidR="00941F93">
        <w:fldChar w:fldCharType="end"/>
      </w:r>
      <w:r>
        <w:t>, the user can export metadata to CSV file, or can further gather the data by following the URIs provided by the catalog.</w:t>
      </w:r>
    </w:p>
    <w:p w14:paraId="23B0C449" w14:textId="77777777" w:rsidR="00034F95" w:rsidRPr="00C66BC6" w:rsidRDefault="00034F95" w:rsidP="00C66BC6">
      <w:r>
        <w:t>Note that, data export may be the perimeter where the NGDS node stops and anything that happens beyond this boundary is out of scope of the system.</w:t>
      </w:r>
    </w:p>
    <w:p w14:paraId="23B0C44A" w14:textId="77777777" w:rsidR="00496453" w:rsidRDefault="00496453" w:rsidP="00496453"/>
    <w:p w14:paraId="23B0C44B" w14:textId="77777777" w:rsidR="00496453" w:rsidRDefault="00C01BE1" w:rsidP="00496453">
      <w:pPr>
        <w:keepNext/>
        <w:jc w:val="center"/>
      </w:pPr>
      <w:r>
        <w:rPr>
          <w:noProof/>
        </w:rPr>
        <w:lastRenderedPageBreak/>
        <w:drawing>
          <wp:inline distT="0" distB="0" distL="0" distR="0" wp14:anchorId="23B0C83A" wp14:editId="23B0C83B">
            <wp:extent cx="3329940" cy="4192270"/>
            <wp:effectExtent l="19050" t="0" r="381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3329940" cy="4192270"/>
                    </a:xfrm>
                    <a:prstGeom prst="rect">
                      <a:avLst/>
                    </a:prstGeom>
                    <a:noFill/>
                    <a:ln w="9525">
                      <a:noFill/>
                      <a:miter lim="800000"/>
                      <a:headEnd/>
                      <a:tailEnd/>
                    </a:ln>
                  </pic:spPr>
                </pic:pic>
              </a:graphicData>
            </a:graphic>
          </wp:inline>
        </w:drawing>
      </w:r>
    </w:p>
    <w:p w14:paraId="23B0C44C" w14:textId="77777777" w:rsidR="00496453" w:rsidRDefault="00496453" w:rsidP="00496453">
      <w:pPr>
        <w:pStyle w:val="Caption"/>
      </w:pPr>
      <w:bookmarkStart w:id="108" w:name="_Ref339279039"/>
      <w:bookmarkStart w:id="109" w:name="_Toc339282989"/>
      <w:r>
        <w:t xml:space="preserve">Figure </w:t>
      </w:r>
      <w:fldSimple w:instr=" SEQ Figure \* ARABIC ">
        <w:r w:rsidR="00575885">
          <w:rPr>
            <w:noProof/>
          </w:rPr>
          <w:t>11</w:t>
        </w:r>
      </w:fldSimple>
      <w:bookmarkEnd w:id="108"/>
      <w:r>
        <w:t xml:space="preserve"> Data analysis</w:t>
      </w:r>
      <w:bookmarkEnd w:id="109"/>
    </w:p>
    <w:p w14:paraId="23B0C44D" w14:textId="77777777" w:rsidR="00496453" w:rsidRDefault="00496453" w:rsidP="00496453"/>
    <w:p w14:paraId="23B0C44E" w14:textId="77777777" w:rsidR="00496453" w:rsidRDefault="00496453" w:rsidP="00496453"/>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496453" w:rsidRPr="0052295E" w14:paraId="23B0C451" w14:textId="77777777" w:rsidTr="004640CA">
        <w:trPr>
          <w:trHeight w:val="360"/>
        </w:trPr>
        <w:tc>
          <w:tcPr>
            <w:tcW w:w="2520" w:type="dxa"/>
            <w:gridSpan w:val="2"/>
            <w:shd w:val="clear" w:color="auto" w:fill="8DB3E2"/>
            <w:vAlign w:val="center"/>
          </w:tcPr>
          <w:p w14:paraId="23B0C44F" w14:textId="77777777" w:rsidR="00496453" w:rsidRPr="0052295E" w:rsidRDefault="00496453" w:rsidP="004640CA">
            <w:pPr>
              <w:pStyle w:val="UseCaseHeader"/>
              <w:keepNext/>
              <w:keepLines/>
              <w:rPr>
                <w:rFonts w:eastAsia="SimSun"/>
              </w:rPr>
            </w:pPr>
            <w:r>
              <w:rPr>
                <w:rFonts w:eastAsia="SimSun"/>
              </w:rPr>
              <w:t>Use Case ID</w:t>
            </w:r>
          </w:p>
        </w:tc>
        <w:tc>
          <w:tcPr>
            <w:tcW w:w="6720" w:type="dxa"/>
            <w:shd w:val="clear" w:color="auto" w:fill="8DB3E2"/>
            <w:vAlign w:val="center"/>
          </w:tcPr>
          <w:p w14:paraId="23B0C450" w14:textId="77777777" w:rsidR="00496453" w:rsidRPr="00B36A79" w:rsidRDefault="00496453" w:rsidP="004640CA">
            <w:pPr>
              <w:pStyle w:val="UseCaseText"/>
              <w:rPr>
                <w:rFonts w:eastAsia="Times"/>
                <w:b/>
              </w:rPr>
            </w:pPr>
            <w:r>
              <w:rPr>
                <w:rFonts w:eastAsia="Times"/>
                <w:b/>
              </w:rPr>
              <w:t>UC_027</w:t>
            </w:r>
          </w:p>
        </w:tc>
      </w:tr>
      <w:tr w:rsidR="00496453" w:rsidRPr="0052295E" w14:paraId="23B0C454" w14:textId="77777777" w:rsidTr="004640CA">
        <w:trPr>
          <w:trHeight w:val="360"/>
        </w:trPr>
        <w:tc>
          <w:tcPr>
            <w:tcW w:w="2520" w:type="dxa"/>
            <w:gridSpan w:val="2"/>
            <w:shd w:val="clear" w:color="auto" w:fill="8DB3E2"/>
            <w:vAlign w:val="center"/>
          </w:tcPr>
          <w:p w14:paraId="23B0C452" w14:textId="77777777" w:rsidR="00496453" w:rsidRDefault="00496453" w:rsidP="004640CA">
            <w:pPr>
              <w:pStyle w:val="UseCaseHeader"/>
              <w:keepNext/>
              <w:keepLines/>
              <w:rPr>
                <w:rFonts w:eastAsia="SimSun"/>
              </w:rPr>
            </w:pPr>
            <w:r>
              <w:rPr>
                <w:rFonts w:eastAsia="SimSun"/>
              </w:rPr>
              <w:t>Use Case Name</w:t>
            </w:r>
          </w:p>
        </w:tc>
        <w:tc>
          <w:tcPr>
            <w:tcW w:w="6720" w:type="dxa"/>
            <w:shd w:val="clear" w:color="auto" w:fill="8DB3E2"/>
            <w:vAlign w:val="center"/>
          </w:tcPr>
          <w:p w14:paraId="23B0C453" w14:textId="77777777" w:rsidR="00496453" w:rsidRPr="00C27791" w:rsidRDefault="00496453" w:rsidP="004640CA">
            <w:pPr>
              <w:pStyle w:val="UseCaseText"/>
              <w:rPr>
                <w:rFonts w:eastAsia="Times"/>
                <w:b/>
              </w:rPr>
            </w:pPr>
            <w:r>
              <w:rPr>
                <w:rFonts w:eastAsia="Times"/>
                <w:b/>
              </w:rPr>
              <w:t>Export metadata</w:t>
            </w:r>
          </w:p>
        </w:tc>
      </w:tr>
      <w:tr w:rsidR="00496453" w:rsidRPr="0052295E" w14:paraId="23B0C457" w14:textId="77777777" w:rsidTr="004640CA">
        <w:trPr>
          <w:trHeight w:val="360"/>
        </w:trPr>
        <w:tc>
          <w:tcPr>
            <w:tcW w:w="2520" w:type="dxa"/>
            <w:gridSpan w:val="2"/>
            <w:vAlign w:val="center"/>
          </w:tcPr>
          <w:p w14:paraId="23B0C455" w14:textId="77777777" w:rsidR="00496453" w:rsidRPr="00DD3D3F" w:rsidRDefault="00496453" w:rsidP="004640CA">
            <w:pPr>
              <w:pStyle w:val="UseCaseText"/>
              <w:rPr>
                <w:rFonts w:eastAsia="SimSun"/>
                <w:b/>
              </w:rPr>
            </w:pPr>
            <w:r w:rsidRPr="00DD3D3F">
              <w:rPr>
                <w:rFonts w:eastAsia="SimSun"/>
                <w:b/>
              </w:rPr>
              <w:t>Short Description</w:t>
            </w:r>
          </w:p>
        </w:tc>
        <w:tc>
          <w:tcPr>
            <w:tcW w:w="6720" w:type="dxa"/>
            <w:vAlign w:val="center"/>
          </w:tcPr>
          <w:p w14:paraId="23B0C456" w14:textId="77777777" w:rsidR="00496453" w:rsidRPr="00857069" w:rsidRDefault="00496453" w:rsidP="004640CA">
            <w:pPr>
              <w:pStyle w:val="UseCaseText"/>
              <w:rPr>
                <w:rFonts w:eastAsia="SimSun"/>
              </w:rPr>
            </w:pPr>
            <w:r w:rsidRPr="00FF21EA">
              <w:rPr>
                <w:rFonts w:eastAsia="SimSun"/>
              </w:rPr>
              <w:t xml:space="preserve">Users can export metadata </w:t>
            </w:r>
            <w:r>
              <w:rPr>
                <w:rFonts w:eastAsia="SimSun"/>
              </w:rPr>
              <w:t xml:space="preserve">records </w:t>
            </w:r>
            <w:r w:rsidRPr="00FF21EA">
              <w:rPr>
                <w:rFonts w:eastAsia="SimSun"/>
              </w:rPr>
              <w:t xml:space="preserve">for </w:t>
            </w:r>
            <w:r>
              <w:rPr>
                <w:rFonts w:eastAsia="SimSun"/>
              </w:rPr>
              <w:t xml:space="preserve">different purposes, </w:t>
            </w:r>
            <w:r w:rsidRPr="00FF21EA">
              <w:rPr>
                <w:rFonts w:eastAsia="SimSun"/>
              </w:rPr>
              <w:t>for example</w:t>
            </w:r>
            <w:r>
              <w:rPr>
                <w:rFonts w:eastAsia="SimSun"/>
              </w:rPr>
              <w:t xml:space="preserve">, to integrate them into their reports and spreadsheets, to further analyze these records with a CAD system, etc. </w:t>
            </w:r>
          </w:p>
        </w:tc>
      </w:tr>
      <w:tr w:rsidR="00496453" w:rsidRPr="0052295E" w14:paraId="23B0C45A" w14:textId="77777777" w:rsidTr="004640CA">
        <w:trPr>
          <w:trHeight w:val="360"/>
        </w:trPr>
        <w:tc>
          <w:tcPr>
            <w:tcW w:w="2520" w:type="dxa"/>
            <w:gridSpan w:val="2"/>
            <w:vAlign w:val="center"/>
          </w:tcPr>
          <w:p w14:paraId="23B0C458" w14:textId="77777777" w:rsidR="00496453" w:rsidRPr="00DD3D3F" w:rsidRDefault="00496453" w:rsidP="004640CA">
            <w:pPr>
              <w:pStyle w:val="UseCaseText"/>
              <w:rPr>
                <w:rFonts w:eastAsia="SimSun"/>
                <w:b/>
              </w:rPr>
            </w:pPr>
            <w:r w:rsidRPr="00DD3D3F">
              <w:rPr>
                <w:rFonts w:eastAsia="SimSun"/>
                <w:b/>
              </w:rPr>
              <w:t>Actors</w:t>
            </w:r>
          </w:p>
        </w:tc>
        <w:tc>
          <w:tcPr>
            <w:tcW w:w="6720" w:type="dxa"/>
            <w:vAlign w:val="center"/>
          </w:tcPr>
          <w:p w14:paraId="23B0C459" w14:textId="77777777" w:rsidR="00496453" w:rsidRPr="0052295E" w:rsidRDefault="001A2A8B" w:rsidP="004640CA">
            <w:pPr>
              <w:pStyle w:val="UseCaseText"/>
              <w:rPr>
                <w:rFonts w:eastAsia="SimSun"/>
              </w:rPr>
            </w:pPr>
            <w:r>
              <w:rPr>
                <w:rFonts w:eastAsia="SimSun"/>
              </w:rPr>
              <w:t>End User/Data Consumer</w:t>
            </w:r>
          </w:p>
        </w:tc>
      </w:tr>
      <w:tr w:rsidR="00496453" w:rsidRPr="0052295E" w14:paraId="23B0C45D" w14:textId="77777777" w:rsidTr="004640CA">
        <w:trPr>
          <w:trHeight w:val="360"/>
        </w:trPr>
        <w:tc>
          <w:tcPr>
            <w:tcW w:w="2520" w:type="dxa"/>
            <w:gridSpan w:val="2"/>
            <w:vAlign w:val="center"/>
          </w:tcPr>
          <w:p w14:paraId="23B0C45B" w14:textId="77777777" w:rsidR="00496453" w:rsidRPr="0052295E" w:rsidRDefault="00496453" w:rsidP="004640CA">
            <w:pPr>
              <w:pStyle w:val="UseCaseHeader"/>
              <w:rPr>
                <w:rFonts w:eastAsia="SimSun"/>
              </w:rPr>
            </w:pPr>
            <w:r w:rsidRPr="0052295E">
              <w:rPr>
                <w:rFonts w:eastAsia="SimSun"/>
              </w:rPr>
              <w:t>Pre-Conditions</w:t>
            </w:r>
          </w:p>
        </w:tc>
        <w:tc>
          <w:tcPr>
            <w:tcW w:w="6720" w:type="dxa"/>
            <w:vAlign w:val="center"/>
          </w:tcPr>
          <w:p w14:paraId="23B0C45C" w14:textId="77777777" w:rsidR="00496453" w:rsidRPr="0052295E" w:rsidRDefault="00496453" w:rsidP="004640CA">
            <w:pPr>
              <w:pStyle w:val="UseCaseText"/>
              <w:rPr>
                <w:rFonts w:eastAsia="SimSun"/>
              </w:rPr>
            </w:pPr>
            <w:r>
              <w:rPr>
                <w:rFonts w:eastAsia="SimSun"/>
              </w:rPr>
              <w:t>Metadata was gathered and filtered</w:t>
            </w:r>
          </w:p>
        </w:tc>
      </w:tr>
      <w:tr w:rsidR="00496453" w:rsidRPr="0052295E" w14:paraId="23B0C460" w14:textId="77777777" w:rsidTr="004640CA">
        <w:trPr>
          <w:trHeight w:val="360"/>
        </w:trPr>
        <w:tc>
          <w:tcPr>
            <w:tcW w:w="2520" w:type="dxa"/>
            <w:gridSpan w:val="2"/>
            <w:vAlign w:val="center"/>
          </w:tcPr>
          <w:p w14:paraId="23B0C45E" w14:textId="77777777" w:rsidR="00496453" w:rsidRPr="0052295E" w:rsidRDefault="00496453" w:rsidP="004640CA">
            <w:pPr>
              <w:pStyle w:val="UseCaseHeader"/>
              <w:rPr>
                <w:rFonts w:eastAsia="SimSun"/>
              </w:rPr>
            </w:pPr>
            <w:r w:rsidRPr="0052295E">
              <w:rPr>
                <w:rFonts w:eastAsia="SimSun"/>
              </w:rPr>
              <w:t>Success End Conditions</w:t>
            </w:r>
          </w:p>
        </w:tc>
        <w:tc>
          <w:tcPr>
            <w:tcW w:w="6720" w:type="dxa"/>
            <w:vAlign w:val="center"/>
          </w:tcPr>
          <w:p w14:paraId="23B0C45F" w14:textId="77777777" w:rsidR="00496453" w:rsidRPr="0052295E" w:rsidRDefault="00496453" w:rsidP="004640CA">
            <w:pPr>
              <w:pStyle w:val="UseCaseText"/>
              <w:rPr>
                <w:rFonts w:eastAsia="SimSun"/>
              </w:rPr>
            </w:pPr>
            <w:r>
              <w:rPr>
                <w:rFonts w:eastAsia="SimSun"/>
              </w:rPr>
              <w:t>The user is able to save the metadata records</w:t>
            </w:r>
          </w:p>
        </w:tc>
      </w:tr>
      <w:tr w:rsidR="00496453" w:rsidRPr="0052295E" w14:paraId="23B0C463" w14:textId="77777777" w:rsidTr="004640CA">
        <w:trPr>
          <w:trHeight w:val="360"/>
        </w:trPr>
        <w:tc>
          <w:tcPr>
            <w:tcW w:w="2520" w:type="dxa"/>
            <w:gridSpan w:val="2"/>
            <w:vAlign w:val="center"/>
          </w:tcPr>
          <w:p w14:paraId="23B0C461" w14:textId="77777777" w:rsidR="00496453" w:rsidRPr="0052295E" w:rsidRDefault="00496453" w:rsidP="004640CA">
            <w:pPr>
              <w:pStyle w:val="UseCaseHeader"/>
              <w:rPr>
                <w:rFonts w:eastAsia="SimSun"/>
              </w:rPr>
            </w:pPr>
            <w:r>
              <w:rPr>
                <w:rFonts w:eastAsia="SimSun"/>
              </w:rPr>
              <w:t>Data</w:t>
            </w:r>
          </w:p>
        </w:tc>
        <w:tc>
          <w:tcPr>
            <w:tcW w:w="6720" w:type="dxa"/>
            <w:vAlign w:val="center"/>
          </w:tcPr>
          <w:p w14:paraId="23B0C462" w14:textId="77777777" w:rsidR="00496453" w:rsidRDefault="00496453" w:rsidP="004640CA">
            <w:pPr>
              <w:pStyle w:val="UseCaseText"/>
              <w:rPr>
                <w:rFonts w:eastAsia="SimSun"/>
              </w:rPr>
            </w:pPr>
            <w:r>
              <w:rPr>
                <w:rFonts w:eastAsia="SimSun"/>
              </w:rPr>
              <w:t>Metadata records managed by GTDA</w:t>
            </w:r>
          </w:p>
        </w:tc>
      </w:tr>
      <w:tr w:rsidR="00496453" w:rsidRPr="0052295E" w14:paraId="23B0C467" w14:textId="77777777" w:rsidTr="004640CA">
        <w:trPr>
          <w:trHeight w:val="360"/>
        </w:trPr>
        <w:tc>
          <w:tcPr>
            <w:tcW w:w="2520" w:type="dxa"/>
            <w:gridSpan w:val="2"/>
            <w:vAlign w:val="center"/>
          </w:tcPr>
          <w:p w14:paraId="23B0C464" w14:textId="77777777" w:rsidR="00496453" w:rsidRPr="0052295E" w:rsidRDefault="00496453" w:rsidP="004640CA">
            <w:pPr>
              <w:pStyle w:val="UseCaseHeader"/>
              <w:rPr>
                <w:rFonts w:eastAsia="SimSun"/>
              </w:rPr>
            </w:pPr>
            <w:r>
              <w:rPr>
                <w:rFonts w:eastAsia="SimSun"/>
              </w:rPr>
              <w:t>Functions</w:t>
            </w:r>
          </w:p>
        </w:tc>
        <w:tc>
          <w:tcPr>
            <w:tcW w:w="6720" w:type="dxa"/>
            <w:vAlign w:val="center"/>
          </w:tcPr>
          <w:p w14:paraId="23B0C465" w14:textId="77777777" w:rsidR="00496453" w:rsidRDefault="00496453" w:rsidP="00377EE0">
            <w:pPr>
              <w:pStyle w:val="UseCaseText"/>
              <w:keepNext/>
              <w:keepLines/>
              <w:numPr>
                <w:ilvl w:val="0"/>
                <w:numId w:val="15"/>
              </w:numPr>
              <w:rPr>
                <w:rFonts w:eastAsia="SimSun"/>
              </w:rPr>
            </w:pPr>
            <w:r>
              <w:rPr>
                <w:rFonts w:eastAsia="SimSun"/>
              </w:rPr>
              <w:t>Retrieve metadata records</w:t>
            </w:r>
          </w:p>
          <w:p w14:paraId="23B0C466" w14:textId="77777777" w:rsidR="00496453" w:rsidRPr="00930CCC" w:rsidRDefault="00496453" w:rsidP="00377EE0">
            <w:pPr>
              <w:pStyle w:val="UseCaseText"/>
              <w:keepNext/>
              <w:keepLines/>
              <w:numPr>
                <w:ilvl w:val="0"/>
                <w:numId w:val="15"/>
              </w:numPr>
              <w:rPr>
                <w:rFonts w:eastAsia="SimSun"/>
              </w:rPr>
            </w:pPr>
            <w:r>
              <w:rPr>
                <w:rFonts w:eastAsia="SimSun"/>
              </w:rPr>
              <w:t>Visualize metadata records</w:t>
            </w:r>
          </w:p>
        </w:tc>
      </w:tr>
      <w:tr w:rsidR="00496453" w:rsidRPr="0052295E" w14:paraId="23B0C469" w14:textId="77777777" w:rsidTr="004640CA">
        <w:trPr>
          <w:trHeight w:val="278"/>
        </w:trPr>
        <w:tc>
          <w:tcPr>
            <w:tcW w:w="9240" w:type="dxa"/>
            <w:gridSpan w:val="3"/>
            <w:shd w:val="clear" w:color="auto" w:fill="CCFFFF"/>
            <w:vAlign w:val="center"/>
          </w:tcPr>
          <w:p w14:paraId="23B0C468" w14:textId="77777777" w:rsidR="00496453" w:rsidRPr="0052295E" w:rsidRDefault="00496453" w:rsidP="004640CA">
            <w:pPr>
              <w:pStyle w:val="UseCaseSection"/>
              <w:keepNext/>
              <w:keepLines/>
              <w:rPr>
                <w:rFonts w:eastAsia="SimSun"/>
              </w:rPr>
            </w:pPr>
            <w:r w:rsidRPr="0052295E">
              <w:rPr>
                <w:rFonts w:eastAsia="SimSun"/>
              </w:rPr>
              <w:lastRenderedPageBreak/>
              <w:t>Main Sequence</w:t>
            </w:r>
          </w:p>
        </w:tc>
      </w:tr>
      <w:tr w:rsidR="00496453" w:rsidRPr="0052295E" w14:paraId="23B0C46D" w14:textId="77777777" w:rsidTr="004640CA">
        <w:trPr>
          <w:trHeight w:val="203"/>
        </w:trPr>
        <w:tc>
          <w:tcPr>
            <w:tcW w:w="630" w:type="dxa"/>
          </w:tcPr>
          <w:p w14:paraId="23B0C46A" w14:textId="77777777" w:rsidR="00496453" w:rsidRPr="0052295E" w:rsidRDefault="00496453" w:rsidP="004640CA">
            <w:pPr>
              <w:pStyle w:val="UseCaseHeader"/>
              <w:keepNext/>
              <w:keepLines/>
              <w:rPr>
                <w:rFonts w:eastAsia="SimSun"/>
              </w:rPr>
            </w:pPr>
            <w:r w:rsidRPr="0052295E">
              <w:rPr>
                <w:rFonts w:eastAsia="SimSun"/>
              </w:rPr>
              <w:t>Step</w:t>
            </w:r>
          </w:p>
        </w:tc>
        <w:tc>
          <w:tcPr>
            <w:tcW w:w="1890" w:type="dxa"/>
          </w:tcPr>
          <w:p w14:paraId="23B0C46B" w14:textId="77777777" w:rsidR="00496453" w:rsidRPr="0052295E" w:rsidRDefault="00496453" w:rsidP="004640CA">
            <w:pPr>
              <w:pStyle w:val="UseCaseHeader"/>
              <w:keepNext/>
              <w:keepLines/>
              <w:rPr>
                <w:rFonts w:eastAsia="SimSun"/>
              </w:rPr>
            </w:pPr>
            <w:r w:rsidRPr="0052295E">
              <w:rPr>
                <w:rFonts w:eastAsia="SimSun"/>
              </w:rPr>
              <w:t>Actor</w:t>
            </w:r>
          </w:p>
        </w:tc>
        <w:tc>
          <w:tcPr>
            <w:tcW w:w="6720" w:type="dxa"/>
          </w:tcPr>
          <w:p w14:paraId="23B0C46C" w14:textId="77777777" w:rsidR="00496453" w:rsidRPr="0052295E" w:rsidRDefault="00496453" w:rsidP="004640CA">
            <w:pPr>
              <w:pStyle w:val="UseCaseHeader"/>
              <w:keepNext/>
              <w:keepLines/>
              <w:rPr>
                <w:rFonts w:eastAsia="SimSun"/>
              </w:rPr>
            </w:pPr>
            <w:r w:rsidRPr="0052295E">
              <w:rPr>
                <w:rFonts w:eastAsia="SimSun"/>
              </w:rPr>
              <w:t>Description</w:t>
            </w:r>
          </w:p>
        </w:tc>
      </w:tr>
      <w:tr w:rsidR="00496453" w:rsidRPr="0052295E" w14:paraId="23B0C473" w14:textId="77777777" w:rsidTr="004640CA">
        <w:trPr>
          <w:trHeight w:val="320"/>
        </w:trPr>
        <w:tc>
          <w:tcPr>
            <w:tcW w:w="630" w:type="dxa"/>
            <w:vAlign w:val="center"/>
          </w:tcPr>
          <w:p w14:paraId="23B0C46E" w14:textId="77777777" w:rsidR="00496453" w:rsidRPr="0052295E" w:rsidRDefault="00496453" w:rsidP="004640CA">
            <w:pPr>
              <w:pStyle w:val="UseCaseText"/>
              <w:keepNext/>
              <w:keepLines/>
              <w:rPr>
                <w:rFonts w:eastAsia="SimSun"/>
              </w:rPr>
            </w:pPr>
            <w:r w:rsidRPr="0052295E">
              <w:rPr>
                <w:rFonts w:eastAsia="SimSun"/>
              </w:rPr>
              <w:t>1</w:t>
            </w:r>
          </w:p>
        </w:tc>
        <w:tc>
          <w:tcPr>
            <w:tcW w:w="1890" w:type="dxa"/>
            <w:vAlign w:val="center"/>
          </w:tcPr>
          <w:p w14:paraId="23B0C46F" w14:textId="77777777" w:rsidR="00496453" w:rsidRPr="0052295E" w:rsidRDefault="00496453" w:rsidP="004640CA">
            <w:pPr>
              <w:pStyle w:val="UseCaseText"/>
              <w:rPr>
                <w:rFonts w:eastAsia="SimSun"/>
              </w:rPr>
            </w:pPr>
            <w:r>
              <w:rPr>
                <w:rFonts w:eastAsia="SimSun"/>
              </w:rPr>
              <w:t>User</w:t>
            </w:r>
          </w:p>
        </w:tc>
        <w:tc>
          <w:tcPr>
            <w:tcW w:w="6720" w:type="dxa"/>
            <w:vAlign w:val="center"/>
          </w:tcPr>
          <w:p w14:paraId="23B0C470" w14:textId="77777777" w:rsidR="00496453" w:rsidRDefault="00496453" w:rsidP="004640CA">
            <w:pPr>
              <w:pStyle w:val="UseCaseText"/>
              <w:keepNext/>
              <w:keepLines/>
              <w:rPr>
                <w:rFonts w:eastAsia="SimSun"/>
              </w:rPr>
            </w:pPr>
            <w:r>
              <w:rPr>
                <w:rFonts w:eastAsia="SimSun"/>
              </w:rPr>
              <w:t>Selects metadata set (Include use case &lt;&lt;gather data&gt;&gt;, Include use case &lt;&lt;filter data&gt;&gt;)</w:t>
            </w:r>
          </w:p>
          <w:p w14:paraId="23B0C471" w14:textId="77777777" w:rsidR="00496453" w:rsidRDefault="00496453" w:rsidP="004640CA">
            <w:pPr>
              <w:pStyle w:val="UseCaseText"/>
              <w:keepNext/>
              <w:keepLines/>
              <w:rPr>
                <w:rFonts w:eastAsia="SimSun"/>
              </w:rPr>
            </w:pPr>
            <w:r>
              <w:rPr>
                <w:rFonts w:eastAsia="SimSun"/>
              </w:rPr>
              <w:t>Indicates the type of format to export the records (we assume only CSV is supported)</w:t>
            </w:r>
          </w:p>
          <w:p w14:paraId="23B0C472" w14:textId="77777777" w:rsidR="00496453" w:rsidRPr="0052295E" w:rsidRDefault="00496453" w:rsidP="004640CA">
            <w:pPr>
              <w:pStyle w:val="UseCaseText"/>
              <w:keepNext/>
              <w:keepLines/>
              <w:rPr>
                <w:rFonts w:eastAsia="SimSun"/>
              </w:rPr>
            </w:pPr>
            <w:r>
              <w:rPr>
                <w:rFonts w:eastAsia="SimSun"/>
              </w:rPr>
              <w:t>Initiates report generation</w:t>
            </w:r>
          </w:p>
        </w:tc>
      </w:tr>
      <w:tr w:rsidR="00496453" w:rsidRPr="0052295E" w14:paraId="23B0C477" w14:textId="77777777" w:rsidTr="004640CA">
        <w:trPr>
          <w:trHeight w:val="320"/>
        </w:trPr>
        <w:tc>
          <w:tcPr>
            <w:tcW w:w="630" w:type="dxa"/>
            <w:vAlign w:val="center"/>
          </w:tcPr>
          <w:p w14:paraId="23B0C474" w14:textId="77777777" w:rsidR="00496453" w:rsidRPr="0052295E" w:rsidRDefault="00496453" w:rsidP="004640CA">
            <w:pPr>
              <w:pStyle w:val="UseCaseText"/>
              <w:rPr>
                <w:rFonts w:eastAsia="SimSun"/>
              </w:rPr>
            </w:pPr>
            <w:r>
              <w:rPr>
                <w:rFonts w:eastAsia="SimSun"/>
              </w:rPr>
              <w:t>2</w:t>
            </w:r>
          </w:p>
        </w:tc>
        <w:tc>
          <w:tcPr>
            <w:tcW w:w="1890" w:type="dxa"/>
            <w:vAlign w:val="center"/>
          </w:tcPr>
          <w:p w14:paraId="23B0C475" w14:textId="77777777" w:rsidR="00496453" w:rsidRDefault="00496453" w:rsidP="004640CA">
            <w:pPr>
              <w:pStyle w:val="UseCaseText"/>
              <w:rPr>
                <w:rFonts w:eastAsia="SimSun"/>
              </w:rPr>
            </w:pPr>
            <w:r>
              <w:rPr>
                <w:rFonts w:eastAsia="SimSun"/>
              </w:rPr>
              <w:t>NGDS System</w:t>
            </w:r>
          </w:p>
        </w:tc>
        <w:tc>
          <w:tcPr>
            <w:tcW w:w="6720" w:type="dxa"/>
            <w:vAlign w:val="center"/>
          </w:tcPr>
          <w:p w14:paraId="23B0C476" w14:textId="77777777" w:rsidR="00496453" w:rsidRDefault="00496453" w:rsidP="004640CA">
            <w:pPr>
              <w:pStyle w:val="UseCaseText"/>
              <w:rPr>
                <w:rFonts w:eastAsia="SimSun"/>
              </w:rPr>
            </w:pPr>
            <w:r>
              <w:rPr>
                <w:rFonts w:eastAsia="SimSun"/>
              </w:rPr>
              <w:t>Responds by generating a CSV file(s) with the metadata records</w:t>
            </w:r>
          </w:p>
        </w:tc>
      </w:tr>
      <w:tr w:rsidR="00496453" w:rsidRPr="0052295E" w14:paraId="23B0C47B" w14:textId="77777777" w:rsidTr="004640CA">
        <w:trPr>
          <w:trHeight w:val="320"/>
        </w:trPr>
        <w:tc>
          <w:tcPr>
            <w:tcW w:w="630" w:type="dxa"/>
            <w:vAlign w:val="center"/>
          </w:tcPr>
          <w:p w14:paraId="23B0C478" w14:textId="77777777" w:rsidR="00496453" w:rsidRDefault="00496453" w:rsidP="004640CA">
            <w:pPr>
              <w:pStyle w:val="UseCaseText"/>
              <w:rPr>
                <w:rFonts w:eastAsia="SimSun"/>
              </w:rPr>
            </w:pPr>
            <w:r>
              <w:rPr>
                <w:rFonts w:eastAsia="SimSun"/>
              </w:rPr>
              <w:t>3</w:t>
            </w:r>
          </w:p>
        </w:tc>
        <w:tc>
          <w:tcPr>
            <w:tcW w:w="1890" w:type="dxa"/>
            <w:vAlign w:val="center"/>
          </w:tcPr>
          <w:p w14:paraId="23B0C479" w14:textId="77777777" w:rsidR="00496453" w:rsidRDefault="00496453" w:rsidP="004640CA">
            <w:pPr>
              <w:pStyle w:val="UseCaseText"/>
              <w:rPr>
                <w:rFonts w:eastAsia="SimSun"/>
              </w:rPr>
            </w:pPr>
            <w:r>
              <w:rPr>
                <w:rFonts w:eastAsia="SimSun"/>
              </w:rPr>
              <w:t>User</w:t>
            </w:r>
          </w:p>
        </w:tc>
        <w:tc>
          <w:tcPr>
            <w:tcW w:w="6720" w:type="dxa"/>
            <w:vAlign w:val="center"/>
          </w:tcPr>
          <w:p w14:paraId="23B0C47A" w14:textId="77777777" w:rsidR="00496453" w:rsidRDefault="00496453" w:rsidP="004640CA">
            <w:pPr>
              <w:pStyle w:val="UseCaseText"/>
              <w:rPr>
                <w:rFonts w:eastAsia="SimSun"/>
              </w:rPr>
            </w:pPr>
            <w:r>
              <w:rPr>
                <w:rFonts w:eastAsia="SimSun"/>
              </w:rPr>
              <w:t>Download generated metadata record files</w:t>
            </w:r>
          </w:p>
        </w:tc>
      </w:tr>
      <w:tr w:rsidR="00496453" w:rsidRPr="0052295E" w14:paraId="23B0C47D" w14:textId="77777777" w:rsidTr="004640CA">
        <w:trPr>
          <w:trHeight w:val="287"/>
        </w:trPr>
        <w:tc>
          <w:tcPr>
            <w:tcW w:w="9240" w:type="dxa"/>
            <w:gridSpan w:val="3"/>
            <w:shd w:val="clear" w:color="auto" w:fill="FFFFCC"/>
            <w:vAlign w:val="center"/>
          </w:tcPr>
          <w:p w14:paraId="23B0C47C" w14:textId="77777777" w:rsidR="00496453" w:rsidRPr="0052295E" w:rsidRDefault="00496453" w:rsidP="004640CA">
            <w:pPr>
              <w:pStyle w:val="UseCaseSection"/>
              <w:keepNext/>
              <w:keepLines/>
              <w:rPr>
                <w:rFonts w:eastAsia="SimSun"/>
              </w:rPr>
            </w:pPr>
            <w:r w:rsidRPr="0052295E">
              <w:rPr>
                <w:rFonts w:eastAsia="SimSun"/>
              </w:rPr>
              <w:t>Variants</w:t>
            </w:r>
          </w:p>
        </w:tc>
      </w:tr>
      <w:tr w:rsidR="00496453" w:rsidRPr="0052295E" w14:paraId="23B0C481" w14:textId="77777777" w:rsidTr="004640CA">
        <w:trPr>
          <w:trHeight w:val="261"/>
        </w:trPr>
        <w:tc>
          <w:tcPr>
            <w:tcW w:w="630" w:type="dxa"/>
            <w:vAlign w:val="center"/>
          </w:tcPr>
          <w:p w14:paraId="23B0C47E" w14:textId="77777777" w:rsidR="00496453" w:rsidRPr="0052295E" w:rsidRDefault="00496453" w:rsidP="004640CA">
            <w:pPr>
              <w:pStyle w:val="UseCaseHeader"/>
              <w:keepNext/>
              <w:keepLines/>
              <w:rPr>
                <w:rFonts w:eastAsia="SimSun"/>
              </w:rPr>
            </w:pPr>
            <w:r w:rsidRPr="0052295E">
              <w:rPr>
                <w:rFonts w:eastAsia="SimSun"/>
              </w:rPr>
              <w:t>Step</w:t>
            </w:r>
          </w:p>
        </w:tc>
        <w:tc>
          <w:tcPr>
            <w:tcW w:w="1890" w:type="dxa"/>
            <w:vAlign w:val="center"/>
          </w:tcPr>
          <w:p w14:paraId="23B0C47F" w14:textId="77777777" w:rsidR="00496453" w:rsidRPr="0052295E" w:rsidRDefault="00496453" w:rsidP="004640CA">
            <w:pPr>
              <w:pStyle w:val="UseCaseHeader"/>
              <w:keepNext/>
              <w:keepLines/>
              <w:rPr>
                <w:rFonts w:eastAsia="SimSun"/>
              </w:rPr>
            </w:pPr>
            <w:r w:rsidRPr="0052295E">
              <w:rPr>
                <w:rFonts w:eastAsia="SimSun"/>
              </w:rPr>
              <w:t>Actor</w:t>
            </w:r>
          </w:p>
        </w:tc>
        <w:tc>
          <w:tcPr>
            <w:tcW w:w="6720" w:type="dxa"/>
            <w:vAlign w:val="center"/>
          </w:tcPr>
          <w:p w14:paraId="23B0C480" w14:textId="77777777" w:rsidR="00496453" w:rsidRPr="0052295E" w:rsidRDefault="00496453" w:rsidP="004640CA">
            <w:pPr>
              <w:pStyle w:val="UseCaseHeader"/>
              <w:keepNext/>
              <w:keepLines/>
              <w:rPr>
                <w:rFonts w:eastAsia="SimSun"/>
              </w:rPr>
            </w:pPr>
            <w:r w:rsidRPr="0052295E">
              <w:rPr>
                <w:rFonts w:eastAsia="SimSun"/>
              </w:rPr>
              <w:t>Description</w:t>
            </w:r>
          </w:p>
        </w:tc>
      </w:tr>
      <w:tr w:rsidR="00496453" w:rsidRPr="0052295E" w14:paraId="23B0C485" w14:textId="77777777" w:rsidTr="004640CA">
        <w:trPr>
          <w:trHeight w:val="359"/>
        </w:trPr>
        <w:tc>
          <w:tcPr>
            <w:tcW w:w="630" w:type="dxa"/>
            <w:tcBorders>
              <w:bottom w:val="single" w:sz="4" w:space="0" w:color="auto"/>
            </w:tcBorders>
            <w:vAlign w:val="center"/>
          </w:tcPr>
          <w:p w14:paraId="23B0C482" w14:textId="77777777" w:rsidR="00496453" w:rsidRPr="0052295E" w:rsidRDefault="00496453" w:rsidP="004640CA">
            <w:pPr>
              <w:pStyle w:val="UseCaseText"/>
              <w:keepNext/>
              <w:keepLines/>
              <w:rPr>
                <w:rFonts w:eastAsia="SimSun"/>
              </w:rPr>
            </w:pPr>
          </w:p>
        </w:tc>
        <w:tc>
          <w:tcPr>
            <w:tcW w:w="1890" w:type="dxa"/>
            <w:tcBorders>
              <w:bottom w:val="single" w:sz="4" w:space="0" w:color="auto"/>
            </w:tcBorders>
            <w:vAlign w:val="center"/>
          </w:tcPr>
          <w:p w14:paraId="23B0C483" w14:textId="77777777" w:rsidR="00496453" w:rsidRDefault="00496453" w:rsidP="004640CA">
            <w:pPr>
              <w:pStyle w:val="UseCaseText"/>
              <w:rPr>
                <w:rFonts w:eastAsia="SimSun"/>
              </w:rPr>
            </w:pPr>
          </w:p>
        </w:tc>
        <w:tc>
          <w:tcPr>
            <w:tcW w:w="6720" w:type="dxa"/>
            <w:tcBorders>
              <w:bottom w:val="single" w:sz="4" w:space="0" w:color="auto"/>
            </w:tcBorders>
            <w:vAlign w:val="center"/>
          </w:tcPr>
          <w:p w14:paraId="23B0C484" w14:textId="77777777" w:rsidR="00496453" w:rsidRPr="0052295E" w:rsidRDefault="00496453" w:rsidP="004640CA">
            <w:pPr>
              <w:pStyle w:val="UseCaseText"/>
              <w:keepNext/>
              <w:keepLines/>
              <w:rPr>
                <w:rFonts w:eastAsia="SimSun"/>
              </w:rPr>
            </w:pPr>
          </w:p>
        </w:tc>
      </w:tr>
      <w:tr w:rsidR="00496453" w:rsidRPr="00FB0E17" w14:paraId="23B0C487" w14:textId="77777777" w:rsidTr="004640CA">
        <w:trPr>
          <w:trHeight w:val="261"/>
        </w:trPr>
        <w:tc>
          <w:tcPr>
            <w:tcW w:w="9240" w:type="dxa"/>
            <w:gridSpan w:val="3"/>
            <w:tcBorders>
              <w:bottom w:val="single" w:sz="4" w:space="0" w:color="auto"/>
            </w:tcBorders>
            <w:shd w:val="clear" w:color="auto" w:fill="FDBBC0"/>
            <w:vAlign w:val="center"/>
          </w:tcPr>
          <w:p w14:paraId="23B0C486" w14:textId="77777777" w:rsidR="00496453" w:rsidRPr="0052295E" w:rsidRDefault="00496453" w:rsidP="004640CA">
            <w:pPr>
              <w:pStyle w:val="UseCaseSection"/>
              <w:keepNext/>
              <w:keepLines/>
              <w:rPr>
                <w:rFonts w:eastAsia="SimSun"/>
              </w:rPr>
            </w:pPr>
            <w:r>
              <w:rPr>
                <w:rFonts w:eastAsia="SimSun"/>
              </w:rPr>
              <w:t>Exception</w:t>
            </w:r>
            <w:r w:rsidRPr="0052295E">
              <w:rPr>
                <w:rFonts w:eastAsia="SimSun"/>
              </w:rPr>
              <w:t>s</w:t>
            </w:r>
          </w:p>
        </w:tc>
      </w:tr>
      <w:tr w:rsidR="00496453" w:rsidRPr="0052295E" w14:paraId="23B0C48B" w14:textId="77777777" w:rsidTr="004640CA">
        <w:trPr>
          <w:trHeight w:val="261"/>
        </w:trPr>
        <w:tc>
          <w:tcPr>
            <w:tcW w:w="630" w:type="dxa"/>
            <w:tcBorders>
              <w:bottom w:val="single" w:sz="4" w:space="0" w:color="auto"/>
            </w:tcBorders>
            <w:vAlign w:val="center"/>
          </w:tcPr>
          <w:p w14:paraId="23B0C488" w14:textId="77777777" w:rsidR="00496453" w:rsidRPr="0052295E" w:rsidRDefault="00496453" w:rsidP="004640CA">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489" w14:textId="77777777" w:rsidR="00496453" w:rsidRPr="0052295E" w:rsidRDefault="00496453" w:rsidP="004640CA">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48A" w14:textId="77777777" w:rsidR="00496453" w:rsidRPr="0052295E" w:rsidRDefault="00496453" w:rsidP="004640CA">
            <w:pPr>
              <w:pStyle w:val="UseCaseHeader"/>
              <w:keepNext/>
              <w:keepLines/>
              <w:rPr>
                <w:rFonts w:eastAsia="SimSun"/>
              </w:rPr>
            </w:pPr>
            <w:r w:rsidRPr="0052295E">
              <w:rPr>
                <w:rFonts w:eastAsia="SimSun"/>
              </w:rPr>
              <w:t>Description</w:t>
            </w:r>
          </w:p>
        </w:tc>
      </w:tr>
      <w:tr w:rsidR="00496453" w:rsidRPr="0052295E" w14:paraId="23B0C48F" w14:textId="77777777" w:rsidTr="004640CA">
        <w:trPr>
          <w:trHeight w:val="261"/>
        </w:trPr>
        <w:tc>
          <w:tcPr>
            <w:tcW w:w="630" w:type="dxa"/>
            <w:tcBorders>
              <w:bottom w:val="single" w:sz="4" w:space="0" w:color="auto"/>
            </w:tcBorders>
            <w:vAlign w:val="center"/>
          </w:tcPr>
          <w:p w14:paraId="23B0C48C" w14:textId="77777777" w:rsidR="00496453" w:rsidRPr="0052295E" w:rsidRDefault="00496453" w:rsidP="004640CA">
            <w:pPr>
              <w:pStyle w:val="UseCaseText"/>
              <w:keepNext/>
              <w:keepLines/>
              <w:rPr>
                <w:rFonts w:eastAsia="SimSun"/>
              </w:rPr>
            </w:pPr>
          </w:p>
        </w:tc>
        <w:tc>
          <w:tcPr>
            <w:tcW w:w="1890" w:type="dxa"/>
            <w:tcBorders>
              <w:bottom w:val="single" w:sz="4" w:space="0" w:color="auto"/>
            </w:tcBorders>
            <w:vAlign w:val="center"/>
          </w:tcPr>
          <w:p w14:paraId="23B0C48D" w14:textId="77777777" w:rsidR="00496453" w:rsidRPr="0052295E" w:rsidRDefault="00496453" w:rsidP="004640CA">
            <w:pPr>
              <w:pStyle w:val="UseCaseText"/>
              <w:keepNext/>
              <w:keepLines/>
              <w:rPr>
                <w:rFonts w:eastAsia="SimSun"/>
              </w:rPr>
            </w:pPr>
          </w:p>
        </w:tc>
        <w:tc>
          <w:tcPr>
            <w:tcW w:w="6720" w:type="dxa"/>
            <w:tcBorders>
              <w:bottom w:val="single" w:sz="4" w:space="0" w:color="auto"/>
            </w:tcBorders>
            <w:vAlign w:val="center"/>
          </w:tcPr>
          <w:p w14:paraId="23B0C48E" w14:textId="77777777" w:rsidR="00496453" w:rsidRPr="0052295E" w:rsidRDefault="00496453" w:rsidP="004640CA">
            <w:pPr>
              <w:pStyle w:val="UseCaseText"/>
              <w:keepNext/>
              <w:keepLines/>
              <w:rPr>
                <w:rFonts w:eastAsia="SimSun"/>
              </w:rPr>
            </w:pPr>
          </w:p>
        </w:tc>
      </w:tr>
      <w:tr w:rsidR="00496453" w:rsidRPr="0052295E" w14:paraId="23B0C491" w14:textId="77777777" w:rsidTr="004640CA">
        <w:trPr>
          <w:trHeight w:val="242"/>
        </w:trPr>
        <w:tc>
          <w:tcPr>
            <w:tcW w:w="9240" w:type="dxa"/>
            <w:gridSpan w:val="3"/>
            <w:shd w:val="clear" w:color="auto" w:fill="FFCC99"/>
            <w:vAlign w:val="center"/>
          </w:tcPr>
          <w:p w14:paraId="23B0C490" w14:textId="77777777" w:rsidR="00496453" w:rsidRPr="0052295E" w:rsidRDefault="00496453" w:rsidP="004640CA">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496453" w:rsidRPr="0052295E" w14:paraId="23B0C494" w14:textId="77777777" w:rsidTr="004640CA">
        <w:trPr>
          <w:trHeight w:val="206"/>
        </w:trPr>
        <w:tc>
          <w:tcPr>
            <w:tcW w:w="630" w:type="dxa"/>
            <w:vAlign w:val="center"/>
          </w:tcPr>
          <w:p w14:paraId="23B0C492" w14:textId="77777777" w:rsidR="00496453" w:rsidRPr="0052295E" w:rsidRDefault="00496453" w:rsidP="004640CA">
            <w:pPr>
              <w:pStyle w:val="UseCaseHeader"/>
              <w:keepNext/>
              <w:keepLines/>
              <w:rPr>
                <w:rFonts w:eastAsia="SimSun"/>
              </w:rPr>
            </w:pPr>
            <w:r w:rsidRPr="0052295E">
              <w:rPr>
                <w:rFonts w:eastAsia="SimSun"/>
              </w:rPr>
              <w:t>ID</w:t>
            </w:r>
          </w:p>
        </w:tc>
        <w:tc>
          <w:tcPr>
            <w:tcW w:w="8610" w:type="dxa"/>
            <w:gridSpan w:val="2"/>
            <w:vAlign w:val="center"/>
          </w:tcPr>
          <w:p w14:paraId="23B0C493" w14:textId="77777777" w:rsidR="00496453" w:rsidRPr="0052295E" w:rsidRDefault="00496453" w:rsidP="004640CA">
            <w:pPr>
              <w:pStyle w:val="UseCaseHeader"/>
              <w:keepNext/>
              <w:keepLines/>
              <w:rPr>
                <w:rFonts w:eastAsia="SimSun"/>
              </w:rPr>
            </w:pPr>
            <w:r w:rsidRPr="0052295E">
              <w:rPr>
                <w:rFonts w:eastAsia="SimSun"/>
              </w:rPr>
              <w:t>Issue Description</w:t>
            </w:r>
          </w:p>
        </w:tc>
      </w:tr>
      <w:tr w:rsidR="00496453" w:rsidRPr="0052295E" w14:paraId="23B0C497" w14:textId="77777777" w:rsidTr="004640CA">
        <w:trPr>
          <w:trHeight w:val="206"/>
        </w:trPr>
        <w:tc>
          <w:tcPr>
            <w:tcW w:w="630" w:type="dxa"/>
            <w:vAlign w:val="center"/>
          </w:tcPr>
          <w:p w14:paraId="23B0C495" w14:textId="77777777" w:rsidR="00496453" w:rsidRPr="0052295E" w:rsidRDefault="00496453" w:rsidP="004640CA">
            <w:pPr>
              <w:pStyle w:val="UseCaseText"/>
              <w:keepNext/>
              <w:keepLines/>
              <w:rPr>
                <w:rFonts w:eastAsia="SimSun"/>
              </w:rPr>
            </w:pPr>
            <w:r>
              <w:rPr>
                <w:rFonts w:eastAsia="SimSun"/>
              </w:rPr>
              <w:t>1</w:t>
            </w:r>
          </w:p>
        </w:tc>
        <w:tc>
          <w:tcPr>
            <w:tcW w:w="8610" w:type="dxa"/>
            <w:gridSpan w:val="2"/>
            <w:vAlign w:val="center"/>
          </w:tcPr>
          <w:p w14:paraId="23B0C496" w14:textId="77777777" w:rsidR="00496453" w:rsidRPr="0052295E" w:rsidRDefault="00496453" w:rsidP="004640CA">
            <w:pPr>
              <w:pStyle w:val="UseCaseText"/>
              <w:keepNext/>
              <w:keepLines/>
              <w:rPr>
                <w:rFonts w:eastAsia="SimSun"/>
              </w:rPr>
            </w:pPr>
            <w:r>
              <w:rPr>
                <w:rFonts w:eastAsia="SimSun"/>
              </w:rPr>
              <w:t>If there is more than one metadata record type, how the user would like to have the report? One CSV file per metadata type?</w:t>
            </w:r>
          </w:p>
        </w:tc>
      </w:tr>
      <w:tr w:rsidR="00496453" w:rsidRPr="0052295E" w14:paraId="23B0C49A" w14:textId="77777777" w:rsidTr="004640CA">
        <w:trPr>
          <w:trHeight w:val="206"/>
        </w:trPr>
        <w:tc>
          <w:tcPr>
            <w:tcW w:w="630" w:type="dxa"/>
            <w:vAlign w:val="center"/>
          </w:tcPr>
          <w:p w14:paraId="23B0C498" w14:textId="77777777" w:rsidR="00496453" w:rsidRDefault="00496453" w:rsidP="004640CA">
            <w:pPr>
              <w:pStyle w:val="UseCaseText"/>
              <w:rPr>
                <w:rFonts w:eastAsia="SimSun"/>
              </w:rPr>
            </w:pPr>
            <w:r>
              <w:rPr>
                <w:rFonts w:eastAsia="SimSun"/>
              </w:rPr>
              <w:t>2</w:t>
            </w:r>
          </w:p>
        </w:tc>
        <w:tc>
          <w:tcPr>
            <w:tcW w:w="8610" w:type="dxa"/>
            <w:gridSpan w:val="2"/>
            <w:vAlign w:val="center"/>
          </w:tcPr>
          <w:p w14:paraId="23B0C499" w14:textId="77777777" w:rsidR="00496453" w:rsidRDefault="00496453" w:rsidP="004640CA">
            <w:pPr>
              <w:pStyle w:val="UseCaseText"/>
              <w:rPr>
                <w:rFonts w:eastAsia="SimSun"/>
              </w:rPr>
            </w:pPr>
            <w:r>
              <w:rPr>
                <w:rFonts w:eastAsia="SimSun"/>
              </w:rPr>
              <w:t>It is beyond the scope of this project the development of tools or providing support for detailed analysis of data. Hence, the need for exporting the data for further analysis.</w:t>
            </w:r>
          </w:p>
        </w:tc>
      </w:tr>
      <w:tr w:rsidR="007B25A7" w:rsidRPr="0052295E" w14:paraId="23B0C49E" w14:textId="77777777" w:rsidTr="004640CA">
        <w:trPr>
          <w:trHeight w:val="206"/>
        </w:trPr>
        <w:tc>
          <w:tcPr>
            <w:tcW w:w="630" w:type="dxa"/>
            <w:vAlign w:val="center"/>
          </w:tcPr>
          <w:p w14:paraId="23B0C49B" w14:textId="77777777" w:rsidR="007B25A7" w:rsidRDefault="007B25A7" w:rsidP="004640CA">
            <w:pPr>
              <w:pStyle w:val="UseCaseText"/>
              <w:rPr>
                <w:rFonts w:eastAsia="SimSun"/>
              </w:rPr>
            </w:pPr>
            <w:r>
              <w:rPr>
                <w:rFonts w:eastAsia="SimSun"/>
              </w:rPr>
              <w:t>3</w:t>
            </w:r>
          </w:p>
        </w:tc>
        <w:tc>
          <w:tcPr>
            <w:tcW w:w="8610" w:type="dxa"/>
            <w:gridSpan w:val="2"/>
            <w:vAlign w:val="center"/>
          </w:tcPr>
          <w:p w14:paraId="23B0C49C" w14:textId="77777777" w:rsidR="007B25A7" w:rsidRDefault="00034F95" w:rsidP="004640CA">
            <w:pPr>
              <w:pStyle w:val="UseCaseText"/>
              <w:rPr>
                <w:rFonts w:eastAsia="SimSun"/>
              </w:rPr>
            </w:pPr>
            <w:r>
              <w:rPr>
                <w:rFonts w:eastAsia="SimSun"/>
              </w:rPr>
              <w:t xml:space="preserve">DN: </w:t>
            </w:r>
            <w:r w:rsidRPr="00034F95">
              <w:rPr>
                <w:rFonts w:eastAsia="SimSun"/>
              </w:rPr>
              <w:t>Is CSV the only option here?  Would it be possible that some users want JSON or XML?</w:t>
            </w:r>
          </w:p>
          <w:p w14:paraId="23B0C49D" w14:textId="77777777" w:rsidR="00034F95" w:rsidRDefault="00034F95" w:rsidP="004640CA">
            <w:pPr>
              <w:pStyle w:val="UseCaseText"/>
              <w:rPr>
                <w:rFonts w:eastAsia="SimSun"/>
              </w:rPr>
            </w:pPr>
            <w:r>
              <w:t>Would suggest yes.  JSON is probably the most useful but it depends on the data models (content models).  I would hate to try and represent complex binary data as CSV.</w:t>
            </w:r>
          </w:p>
        </w:tc>
      </w:tr>
    </w:tbl>
    <w:p w14:paraId="23B0C49F" w14:textId="77777777" w:rsidR="00496453" w:rsidRDefault="00496453" w:rsidP="00496453"/>
    <w:p w14:paraId="23B0C4A0" w14:textId="77777777" w:rsidR="006926B2" w:rsidRDefault="00E449E5" w:rsidP="00E449E5">
      <w:pPr>
        <w:pStyle w:val="Heading2"/>
        <w:rPr>
          <w:noProof/>
        </w:rPr>
      </w:pPr>
      <w:bookmarkStart w:id="110" w:name="_Toc339446684"/>
      <w:r>
        <w:rPr>
          <w:noProof/>
        </w:rPr>
        <w:t>System Administrator Use Cases</w:t>
      </w:r>
      <w:bookmarkEnd w:id="110"/>
    </w:p>
    <w:p w14:paraId="23B0C4A1" w14:textId="77777777" w:rsidR="00220900" w:rsidRDefault="00220900" w:rsidP="00220900">
      <w:r>
        <w:t xml:space="preserve">As shown in </w:t>
      </w:r>
      <w:r w:rsidR="00941F93">
        <w:fldChar w:fldCharType="begin"/>
      </w:r>
      <w:r>
        <w:instrText xml:space="preserve"> REF _Ref339054868 \h </w:instrText>
      </w:r>
      <w:r w:rsidR="00941F93">
        <w:fldChar w:fldCharType="separate"/>
      </w:r>
      <w:r w:rsidR="00575885" w:rsidRPr="0022581C">
        <w:t xml:space="preserve">Figure </w:t>
      </w:r>
      <w:r w:rsidR="00575885">
        <w:rPr>
          <w:noProof/>
        </w:rPr>
        <w:t>12</w:t>
      </w:r>
      <w:r w:rsidR="00941F93">
        <w:fldChar w:fldCharType="end"/>
      </w:r>
      <w:r>
        <w:t xml:space="preserve">, the NGDS administrator will supervise the operation of the whole NGDS system, including its node-in-the-box and third party repositories. The administrator will be able to register/unregister nodes in the NGDS system, manage accounts of participants, including their publication rights. They can also communicate with node-in-box administrators. </w:t>
      </w:r>
    </w:p>
    <w:p w14:paraId="23B0C4A2" w14:textId="77777777" w:rsidR="00220900" w:rsidRPr="00B92E61" w:rsidRDefault="00220900" w:rsidP="00220900"/>
    <w:p w14:paraId="23B0C4A3" w14:textId="77777777" w:rsidR="00220900" w:rsidRPr="0022581C" w:rsidRDefault="00220900" w:rsidP="00220900">
      <w:pPr>
        <w:keepNext/>
        <w:jc w:val="center"/>
      </w:pPr>
      <w:r w:rsidRPr="0022581C">
        <w:rPr>
          <w:noProof/>
        </w:rPr>
        <w:lastRenderedPageBreak/>
        <w:drawing>
          <wp:inline distT="0" distB="0" distL="0" distR="0" wp14:anchorId="23B0C83C" wp14:editId="23B0C83D">
            <wp:extent cx="4129851" cy="4094329"/>
            <wp:effectExtent l="19050" t="0" r="3999"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4130702" cy="4095172"/>
                    </a:xfrm>
                    <a:prstGeom prst="rect">
                      <a:avLst/>
                    </a:prstGeom>
                    <a:noFill/>
                    <a:ln w="9525">
                      <a:noFill/>
                      <a:miter lim="800000"/>
                      <a:headEnd/>
                      <a:tailEnd/>
                    </a:ln>
                  </pic:spPr>
                </pic:pic>
              </a:graphicData>
            </a:graphic>
          </wp:inline>
        </w:drawing>
      </w:r>
    </w:p>
    <w:p w14:paraId="23B0C4A4" w14:textId="77777777" w:rsidR="00220900" w:rsidRPr="0022581C" w:rsidRDefault="00220900" w:rsidP="000A2349">
      <w:pPr>
        <w:pStyle w:val="Caption"/>
        <w:outlineLvl w:val="0"/>
      </w:pPr>
      <w:bookmarkStart w:id="111" w:name="_Ref339054868"/>
      <w:bookmarkStart w:id="112" w:name="_Toc339282990"/>
      <w:bookmarkStart w:id="113" w:name="_Toc339446685"/>
      <w:r w:rsidRPr="0022581C">
        <w:t xml:space="preserve">Figure </w:t>
      </w:r>
      <w:fldSimple w:instr=" SEQ Figure \* ARABIC ">
        <w:r w:rsidR="00575885">
          <w:rPr>
            <w:noProof/>
          </w:rPr>
          <w:t>12</w:t>
        </w:r>
      </w:fldSimple>
      <w:bookmarkEnd w:id="111"/>
      <w:r w:rsidRPr="0022581C">
        <w:t xml:space="preserve"> NGDS Administration use cases</w:t>
      </w:r>
      <w:bookmarkEnd w:id="112"/>
      <w:bookmarkEnd w:id="113"/>
    </w:p>
    <w:p w14:paraId="23B0C4A5" w14:textId="77777777" w:rsidR="00220900" w:rsidRPr="00220900" w:rsidRDefault="00220900" w:rsidP="00220900"/>
    <w:p w14:paraId="23B0C4A6" w14:textId="77777777" w:rsidR="00107985" w:rsidRDefault="00107985" w:rsidP="00107985">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107985" w:rsidRPr="0052295E" w14:paraId="23B0C4A9" w14:textId="77777777" w:rsidTr="00C543D6">
        <w:trPr>
          <w:trHeight w:val="360"/>
        </w:trPr>
        <w:tc>
          <w:tcPr>
            <w:tcW w:w="2520" w:type="dxa"/>
            <w:gridSpan w:val="2"/>
            <w:shd w:val="clear" w:color="auto" w:fill="8DB3E2"/>
            <w:vAlign w:val="center"/>
          </w:tcPr>
          <w:p w14:paraId="23B0C4A7" w14:textId="77777777" w:rsidR="00107985" w:rsidRPr="0052295E" w:rsidRDefault="00107985"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4A8" w14:textId="77777777" w:rsidR="00107985" w:rsidRPr="00B36A79" w:rsidRDefault="00107985" w:rsidP="00C543D6">
            <w:pPr>
              <w:pStyle w:val="UseCaseText"/>
              <w:rPr>
                <w:rFonts w:eastAsia="Times"/>
                <w:b/>
              </w:rPr>
            </w:pPr>
            <w:r>
              <w:rPr>
                <w:rFonts w:eastAsia="Times"/>
                <w:b/>
              </w:rPr>
              <w:t>UC_036</w:t>
            </w:r>
          </w:p>
        </w:tc>
      </w:tr>
      <w:tr w:rsidR="00107985" w:rsidRPr="0052295E" w14:paraId="23B0C4AC" w14:textId="77777777" w:rsidTr="00C543D6">
        <w:trPr>
          <w:trHeight w:val="360"/>
        </w:trPr>
        <w:tc>
          <w:tcPr>
            <w:tcW w:w="2520" w:type="dxa"/>
            <w:gridSpan w:val="2"/>
            <w:shd w:val="clear" w:color="auto" w:fill="8DB3E2"/>
            <w:vAlign w:val="center"/>
          </w:tcPr>
          <w:p w14:paraId="23B0C4AA" w14:textId="77777777" w:rsidR="00107985" w:rsidRDefault="00107985"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4AB" w14:textId="77777777" w:rsidR="00107985" w:rsidRPr="00C27791" w:rsidRDefault="00107985" w:rsidP="00C543D6">
            <w:pPr>
              <w:pStyle w:val="UseCaseText"/>
              <w:rPr>
                <w:rFonts w:eastAsia="Times"/>
                <w:b/>
              </w:rPr>
            </w:pPr>
            <w:r>
              <w:rPr>
                <w:rFonts w:eastAsia="Times"/>
                <w:b/>
              </w:rPr>
              <w:t>Register new nodes into NGDS</w:t>
            </w:r>
          </w:p>
        </w:tc>
      </w:tr>
      <w:tr w:rsidR="00107985" w:rsidRPr="0052295E" w14:paraId="23B0C4AF" w14:textId="77777777" w:rsidTr="00C543D6">
        <w:trPr>
          <w:trHeight w:val="360"/>
        </w:trPr>
        <w:tc>
          <w:tcPr>
            <w:tcW w:w="2520" w:type="dxa"/>
            <w:gridSpan w:val="2"/>
            <w:vAlign w:val="center"/>
          </w:tcPr>
          <w:p w14:paraId="23B0C4AD" w14:textId="77777777" w:rsidR="00107985" w:rsidRPr="00DD3D3F" w:rsidRDefault="00107985" w:rsidP="00C543D6">
            <w:pPr>
              <w:pStyle w:val="UseCaseText"/>
              <w:rPr>
                <w:rFonts w:eastAsia="SimSun"/>
                <w:b/>
              </w:rPr>
            </w:pPr>
            <w:r w:rsidRPr="00DD3D3F">
              <w:rPr>
                <w:rFonts w:eastAsia="SimSun"/>
                <w:b/>
              </w:rPr>
              <w:t>Short Description</w:t>
            </w:r>
          </w:p>
        </w:tc>
        <w:tc>
          <w:tcPr>
            <w:tcW w:w="6720" w:type="dxa"/>
            <w:vAlign w:val="center"/>
          </w:tcPr>
          <w:p w14:paraId="23B0C4AE" w14:textId="77777777" w:rsidR="00107985" w:rsidRPr="00857069" w:rsidRDefault="00107985" w:rsidP="00C543D6">
            <w:pPr>
              <w:pStyle w:val="UseCaseText"/>
              <w:rPr>
                <w:rFonts w:eastAsia="SimSun"/>
              </w:rPr>
            </w:pPr>
            <w:r>
              <w:rPr>
                <w:rFonts w:eastAsia="SimSun"/>
              </w:rPr>
              <w:t>The goal of this use case is to allow NGDS administrators to respond to new node requests. The administrator should evaluate the validity of the request, accepting, or rejecting it.</w:t>
            </w:r>
          </w:p>
        </w:tc>
      </w:tr>
      <w:tr w:rsidR="00107985" w:rsidRPr="0052295E" w14:paraId="23B0C4B2" w14:textId="77777777" w:rsidTr="00C543D6">
        <w:trPr>
          <w:trHeight w:val="360"/>
        </w:trPr>
        <w:tc>
          <w:tcPr>
            <w:tcW w:w="2520" w:type="dxa"/>
            <w:gridSpan w:val="2"/>
            <w:vAlign w:val="center"/>
          </w:tcPr>
          <w:p w14:paraId="23B0C4B0" w14:textId="77777777" w:rsidR="00107985" w:rsidRPr="00DD3D3F" w:rsidRDefault="00107985" w:rsidP="00C543D6">
            <w:pPr>
              <w:pStyle w:val="UseCaseText"/>
              <w:rPr>
                <w:rFonts w:eastAsia="SimSun"/>
                <w:b/>
              </w:rPr>
            </w:pPr>
            <w:r w:rsidRPr="00DD3D3F">
              <w:rPr>
                <w:rFonts w:eastAsia="SimSun"/>
                <w:b/>
              </w:rPr>
              <w:t>Actors</w:t>
            </w:r>
          </w:p>
        </w:tc>
        <w:tc>
          <w:tcPr>
            <w:tcW w:w="6720" w:type="dxa"/>
            <w:vAlign w:val="center"/>
          </w:tcPr>
          <w:p w14:paraId="23B0C4B1" w14:textId="77777777" w:rsidR="00107985" w:rsidRPr="0052295E" w:rsidRDefault="00107985" w:rsidP="00C543D6">
            <w:pPr>
              <w:pStyle w:val="UseCaseText"/>
              <w:rPr>
                <w:rFonts w:eastAsia="SimSun"/>
              </w:rPr>
            </w:pPr>
            <w:r>
              <w:rPr>
                <w:rFonts w:eastAsia="SimSun"/>
              </w:rPr>
              <w:t>NGDS administrator</w:t>
            </w:r>
          </w:p>
        </w:tc>
      </w:tr>
      <w:tr w:rsidR="00107985" w:rsidRPr="0052295E" w14:paraId="23B0C4B7" w14:textId="77777777" w:rsidTr="00C543D6">
        <w:trPr>
          <w:trHeight w:val="360"/>
        </w:trPr>
        <w:tc>
          <w:tcPr>
            <w:tcW w:w="2520" w:type="dxa"/>
            <w:gridSpan w:val="2"/>
            <w:vAlign w:val="center"/>
          </w:tcPr>
          <w:p w14:paraId="23B0C4B3" w14:textId="77777777" w:rsidR="00107985" w:rsidRPr="0052295E" w:rsidRDefault="00107985" w:rsidP="00C543D6">
            <w:pPr>
              <w:pStyle w:val="UseCaseHeader"/>
              <w:rPr>
                <w:rFonts w:eastAsia="SimSun"/>
              </w:rPr>
            </w:pPr>
            <w:r w:rsidRPr="0052295E">
              <w:rPr>
                <w:rFonts w:eastAsia="SimSun"/>
              </w:rPr>
              <w:t>Pre-Conditions</w:t>
            </w:r>
          </w:p>
        </w:tc>
        <w:tc>
          <w:tcPr>
            <w:tcW w:w="6720" w:type="dxa"/>
            <w:vAlign w:val="center"/>
          </w:tcPr>
          <w:p w14:paraId="23B0C4B4" w14:textId="77777777" w:rsidR="00107985" w:rsidRDefault="00107985" w:rsidP="00C543D6">
            <w:pPr>
              <w:pStyle w:val="UseCaseText"/>
              <w:rPr>
                <w:rFonts w:eastAsia="SimSun"/>
              </w:rPr>
            </w:pPr>
            <w:r>
              <w:rPr>
                <w:rFonts w:eastAsia="SimSun"/>
              </w:rPr>
              <w:t>Node-in-the box properly installed as a NGDS node management hub</w:t>
            </w:r>
          </w:p>
          <w:p w14:paraId="23B0C4B5" w14:textId="77777777" w:rsidR="00107985" w:rsidRDefault="00107985" w:rsidP="00C543D6">
            <w:pPr>
              <w:pStyle w:val="UseCaseText"/>
              <w:rPr>
                <w:rFonts w:eastAsia="SimSun"/>
              </w:rPr>
            </w:pPr>
            <w:r>
              <w:rPr>
                <w:rFonts w:eastAsia="SimSun"/>
              </w:rPr>
              <w:t>Client node-in the box properly installed but not yet registered</w:t>
            </w:r>
          </w:p>
          <w:p w14:paraId="23B0C4B6" w14:textId="77777777" w:rsidR="00034F95" w:rsidRPr="0052295E" w:rsidRDefault="00034F95" w:rsidP="00034F95">
            <w:pPr>
              <w:pStyle w:val="UseCaseText"/>
              <w:rPr>
                <w:rFonts w:eastAsia="SimSun"/>
              </w:rPr>
            </w:pPr>
            <w:r w:rsidRPr="00034F95">
              <w:rPr>
                <w:rFonts w:eastAsia="SimSun"/>
              </w:rPr>
              <w:t>The new node must have at least one unique data or metadata record not currently in the system.</w:t>
            </w:r>
          </w:p>
        </w:tc>
      </w:tr>
      <w:tr w:rsidR="00107985" w:rsidRPr="0052295E" w14:paraId="23B0C4BA" w14:textId="77777777" w:rsidTr="00C543D6">
        <w:trPr>
          <w:trHeight w:val="360"/>
        </w:trPr>
        <w:tc>
          <w:tcPr>
            <w:tcW w:w="2520" w:type="dxa"/>
            <w:gridSpan w:val="2"/>
            <w:vAlign w:val="center"/>
          </w:tcPr>
          <w:p w14:paraId="23B0C4B8" w14:textId="77777777" w:rsidR="00107985" w:rsidRPr="0052295E" w:rsidRDefault="00107985" w:rsidP="00C543D6">
            <w:pPr>
              <w:pStyle w:val="UseCaseHeader"/>
              <w:rPr>
                <w:rFonts w:eastAsia="SimSun"/>
              </w:rPr>
            </w:pPr>
            <w:r w:rsidRPr="0052295E">
              <w:rPr>
                <w:rFonts w:eastAsia="SimSun"/>
              </w:rPr>
              <w:t>Success End Conditions</w:t>
            </w:r>
          </w:p>
        </w:tc>
        <w:tc>
          <w:tcPr>
            <w:tcW w:w="6720" w:type="dxa"/>
            <w:vAlign w:val="center"/>
          </w:tcPr>
          <w:p w14:paraId="23B0C4B9" w14:textId="77777777" w:rsidR="00107985" w:rsidRPr="0052295E" w:rsidRDefault="00107985" w:rsidP="00C543D6">
            <w:pPr>
              <w:pStyle w:val="UseCaseText"/>
              <w:rPr>
                <w:rFonts w:eastAsia="SimSun"/>
              </w:rPr>
            </w:pPr>
            <w:r>
              <w:rPr>
                <w:rFonts w:eastAsia="SimSun"/>
              </w:rPr>
              <w:t>A new node is registered in the network, and the data it provides becomes searchable in the by the NGDS catalog</w:t>
            </w:r>
          </w:p>
        </w:tc>
      </w:tr>
      <w:tr w:rsidR="00107985" w:rsidRPr="0052295E" w14:paraId="23B0C4BD" w14:textId="77777777" w:rsidTr="00C543D6">
        <w:trPr>
          <w:trHeight w:val="360"/>
        </w:trPr>
        <w:tc>
          <w:tcPr>
            <w:tcW w:w="2520" w:type="dxa"/>
            <w:gridSpan w:val="2"/>
            <w:vAlign w:val="center"/>
          </w:tcPr>
          <w:p w14:paraId="23B0C4BB" w14:textId="77777777" w:rsidR="00107985" w:rsidRPr="0052295E" w:rsidRDefault="00107985" w:rsidP="00C543D6">
            <w:pPr>
              <w:pStyle w:val="UseCaseHeader"/>
              <w:rPr>
                <w:rFonts w:eastAsia="SimSun"/>
              </w:rPr>
            </w:pPr>
            <w:r>
              <w:rPr>
                <w:rFonts w:eastAsia="SimSun"/>
              </w:rPr>
              <w:t>Data</w:t>
            </w:r>
          </w:p>
        </w:tc>
        <w:tc>
          <w:tcPr>
            <w:tcW w:w="6720" w:type="dxa"/>
            <w:vAlign w:val="center"/>
          </w:tcPr>
          <w:p w14:paraId="23B0C4BC" w14:textId="77777777" w:rsidR="00107985" w:rsidRDefault="00107985" w:rsidP="00C543D6">
            <w:pPr>
              <w:pStyle w:val="UseCaseText"/>
              <w:rPr>
                <w:rFonts w:eastAsia="SimSun"/>
              </w:rPr>
            </w:pPr>
            <w:r>
              <w:rPr>
                <w:rFonts w:eastAsia="SimSun"/>
              </w:rPr>
              <w:t>e-mails, NGDS nodes registry</w:t>
            </w:r>
          </w:p>
        </w:tc>
      </w:tr>
      <w:tr w:rsidR="00107985" w:rsidRPr="0052295E" w14:paraId="23B0C4C1" w14:textId="77777777" w:rsidTr="00C543D6">
        <w:trPr>
          <w:trHeight w:val="360"/>
        </w:trPr>
        <w:tc>
          <w:tcPr>
            <w:tcW w:w="2520" w:type="dxa"/>
            <w:gridSpan w:val="2"/>
            <w:vAlign w:val="center"/>
          </w:tcPr>
          <w:p w14:paraId="23B0C4BE" w14:textId="77777777" w:rsidR="00107985" w:rsidRPr="0052295E" w:rsidRDefault="00107985" w:rsidP="00C543D6">
            <w:pPr>
              <w:pStyle w:val="UseCaseHeader"/>
              <w:rPr>
                <w:rFonts w:eastAsia="SimSun"/>
              </w:rPr>
            </w:pPr>
            <w:r>
              <w:rPr>
                <w:rFonts w:eastAsia="SimSun"/>
              </w:rPr>
              <w:t>Functions</w:t>
            </w:r>
          </w:p>
        </w:tc>
        <w:tc>
          <w:tcPr>
            <w:tcW w:w="6720" w:type="dxa"/>
            <w:vAlign w:val="center"/>
          </w:tcPr>
          <w:p w14:paraId="23B0C4BF" w14:textId="77777777" w:rsidR="00107985" w:rsidRDefault="00107985" w:rsidP="00377EE0">
            <w:pPr>
              <w:pStyle w:val="UseCaseText"/>
              <w:keepNext/>
              <w:keepLines/>
              <w:numPr>
                <w:ilvl w:val="0"/>
                <w:numId w:val="15"/>
              </w:numPr>
              <w:rPr>
                <w:rFonts w:eastAsia="SimSun"/>
              </w:rPr>
            </w:pPr>
            <w:r>
              <w:rPr>
                <w:rFonts w:eastAsia="SimSun"/>
              </w:rPr>
              <w:t>add new node</w:t>
            </w:r>
          </w:p>
          <w:p w14:paraId="23B0C4C0" w14:textId="77777777" w:rsidR="00107985" w:rsidRPr="00BE5515" w:rsidRDefault="00107985" w:rsidP="00377EE0">
            <w:pPr>
              <w:pStyle w:val="UseCaseText"/>
              <w:keepNext/>
              <w:keepLines/>
              <w:numPr>
                <w:ilvl w:val="0"/>
                <w:numId w:val="15"/>
              </w:numPr>
              <w:rPr>
                <w:rFonts w:eastAsia="SimSun"/>
              </w:rPr>
            </w:pPr>
            <w:r>
              <w:rPr>
                <w:rFonts w:eastAsia="SimSun"/>
              </w:rPr>
              <w:t>index new node</w:t>
            </w:r>
          </w:p>
        </w:tc>
      </w:tr>
      <w:tr w:rsidR="00107985" w:rsidRPr="0052295E" w14:paraId="23B0C4C3" w14:textId="77777777" w:rsidTr="00C543D6">
        <w:trPr>
          <w:trHeight w:val="278"/>
        </w:trPr>
        <w:tc>
          <w:tcPr>
            <w:tcW w:w="9240" w:type="dxa"/>
            <w:gridSpan w:val="3"/>
            <w:shd w:val="clear" w:color="auto" w:fill="CCFFFF"/>
            <w:vAlign w:val="center"/>
          </w:tcPr>
          <w:p w14:paraId="23B0C4C2" w14:textId="77777777" w:rsidR="00107985" w:rsidRPr="0052295E" w:rsidRDefault="00107985" w:rsidP="00C543D6">
            <w:pPr>
              <w:pStyle w:val="UseCaseSection"/>
              <w:keepNext/>
              <w:keepLines/>
              <w:rPr>
                <w:rFonts w:eastAsia="SimSun"/>
              </w:rPr>
            </w:pPr>
            <w:r w:rsidRPr="0052295E">
              <w:rPr>
                <w:rFonts w:eastAsia="SimSun"/>
              </w:rPr>
              <w:lastRenderedPageBreak/>
              <w:t>Main Sequence</w:t>
            </w:r>
          </w:p>
        </w:tc>
      </w:tr>
      <w:tr w:rsidR="00107985" w:rsidRPr="0052295E" w14:paraId="23B0C4C7" w14:textId="77777777" w:rsidTr="00C543D6">
        <w:trPr>
          <w:trHeight w:val="203"/>
        </w:trPr>
        <w:tc>
          <w:tcPr>
            <w:tcW w:w="630" w:type="dxa"/>
          </w:tcPr>
          <w:p w14:paraId="23B0C4C4" w14:textId="77777777" w:rsidR="00107985" w:rsidRPr="0052295E" w:rsidRDefault="00107985" w:rsidP="00C543D6">
            <w:pPr>
              <w:pStyle w:val="UseCaseHeader"/>
              <w:keepNext/>
              <w:keepLines/>
              <w:rPr>
                <w:rFonts w:eastAsia="SimSun"/>
              </w:rPr>
            </w:pPr>
            <w:r w:rsidRPr="0052295E">
              <w:rPr>
                <w:rFonts w:eastAsia="SimSun"/>
              </w:rPr>
              <w:t>Step</w:t>
            </w:r>
          </w:p>
        </w:tc>
        <w:tc>
          <w:tcPr>
            <w:tcW w:w="1890" w:type="dxa"/>
          </w:tcPr>
          <w:p w14:paraId="23B0C4C5" w14:textId="77777777" w:rsidR="00107985" w:rsidRPr="0052295E" w:rsidRDefault="00107985" w:rsidP="00C543D6">
            <w:pPr>
              <w:pStyle w:val="UseCaseHeader"/>
              <w:keepNext/>
              <w:keepLines/>
              <w:rPr>
                <w:rFonts w:eastAsia="SimSun"/>
              </w:rPr>
            </w:pPr>
            <w:r w:rsidRPr="0052295E">
              <w:rPr>
                <w:rFonts w:eastAsia="SimSun"/>
              </w:rPr>
              <w:t>Actor</w:t>
            </w:r>
          </w:p>
        </w:tc>
        <w:tc>
          <w:tcPr>
            <w:tcW w:w="6720" w:type="dxa"/>
          </w:tcPr>
          <w:p w14:paraId="23B0C4C6" w14:textId="77777777" w:rsidR="00107985" w:rsidRPr="0052295E" w:rsidRDefault="00107985" w:rsidP="00C543D6">
            <w:pPr>
              <w:pStyle w:val="UseCaseHeader"/>
              <w:keepNext/>
              <w:keepLines/>
              <w:rPr>
                <w:rFonts w:eastAsia="SimSun"/>
              </w:rPr>
            </w:pPr>
            <w:r w:rsidRPr="0052295E">
              <w:rPr>
                <w:rFonts w:eastAsia="SimSun"/>
              </w:rPr>
              <w:t>Description</w:t>
            </w:r>
          </w:p>
        </w:tc>
      </w:tr>
      <w:tr w:rsidR="00107985" w:rsidRPr="0052295E" w14:paraId="23B0C4CB" w14:textId="77777777" w:rsidTr="00C543D6">
        <w:trPr>
          <w:trHeight w:val="320"/>
        </w:trPr>
        <w:tc>
          <w:tcPr>
            <w:tcW w:w="630" w:type="dxa"/>
            <w:vAlign w:val="center"/>
          </w:tcPr>
          <w:p w14:paraId="23B0C4C8" w14:textId="77777777" w:rsidR="00107985" w:rsidRPr="0052295E" w:rsidRDefault="00107985" w:rsidP="00C543D6">
            <w:pPr>
              <w:pStyle w:val="UseCaseText"/>
              <w:keepNext/>
              <w:keepLines/>
              <w:rPr>
                <w:rFonts w:eastAsia="SimSun"/>
              </w:rPr>
            </w:pPr>
            <w:r>
              <w:rPr>
                <w:rFonts w:eastAsia="SimSun"/>
              </w:rPr>
              <w:t>1</w:t>
            </w:r>
          </w:p>
        </w:tc>
        <w:tc>
          <w:tcPr>
            <w:tcW w:w="1890" w:type="dxa"/>
            <w:vAlign w:val="center"/>
          </w:tcPr>
          <w:p w14:paraId="23B0C4C9" w14:textId="77777777" w:rsidR="00107985" w:rsidRDefault="00107985" w:rsidP="00C543D6">
            <w:pPr>
              <w:pStyle w:val="UseCaseText"/>
              <w:rPr>
                <w:rFonts w:eastAsia="SimSun"/>
              </w:rPr>
            </w:pPr>
            <w:r>
              <w:rPr>
                <w:rFonts w:eastAsia="SimSun"/>
              </w:rPr>
              <w:t>Node administrator</w:t>
            </w:r>
          </w:p>
        </w:tc>
        <w:tc>
          <w:tcPr>
            <w:tcW w:w="6720" w:type="dxa"/>
            <w:vAlign w:val="center"/>
          </w:tcPr>
          <w:p w14:paraId="23B0C4CA" w14:textId="77777777" w:rsidR="00107985" w:rsidRDefault="00107985" w:rsidP="00C543D6">
            <w:pPr>
              <w:pStyle w:val="UseCaseText"/>
              <w:keepNext/>
              <w:keepLines/>
              <w:rPr>
                <w:rFonts w:eastAsia="SimSun"/>
              </w:rPr>
            </w:pPr>
            <w:r>
              <w:rPr>
                <w:rFonts w:eastAsia="SimSun"/>
              </w:rPr>
              <w:t>Include &lt;&lt;e-mail node-in-a-box administrator&gt;&gt; to NGDS administrator</w:t>
            </w:r>
          </w:p>
        </w:tc>
      </w:tr>
      <w:tr w:rsidR="00107985" w:rsidRPr="0052295E" w14:paraId="23B0C4D1" w14:textId="77777777" w:rsidTr="00C543D6">
        <w:trPr>
          <w:trHeight w:val="320"/>
        </w:trPr>
        <w:tc>
          <w:tcPr>
            <w:tcW w:w="630" w:type="dxa"/>
            <w:vAlign w:val="center"/>
          </w:tcPr>
          <w:p w14:paraId="23B0C4CC" w14:textId="77777777" w:rsidR="00107985" w:rsidRPr="0052295E" w:rsidRDefault="00107985" w:rsidP="00C543D6">
            <w:pPr>
              <w:pStyle w:val="UseCaseText"/>
              <w:keepNext/>
              <w:keepLines/>
              <w:rPr>
                <w:rFonts w:eastAsia="SimSun"/>
              </w:rPr>
            </w:pPr>
            <w:r>
              <w:rPr>
                <w:rFonts w:eastAsia="SimSun"/>
              </w:rPr>
              <w:t>2</w:t>
            </w:r>
          </w:p>
        </w:tc>
        <w:tc>
          <w:tcPr>
            <w:tcW w:w="1890" w:type="dxa"/>
            <w:vAlign w:val="center"/>
          </w:tcPr>
          <w:p w14:paraId="23B0C4CD" w14:textId="77777777" w:rsidR="00107985" w:rsidRPr="0052295E" w:rsidRDefault="00107985" w:rsidP="00C543D6">
            <w:pPr>
              <w:pStyle w:val="UseCaseText"/>
              <w:rPr>
                <w:rFonts w:eastAsia="SimSun"/>
              </w:rPr>
            </w:pPr>
            <w:r>
              <w:rPr>
                <w:rFonts w:eastAsia="SimSun"/>
              </w:rPr>
              <w:t>NGDS Administrator</w:t>
            </w:r>
          </w:p>
        </w:tc>
        <w:tc>
          <w:tcPr>
            <w:tcW w:w="6720" w:type="dxa"/>
            <w:vAlign w:val="center"/>
          </w:tcPr>
          <w:p w14:paraId="23B0C4CE" w14:textId="77777777" w:rsidR="00107985" w:rsidRDefault="00107985" w:rsidP="00C543D6">
            <w:pPr>
              <w:pStyle w:val="UseCaseText"/>
              <w:keepNext/>
              <w:keepLines/>
              <w:rPr>
                <w:rFonts w:eastAsia="SimSun"/>
              </w:rPr>
            </w:pPr>
            <w:r>
              <w:rPr>
                <w:rFonts w:eastAsia="SimSun"/>
              </w:rPr>
              <w:t>Receives a request for new node addition</w:t>
            </w:r>
          </w:p>
          <w:p w14:paraId="23B0C4CF" w14:textId="77777777" w:rsidR="00107985" w:rsidRDefault="00107985" w:rsidP="00C543D6">
            <w:pPr>
              <w:pStyle w:val="UseCaseText"/>
              <w:keepNext/>
              <w:keepLines/>
              <w:rPr>
                <w:rFonts w:eastAsia="SimSun"/>
              </w:rPr>
            </w:pPr>
            <w:r>
              <w:rPr>
                <w:rFonts w:eastAsia="SimSun"/>
              </w:rPr>
              <w:t>Evaluates the request for its validity</w:t>
            </w:r>
          </w:p>
          <w:p w14:paraId="23B0C4D0" w14:textId="77777777" w:rsidR="00107985" w:rsidRPr="0052295E" w:rsidRDefault="00107985" w:rsidP="00C543D6">
            <w:pPr>
              <w:pStyle w:val="UseCaseText"/>
              <w:keepNext/>
              <w:keepLines/>
              <w:rPr>
                <w:rFonts w:eastAsia="SimSun"/>
              </w:rPr>
            </w:pPr>
            <w:r>
              <w:rPr>
                <w:rFonts w:eastAsia="SimSun"/>
              </w:rPr>
              <w:t>If valid request, update node registry</w:t>
            </w:r>
          </w:p>
        </w:tc>
      </w:tr>
      <w:tr w:rsidR="00107985" w:rsidRPr="0052295E" w14:paraId="23B0C4D5" w14:textId="77777777" w:rsidTr="00C543D6">
        <w:trPr>
          <w:trHeight w:val="320"/>
        </w:trPr>
        <w:tc>
          <w:tcPr>
            <w:tcW w:w="630" w:type="dxa"/>
            <w:vAlign w:val="center"/>
          </w:tcPr>
          <w:p w14:paraId="23B0C4D2" w14:textId="77777777" w:rsidR="00107985" w:rsidRPr="0052295E" w:rsidRDefault="00107985" w:rsidP="00C543D6">
            <w:pPr>
              <w:pStyle w:val="UseCaseText"/>
              <w:rPr>
                <w:rFonts w:eastAsia="SimSun"/>
              </w:rPr>
            </w:pPr>
            <w:r>
              <w:rPr>
                <w:rFonts w:eastAsia="SimSun"/>
              </w:rPr>
              <w:t>3</w:t>
            </w:r>
          </w:p>
        </w:tc>
        <w:tc>
          <w:tcPr>
            <w:tcW w:w="1890" w:type="dxa"/>
            <w:vAlign w:val="center"/>
          </w:tcPr>
          <w:p w14:paraId="23B0C4D3" w14:textId="77777777" w:rsidR="00107985" w:rsidRDefault="00107985" w:rsidP="00C543D6">
            <w:pPr>
              <w:pStyle w:val="UseCaseText"/>
              <w:rPr>
                <w:rFonts w:eastAsia="SimSun"/>
              </w:rPr>
            </w:pPr>
            <w:r>
              <w:rPr>
                <w:rFonts w:eastAsia="SimSun"/>
              </w:rPr>
              <w:t>NGDS System</w:t>
            </w:r>
          </w:p>
        </w:tc>
        <w:tc>
          <w:tcPr>
            <w:tcW w:w="6720" w:type="dxa"/>
            <w:vAlign w:val="center"/>
          </w:tcPr>
          <w:p w14:paraId="23B0C4D4" w14:textId="77777777" w:rsidR="00107985" w:rsidRDefault="00107985" w:rsidP="00C543D6">
            <w:pPr>
              <w:pStyle w:val="UseCaseText"/>
              <w:rPr>
                <w:rFonts w:eastAsia="SimSun"/>
              </w:rPr>
            </w:pPr>
            <w:r>
              <w:rPr>
                <w:rFonts w:eastAsia="SimSun"/>
              </w:rPr>
              <w:t>Responds by: automatically scanning the new node and creating a metadata index for that node. Utilizes the standard communication protocols CSW.</w:t>
            </w:r>
          </w:p>
        </w:tc>
      </w:tr>
      <w:tr w:rsidR="00107985" w:rsidRPr="0052295E" w14:paraId="23B0C4D7" w14:textId="77777777" w:rsidTr="00C543D6">
        <w:trPr>
          <w:trHeight w:val="287"/>
        </w:trPr>
        <w:tc>
          <w:tcPr>
            <w:tcW w:w="9240" w:type="dxa"/>
            <w:gridSpan w:val="3"/>
            <w:shd w:val="clear" w:color="auto" w:fill="FFFFCC"/>
            <w:vAlign w:val="center"/>
          </w:tcPr>
          <w:p w14:paraId="23B0C4D6" w14:textId="77777777" w:rsidR="00107985" w:rsidRPr="0052295E" w:rsidRDefault="00107985" w:rsidP="00C543D6">
            <w:pPr>
              <w:pStyle w:val="UseCaseSection"/>
              <w:keepNext/>
              <w:keepLines/>
              <w:rPr>
                <w:rFonts w:eastAsia="SimSun"/>
              </w:rPr>
            </w:pPr>
            <w:r w:rsidRPr="0052295E">
              <w:rPr>
                <w:rFonts w:eastAsia="SimSun"/>
              </w:rPr>
              <w:t>Variants</w:t>
            </w:r>
          </w:p>
        </w:tc>
      </w:tr>
      <w:tr w:rsidR="00107985" w:rsidRPr="0052295E" w14:paraId="23B0C4DB" w14:textId="77777777" w:rsidTr="00C543D6">
        <w:trPr>
          <w:trHeight w:val="261"/>
        </w:trPr>
        <w:tc>
          <w:tcPr>
            <w:tcW w:w="630" w:type="dxa"/>
            <w:vAlign w:val="center"/>
          </w:tcPr>
          <w:p w14:paraId="23B0C4D8" w14:textId="77777777" w:rsidR="00107985" w:rsidRPr="0052295E" w:rsidRDefault="00107985" w:rsidP="00C543D6">
            <w:pPr>
              <w:pStyle w:val="UseCaseHeader"/>
              <w:keepNext/>
              <w:keepLines/>
              <w:rPr>
                <w:rFonts w:eastAsia="SimSun"/>
              </w:rPr>
            </w:pPr>
            <w:r w:rsidRPr="0052295E">
              <w:rPr>
                <w:rFonts w:eastAsia="SimSun"/>
              </w:rPr>
              <w:t>Step</w:t>
            </w:r>
          </w:p>
        </w:tc>
        <w:tc>
          <w:tcPr>
            <w:tcW w:w="1890" w:type="dxa"/>
            <w:vAlign w:val="center"/>
          </w:tcPr>
          <w:p w14:paraId="23B0C4D9" w14:textId="77777777" w:rsidR="00107985" w:rsidRPr="0052295E" w:rsidRDefault="00107985" w:rsidP="00C543D6">
            <w:pPr>
              <w:pStyle w:val="UseCaseHeader"/>
              <w:keepNext/>
              <w:keepLines/>
              <w:rPr>
                <w:rFonts w:eastAsia="SimSun"/>
              </w:rPr>
            </w:pPr>
            <w:r w:rsidRPr="0052295E">
              <w:rPr>
                <w:rFonts w:eastAsia="SimSun"/>
              </w:rPr>
              <w:t>Actor</w:t>
            </w:r>
          </w:p>
        </w:tc>
        <w:tc>
          <w:tcPr>
            <w:tcW w:w="6720" w:type="dxa"/>
            <w:vAlign w:val="center"/>
          </w:tcPr>
          <w:p w14:paraId="23B0C4DA" w14:textId="77777777" w:rsidR="00107985" w:rsidRPr="0052295E" w:rsidRDefault="00107985" w:rsidP="00C543D6">
            <w:pPr>
              <w:pStyle w:val="UseCaseHeader"/>
              <w:keepNext/>
              <w:keepLines/>
              <w:rPr>
                <w:rFonts w:eastAsia="SimSun"/>
              </w:rPr>
            </w:pPr>
            <w:r w:rsidRPr="0052295E">
              <w:rPr>
                <w:rFonts w:eastAsia="SimSun"/>
              </w:rPr>
              <w:t>Description</w:t>
            </w:r>
          </w:p>
        </w:tc>
      </w:tr>
      <w:tr w:rsidR="00107985" w:rsidRPr="0052295E" w14:paraId="23B0C4DF" w14:textId="77777777" w:rsidTr="00C543D6">
        <w:trPr>
          <w:trHeight w:val="359"/>
        </w:trPr>
        <w:tc>
          <w:tcPr>
            <w:tcW w:w="630" w:type="dxa"/>
            <w:tcBorders>
              <w:bottom w:val="single" w:sz="4" w:space="0" w:color="auto"/>
            </w:tcBorders>
            <w:vAlign w:val="center"/>
          </w:tcPr>
          <w:p w14:paraId="23B0C4DC" w14:textId="77777777" w:rsidR="00107985" w:rsidRPr="0052295E" w:rsidRDefault="00107985" w:rsidP="00C543D6">
            <w:pPr>
              <w:pStyle w:val="UseCaseText"/>
              <w:keepNext/>
              <w:keepLines/>
              <w:rPr>
                <w:rFonts w:eastAsia="SimSun"/>
              </w:rPr>
            </w:pPr>
            <w:r>
              <w:rPr>
                <w:rFonts w:eastAsia="SimSun"/>
              </w:rPr>
              <w:t>2b</w:t>
            </w:r>
          </w:p>
        </w:tc>
        <w:tc>
          <w:tcPr>
            <w:tcW w:w="1890" w:type="dxa"/>
            <w:tcBorders>
              <w:bottom w:val="single" w:sz="4" w:space="0" w:color="auto"/>
            </w:tcBorders>
            <w:vAlign w:val="center"/>
          </w:tcPr>
          <w:p w14:paraId="23B0C4DD" w14:textId="77777777" w:rsidR="00107985" w:rsidRDefault="00107985" w:rsidP="00C543D6">
            <w:pPr>
              <w:pStyle w:val="UseCaseText"/>
              <w:rPr>
                <w:rFonts w:eastAsia="SimSun"/>
              </w:rPr>
            </w:pPr>
            <w:r>
              <w:rPr>
                <w:rFonts w:eastAsia="SimSun"/>
              </w:rPr>
              <w:t>NGDS Administrator</w:t>
            </w:r>
          </w:p>
        </w:tc>
        <w:tc>
          <w:tcPr>
            <w:tcW w:w="6720" w:type="dxa"/>
            <w:tcBorders>
              <w:bottom w:val="single" w:sz="4" w:space="0" w:color="auto"/>
            </w:tcBorders>
            <w:vAlign w:val="center"/>
          </w:tcPr>
          <w:p w14:paraId="23B0C4DE" w14:textId="77777777" w:rsidR="00107985" w:rsidRPr="0052295E" w:rsidRDefault="00107985" w:rsidP="00C543D6">
            <w:pPr>
              <w:pStyle w:val="UseCaseText"/>
              <w:keepNext/>
              <w:keepLines/>
              <w:rPr>
                <w:rFonts w:eastAsia="SimSun"/>
              </w:rPr>
            </w:pPr>
            <w:r>
              <w:rPr>
                <w:rFonts w:eastAsia="SimSun"/>
              </w:rPr>
              <w:t>Rejects request based on external criteria</w:t>
            </w:r>
          </w:p>
        </w:tc>
      </w:tr>
      <w:tr w:rsidR="00107985" w:rsidRPr="00FB0E17" w14:paraId="23B0C4E1" w14:textId="77777777" w:rsidTr="00C543D6">
        <w:trPr>
          <w:trHeight w:val="261"/>
        </w:trPr>
        <w:tc>
          <w:tcPr>
            <w:tcW w:w="9240" w:type="dxa"/>
            <w:gridSpan w:val="3"/>
            <w:tcBorders>
              <w:bottom w:val="single" w:sz="4" w:space="0" w:color="auto"/>
            </w:tcBorders>
            <w:shd w:val="clear" w:color="auto" w:fill="FDBBC0"/>
            <w:vAlign w:val="center"/>
          </w:tcPr>
          <w:p w14:paraId="23B0C4E0" w14:textId="77777777" w:rsidR="00107985" w:rsidRPr="0052295E" w:rsidRDefault="00107985" w:rsidP="00C543D6">
            <w:pPr>
              <w:pStyle w:val="UseCaseSection"/>
              <w:keepNext/>
              <w:keepLines/>
              <w:rPr>
                <w:rFonts w:eastAsia="SimSun"/>
              </w:rPr>
            </w:pPr>
            <w:r>
              <w:rPr>
                <w:rFonts w:eastAsia="SimSun"/>
              </w:rPr>
              <w:t>Exception</w:t>
            </w:r>
            <w:r w:rsidRPr="0052295E">
              <w:rPr>
                <w:rFonts w:eastAsia="SimSun"/>
              </w:rPr>
              <w:t>s</w:t>
            </w:r>
          </w:p>
        </w:tc>
      </w:tr>
      <w:tr w:rsidR="00107985" w:rsidRPr="0052295E" w14:paraId="23B0C4E5" w14:textId="77777777" w:rsidTr="00C543D6">
        <w:trPr>
          <w:trHeight w:val="261"/>
        </w:trPr>
        <w:tc>
          <w:tcPr>
            <w:tcW w:w="630" w:type="dxa"/>
            <w:tcBorders>
              <w:bottom w:val="single" w:sz="4" w:space="0" w:color="auto"/>
            </w:tcBorders>
            <w:vAlign w:val="center"/>
          </w:tcPr>
          <w:p w14:paraId="23B0C4E2" w14:textId="77777777" w:rsidR="00107985" w:rsidRPr="0052295E" w:rsidRDefault="00107985"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4E3" w14:textId="77777777" w:rsidR="00107985" w:rsidRPr="0052295E" w:rsidRDefault="00107985"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4E4" w14:textId="77777777" w:rsidR="00107985" w:rsidRPr="0052295E" w:rsidRDefault="00107985" w:rsidP="00C543D6">
            <w:pPr>
              <w:pStyle w:val="UseCaseHeader"/>
              <w:keepNext/>
              <w:keepLines/>
              <w:rPr>
                <w:rFonts w:eastAsia="SimSun"/>
              </w:rPr>
            </w:pPr>
            <w:r w:rsidRPr="0052295E">
              <w:rPr>
                <w:rFonts w:eastAsia="SimSun"/>
              </w:rPr>
              <w:t>Description</w:t>
            </w:r>
          </w:p>
        </w:tc>
      </w:tr>
      <w:tr w:rsidR="00107985" w:rsidRPr="0052295E" w14:paraId="23B0C4EA" w14:textId="77777777" w:rsidTr="00C543D6">
        <w:trPr>
          <w:trHeight w:val="261"/>
        </w:trPr>
        <w:tc>
          <w:tcPr>
            <w:tcW w:w="630" w:type="dxa"/>
            <w:tcBorders>
              <w:bottom w:val="single" w:sz="4" w:space="0" w:color="auto"/>
            </w:tcBorders>
            <w:vAlign w:val="center"/>
          </w:tcPr>
          <w:p w14:paraId="23B0C4E6" w14:textId="77777777" w:rsidR="00107985" w:rsidRPr="0052295E" w:rsidRDefault="00107985" w:rsidP="00C543D6">
            <w:pPr>
              <w:pStyle w:val="UseCaseText"/>
              <w:keepNext/>
              <w:keepLines/>
              <w:rPr>
                <w:rFonts w:eastAsia="SimSun"/>
              </w:rPr>
            </w:pPr>
            <w:r>
              <w:rPr>
                <w:rFonts w:eastAsia="SimSun"/>
              </w:rPr>
              <w:t>1</w:t>
            </w:r>
          </w:p>
        </w:tc>
        <w:tc>
          <w:tcPr>
            <w:tcW w:w="1890" w:type="dxa"/>
            <w:tcBorders>
              <w:bottom w:val="single" w:sz="4" w:space="0" w:color="auto"/>
            </w:tcBorders>
            <w:vAlign w:val="center"/>
          </w:tcPr>
          <w:p w14:paraId="23B0C4E7" w14:textId="77777777" w:rsidR="00107985" w:rsidRPr="0052295E" w:rsidRDefault="00107985" w:rsidP="00C543D6">
            <w:pPr>
              <w:pStyle w:val="UseCaseText"/>
              <w:keepNext/>
              <w:keepLines/>
              <w:rPr>
                <w:rFonts w:eastAsia="SimSun"/>
              </w:rPr>
            </w:pPr>
            <w:r>
              <w:rPr>
                <w:rFonts w:eastAsia="SimSun"/>
              </w:rPr>
              <w:t>NGDS System</w:t>
            </w:r>
          </w:p>
        </w:tc>
        <w:tc>
          <w:tcPr>
            <w:tcW w:w="6720" w:type="dxa"/>
            <w:tcBorders>
              <w:bottom w:val="single" w:sz="4" w:space="0" w:color="auto"/>
            </w:tcBorders>
            <w:vAlign w:val="center"/>
          </w:tcPr>
          <w:p w14:paraId="23B0C4E8" w14:textId="77777777" w:rsidR="00107985" w:rsidRDefault="00DF1814" w:rsidP="00C543D6">
            <w:pPr>
              <w:pStyle w:val="UseCaseText"/>
              <w:keepNext/>
              <w:keepLines/>
              <w:rPr>
                <w:rFonts w:eastAsia="SimSun"/>
              </w:rPr>
            </w:pPr>
            <w:r>
              <w:rPr>
                <w:rFonts w:eastAsia="SimSun"/>
              </w:rPr>
              <w:t>Raise</w:t>
            </w:r>
            <w:r w:rsidR="00107985">
              <w:rPr>
                <w:rFonts w:eastAsia="SimSun"/>
              </w:rPr>
              <w:t xml:space="preserve"> exception in case of incompatible/invalid protocols</w:t>
            </w:r>
            <w:r>
              <w:rPr>
                <w:rFonts w:eastAsia="SimSun"/>
              </w:rPr>
              <w:t>.</w:t>
            </w:r>
          </w:p>
          <w:p w14:paraId="23B0C4E9" w14:textId="77777777" w:rsidR="00DF1814" w:rsidRPr="0052295E" w:rsidRDefault="00DF1814" w:rsidP="00C543D6">
            <w:pPr>
              <w:pStyle w:val="UseCaseText"/>
              <w:keepNext/>
              <w:keepLines/>
              <w:rPr>
                <w:rFonts w:eastAsia="SimSun"/>
              </w:rPr>
            </w:pPr>
            <w:r>
              <w:t>Unless they support the common standards and protocols that they cannot join.</w:t>
            </w:r>
          </w:p>
        </w:tc>
      </w:tr>
      <w:tr w:rsidR="00107985" w:rsidRPr="0052295E" w14:paraId="23B0C4EC" w14:textId="77777777" w:rsidTr="00C543D6">
        <w:trPr>
          <w:trHeight w:val="242"/>
        </w:trPr>
        <w:tc>
          <w:tcPr>
            <w:tcW w:w="9240" w:type="dxa"/>
            <w:gridSpan w:val="3"/>
            <w:shd w:val="clear" w:color="auto" w:fill="FFCC99"/>
            <w:vAlign w:val="center"/>
          </w:tcPr>
          <w:p w14:paraId="23B0C4EB" w14:textId="77777777" w:rsidR="00107985" w:rsidRPr="0052295E" w:rsidRDefault="00107985"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107985" w:rsidRPr="0052295E" w14:paraId="23B0C4EF" w14:textId="77777777" w:rsidTr="00C543D6">
        <w:trPr>
          <w:trHeight w:val="206"/>
        </w:trPr>
        <w:tc>
          <w:tcPr>
            <w:tcW w:w="630" w:type="dxa"/>
            <w:vAlign w:val="center"/>
          </w:tcPr>
          <w:p w14:paraId="23B0C4ED" w14:textId="77777777" w:rsidR="00107985" w:rsidRPr="0052295E" w:rsidRDefault="00107985" w:rsidP="00C543D6">
            <w:pPr>
              <w:pStyle w:val="UseCaseHeader"/>
              <w:keepNext/>
              <w:keepLines/>
              <w:rPr>
                <w:rFonts w:eastAsia="SimSun"/>
              </w:rPr>
            </w:pPr>
            <w:r w:rsidRPr="0052295E">
              <w:rPr>
                <w:rFonts w:eastAsia="SimSun"/>
              </w:rPr>
              <w:t>ID</w:t>
            </w:r>
          </w:p>
        </w:tc>
        <w:tc>
          <w:tcPr>
            <w:tcW w:w="8610" w:type="dxa"/>
            <w:gridSpan w:val="2"/>
            <w:vAlign w:val="center"/>
          </w:tcPr>
          <w:p w14:paraId="23B0C4EE" w14:textId="77777777" w:rsidR="00107985" w:rsidRPr="0052295E" w:rsidRDefault="00107985" w:rsidP="00C543D6">
            <w:pPr>
              <w:pStyle w:val="UseCaseHeader"/>
              <w:keepNext/>
              <w:keepLines/>
              <w:rPr>
                <w:rFonts w:eastAsia="SimSun"/>
              </w:rPr>
            </w:pPr>
            <w:r w:rsidRPr="0052295E">
              <w:rPr>
                <w:rFonts w:eastAsia="SimSun"/>
              </w:rPr>
              <w:t>Issue Description</w:t>
            </w:r>
          </w:p>
        </w:tc>
      </w:tr>
      <w:tr w:rsidR="00107985" w:rsidRPr="0052295E" w14:paraId="23B0C4F2" w14:textId="77777777" w:rsidTr="00C543D6">
        <w:trPr>
          <w:trHeight w:val="206"/>
        </w:trPr>
        <w:tc>
          <w:tcPr>
            <w:tcW w:w="630" w:type="dxa"/>
            <w:vAlign w:val="center"/>
          </w:tcPr>
          <w:p w14:paraId="23B0C4F0" w14:textId="77777777" w:rsidR="00107985" w:rsidRPr="0052295E" w:rsidRDefault="00107985" w:rsidP="00C543D6">
            <w:pPr>
              <w:pStyle w:val="UseCaseText"/>
              <w:keepNext/>
              <w:keepLines/>
              <w:rPr>
                <w:rFonts w:eastAsia="SimSun"/>
              </w:rPr>
            </w:pPr>
            <w:r>
              <w:rPr>
                <w:rFonts w:eastAsia="SimSun"/>
              </w:rPr>
              <w:t>1</w:t>
            </w:r>
          </w:p>
        </w:tc>
        <w:tc>
          <w:tcPr>
            <w:tcW w:w="8610" w:type="dxa"/>
            <w:gridSpan w:val="2"/>
            <w:vAlign w:val="center"/>
          </w:tcPr>
          <w:p w14:paraId="23B0C4F1" w14:textId="77777777" w:rsidR="00107985" w:rsidRPr="0052295E" w:rsidRDefault="00107985" w:rsidP="00C543D6">
            <w:pPr>
              <w:pStyle w:val="UseCaseText"/>
              <w:keepNext/>
              <w:keepLines/>
              <w:rPr>
                <w:rFonts w:eastAsia="SimSun"/>
              </w:rPr>
            </w:pPr>
          </w:p>
        </w:tc>
      </w:tr>
      <w:tr w:rsidR="00107985" w:rsidRPr="0052295E" w14:paraId="23B0C4F5" w14:textId="77777777" w:rsidTr="00C543D6">
        <w:trPr>
          <w:trHeight w:val="206"/>
        </w:trPr>
        <w:tc>
          <w:tcPr>
            <w:tcW w:w="630" w:type="dxa"/>
            <w:vAlign w:val="center"/>
          </w:tcPr>
          <w:p w14:paraId="23B0C4F3" w14:textId="77777777" w:rsidR="00107985" w:rsidRDefault="00107985" w:rsidP="00C543D6">
            <w:pPr>
              <w:pStyle w:val="UseCaseText"/>
              <w:rPr>
                <w:rFonts w:eastAsia="SimSun"/>
              </w:rPr>
            </w:pPr>
          </w:p>
        </w:tc>
        <w:tc>
          <w:tcPr>
            <w:tcW w:w="8610" w:type="dxa"/>
            <w:gridSpan w:val="2"/>
            <w:vAlign w:val="center"/>
          </w:tcPr>
          <w:p w14:paraId="23B0C4F4" w14:textId="77777777" w:rsidR="00107985" w:rsidRDefault="00107985" w:rsidP="00C543D6">
            <w:pPr>
              <w:pStyle w:val="UseCaseText"/>
              <w:rPr>
                <w:rFonts w:eastAsia="SimSun"/>
              </w:rPr>
            </w:pPr>
          </w:p>
        </w:tc>
      </w:tr>
    </w:tbl>
    <w:p w14:paraId="23B0C4F6" w14:textId="77777777" w:rsidR="00107985" w:rsidRDefault="00107985" w:rsidP="00107985"/>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5D54FE" w:rsidRPr="0052295E" w14:paraId="23B0C4F9" w14:textId="77777777" w:rsidTr="00C543D6">
        <w:trPr>
          <w:trHeight w:val="360"/>
        </w:trPr>
        <w:tc>
          <w:tcPr>
            <w:tcW w:w="2520" w:type="dxa"/>
            <w:gridSpan w:val="2"/>
            <w:shd w:val="clear" w:color="auto" w:fill="8DB3E2"/>
            <w:vAlign w:val="center"/>
          </w:tcPr>
          <w:p w14:paraId="23B0C4F7" w14:textId="77777777" w:rsidR="005D54FE" w:rsidRPr="0052295E" w:rsidRDefault="005D54FE"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4F8" w14:textId="77777777" w:rsidR="005D54FE" w:rsidRPr="00B36A79" w:rsidRDefault="005D54FE" w:rsidP="00C543D6">
            <w:pPr>
              <w:pStyle w:val="UseCaseText"/>
              <w:rPr>
                <w:rFonts w:eastAsia="Times"/>
                <w:b/>
              </w:rPr>
            </w:pPr>
            <w:r>
              <w:rPr>
                <w:rFonts w:eastAsia="Times"/>
                <w:b/>
              </w:rPr>
              <w:t>UC_038</w:t>
            </w:r>
          </w:p>
        </w:tc>
      </w:tr>
      <w:tr w:rsidR="005D54FE" w:rsidRPr="0052295E" w14:paraId="23B0C4FC" w14:textId="77777777" w:rsidTr="00C543D6">
        <w:trPr>
          <w:trHeight w:val="360"/>
        </w:trPr>
        <w:tc>
          <w:tcPr>
            <w:tcW w:w="2520" w:type="dxa"/>
            <w:gridSpan w:val="2"/>
            <w:shd w:val="clear" w:color="auto" w:fill="8DB3E2"/>
            <w:vAlign w:val="center"/>
          </w:tcPr>
          <w:p w14:paraId="23B0C4FA" w14:textId="77777777" w:rsidR="005D54FE" w:rsidRDefault="005D54FE"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4FB" w14:textId="77777777" w:rsidR="005D54FE" w:rsidRPr="00C27791" w:rsidRDefault="005D54FE" w:rsidP="00C543D6">
            <w:pPr>
              <w:pStyle w:val="UseCaseText"/>
              <w:rPr>
                <w:rFonts w:eastAsia="Times"/>
                <w:b/>
              </w:rPr>
            </w:pPr>
            <w:r>
              <w:rPr>
                <w:rFonts w:eastAsia="Times"/>
                <w:b/>
              </w:rPr>
              <w:t>Delete nodes from NGDS network</w:t>
            </w:r>
          </w:p>
        </w:tc>
      </w:tr>
      <w:tr w:rsidR="005D54FE" w:rsidRPr="0052295E" w14:paraId="23B0C4FF" w14:textId="77777777" w:rsidTr="00C543D6">
        <w:trPr>
          <w:trHeight w:val="360"/>
        </w:trPr>
        <w:tc>
          <w:tcPr>
            <w:tcW w:w="2520" w:type="dxa"/>
            <w:gridSpan w:val="2"/>
            <w:vAlign w:val="center"/>
          </w:tcPr>
          <w:p w14:paraId="23B0C4FD" w14:textId="77777777" w:rsidR="005D54FE" w:rsidRPr="00DD3D3F" w:rsidRDefault="005D54FE" w:rsidP="00C543D6">
            <w:pPr>
              <w:pStyle w:val="UseCaseText"/>
              <w:rPr>
                <w:rFonts w:eastAsia="SimSun"/>
                <w:b/>
              </w:rPr>
            </w:pPr>
            <w:r w:rsidRPr="00DD3D3F">
              <w:rPr>
                <w:rFonts w:eastAsia="SimSun"/>
                <w:b/>
              </w:rPr>
              <w:t>Short Description</w:t>
            </w:r>
          </w:p>
        </w:tc>
        <w:tc>
          <w:tcPr>
            <w:tcW w:w="6720" w:type="dxa"/>
            <w:vAlign w:val="center"/>
          </w:tcPr>
          <w:p w14:paraId="23B0C4FE" w14:textId="77777777" w:rsidR="005D54FE" w:rsidRPr="00857069" w:rsidRDefault="005D54FE" w:rsidP="00C543D6">
            <w:pPr>
              <w:pStyle w:val="UseCaseText"/>
              <w:rPr>
                <w:rFonts w:eastAsia="SimSun"/>
              </w:rPr>
            </w:pPr>
            <w:r>
              <w:rPr>
                <w:rFonts w:eastAsia="SimSun"/>
              </w:rPr>
              <w:t>The goal of this use case is to allow NGDS administrators to respond to remove previously registered nodes from the system.</w:t>
            </w:r>
          </w:p>
        </w:tc>
      </w:tr>
      <w:tr w:rsidR="005D54FE" w:rsidRPr="0052295E" w14:paraId="23B0C502" w14:textId="77777777" w:rsidTr="00C543D6">
        <w:trPr>
          <w:trHeight w:val="360"/>
        </w:trPr>
        <w:tc>
          <w:tcPr>
            <w:tcW w:w="2520" w:type="dxa"/>
            <w:gridSpan w:val="2"/>
            <w:vAlign w:val="center"/>
          </w:tcPr>
          <w:p w14:paraId="23B0C500" w14:textId="77777777" w:rsidR="005D54FE" w:rsidRPr="00DD3D3F" w:rsidRDefault="005D54FE" w:rsidP="00C543D6">
            <w:pPr>
              <w:pStyle w:val="UseCaseText"/>
              <w:rPr>
                <w:rFonts w:eastAsia="SimSun"/>
                <w:b/>
              </w:rPr>
            </w:pPr>
            <w:r w:rsidRPr="00DD3D3F">
              <w:rPr>
                <w:rFonts w:eastAsia="SimSun"/>
                <w:b/>
              </w:rPr>
              <w:t>Actors</w:t>
            </w:r>
          </w:p>
        </w:tc>
        <w:tc>
          <w:tcPr>
            <w:tcW w:w="6720" w:type="dxa"/>
            <w:vAlign w:val="center"/>
          </w:tcPr>
          <w:p w14:paraId="23B0C501" w14:textId="77777777" w:rsidR="005D54FE" w:rsidRPr="0052295E" w:rsidRDefault="005D54FE" w:rsidP="00C543D6">
            <w:pPr>
              <w:pStyle w:val="UseCaseText"/>
              <w:rPr>
                <w:rFonts w:eastAsia="SimSun"/>
              </w:rPr>
            </w:pPr>
            <w:r>
              <w:rPr>
                <w:rFonts w:eastAsia="SimSun"/>
              </w:rPr>
              <w:t>NGDS administrator</w:t>
            </w:r>
          </w:p>
        </w:tc>
      </w:tr>
      <w:tr w:rsidR="005D54FE" w:rsidRPr="0052295E" w14:paraId="23B0C506" w14:textId="77777777" w:rsidTr="00C543D6">
        <w:trPr>
          <w:trHeight w:val="360"/>
        </w:trPr>
        <w:tc>
          <w:tcPr>
            <w:tcW w:w="2520" w:type="dxa"/>
            <w:gridSpan w:val="2"/>
            <w:vAlign w:val="center"/>
          </w:tcPr>
          <w:p w14:paraId="23B0C503" w14:textId="77777777" w:rsidR="005D54FE" w:rsidRPr="0052295E" w:rsidRDefault="005D54FE" w:rsidP="00C543D6">
            <w:pPr>
              <w:pStyle w:val="UseCaseHeader"/>
              <w:rPr>
                <w:rFonts w:eastAsia="SimSun"/>
              </w:rPr>
            </w:pPr>
            <w:r w:rsidRPr="0052295E">
              <w:rPr>
                <w:rFonts w:eastAsia="SimSun"/>
              </w:rPr>
              <w:t>Pre-Conditions</w:t>
            </w:r>
          </w:p>
        </w:tc>
        <w:tc>
          <w:tcPr>
            <w:tcW w:w="6720" w:type="dxa"/>
            <w:vAlign w:val="center"/>
          </w:tcPr>
          <w:p w14:paraId="23B0C504" w14:textId="77777777" w:rsidR="005D54FE" w:rsidRDefault="005D54FE" w:rsidP="00C543D6">
            <w:pPr>
              <w:pStyle w:val="UseCaseText"/>
              <w:rPr>
                <w:rFonts w:eastAsia="SimSun"/>
              </w:rPr>
            </w:pPr>
            <w:r>
              <w:rPr>
                <w:rFonts w:eastAsia="SimSun"/>
              </w:rPr>
              <w:t>Node-in-the box properly installed as a NGDS node management hub</w:t>
            </w:r>
          </w:p>
          <w:p w14:paraId="23B0C505" w14:textId="77777777" w:rsidR="005D54FE" w:rsidRPr="0052295E" w:rsidRDefault="005D54FE" w:rsidP="00C543D6">
            <w:pPr>
              <w:pStyle w:val="UseCaseText"/>
              <w:rPr>
                <w:rFonts w:eastAsia="SimSun"/>
              </w:rPr>
            </w:pPr>
            <w:r>
              <w:rPr>
                <w:rFonts w:eastAsia="SimSun"/>
              </w:rPr>
              <w:t xml:space="preserve">The node to be removed is currently registered </w:t>
            </w:r>
          </w:p>
        </w:tc>
      </w:tr>
      <w:tr w:rsidR="005D54FE" w:rsidRPr="0052295E" w14:paraId="23B0C509" w14:textId="77777777" w:rsidTr="00C543D6">
        <w:trPr>
          <w:trHeight w:val="360"/>
        </w:trPr>
        <w:tc>
          <w:tcPr>
            <w:tcW w:w="2520" w:type="dxa"/>
            <w:gridSpan w:val="2"/>
            <w:vAlign w:val="center"/>
          </w:tcPr>
          <w:p w14:paraId="23B0C507" w14:textId="77777777" w:rsidR="005D54FE" w:rsidRPr="0052295E" w:rsidRDefault="005D54FE" w:rsidP="00C543D6">
            <w:pPr>
              <w:pStyle w:val="UseCaseHeader"/>
              <w:rPr>
                <w:rFonts w:eastAsia="SimSun"/>
              </w:rPr>
            </w:pPr>
            <w:r w:rsidRPr="0052295E">
              <w:rPr>
                <w:rFonts w:eastAsia="SimSun"/>
              </w:rPr>
              <w:t>Success End Conditions</w:t>
            </w:r>
          </w:p>
        </w:tc>
        <w:tc>
          <w:tcPr>
            <w:tcW w:w="6720" w:type="dxa"/>
            <w:vAlign w:val="center"/>
          </w:tcPr>
          <w:p w14:paraId="23B0C508" w14:textId="77777777" w:rsidR="005D54FE" w:rsidRPr="0052295E" w:rsidRDefault="005D54FE" w:rsidP="00C543D6">
            <w:pPr>
              <w:pStyle w:val="UseCaseText"/>
              <w:rPr>
                <w:rFonts w:eastAsia="SimSun"/>
              </w:rPr>
            </w:pPr>
            <w:r>
              <w:rPr>
                <w:rFonts w:eastAsia="SimSun"/>
              </w:rPr>
              <w:t>A currently registered node is removed from the network, and the metadata records referencing this node are removed from the NGDS catalog</w:t>
            </w:r>
          </w:p>
        </w:tc>
      </w:tr>
      <w:tr w:rsidR="005D54FE" w:rsidRPr="0052295E" w14:paraId="23B0C50C" w14:textId="77777777" w:rsidTr="00C543D6">
        <w:trPr>
          <w:trHeight w:val="360"/>
        </w:trPr>
        <w:tc>
          <w:tcPr>
            <w:tcW w:w="2520" w:type="dxa"/>
            <w:gridSpan w:val="2"/>
            <w:vAlign w:val="center"/>
          </w:tcPr>
          <w:p w14:paraId="23B0C50A" w14:textId="77777777" w:rsidR="005D54FE" w:rsidRPr="0052295E" w:rsidRDefault="005D54FE" w:rsidP="00C543D6">
            <w:pPr>
              <w:pStyle w:val="UseCaseHeader"/>
              <w:rPr>
                <w:rFonts w:eastAsia="SimSun"/>
              </w:rPr>
            </w:pPr>
            <w:r>
              <w:rPr>
                <w:rFonts w:eastAsia="SimSun"/>
              </w:rPr>
              <w:t>Data</w:t>
            </w:r>
          </w:p>
        </w:tc>
        <w:tc>
          <w:tcPr>
            <w:tcW w:w="6720" w:type="dxa"/>
            <w:vAlign w:val="center"/>
          </w:tcPr>
          <w:p w14:paraId="23B0C50B" w14:textId="77777777" w:rsidR="005D54FE" w:rsidRDefault="005D54FE" w:rsidP="00C543D6">
            <w:pPr>
              <w:pStyle w:val="UseCaseText"/>
              <w:rPr>
                <w:rFonts w:eastAsia="SimSun"/>
              </w:rPr>
            </w:pPr>
            <w:r>
              <w:rPr>
                <w:rFonts w:eastAsia="SimSun"/>
              </w:rPr>
              <w:t>NGDS nodes registry, NGDS catalog data</w:t>
            </w:r>
          </w:p>
        </w:tc>
      </w:tr>
      <w:tr w:rsidR="005D54FE" w:rsidRPr="0052295E" w14:paraId="23B0C510" w14:textId="77777777" w:rsidTr="00C543D6">
        <w:trPr>
          <w:trHeight w:val="360"/>
        </w:trPr>
        <w:tc>
          <w:tcPr>
            <w:tcW w:w="2520" w:type="dxa"/>
            <w:gridSpan w:val="2"/>
            <w:vAlign w:val="center"/>
          </w:tcPr>
          <w:p w14:paraId="23B0C50D" w14:textId="77777777" w:rsidR="005D54FE" w:rsidRPr="0052295E" w:rsidRDefault="005D54FE" w:rsidP="00C543D6">
            <w:pPr>
              <w:pStyle w:val="UseCaseHeader"/>
              <w:rPr>
                <w:rFonts w:eastAsia="SimSun"/>
              </w:rPr>
            </w:pPr>
            <w:r>
              <w:rPr>
                <w:rFonts w:eastAsia="SimSun"/>
              </w:rPr>
              <w:t>Functions</w:t>
            </w:r>
          </w:p>
        </w:tc>
        <w:tc>
          <w:tcPr>
            <w:tcW w:w="6720" w:type="dxa"/>
            <w:vAlign w:val="center"/>
          </w:tcPr>
          <w:p w14:paraId="23B0C50E" w14:textId="77777777" w:rsidR="005D54FE" w:rsidRDefault="005D54FE" w:rsidP="00377EE0">
            <w:pPr>
              <w:pStyle w:val="UseCaseText"/>
              <w:keepNext/>
              <w:keepLines/>
              <w:numPr>
                <w:ilvl w:val="0"/>
                <w:numId w:val="15"/>
              </w:numPr>
              <w:rPr>
                <w:rFonts w:eastAsia="SimSun"/>
              </w:rPr>
            </w:pPr>
            <w:r>
              <w:rPr>
                <w:rFonts w:eastAsia="SimSun"/>
              </w:rPr>
              <w:t>Remove existing node</w:t>
            </w:r>
          </w:p>
          <w:p w14:paraId="23B0C50F" w14:textId="77777777" w:rsidR="005D54FE" w:rsidRPr="00BE5515" w:rsidRDefault="005D54FE" w:rsidP="00377EE0">
            <w:pPr>
              <w:pStyle w:val="UseCaseText"/>
              <w:keepNext/>
              <w:keepLines/>
              <w:numPr>
                <w:ilvl w:val="0"/>
                <w:numId w:val="15"/>
              </w:numPr>
              <w:rPr>
                <w:rFonts w:eastAsia="SimSun"/>
              </w:rPr>
            </w:pPr>
            <w:r>
              <w:rPr>
                <w:rFonts w:eastAsia="SimSun"/>
              </w:rPr>
              <w:t>Remove index for node</w:t>
            </w:r>
          </w:p>
        </w:tc>
      </w:tr>
      <w:tr w:rsidR="005D54FE" w:rsidRPr="0052295E" w14:paraId="23B0C512" w14:textId="77777777" w:rsidTr="00C543D6">
        <w:trPr>
          <w:trHeight w:val="278"/>
        </w:trPr>
        <w:tc>
          <w:tcPr>
            <w:tcW w:w="9240" w:type="dxa"/>
            <w:gridSpan w:val="3"/>
            <w:shd w:val="clear" w:color="auto" w:fill="CCFFFF"/>
            <w:vAlign w:val="center"/>
          </w:tcPr>
          <w:p w14:paraId="23B0C511" w14:textId="77777777" w:rsidR="005D54FE" w:rsidRPr="0052295E" w:rsidRDefault="005D54FE" w:rsidP="00C543D6">
            <w:pPr>
              <w:pStyle w:val="UseCaseSection"/>
              <w:keepNext/>
              <w:keepLines/>
              <w:rPr>
                <w:rFonts w:eastAsia="SimSun"/>
              </w:rPr>
            </w:pPr>
            <w:r w:rsidRPr="0052295E">
              <w:rPr>
                <w:rFonts w:eastAsia="SimSun"/>
              </w:rPr>
              <w:lastRenderedPageBreak/>
              <w:t>Main Sequence</w:t>
            </w:r>
          </w:p>
        </w:tc>
      </w:tr>
      <w:tr w:rsidR="005D54FE" w:rsidRPr="0052295E" w14:paraId="23B0C516" w14:textId="77777777" w:rsidTr="00C543D6">
        <w:trPr>
          <w:trHeight w:val="203"/>
        </w:trPr>
        <w:tc>
          <w:tcPr>
            <w:tcW w:w="630" w:type="dxa"/>
          </w:tcPr>
          <w:p w14:paraId="23B0C513" w14:textId="77777777" w:rsidR="005D54FE" w:rsidRPr="0052295E" w:rsidRDefault="005D54FE" w:rsidP="00C543D6">
            <w:pPr>
              <w:pStyle w:val="UseCaseHeader"/>
              <w:keepNext/>
              <w:keepLines/>
              <w:rPr>
                <w:rFonts w:eastAsia="SimSun"/>
              </w:rPr>
            </w:pPr>
            <w:r w:rsidRPr="0052295E">
              <w:rPr>
                <w:rFonts w:eastAsia="SimSun"/>
              </w:rPr>
              <w:t>Step</w:t>
            </w:r>
          </w:p>
        </w:tc>
        <w:tc>
          <w:tcPr>
            <w:tcW w:w="1890" w:type="dxa"/>
          </w:tcPr>
          <w:p w14:paraId="23B0C514" w14:textId="77777777" w:rsidR="005D54FE" w:rsidRPr="0052295E" w:rsidRDefault="005D54FE" w:rsidP="00C543D6">
            <w:pPr>
              <w:pStyle w:val="UseCaseHeader"/>
              <w:keepNext/>
              <w:keepLines/>
              <w:rPr>
                <w:rFonts w:eastAsia="SimSun"/>
              </w:rPr>
            </w:pPr>
            <w:r w:rsidRPr="0052295E">
              <w:rPr>
                <w:rFonts w:eastAsia="SimSun"/>
              </w:rPr>
              <w:t>Actor</w:t>
            </w:r>
          </w:p>
        </w:tc>
        <w:tc>
          <w:tcPr>
            <w:tcW w:w="6720" w:type="dxa"/>
          </w:tcPr>
          <w:p w14:paraId="23B0C515" w14:textId="77777777" w:rsidR="005D54FE" w:rsidRPr="0052295E" w:rsidRDefault="005D54FE" w:rsidP="00C543D6">
            <w:pPr>
              <w:pStyle w:val="UseCaseHeader"/>
              <w:keepNext/>
              <w:keepLines/>
              <w:rPr>
                <w:rFonts w:eastAsia="SimSun"/>
              </w:rPr>
            </w:pPr>
            <w:r w:rsidRPr="0052295E">
              <w:rPr>
                <w:rFonts w:eastAsia="SimSun"/>
              </w:rPr>
              <w:t>Description</w:t>
            </w:r>
          </w:p>
        </w:tc>
      </w:tr>
      <w:tr w:rsidR="005D54FE" w:rsidRPr="0052295E" w14:paraId="23B0C51C" w14:textId="77777777" w:rsidTr="00C543D6">
        <w:trPr>
          <w:trHeight w:val="320"/>
        </w:trPr>
        <w:tc>
          <w:tcPr>
            <w:tcW w:w="630" w:type="dxa"/>
            <w:vAlign w:val="center"/>
          </w:tcPr>
          <w:p w14:paraId="23B0C517" w14:textId="77777777" w:rsidR="005D54FE" w:rsidRPr="0052295E" w:rsidRDefault="005D54FE" w:rsidP="00C543D6">
            <w:pPr>
              <w:pStyle w:val="UseCaseText"/>
              <w:keepNext/>
              <w:keepLines/>
              <w:rPr>
                <w:rFonts w:eastAsia="SimSun"/>
              </w:rPr>
            </w:pPr>
            <w:r>
              <w:rPr>
                <w:rFonts w:eastAsia="SimSun"/>
              </w:rPr>
              <w:t>1</w:t>
            </w:r>
          </w:p>
        </w:tc>
        <w:tc>
          <w:tcPr>
            <w:tcW w:w="1890" w:type="dxa"/>
            <w:vAlign w:val="center"/>
          </w:tcPr>
          <w:p w14:paraId="23B0C518" w14:textId="77777777" w:rsidR="005D54FE" w:rsidRDefault="005D54FE" w:rsidP="00C543D6">
            <w:pPr>
              <w:pStyle w:val="UseCaseText"/>
              <w:rPr>
                <w:rFonts w:eastAsia="SimSun"/>
              </w:rPr>
            </w:pPr>
            <w:r>
              <w:rPr>
                <w:rFonts w:eastAsia="SimSun"/>
              </w:rPr>
              <w:t>NGDS administrator</w:t>
            </w:r>
          </w:p>
        </w:tc>
        <w:tc>
          <w:tcPr>
            <w:tcW w:w="6720" w:type="dxa"/>
            <w:vAlign w:val="center"/>
          </w:tcPr>
          <w:p w14:paraId="23B0C519" w14:textId="77777777" w:rsidR="005D54FE" w:rsidRDefault="005D54FE" w:rsidP="00C543D6">
            <w:pPr>
              <w:pStyle w:val="UseCaseText"/>
              <w:keepNext/>
              <w:keepLines/>
              <w:rPr>
                <w:rFonts w:eastAsia="SimSun"/>
              </w:rPr>
            </w:pPr>
            <w:r>
              <w:rPr>
                <w:rFonts w:eastAsia="SimSun"/>
              </w:rPr>
              <w:t>Navigates to NGDS node administration page</w:t>
            </w:r>
          </w:p>
          <w:p w14:paraId="23B0C51A" w14:textId="77777777" w:rsidR="005D54FE" w:rsidRDefault="005D54FE" w:rsidP="00C543D6">
            <w:pPr>
              <w:pStyle w:val="UseCaseText"/>
              <w:keepNext/>
              <w:keepLines/>
              <w:rPr>
                <w:rFonts w:eastAsia="SimSun"/>
              </w:rPr>
            </w:pPr>
            <w:r>
              <w:rPr>
                <w:rFonts w:eastAsia="SimSun"/>
              </w:rPr>
              <w:t>Selects node to be removed</w:t>
            </w:r>
          </w:p>
          <w:p w14:paraId="23B0C51B" w14:textId="77777777" w:rsidR="005D54FE" w:rsidRDefault="005D54FE" w:rsidP="00C543D6">
            <w:pPr>
              <w:pStyle w:val="UseCaseText"/>
              <w:keepNext/>
              <w:keepLines/>
              <w:rPr>
                <w:rFonts w:eastAsia="SimSun"/>
              </w:rPr>
            </w:pPr>
            <w:r>
              <w:rPr>
                <w:rFonts w:eastAsia="SimSun"/>
              </w:rPr>
              <w:t>Removes selected node</w:t>
            </w:r>
          </w:p>
        </w:tc>
      </w:tr>
      <w:tr w:rsidR="005D54FE" w:rsidRPr="0052295E" w14:paraId="23B0C520" w14:textId="77777777" w:rsidTr="00C543D6">
        <w:trPr>
          <w:trHeight w:val="320"/>
        </w:trPr>
        <w:tc>
          <w:tcPr>
            <w:tcW w:w="630" w:type="dxa"/>
            <w:vAlign w:val="center"/>
          </w:tcPr>
          <w:p w14:paraId="23B0C51D" w14:textId="77777777" w:rsidR="005D54FE" w:rsidRPr="0052295E" w:rsidRDefault="005D54FE" w:rsidP="00C543D6">
            <w:pPr>
              <w:pStyle w:val="UseCaseText"/>
              <w:keepNext/>
              <w:keepLines/>
              <w:rPr>
                <w:rFonts w:eastAsia="SimSun"/>
              </w:rPr>
            </w:pPr>
            <w:r>
              <w:rPr>
                <w:rFonts w:eastAsia="SimSun"/>
              </w:rPr>
              <w:t>2</w:t>
            </w:r>
          </w:p>
        </w:tc>
        <w:tc>
          <w:tcPr>
            <w:tcW w:w="1890" w:type="dxa"/>
            <w:vAlign w:val="center"/>
          </w:tcPr>
          <w:p w14:paraId="23B0C51E" w14:textId="77777777" w:rsidR="005D54FE" w:rsidRPr="0052295E" w:rsidRDefault="005D54FE" w:rsidP="00C543D6">
            <w:pPr>
              <w:pStyle w:val="UseCaseText"/>
              <w:rPr>
                <w:rFonts w:eastAsia="SimSun"/>
              </w:rPr>
            </w:pPr>
            <w:r>
              <w:rPr>
                <w:rFonts w:eastAsia="SimSun"/>
              </w:rPr>
              <w:t>NGDS System</w:t>
            </w:r>
          </w:p>
        </w:tc>
        <w:tc>
          <w:tcPr>
            <w:tcW w:w="6720" w:type="dxa"/>
            <w:vAlign w:val="center"/>
          </w:tcPr>
          <w:p w14:paraId="23B0C51F" w14:textId="77777777" w:rsidR="005D54FE" w:rsidRPr="0052295E" w:rsidRDefault="005D54FE" w:rsidP="00C543D6">
            <w:pPr>
              <w:pStyle w:val="UseCaseText"/>
              <w:keepNext/>
              <w:keepLines/>
              <w:rPr>
                <w:rFonts w:eastAsia="SimSun"/>
              </w:rPr>
            </w:pPr>
            <w:r>
              <w:rPr>
                <w:rFonts w:eastAsia="SimSun"/>
              </w:rPr>
              <w:t>Responds by: automatically removing the metadata for the removed node from NGDS index, and by removing the node registration record.</w:t>
            </w:r>
          </w:p>
        </w:tc>
      </w:tr>
      <w:tr w:rsidR="005D54FE" w:rsidRPr="0052295E" w14:paraId="23B0C522" w14:textId="77777777" w:rsidTr="00C543D6">
        <w:trPr>
          <w:trHeight w:val="287"/>
        </w:trPr>
        <w:tc>
          <w:tcPr>
            <w:tcW w:w="9240" w:type="dxa"/>
            <w:gridSpan w:val="3"/>
            <w:shd w:val="clear" w:color="auto" w:fill="FFFFCC"/>
            <w:vAlign w:val="center"/>
          </w:tcPr>
          <w:p w14:paraId="23B0C521" w14:textId="77777777" w:rsidR="005D54FE" w:rsidRPr="0052295E" w:rsidRDefault="005D54FE" w:rsidP="00C543D6">
            <w:pPr>
              <w:pStyle w:val="UseCaseSection"/>
              <w:keepNext/>
              <w:keepLines/>
              <w:rPr>
                <w:rFonts w:eastAsia="SimSun"/>
              </w:rPr>
            </w:pPr>
            <w:r w:rsidRPr="0052295E">
              <w:rPr>
                <w:rFonts w:eastAsia="SimSun"/>
              </w:rPr>
              <w:t>Variants</w:t>
            </w:r>
          </w:p>
        </w:tc>
      </w:tr>
      <w:tr w:rsidR="005D54FE" w:rsidRPr="0052295E" w14:paraId="23B0C526" w14:textId="77777777" w:rsidTr="00C543D6">
        <w:trPr>
          <w:trHeight w:val="261"/>
        </w:trPr>
        <w:tc>
          <w:tcPr>
            <w:tcW w:w="630" w:type="dxa"/>
            <w:vAlign w:val="center"/>
          </w:tcPr>
          <w:p w14:paraId="23B0C523" w14:textId="77777777" w:rsidR="005D54FE" w:rsidRPr="0052295E" w:rsidRDefault="005D54FE" w:rsidP="00C543D6">
            <w:pPr>
              <w:pStyle w:val="UseCaseHeader"/>
              <w:keepNext/>
              <w:keepLines/>
              <w:rPr>
                <w:rFonts w:eastAsia="SimSun"/>
              </w:rPr>
            </w:pPr>
            <w:r w:rsidRPr="0052295E">
              <w:rPr>
                <w:rFonts w:eastAsia="SimSun"/>
              </w:rPr>
              <w:t>Step</w:t>
            </w:r>
          </w:p>
        </w:tc>
        <w:tc>
          <w:tcPr>
            <w:tcW w:w="1890" w:type="dxa"/>
            <w:vAlign w:val="center"/>
          </w:tcPr>
          <w:p w14:paraId="23B0C524" w14:textId="77777777" w:rsidR="005D54FE" w:rsidRPr="0052295E" w:rsidRDefault="005D54FE" w:rsidP="00C543D6">
            <w:pPr>
              <w:pStyle w:val="UseCaseHeader"/>
              <w:keepNext/>
              <w:keepLines/>
              <w:rPr>
                <w:rFonts w:eastAsia="SimSun"/>
              </w:rPr>
            </w:pPr>
            <w:r w:rsidRPr="0052295E">
              <w:rPr>
                <w:rFonts w:eastAsia="SimSun"/>
              </w:rPr>
              <w:t>Actor</w:t>
            </w:r>
          </w:p>
        </w:tc>
        <w:tc>
          <w:tcPr>
            <w:tcW w:w="6720" w:type="dxa"/>
            <w:vAlign w:val="center"/>
          </w:tcPr>
          <w:p w14:paraId="23B0C525" w14:textId="77777777" w:rsidR="005D54FE" w:rsidRPr="0052295E" w:rsidRDefault="005D54FE" w:rsidP="00C543D6">
            <w:pPr>
              <w:pStyle w:val="UseCaseHeader"/>
              <w:keepNext/>
              <w:keepLines/>
              <w:rPr>
                <w:rFonts w:eastAsia="SimSun"/>
              </w:rPr>
            </w:pPr>
            <w:r w:rsidRPr="0052295E">
              <w:rPr>
                <w:rFonts w:eastAsia="SimSun"/>
              </w:rPr>
              <w:t>Description</w:t>
            </w:r>
          </w:p>
        </w:tc>
      </w:tr>
      <w:tr w:rsidR="005D54FE" w:rsidRPr="0052295E" w14:paraId="23B0C52A" w14:textId="77777777" w:rsidTr="00C543D6">
        <w:trPr>
          <w:trHeight w:val="359"/>
        </w:trPr>
        <w:tc>
          <w:tcPr>
            <w:tcW w:w="630" w:type="dxa"/>
            <w:tcBorders>
              <w:bottom w:val="single" w:sz="4" w:space="0" w:color="auto"/>
            </w:tcBorders>
            <w:vAlign w:val="center"/>
          </w:tcPr>
          <w:p w14:paraId="23B0C527" w14:textId="77777777" w:rsidR="005D54FE" w:rsidRPr="0052295E" w:rsidRDefault="005D54FE" w:rsidP="00C543D6">
            <w:pPr>
              <w:pStyle w:val="UseCaseText"/>
              <w:keepNext/>
              <w:keepLines/>
              <w:rPr>
                <w:rFonts w:eastAsia="SimSun"/>
              </w:rPr>
            </w:pPr>
          </w:p>
        </w:tc>
        <w:tc>
          <w:tcPr>
            <w:tcW w:w="1890" w:type="dxa"/>
            <w:tcBorders>
              <w:bottom w:val="single" w:sz="4" w:space="0" w:color="auto"/>
            </w:tcBorders>
            <w:vAlign w:val="center"/>
          </w:tcPr>
          <w:p w14:paraId="23B0C528" w14:textId="77777777" w:rsidR="005D54FE" w:rsidRDefault="005D54FE" w:rsidP="00C543D6">
            <w:pPr>
              <w:pStyle w:val="UseCaseText"/>
              <w:rPr>
                <w:rFonts w:eastAsia="SimSun"/>
              </w:rPr>
            </w:pPr>
          </w:p>
        </w:tc>
        <w:tc>
          <w:tcPr>
            <w:tcW w:w="6720" w:type="dxa"/>
            <w:tcBorders>
              <w:bottom w:val="single" w:sz="4" w:space="0" w:color="auto"/>
            </w:tcBorders>
            <w:vAlign w:val="center"/>
          </w:tcPr>
          <w:p w14:paraId="23B0C529" w14:textId="77777777" w:rsidR="005D54FE" w:rsidRPr="0052295E" w:rsidRDefault="005D54FE" w:rsidP="00C543D6">
            <w:pPr>
              <w:pStyle w:val="UseCaseText"/>
              <w:keepNext/>
              <w:keepLines/>
              <w:rPr>
                <w:rFonts w:eastAsia="SimSun"/>
              </w:rPr>
            </w:pPr>
          </w:p>
        </w:tc>
      </w:tr>
      <w:tr w:rsidR="005D54FE" w:rsidRPr="00FB0E17" w14:paraId="23B0C52C" w14:textId="77777777" w:rsidTr="00C543D6">
        <w:trPr>
          <w:trHeight w:val="261"/>
        </w:trPr>
        <w:tc>
          <w:tcPr>
            <w:tcW w:w="9240" w:type="dxa"/>
            <w:gridSpan w:val="3"/>
            <w:tcBorders>
              <w:bottom w:val="single" w:sz="4" w:space="0" w:color="auto"/>
            </w:tcBorders>
            <w:shd w:val="clear" w:color="auto" w:fill="FDBBC0"/>
            <w:vAlign w:val="center"/>
          </w:tcPr>
          <w:p w14:paraId="23B0C52B" w14:textId="77777777" w:rsidR="005D54FE" w:rsidRPr="0052295E" w:rsidRDefault="005D54FE" w:rsidP="00C543D6">
            <w:pPr>
              <w:pStyle w:val="UseCaseSection"/>
              <w:keepNext/>
              <w:keepLines/>
              <w:rPr>
                <w:rFonts w:eastAsia="SimSun"/>
              </w:rPr>
            </w:pPr>
            <w:r>
              <w:rPr>
                <w:rFonts w:eastAsia="SimSun"/>
              </w:rPr>
              <w:t>Exception</w:t>
            </w:r>
            <w:r w:rsidRPr="0052295E">
              <w:rPr>
                <w:rFonts w:eastAsia="SimSun"/>
              </w:rPr>
              <w:t>s</w:t>
            </w:r>
          </w:p>
        </w:tc>
      </w:tr>
      <w:tr w:rsidR="005D54FE" w:rsidRPr="0052295E" w14:paraId="23B0C530" w14:textId="77777777" w:rsidTr="00C543D6">
        <w:trPr>
          <w:trHeight w:val="261"/>
        </w:trPr>
        <w:tc>
          <w:tcPr>
            <w:tcW w:w="630" w:type="dxa"/>
            <w:tcBorders>
              <w:bottom w:val="single" w:sz="4" w:space="0" w:color="auto"/>
            </w:tcBorders>
            <w:vAlign w:val="center"/>
          </w:tcPr>
          <w:p w14:paraId="23B0C52D" w14:textId="77777777" w:rsidR="005D54FE" w:rsidRPr="0052295E" w:rsidRDefault="005D54FE"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52E" w14:textId="77777777" w:rsidR="005D54FE" w:rsidRPr="0052295E" w:rsidRDefault="005D54FE"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52F" w14:textId="77777777" w:rsidR="005D54FE" w:rsidRPr="0052295E" w:rsidRDefault="005D54FE" w:rsidP="00C543D6">
            <w:pPr>
              <w:pStyle w:val="UseCaseHeader"/>
              <w:keepNext/>
              <w:keepLines/>
              <w:rPr>
                <w:rFonts w:eastAsia="SimSun"/>
              </w:rPr>
            </w:pPr>
            <w:r w:rsidRPr="0052295E">
              <w:rPr>
                <w:rFonts w:eastAsia="SimSun"/>
              </w:rPr>
              <w:t>Description</w:t>
            </w:r>
          </w:p>
        </w:tc>
      </w:tr>
      <w:tr w:rsidR="005D54FE" w:rsidRPr="0052295E" w14:paraId="23B0C534" w14:textId="77777777" w:rsidTr="00C543D6">
        <w:trPr>
          <w:trHeight w:val="261"/>
        </w:trPr>
        <w:tc>
          <w:tcPr>
            <w:tcW w:w="630" w:type="dxa"/>
            <w:tcBorders>
              <w:bottom w:val="single" w:sz="4" w:space="0" w:color="auto"/>
            </w:tcBorders>
            <w:vAlign w:val="center"/>
          </w:tcPr>
          <w:p w14:paraId="23B0C531" w14:textId="77777777" w:rsidR="005D54FE" w:rsidRPr="0052295E" w:rsidRDefault="005D54FE" w:rsidP="00C543D6">
            <w:pPr>
              <w:pStyle w:val="UseCaseText"/>
              <w:keepNext/>
              <w:keepLines/>
              <w:rPr>
                <w:rFonts w:eastAsia="SimSun"/>
              </w:rPr>
            </w:pPr>
            <w:r>
              <w:rPr>
                <w:rFonts w:eastAsia="SimSun"/>
              </w:rPr>
              <w:t>1</w:t>
            </w:r>
          </w:p>
        </w:tc>
        <w:tc>
          <w:tcPr>
            <w:tcW w:w="1890" w:type="dxa"/>
            <w:tcBorders>
              <w:bottom w:val="single" w:sz="4" w:space="0" w:color="auto"/>
            </w:tcBorders>
            <w:vAlign w:val="center"/>
          </w:tcPr>
          <w:p w14:paraId="23B0C532" w14:textId="77777777" w:rsidR="005D54FE" w:rsidRPr="0052295E" w:rsidRDefault="005D54FE" w:rsidP="00C543D6">
            <w:pPr>
              <w:pStyle w:val="UseCaseText"/>
              <w:keepNext/>
              <w:keepLines/>
              <w:rPr>
                <w:rFonts w:eastAsia="SimSun"/>
              </w:rPr>
            </w:pPr>
          </w:p>
        </w:tc>
        <w:tc>
          <w:tcPr>
            <w:tcW w:w="6720" w:type="dxa"/>
            <w:tcBorders>
              <w:bottom w:val="single" w:sz="4" w:space="0" w:color="auto"/>
            </w:tcBorders>
            <w:vAlign w:val="center"/>
          </w:tcPr>
          <w:p w14:paraId="23B0C533" w14:textId="77777777" w:rsidR="005D54FE" w:rsidRPr="0052295E" w:rsidRDefault="005D54FE" w:rsidP="00C543D6">
            <w:pPr>
              <w:pStyle w:val="UseCaseText"/>
              <w:keepNext/>
              <w:keepLines/>
              <w:rPr>
                <w:rFonts w:eastAsia="SimSun"/>
              </w:rPr>
            </w:pPr>
          </w:p>
        </w:tc>
      </w:tr>
      <w:tr w:rsidR="005D54FE" w:rsidRPr="0052295E" w14:paraId="23B0C536" w14:textId="77777777" w:rsidTr="00C543D6">
        <w:trPr>
          <w:trHeight w:val="242"/>
        </w:trPr>
        <w:tc>
          <w:tcPr>
            <w:tcW w:w="9240" w:type="dxa"/>
            <w:gridSpan w:val="3"/>
            <w:shd w:val="clear" w:color="auto" w:fill="FFCC99"/>
            <w:vAlign w:val="center"/>
          </w:tcPr>
          <w:p w14:paraId="23B0C535" w14:textId="77777777" w:rsidR="005D54FE" w:rsidRPr="0052295E" w:rsidRDefault="005D54FE"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5D54FE" w:rsidRPr="0052295E" w14:paraId="23B0C539" w14:textId="77777777" w:rsidTr="00C543D6">
        <w:trPr>
          <w:trHeight w:val="206"/>
        </w:trPr>
        <w:tc>
          <w:tcPr>
            <w:tcW w:w="630" w:type="dxa"/>
            <w:vAlign w:val="center"/>
          </w:tcPr>
          <w:p w14:paraId="23B0C537" w14:textId="77777777" w:rsidR="005D54FE" w:rsidRPr="0052295E" w:rsidRDefault="005D54FE" w:rsidP="00C543D6">
            <w:pPr>
              <w:pStyle w:val="UseCaseHeader"/>
              <w:keepNext/>
              <w:keepLines/>
              <w:rPr>
                <w:rFonts w:eastAsia="SimSun"/>
              </w:rPr>
            </w:pPr>
            <w:r w:rsidRPr="0052295E">
              <w:rPr>
                <w:rFonts w:eastAsia="SimSun"/>
              </w:rPr>
              <w:t>ID</w:t>
            </w:r>
          </w:p>
        </w:tc>
        <w:tc>
          <w:tcPr>
            <w:tcW w:w="8610" w:type="dxa"/>
            <w:gridSpan w:val="2"/>
            <w:vAlign w:val="center"/>
          </w:tcPr>
          <w:p w14:paraId="23B0C538" w14:textId="77777777" w:rsidR="005D54FE" w:rsidRPr="0052295E" w:rsidRDefault="005D54FE" w:rsidP="00C543D6">
            <w:pPr>
              <w:pStyle w:val="UseCaseHeader"/>
              <w:keepNext/>
              <w:keepLines/>
              <w:rPr>
                <w:rFonts w:eastAsia="SimSun"/>
              </w:rPr>
            </w:pPr>
            <w:r w:rsidRPr="0052295E">
              <w:rPr>
                <w:rFonts w:eastAsia="SimSun"/>
              </w:rPr>
              <w:t>Issue Description</w:t>
            </w:r>
          </w:p>
        </w:tc>
      </w:tr>
      <w:tr w:rsidR="005D54FE" w:rsidRPr="0052295E" w14:paraId="23B0C53C" w14:textId="77777777" w:rsidTr="00C543D6">
        <w:trPr>
          <w:trHeight w:val="206"/>
        </w:trPr>
        <w:tc>
          <w:tcPr>
            <w:tcW w:w="630" w:type="dxa"/>
            <w:vAlign w:val="center"/>
          </w:tcPr>
          <w:p w14:paraId="23B0C53A" w14:textId="77777777" w:rsidR="005D54FE" w:rsidRPr="0052295E" w:rsidRDefault="005D54FE" w:rsidP="00C543D6">
            <w:pPr>
              <w:pStyle w:val="UseCaseText"/>
              <w:keepNext/>
              <w:keepLines/>
              <w:rPr>
                <w:rFonts w:eastAsia="SimSun"/>
              </w:rPr>
            </w:pPr>
            <w:r>
              <w:rPr>
                <w:rFonts w:eastAsia="SimSun"/>
              </w:rPr>
              <w:t>1</w:t>
            </w:r>
          </w:p>
        </w:tc>
        <w:tc>
          <w:tcPr>
            <w:tcW w:w="8610" w:type="dxa"/>
            <w:gridSpan w:val="2"/>
            <w:vAlign w:val="center"/>
          </w:tcPr>
          <w:p w14:paraId="23B0C53B" w14:textId="77777777" w:rsidR="005D54FE" w:rsidRPr="0052295E" w:rsidRDefault="005D54FE" w:rsidP="00C543D6">
            <w:pPr>
              <w:pStyle w:val="UseCaseText"/>
              <w:keepNext/>
              <w:keepLines/>
              <w:rPr>
                <w:rFonts w:eastAsia="SimSun"/>
              </w:rPr>
            </w:pPr>
          </w:p>
        </w:tc>
      </w:tr>
      <w:tr w:rsidR="005D54FE" w:rsidRPr="0052295E" w14:paraId="23B0C53F" w14:textId="77777777" w:rsidTr="00C543D6">
        <w:trPr>
          <w:trHeight w:val="206"/>
        </w:trPr>
        <w:tc>
          <w:tcPr>
            <w:tcW w:w="630" w:type="dxa"/>
            <w:vAlign w:val="center"/>
          </w:tcPr>
          <w:p w14:paraId="23B0C53D" w14:textId="77777777" w:rsidR="005D54FE" w:rsidRDefault="005D54FE" w:rsidP="00C543D6">
            <w:pPr>
              <w:pStyle w:val="UseCaseText"/>
              <w:rPr>
                <w:rFonts w:eastAsia="SimSun"/>
              </w:rPr>
            </w:pPr>
          </w:p>
        </w:tc>
        <w:tc>
          <w:tcPr>
            <w:tcW w:w="8610" w:type="dxa"/>
            <w:gridSpan w:val="2"/>
            <w:vAlign w:val="center"/>
          </w:tcPr>
          <w:p w14:paraId="23B0C53E" w14:textId="77777777" w:rsidR="005D54FE" w:rsidRDefault="005D54FE" w:rsidP="00C543D6">
            <w:pPr>
              <w:pStyle w:val="UseCaseText"/>
              <w:rPr>
                <w:rFonts w:eastAsia="SimSun"/>
              </w:rPr>
            </w:pPr>
          </w:p>
        </w:tc>
      </w:tr>
    </w:tbl>
    <w:p w14:paraId="23B0C540" w14:textId="77777777" w:rsidR="005D54FE" w:rsidRDefault="005D54FE" w:rsidP="005D54FE"/>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5D54FE" w:rsidRPr="0052295E" w14:paraId="23B0C543" w14:textId="77777777" w:rsidTr="00C543D6">
        <w:trPr>
          <w:trHeight w:val="360"/>
        </w:trPr>
        <w:tc>
          <w:tcPr>
            <w:tcW w:w="2520" w:type="dxa"/>
            <w:gridSpan w:val="2"/>
            <w:shd w:val="clear" w:color="auto" w:fill="8DB3E2"/>
            <w:vAlign w:val="center"/>
          </w:tcPr>
          <w:p w14:paraId="23B0C541" w14:textId="77777777" w:rsidR="005D54FE" w:rsidRPr="0052295E" w:rsidRDefault="005D54FE"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542" w14:textId="77777777" w:rsidR="005D54FE" w:rsidRPr="00B36A79" w:rsidRDefault="005D54FE" w:rsidP="00C543D6">
            <w:pPr>
              <w:pStyle w:val="UseCaseText"/>
              <w:rPr>
                <w:rFonts w:eastAsia="Times"/>
                <w:b/>
              </w:rPr>
            </w:pPr>
            <w:r>
              <w:rPr>
                <w:rFonts w:eastAsia="Times"/>
                <w:b/>
              </w:rPr>
              <w:t>UC_039</w:t>
            </w:r>
          </w:p>
        </w:tc>
      </w:tr>
      <w:tr w:rsidR="005D54FE" w:rsidRPr="0052295E" w14:paraId="23B0C546" w14:textId="77777777" w:rsidTr="00C543D6">
        <w:trPr>
          <w:trHeight w:val="360"/>
        </w:trPr>
        <w:tc>
          <w:tcPr>
            <w:tcW w:w="2520" w:type="dxa"/>
            <w:gridSpan w:val="2"/>
            <w:shd w:val="clear" w:color="auto" w:fill="8DB3E2"/>
            <w:vAlign w:val="center"/>
          </w:tcPr>
          <w:p w14:paraId="23B0C544" w14:textId="77777777" w:rsidR="005D54FE" w:rsidRDefault="005D54FE"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545" w14:textId="77777777" w:rsidR="005D54FE" w:rsidRPr="00C27791" w:rsidRDefault="005D54FE" w:rsidP="00C543D6">
            <w:pPr>
              <w:pStyle w:val="UseCaseText"/>
              <w:rPr>
                <w:rFonts w:eastAsia="Times"/>
                <w:b/>
              </w:rPr>
            </w:pPr>
            <w:r w:rsidRPr="001010B0">
              <w:rPr>
                <w:rFonts w:eastAsia="Times"/>
                <w:b/>
              </w:rPr>
              <w:t xml:space="preserve">Communicate with the Node-in-a-box admin </w:t>
            </w:r>
          </w:p>
        </w:tc>
      </w:tr>
      <w:tr w:rsidR="005D54FE" w:rsidRPr="0052295E" w14:paraId="23B0C549" w14:textId="77777777" w:rsidTr="00C543D6">
        <w:trPr>
          <w:trHeight w:val="360"/>
        </w:trPr>
        <w:tc>
          <w:tcPr>
            <w:tcW w:w="2520" w:type="dxa"/>
            <w:gridSpan w:val="2"/>
            <w:vAlign w:val="center"/>
          </w:tcPr>
          <w:p w14:paraId="23B0C547" w14:textId="77777777" w:rsidR="005D54FE" w:rsidRPr="00DD3D3F" w:rsidRDefault="005D54FE" w:rsidP="00C543D6">
            <w:pPr>
              <w:pStyle w:val="UseCaseText"/>
              <w:rPr>
                <w:rFonts w:eastAsia="SimSun"/>
                <w:b/>
              </w:rPr>
            </w:pPr>
            <w:r w:rsidRPr="00DD3D3F">
              <w:rPr>
                <w:rFonts w:eastAsia="SimSun"/>
                <w:b/>
              </w:rPr>
              <w:t>Short Description</w:t>
            </w:r>
          </w:p>
        </w:tc>
        <w:tc>
          <w:tcPr>
            <w:tcW w:w="6720" w:type="dxa"/>
            <w:vAlign w:val="center"/>
          </w:tcPr>
          <w:p w14:paraId="23B0C548" w14:textId="77777777" w:rsidR="005D54FE" w:rsidRPr="00857069" w:rsidRDefault="005D54FE" w:rsidP="00C543D6">
            <w:pPr>
              <w:pStyle w:val="UseCaseText"/>
              <w:rPr>
                <w:rFonts w:eastAsia="SimSun"/>
              </w:rPr>
            </w:pPr>
            <w:r>
              <w:rPr>
                <w:rFonts w:eastAsia="SimSun"/>
              </w:rPr>
              <w:t>The goal of this use case is to allow node-in-a-box admins and NGDS admins to communicate in the handling of administration issues such as request node removal, check node registration information, etc.</w:t>
            </w:r>
          </w:p>
        </w:tc>
      </w:tr>
      <w:tr w:rsidR="005D54FE" w:rsidRPr="0052295E" w14:paraId="23B0C54C" w14:textId="77777777" w:rsidTr="00C543D6">
        <w:trPr>
          <w:trHeight w:val="360"/>
        </w:trPr>
        <w:tc>
          <w:tcPr>
            <w:tcW w:w="2520" w:type="dxa"/>
            <w:gridSpan w:val="2"/>
            <w:vAlign w:val="center"/>
          </w:tcPr>
          <w:p w14:paraId="23B0C54A" w14:textId="77777777" w:rsidR="005D54FE" w:rsidRPr="00DD3D3F" w:rsidRDefault="005D54FE" w:rsidP="00C543D6">
            <w:pPr>
              <w:pStyle w:val="UseCaseText"/>
              <w:rPr>
                <w:rFonts w:eastAsia="SimSun"/>
                <w:b/>
              </w:rPr>
            </w:pPr>
            <w:r w:rsidRPr="00DD3D3F">
              <w:rPr>
                <w:rFonts w:eastAsia="SimSun"/>
                <w:b/>
              </w:rPr>
              <w:t>Actors</w:t>
            </w:r>
          </w:p>
        </w:tc>
        <w:tc>
          <w:tcPr>
            <w:tcW w:w="6720" w:type="dxa"/>
            <w:vAlign w:val="center"/>
          </w:tcPr>
          <w:p w14:paraId="23B0C54B" w14:textId="77777777" w:rsidR="005D54FE" w:rsidRPr="0052295E" w:rsidRDefault="005D54FE" w:rsidP="00C543D6">
            <w:pPr>
              <w:pStyle w:val="UseCaseText"/>
              <w:rPr>
                <w:rFonts w:eastAsia="SimSun"/>
              </w:rPr>
            </w:pPr>
            <w:r>
              <w:rPr>
                <w:rFonts w:eastAsia="SimSun"/>
              </w:rPr>
              <w:t>NGDS administrator, node-in-a-box administrator</w:t>
            </w:r>
          </w:p>
        </w:tc>
      </w:tr>
      <w:tr w:rsidR="005D54FE" w:rsidRPr="0052295E" w14:paraId="23B0C550" w14:textId="77777777" w:rsidTr="00C543D6">
        <w:trPr>
          <w:trHeight w:val="360"/>
        </w:trPr>
        <w:tc>
          <w:tcPr>
            <w:tcW w:w="2520" w:type="dxa"/>
            <w:gridSpan w:val="2"/>
            <w:vAlign w:val="center"/>
          </w:tcPr>
          <w:p w14:paraId="23B0C54D" w14:textId="77777777" w:rsidR="005D54FE" w:rsidRPr="0052295E" w:rsidRDefault="005D54FE" w:rsidP="00C543D6">
            <w:pPr>
              <w:pStyle w:val="UseCaseHeader"/>
              <w:rPr>
                <w:rFonts w:eastAsia="SimSun"/>
              </w:rPr>
            </w:pPr>
            <w:r w:rsidRPr="0052295E">
              <w:rPr>
                <w:rFonts w:eastAsia="SimSun"/>
              </w:rPr>
              <w:t>Pre-Conditions</w:t>
            </w:r>
          </w:p>
        </w:tc>
        <w:tc>
          <w:tcPr>
            <w:tcW w:w="6720" w:type="dxa"/>
            <w:vAlign w:val="center"/>
          </w:tcPr>
          <w:p w14:paraId="23B0C54E" w14:textId="77777777" w:rsidR="005D54FE" w:rsidRDefault="005D54FE" w:rsidP="00C543D6">
            <w:pPr>
              <w:pStyle w:val="UseCaseText"/>
              <w:rPr>
                <w:rFonts w:eastAsia="SimSun"/>
              </w:rPr>
            </w:pPr>
            <w:r>
              <w:rPr>
                <w:rFonts w:eastAsia="SimSun"/>
              </w:rPr>
              <w:t>Node-in-the box is properly installed and configured</w:t>
            </w:r>
          </w:p>
          <w:p w14:paraId="23B0C54F" w14:textId="77777777" w:rsidR="005D54FE" w:rsidRPr="0052295E" w:rsidRDefault="005D54FE" w:rsidP="00C543D6">
            <w:pPr>
              <w:pStyle w:val="UseCaseText"/>
              <w:rPr>
                <w:rFonts w:eastAsia="SimSun"/>
              </w:rPr>
            </w:pPr>
            <w:r>
              <w:rPr>
                <w:rFonts w:eastAsia="SimSun"/>
              </w:rPr>
              <w:t>Administrator has registered her e-mail information</w:t>
            </w:r>
          </w:p>
        </w:tc>
      </w:tr>
      <w:tr w:rsidR="005D54FE" w:rsidRPr="0052295E" w14:paraId="23B0C553" w14:textId="77777777" w:rsidTr="00C543D6">
        <w:trPr>
          <w:trHeight w:val="360"/>
        </w:trPr>
        <w:tc>
          <w:tcPr>
            <w:tcW w:w="2520" w:type="dxa"/>
            <w:gridSpan w:val="2"/>
            <w:vAlign w:val="center"/>
          </w:tcPr>
          <w:p w14:paraId="23B0C551" w14:textId="77777777" w:rsidR="005D54FE" w:rsidRPr="0052295E" w:rsidRDefault="005D54FE" w:rsidP="00C543D6">
            <w:pPr>
              <w:pStyle w:val="UseCaseHeader"/>
              <w:rPr>
                <w:rFonts w:eastAsia="SimSun"/>
              </w:rPr>
            </w:pPr>
            <w:r w:rsidRPr="0052295E">
              <w:rPr>
                <w:rFonts w:eastAsia="SimSun"/>
              </w:rPr>
              <w:t>Success End Conditions</w:t>
            </w:r>
          </w:p>
        </w:tc>
        <w:tc>
          <w:tcPr>
            <w:tcW w:w="6720" w:type="dxa"/>
            <w:vAlign w:val="center"/>
          </w:tcPr>
          <w:p w14:paraId="23B0C552" w14:textId="77777777" w:rsidR="005D54FE" w:rsidRPr="0052295E" w:rsidRDefault="005D54FE" w:rsidP="00C543D6">
            <w:pPr>
              <w:pStyle w:val="UseCaseText"/>
              <w:rPr>
                <w:rFonts w:eastAsia="SimSun"/>
              </w:rPr>
            </w:pPr>
            <w:r>
              <w:rPr>
                <w:rFonts w:eastAsia="SimSun"/>
              </w:rPr>
              <w:t>Administrators can communicate with each other</w:t>
            </w:r>
          </w:p>
        </w:tc>
      </w:tr>
      <w:tr w:rsidR="005D54FE" w:rsidRPr="0052295E" w14:paraId="23B0C556" w14:textId="77777777" w:rsidTr="00C543D6">
        <w:trPr>
          <w:trHeight w:val="360"/>
        </w:trPr>
        <w:tc>
          <w:tcPr>
            <w:tcW w:w="2520" w:type="dxa"/>
            <w:gridSpan w:val="2"/>
            <w:vAlign w:val="center"/>
          </w:tcPr>
          <w:p w14:paraId="23B0C554" w14:textId="77777777" w:rsidR="005D54FE" w:rsidRPr="0052295E" w:rsidRDefault="005D54FE" w:rsidP="00C543D6">
            <w:pPr>
              <w:pStyle w:val="UseCaseHeader"/>
              <w:rPr>
                <w:rFonts w:eastAsia="SimSun"/>
              </w:rPr>
            </w:pPr>
            <w:r>
              <w:rPr>
                <w:rFonts w:eastAsia="SimSun"/>
              </w:rPr>
              <w:t>Data</w:t>
            </w:r>
          </w:p>
        </w:tc>
        <w:tc>
          <w:tcPr>
            <w:tcW w:w="6720" w:type="dxa"/>
            <w:vAlign w:val="center"/>
          </w:tcPr>
          <w:p w14:paraId="23B0C555" w14:textId="77777777" w:rsidR="005D54FE" w:rsidRDefault="005D54FE" w:rsidP="00C543D6">
            <w:pPr>
              <w:pStyle w:val="UseCaseText"/>
              <w:rPr>
                <w:rFonts w:eastAsia="SimSun"/>
              </w:rPr>
            </w:pPr>
            <w:r>
              <w:rPr>
                <w:rFonts w:eastAsia="SimSun"/>
              </w:rPr>
              <w:t>e-mails</w:t>
            </w:r>
          </w:p>
        </w:tc>
      </w:tr>
      <w:tr w:rsidR="005D54FE" w:rsidRPr="0052295E" w14:paraId="23B0C559" w14:textId="77777777" w:rsidTr="00C543D6">
        <w:trPr>
          <w:trHeight w:val="360"/>
        </w:trPr>
        <w:tc>
          <w:tcPr>
            <w:tcW w:w="2520" w:type="dxa"/>
            <w:gridSpan w:val="2"/>
            <w:vAlign w:val="center"/>
          </w:tcPr>
          <w:p w14:paraId="23B0C557" w14:textId="77777777" w:rsidR="005D54FE" w:rsidRPr="0052295E" w:rsidRDefault="005D54FE" w:rsidP="00C543D6">
            <w:pPr>
              <w:pStyle w:val="UseCaseHeader"/>
              <w:rPr>
                <w:rFonts w:eastAsia="SimSun"/>
              </w:rPr>
            </w:pPr>
            <w:r>
              <w:rPr>
                <w:rFonts w:eastAsia="SimSun"/>
              </w:rPr>
              <w:t>Functions</w:t>
            </w:r>
          </w:p>
        </w:tc>
        <w:tc>
          <w:tcPr>
            <w:tcW w:w="6720" w:type="dxa"/>
            <w:vAlign w:val="center"/>
          </w:tcPr>
          <w:p w14:paraId="23B0C558" w14:textId="77777777" w:rsidR="005D54FE" w:rsidRPr="00BE5515" w:rsidRDefault="005D54FE" w:rsidP="00377EE0">
            <w:pPr>
              <w:pStyle w:val="UseCaseText"/>
              <w:keepNext/>
              <w:keepLines/>
              <w:numPr>
                <w:ilvl w:val="0"/>
                <w:numId w:val="15"/>
              </w:numPr>
              <w:rPr>
                <w:rFonts w:eastAsia="SimSun"/>
              </w:rPr>
            </w:pPr>
            <w:r>
              <w:rPr>
                <w:rFonts w:eastAsia="SimSun"/>
              </w:rPr>
              <w:t>send email to administrator</w:t>
            </w:r>
          </w:p>
        </w:tc>
      </w:tr>
      <w:tr w:rsidR="005D54FE" w:rsidRPr="0052295E" w14:paraId="23B0C55B" w14:textId="77777777" w:rsidTr="00C543D6">
        <w:trPr>
          <w:trHeight w:val="278"/>
        </w:trPr>
        <w:tc>
          <w:tcPr>
            <w:tcW w:w="9240" w:type="dxa"/>
            <w:gridSpan w:val="3"/>
            <w:shd w:val="clear" w:color="auto" w:fill="CCFFFF"/>
            <w:vAlign w:val="center"/>
          </w:tcPr>
          <w:p w14:paraId="23B0C55A" w14:textId="77777777" w:rsidR="005D54FE" w:rsidRPr="0052295E" w:rsidRDefault="005D54FE" w:rsidP="00C543D6">
            <w:pPr>
              <w:pStyle w:val="UseCaseSection"/>
              <w:keepNext/>
              <w:keepLines/>
              <w:rPr>
                <w:rFonts w:eastAsia="SimSun"/>
              </w:rPr>
            </w:pPr>
            <w:r w:rsidRPr="0052295E">
              <w:rPr>
                <w:rFonts w:eastAsia="SimSun"/>
              </w:rPr>
              <w:t>Main Sequence</w:t>
            </w:r>
          </w:p>
        </w:tc>
      </w:tr>
      <w:tr w:rsidR="005D54FE" w:rsidRPr="0052295E" w14:paraId="23B0C55F" w14:textId="77777777" w:rsidTr="00C543D6">
        <w:trPr>
          <w:trHeight w:val="203"/>
        </w:trPr>
        <w:tc>
          <w:tcPr>
            <w:tcW w:w="630" w:type="dxa"/>
          </w:tcPr>
          <w:p w14:paraId="23B0C55C" w14:textId="77777777" w:rsidR="005D54FE" w:rsidRPr="0052295E" w:rsidRDefault="005D54FE" w:rsidP="00C543D6">
            <w:pPr>
              <w:pStyle w:val="UseCaseHeader"/>
              <w:keepNext/>
              <w:keepLines/>
              <w:rPr>
                <w:rFonts w:eastAsia="SimSun"/>
              </w:rPr>
            </w:pPr>
            <w:r w:rsidRPr="0052295E">
              <w:rPr>
                <w:rFonts w:eastAsia="SimSun"/>
              </w:rPr>
              <w:t>Step</w:t>
            </w:r>
          </w:p>
        </w:tc>
        <w:tc>
          <w:tcPr>
            <w:tcW w:w="1890" w:type="dxa"/>
          </w:tcPr>
          <w:p w14:paraId="23B0C55D" w14:textId="77777777" w:rsidR="005D54FE" w:rsidRPr="0052295E" w:rsidRDefault="005D54FE" w:rsidP="00C543D6">
            <w:pPr>
              <w:pStyle w:val="UseCaseHeader"/>
              <w:keepNext/>
              <w:keepLines/>
              <w:rPr>
                <w:rFonts w:eastAsia="SimSun"/>
              </w:rPr>
            </w:pPr>
            <w:r w:rsidRPr="0052295E">
              <w:rPr>
                <w:rFonts w:eastAsia="SimSun"/>
              </w:rPr>
              <w:t>Actor</w:t>
            </w:r>
          </w:p>
        </w:tc>
        <w:tc>
          <w:tcPr>
            <w:tcW w:w="6720" w:type="dxa"/>
          </w:tcPr>
          <w:p w14:paraId="23B0C55E" w14:textId="77777777" w:rsidR="005D54FE" w:rsidRPr="0052295E" w:rsidRDefault="005D54FE" w:rsidP="00C543D6">
            <w:pPr>
              <w:pStyle w:val="UseCaseHeader"/>
              <w:keepNext/>
              <w:keepLines/>
              <w:rPr>
                <w:rFonts w:eastAsia="SimSun"/>
              </w:rPr>
            </w:pPr>
            <w:r w:rsidRPr="0052295E">
              <w:rPr>
                <w:rFonts w:eastAsia="SimSun"/>
              </w:rPr>
              <w:t>Description</w:t>
            </w:r>
          </w:p>
        </w:tc>
      </w:tr>
      <w:tr w:rsidR="005D54FE" w:rsidRPr="0052295E" w14:paraId="23B0C566" w14:textId="77777777" w:rsidTr="00C543D6">
        <w:trPr>
          <w:trHeight w:val="320"/>
        </w:trPr>
        <w:tc>
          <w:tcPr>
            <w:tcW w:w="630" w:type="dxa"/>
            <w:vAlign w:val="center"/>
          </w:tcPr>
          <w:p w14:paraId="23B0C560" w14:textId="77777777" w:rsidR="005D54FE" w:rsidRPr="0052295E" w:rsidRDefault="005D54FE" w:rsidP="00C543D6">
            <w:pPr>
              <w:pStyle w:val="UseCaseText"/>
              <w:keepNext/>
              <w:keepLines/>
              <w:rPr>
                <w:rFonts w:eastAsia="SimSun"/>
              </w:rPr>
            </w:pPr>
            <w:r w:rsidRPr="0052295E">
              <w:rPr>
                <w:rFonts w:eastAsia="SimSun"/>
              </w:rPr>
              <w:t>1</w:t>
            </w:r>
          </w:p>
        </w:tc>
        <w:tc>
          <w:tcPr>
            <w:tcW w:w="1890" w:type="dxa"/>
            <w:vAlign w:val="center"/>
          </w:tcPr>
          <w:p w14:paraId="23B0C561" w14:textId="77777777" w:rsidR="005D54FE" w:rsidRPr="0052295E" w:rsidRDefault="005D54FE" w:rsidP="00C543D6">
            <w:pPr>
              <w:pStyle w:val="UseCaseText"/>
              <w:rPr>
                <w:rFonts w:eastAsia="SimSun"/>
              </w:rPr>
            </w:pPr>
            <w:r>
              <w:rPr>
                <w:rFonts w:eastAsia="SimSun"/>
              </w:rPr>
              <w:t>All users</w:t>
            </w:r>
          </w:p>
        </w:tc>
        <w:tc>
          <w:tcPr>
            <w:tcW w:w="6720" w:type="dxa"/>
            <w:vAlign w:val="center"/>
          </w:tcPr>
          <w:p w14:paraId="23B0C562" w14:textId="77777777" w:rsidR="005D54FE" w:rsidRDefault="005D54FE" w:rsidP="00C543D6">
            <w:pPr>
              <w:pStyle w:val="UseCaseText"/>
              <w:keepNext/>
              <w:keepLines/>
              <w:rPr>
                <w:rFonts w:eastAsia="SimSun"/>
              </w:rPr>
            </w:pPr>
            <w:r>
              <w:rPr>
                <w:rFonts w:eastAsia="SimSun"/>
              </w:rPr>
              <w:t>Navigates to e-mail node-in-a-box administrator page</w:t>
            </w:r>
          </w:p>
          <w:p w14:paraId="23B0C563" w14:textId="77777777" w:rsidR="005D54FE" w:rsidRDefault="005D54FE" w:rsidP="00C543D6">
            <w:pPr>
              <w:pStyle w:val="UseCaseText"/>
              <w:keepNext/>
              <w:keepLines/>
              <w:rPr>
                <w:rFonts w:eastAsia="SimSun"/>
              </w:rPr>
            </w:pPr>
            <w:r>
              <w:rPr>
                <w:rFonts w:eastAsia="SimSun"/>
              </w:rPr>
              <w:t>Select send e-mail to administrator</w:t>
            </w:r>
          </w:p>
          <w:p w14:paraId="23B0C564" w14:textId="77777777" w:rsidR="005D54FE" w:rsidRDefault="005D54FE" w:rsidP="00C543D6">
            <w:pPr>
              <w:pStyle w:val="UseCaseText"/>
              <w:keepNext/>
              <w:keepLines/>
              <w:rPr>
                <w:rFonts w:eastAsia="SimSun"/>
              </w:rPr>
            </w:pPr>
            <w:r>
              <w:rPr>
                <w:rFonts w:eastAsia="SimSun"/>
              </w:rPr>
              <w:t>Type –mail message</w:t>
            </w:r>
          </w:p>
          <w:p w14:paraId="23B0C565" w14:textId="77777777" w:rsidR="005D54FE" w:rsidRPr="0052295E" w:rsidRDefault="005D54FE" w:rsidP="00C543D6">
            <w:pPr>
              <w:pStyle w:val="UseCaseText"/>
              <w:keepNext/>
              <w:keepLines/>
              <w:rPr>
                <w:rFonts w:eastAsia="SimSun"/>
              </w:rPr>
            </w:pPr>
            <w:r>
              <w:rPr>
                <w:rFonts w:eastAsia="SimSun"/>
              </w:rPr>
              <w:t>Selects send e-mail, confirms operation</w:t>
            </w:r>
          </w:p>
        </w:tc>
      </w:tr>
      <w:tr w:rsidR="005D54FE" w:rsidRPr="0052295E" w14:paraId="23B0C56B" w14:textId="77777777" w:rsidTr="00C543D6">
        <w:trPr>
          <w:trHeight w:val="320"/>
        </w:trPr>
        <w:tc>
          <w:tcPr>
            <w:tcW w:w="630" w:type="dxa"/>
            <w:vAlign w:val="center"/>
          </w:tcPr>
          <w:p w14:paraId="23B0C567" w14:textId="77777777" w:rsidR="005D54FE" w:rsidRPr="0052295E" w:rsidRDefault="005D54FE" w:rsidP="00C543D6">
            <w:pPr>
              <w:pStyle w:val="UseCaseText"/>
              <w:rPr>
                <w:rFonts w:eastAsia="SimSun"/>
              </w:rPr>
            </w:pPr>
            <w:r>
              <w:rPr>
                <w:rFonts w:eastAsia="SimSun"/>
              </w:rPr>
              <w:t>2</w:t>
            </w:r>
          </w:p>
        </w:tc>
        <w:tc>
          <w:tcPr>
            <w:tcW w:w="1890" w:type="dxa"/>
            <w:vAlign w:val="center"/>
          </w:tcPr>
          <w:p w14:paraId="23B0C568" w14:textId="77777777" w:rsidR="005D54FE" w:rsidRDefault="005D54FE" w:rsidP="00C543D6">
            <w:pPr>
              <w:pStyle w:val="UseCaseText"/>
              <w:rPr>
                <w:rFonts w:eastAsia="SimSun"/>
              </w:rPr>
            </w:pPr>
            <w:r>
              <w:rPr>
                <w:rFonts w:eastAsia="SimSun"/>
              </w:rPr>
              <w:t>NGDS System</w:t>
            </w:r>
          </w:p>
        </w:tc>
        <w:tc>
          <w:tcPr>
            <w:tcW w:w="6720" w:type="dxa"/>
            <w:vAlign w:val="center"/>
          </w:tcPr>
          <w:p w14:paraId="23B0C569" w14:textId="77777777" w:rsidR="005D54FE" w:rsidRDefault="005D54FE" w:rsidP="00C543D6">
            <w:pPr>
              <w:pStyle w:val="UseCaseText"/>
              <w:rPr>
                <w:rFonts w:eastAsia="SimSun"/>
              </w:rPr>
            </w:pPr>
            <w:r>
              <w:rPr>
                <w:rFonts w:eastAsia="SimSun"/>
              </w:rPr>
              <w:t xml:space="preserve">Responds by: automatically filling in the user e-mail address; </w:t>
            </w:r>
          </w:p>
          <w:p w14:paraId="23B0C56A" w14:textId="77777777" w:rsidR="005D54FE" w:rsidRDefault="005D54FE" w:rsidP="00C543D6">
            <w:pPr>
              <w:pStyle w:val="UseCaseText"/>
              <w:rPr>
                <w:rFonts w:eastAsia="SimSun"/>
              </w:rPr>
            </w:pPr>
            <w:r>
              <w:rPr>
                <w:rFonts w:eastAsia="SimSun"/>
              </w:rPr>
              <w:t>sending an e-mail to the administrator</w:t>
            </w:r>
          </w:p>
        </w:tc>
      </w:tr>
      <w:tr w:rsidR="005D54FE" w:rsidRPr="0052295E" w14:paraId="23B0C56D" w14:textId="77777777" w:rsidTr="00C543D6">
        <w:trPr>
          <w:trHeight w:val="287"/>
        </w:trPr>
        <w:tc>
          <w:tcPr>
            <w:tcW w:w="9240" w:type="dxa"/>
            <w:gridSpan w:val="3"/>
            <w:shd w:val="clear" w:color="auto" w:fill="FFFFCC"/>
            <w:vAlign w:val="center"/>
          </w:tcPr>
          <w:p w14:paraId="23B0C56C" w14:textId="77777777" w:rsidR="005D54FE" w:rsidRPr="0052295E" w:rsidRDefault="005D54FE" w:rsidP="00C543D6">
            <w:pPr>
              <w:pStyle w:val="UseCaseSection"/>
              <w:keepNext/>
              <w:keepLines/>
              <w:rPr>
                <w:rFonts w:eastAsia="SimSun"/>
              </w:rPr>
            </w:pPr>
            <w:r w:rsidRPr="0052295E">
              <w:rPr>
                <w:rFonts w:eastAsia="SimSun"/>
              </w:rPr>
              <w:lastRenderedPageBreak/>
              <w:t>Variants</w:t>
            </w:r>
          </w:p>
        </w:tc>
      </w:tr>
      <w:tr w:rsidR="005D54FE" w:rsidRPr="0052295E" w14:paraId="23B0C571" w14:textId="77777777" w:rsidTr="00C543D6">
        <w:trPr>
          <w:trHeight w:val="261"/>
        </w:trPr>
        <w:tc>
          <w:tcPr>
            <w:tcW w:w="630" w:type="dxa"/>
            <w:vAlign w:val="center"/>
          </w:tcPr>
          <w:p w14:paraId="23B0C56E" w14:textId="77777777" w:rsidR="005D54FE" w:rsidRPr="0052295E" w:rsidRDefault="005D54FE" w:rsidP="00C543D6">
            <w:pPr>
              <w:pStyle w:val="UseCaseHeader"/>
              <w:keepNext/>
              <w:keepLines/>
              <w:rPr>
                <w:rFonts w:eastAsia="SimSun"/>
              </w:rPr>
            </w:pPr>
            <w:r w:rsidRPr="0052295E">
              <w:rPr>
                <w:rFonts w:eastAsia="SimSun"/>
              </w:rPr>
              <w:t>Step</w:t>
            </w:r>
          </w:p>
        </w:tc>
        <w:tc>
          <w:tcPr>
            <w:tcW w:w="1890" w:type="dxa"/>
            <w:vAlign w:val="center"/>
          </w:tcPr>
          <w:p w14:paraId="23B0C56F" w14:textId="77777777" w:rsidR="005D54FE" w:rsidRPr="0052295E" w:rsidRDefault="005D54FE" w:rsidP="00C543D6">
            <w:pPr>
              <w:pStyle w:val="UseCaseHeader"/>
              <w:keepNext/>
              <w:keepLines/>
              <w:rPr>
                <w:rFonts w:eastAsia="SimSun"/>
              </w:rPr>
            </w:pPr>
            <w:r w:rsidRPr="0052295E">
              <w:rPr>
                <w:rFonts w:eastAsia="SimSun"/>
              </w:rPr>
              <w:t>Actor</w:t>
            </w:r>
          </w:p>
        </w:tc>
        <w:tc>
          <w:tcPr>
            <w:tcW w:w="6720" w:type="dxa"/>
            <w:vAlign w:val="center"/>
          </w:tcPr>
          <w:p w14:paraId="23B0C570" w14:textId="77777777" w:rsidR="005D54FE" w:rsidRPr="0052295E" w:rsidRDefault="005D54FE" w:rsidP="00C543D6">
            <w:pPr>
              <w:pStyle w:val="UseCaseHeader"/>
              <w:keepNext/>
              <w:keepLines/>
              <w:rPr>
                <w:rFonts w:eastAsia="SimSun"/>
              </w:rPr>
            </w:pPr>
            <w:r w:rsidRPr="0052295E">
              <w:rPr>
                <w:rFonts w:eastAsia="SimSun"/>
              </w:rPr>
              <w:t>Description</w:t>
            </w:r>
          </w:p>
        </w:tc>
      </w:tr>
      <w:tr w:rsidR="005D54FE" w:rsidRPr="0052295E" w14:paraId="23B0C575" w14:textId="77777777" w:rsidTr="00C543D6">
        <w:trPr>
          <w:trHeight w:val="359"/>
        </w:trPr>
        <w:tc>
          <w:tcPr>
            <w:tcW w:w="630" w:type="dxa"/>
            <w:tcBorders>
              <w:bottom w:val="single" w:sz="4" w:space="0" w:color="auto"/>
            </w:tcBorders>
            <w:vAlign w:val="center"/>
          </w:tcPr>
          <w:p w14:paraId="23B0C572" w14:textId="77777777" w:rsidR="005D54FE" w:rsidRPr="0052295E" w:rsidRDefault="005D54FE" w:rsidP="00C543D6">
            <w:pPr>
              <w:pStyle w:val="UseCaseText"/>
              <w:keepNext/>
              <w:keepLines/>
              <w:rPr>
                <w:rFonts w:eastAsia="SimSun"/>
              </w:rPr>
            </w:pPr>
          </w:p>
        </w:tc>
        <w:tc>
          <w:tcPr>
            <w:tcW w:w="1890" w:type="dxa"/>
            <w:tcBorders>
              <w:bottom w:val="single" w:sz="4" w:space="0" w:color="auto"/>
            </w:tcBorders>
            <w:vAlign w:val="center"/>
          </w:tcPr>
          <w:p w14:paraId="23B0C573" w14:textId="77777777" w:rsidR="005D54FE" w:rsidRDefault="005D54FE" w:rsidP="00C543D6">
            <w:pPr>
              <w:pStyle w:val="UseCaseText"/>
              <w:rPr>
                <w:rFonts w:eastAsia="SimSun"/>
              </w:rPr>
            </w:pPr>
          </w:p>
        </w:tc>
        <w:tc>
          <w:tcPr>
            <w:tcW w:w="6720" w:type="dxa"/>
            <w:tcBorders>
              <w:bottom w:val="single" w:sz="4" w:space="0" w:color="auto"/>
            </w:tcBorders>
            <w:vAlign w:val="center"/>
          </w:tcPr>
          <w:p w14:paraId="23B0C574" w14:textId="77777777" w:rsidR="005D54FE" w:rsidRPr="0052295E" w:rsidRDefault="005D54FE" w:rsidP="00C543D6">
            <w:pPr>
              <w:pStyle w:val="UseCaseText"/>
              <w:keepNext/>
              <w:keepLines/>
              <w:rPr>
                <w:rFonts w:eastAsia="SimSun"/>
              </w:rPr>
            </w:pPr>
          </w:p>
        </w:tc>
      </w:tr>
      <w:tr w:rsidR="005D54FE" w:rsidRPr="00FB0E17" w14:paraId="23B0C577" w14:textId="77777777" w:rsidTr="00C543D6">
        <w:trPr>
          <w:trHeight w:val="261"/>
        </w:trPr>
        <w:tc>
          <w:tcPr>
            <w:tcW w:w="9240" w:type="dxa"/>
            <w:gridSpan w:val="3"/>
            <w:tcBorders>
              <w:bottom w:val="single" w:sz="4" w:space="0" w:color="auto"/>
            </w:tcBorders>
            <w:shd w:val="clear" w:color="auto" w:fill="FDBBC0"/>
            <w:vAlign w:val="center"/>
          </w:tcPr>
          <w:p w14:paraId="23B0C576" w14:textId="77777777" w:rsidR="005D54FE" w:rsidRPr="0052295E" w:rsidRDefault="005D54FE" w:rsidP="00C543D6">
            <w:pPr>
              <w:pStyle w:val="UseCaseSection"/>
              <w:keepNext/>
              <w:keepLines/>
              <w:rPr>
                <w:rFonts w:eastAsia="SimSun"/>
              </w:rPr>
            </w:pPr>
            <w:r>
              <w:rPr>
                <w:rFonts w:eastAsia="SimSun"/>
              </w:rPr>
              <w:t>Exception</w:t>
            </w:r>
            <w:r w:rsidRPr="0052295E">
              <w:rPr>
                <w:rFonts w:eastAsia="SimSun"/>
              </w:rPr>
              <w:t>s</w:t>
            </w:r>
          </w:p>
        </w:tc>
      </w:tr>
      <w:tr w:rsidR="005D54FE" w:rsidRPr="0052295E" w14:paraId="23B0C57B" w14:textId="77777777" w:rsidTr="00C543D6">
        <w:trPr>
          <w:trHeight w:val="261"/>
        </w:trPr>
        <w:tc>
          <w:tcPr>
            <w:tcW w:w="630" w:type="dxa"/>
            <w:tcBorders>
              <w:bottom w:val="single" w:sz="4" w:space="0" w:color="auto"/>
            </w:tcBorders>
            <w:vAlign w:val="center"/>
          </w:tcPr>
          <w:p w14:paraId="23B0C578" w14:textId="77777777" w:rsidR="005D54FE" w:rsidRPr="0052295E" w:rsidRDefault="005D54FE"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579" w14:textId="77777777" w:rsidR="005D54FE" w:rsidRPr="0052295E" w:rsidRDefault="005D54FE"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57A" w14:textId="77777777" w:rsidR="005D54FE" w:rsidRPr="0052295E" w:rsidRDefault="005D54FE" w:rsidP="00C543D6">
            <w:pPr>
              <w:pStyle w:val="UseCaseHeader"/>
              <w:keepNext/>
              <w:keepLines/>
              <w:rPr>
                <w:rFonts w:eastAsia="SimSun"/>
              </w:rPr>
            </w:pPr>
            <w:r w:rsidRPr="0052295E">
              <w:rPr>
                <w:rFonts w:eastAsia="SimSun"/>
              </w:rPr>
              <w:t>Description</w:t>
            </w:r>
          </w:p>
        </w:tc>
      </w:tr>
      <w:tr w:rsidR="005D54FE" w:rsidRPr="0052295E" w14:paraId="23B0C57F" w14:textId="77777777" w:rsidTr="00C543D6">
        <w:trPr>
          <w:trHeight w:val="261"/>
        </w:trPr>
        <w:tc>
          <w:tcPr>
            <w:tcW w:w="630" w:type="dxa"/>
            <w:tcBorders>
              <w:bottom w:val="single" w:sz="4" w:space="0" w:color="auto"/>
            </w:tcBorders>
            <w:vAlign w:val="center"/>
          </w:tcPr>
          <w:p w14:paraId="23B0C57C" w14:textId="77777777" w:rsidR="005D54FE" w:rsidRPr="0052295E" w:rsidRDefault="005D54FE" w:rsidP="00C543D6">
            <w:pPr>
              <w:pStyle w:val="UseCaseText"/>
              <w:keepNext/>
              <w:keepLines/>
              <w:rPr>
                <w:rFonts w:eastAsia="SimSun"/>
              </w:rPr>
            </w:pPr>
          </w:p>
        </w:tc>
        <w:tc>
          <w:tcPr>
            <w:tcW w:w="1890" w:type="dxa"/>
            <w:tcBorders>
              <w:bottom w:val="single" w:sz="4" w:space="0" w:color="auto"/>
            </w:tcBorders>
            <w:vAlign w:val="center"/>
          </w:tcPr>
          <w:p w14:paraId="23B0C57D" w14:textId="77777777" w:rsidR="005D54FE" w:rsidRPr="0052295E" w:rsidRDefault="005D54FE" w:rsidP="00C543D6">
            <w:pPr>
              <w:pStyle w:val="UseCaseText"/>
              <w:keepNext/>
              <w:keepLines/>
              <w:rPr>
                <w:rFonts w:eastAsia="SimSun"/>
              </w:rPr>
            </w:pPr>
          </w:p>
        </w:tc>
        <w:tc>
          <w:tcPr>
            <w:tcW w:w="6720" w:type="dxa"/>
            <w:tcBorders>
              <w:bottom w:val="single" w:sz="4" w:space="0" w:color="auto"/>
            </w:tcBorders>
            <w:vAlign w:val="center"/>
          </w:tcPr>
          <w:p w14:paraId="23B0C57E" w14:textId="77777777" w:rsidR="005D54FE" w:rsidRPr="0052295E" w:rsidRDefault="005D54FE" w:rsidP="00C543D6">
            <w:pPr>
              <w:pStyle w:val="UseCaseText"/>
              <w:keepNext/>
              <w:keepLines/>
              <w:rPr>
                <w:rFonts w:eastAsia="SimSun"/>
              </w:rPr>
            </w:pPr>
          </w:p>
        </w:tc>
      </w:tr>
      <w:tr w:rsidR="005D54FE" w:rsidRPr="0052295E" w14:paraId="23B0C581" w14:textId="77777777" w:rsidTr="00C543D6">
        <w:trPr>
          <w:trHeight w:val="242"/>
        </w:trPr>
        <w:tc>
          <w:tcPr>
            <w:tcW w:w="9240" w:type="dxa"/>
            <w:gridSpan w:val="3"/>
            <w:shd w:val="clear" w:color="auto" w:fill="FFCC99"/>
            <w:vAlign w:val="center"/>
          </w:tcPr>
          <w:p w14:paraId="23B0C580" w14:textId="77777777" w:rsidR="005D54FE" w:rsidRPr="0052295E" w:rsidRDefault="005D54FE"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5D54FE" w:rsidRPr="0052295E" w14:paraId="23B0C584" w14:textId="77777777" w:rsidTr="00C543D6">
        <w:trPr>
          <w:trHeight w:val="206"/>
        </w:trPr>
        <w:tc>
          <w:tcPr>
            <w:tcW w:w="630" w:type="dxa"/>
            <w:vAlign w:val="center"/>
          </w:tcPr>
          <w:p w14:paraId="23B0C582" w14:textId="77777777" w:rsidR="005D54FE" w:rsidRPr="0052295E" w:rsidRDefault="005D54FE" w:rsidP="00C543D6">
            <w:pPr>
              <w:pStyle w:val="UseCaseHeader"/>
              <w:keepNext/>
              <w:keepLines/>
              <w:rPr>
                <w:rFonts w:eastAsia="SimSun"/>
              </w:rPr>
            </w:pPr>
            <w:r w:rsidRPr="0052295E">
              <w:rPr>
                <w:rFonts w:eastAsia="SimSun"/>
              </w:rPr>
              <w:t>ID</w:t>
            </w:r>
          </w:p>
        </w:tc>
        <w:tc>
          <w:tcPr>
            <w:tcW w:w="8610" w:type="dxa"/>
            <w:gridSpan w:val="2"/>
            <w:vAlign w:val="center"/>
          </w:tcPr>
          <w:p w14:paraId="23B0C583" w14:textId="77777777" w:rsidR="005D54FE" w:rsidRPr="0052295E" w:rsidRDefault="005D54FE" w:rsidP="00C543D6">
            <w:pPr>
              <w:pStyle w:val="UseCaseHeader"/>
              <w:keepNext/>
              <w:keepLines/>
              <w:rPr>
                <w:rFonts w:eastAsia="SimSun"/>
              </w:rPr>
            </w:pPr>
            <w:r w:rsidRPr="0052295E">
              <w:rPr>
                <w:rFonts w:eastAsia="SimSun"/>
              </w:rPr>
              <w:t>Issue Description</w:t>
            </w:r>
          </w:p>
        </w:tc>
      </w:tr>
      <w:tr w:rsidR="005D54FE" w:rsidRPr="0052295E" w14:paraId="23B0C587" w14:textId="77777777" w:rsidTr="00C543D6">
        <w:trPr>
          <w:trHeight w:val="206"/>
        </w:trPr>
        <w:tc>
          <w:tcPr>
            <w:tcW w:w="630" w:type="dxa"/>
            <w:vAlign w:val="center"/>
          </w:tcPr>
          <w:p w14:paraId="23B0C585" w14:textId="77777777" w:rsidR="005D54FE" w:rsidRPr="0052295E" w:rsidRDefault="005D54FE" w:rsidP="00C543D6">
            <w:pPr>
              <w:pStyle w:val="UseCaseText"/>
              <w:keepNext/>
              <w:keepLines/>
              <w:rPr>
                <w:rFonts w:eastAsia="SimSun"/>
              </w:rPr>
            </w:pPr>
            <w:r>
              <w:rPr>
                <w:rFonts w:eastAsia="SimSun"/>
              </w:rPr>
              <w:t>1</w:t>
            </w:r>
          </w:p>
        </w:tc>
        <w:tc>
          <w:tcPr>
            <w:tcW w:w="8610" w:type="dxa"/>
            <w:gridSpan w:val="2"/>
            <w:vAlign w:val="center"/>
          </w:tcPr>
          <w:p w14:paraId="23B0C586" w14:textId="77777777" w:rsidR="005D54FE" w:rsidRPr="0052295E" w:rsidRDefault="00DF1814" w:rsidP="00C543D6">
            <w:pPr>
              <w:pStyle w:val="UseCaseText"/>
              <w:keepNext/>
              <w:keepLines/>
              <w:rPr>
                <w:rFonts w:eastAsia="SimSun"/>
              </w:rPr>
            </w:pPr>
            <w:r>
              <w:rPr>
                <w:rFonts w:eastAsia="SimSun"/>
              </w:rPr>
              <w:t xml:space="preserve">DN: </w:t>
            </w:r>
            <w:r w:rsidRPr="00DF1814">
              <w:rPr>
                <w:rFonts w:eastAsia="SimSun"/>
              </w:rPr>
              <w:t>I would rank the implementation of this use case as a low priority.  This can be done by simply placing a mailto:xxx@xxx.com link on a page and letting the users own email client handle it.  T</w:t>
            </w:r>
            <w:r>
              <w:rPr>
                <w:rFonts w:eastAsia="SimSun"/>
              </w:rPr>
              <w:t>h</w:t>
            </w:r>
            <w:r w:rsidRPr="00DF1814">
              <w:rPr>
                <w:rFonts w:eastAsia="SimSun"/>
              </w:rPr>
              <w:t>is seems a bit much to build into the system.</w:t>
            </w:r>
          </w:p>
        </w:tc>
      </w:tr>
      <w:tr w:rsidR="005D54FE" w:rsidRPr="0052295E" w14:paraId="23B0C58A" w14:textId="77777777" w:rsidTr="00C543D6">
        <w:trPr>
          <w:trHeight w:val="206"/>
        </w:trPr>
        <w:tc>
          <w:tcPr>
            <w:tcW w:w="630" w:type="dxa"/>
            <w:vAlign w:val="center"/>
          </w:tcPr>
          <w:p w14:paraId="23B0C588" w14:textId="77777777" w:rsidR="005D54FE" w:rsidRDefault="005D54FE" w:rsidP="00C543D6">
            <w:pPr>
              <w:pStyle w:val="UseCaseText"/>
              <w:rPr>
                <w:rFonts w:eastAsia="SimSun"/>
              </w:rPr>
            </w:pPr>
          </w:p>
        </w:tc>
        <w:tc>
          <w:tcPr>
            <w:tcW w:w="8610" w:type="dxa"/>
            <w:gridSpan w:val="2"/>
            <w:vAlign w:val="center"/>
          </w:tcPr>
          <w:p w14:paraId="23B0C589" w14:textId="77777777" w:rsidR="005D54FE" w:rsidRDefault="005D54FE" w:rsidP="00C543D6">
            <w:pPr>
              <w:pStyle w:val="UseCaseText"/>
              <w:rPr>
                <w:rFonts w:eastAsia="SimSun"/>
              </w:rPr>
            </w:pPr>
          </w:p>
        </w:tc>
      </w:tr>
    </w:tbl>
    <w:p w14:paraId="23B0C58B" w14:textId="77777777" w:rsidR="00C543D6" w:rsidRDefault="00C543D6" w:rsidP="00C543D6">
      <w:pPr>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C543D6" w:rsidRPr="0052295E" w14:paraId="23B0C58E" w14:textId="77777777" w:rsidTr="00C543D6">
        <w:trPr>
          <w:trHeight w:val="360"/>
        </w:trPr>
        <w:tc>
          <w:tcPr>
            <w:tcW w:w="2520" w:type="dxa"/>
            <w:gridSpan w:val="2"/>
            <w:shd w:val="clear" w:color="auto" w:fill="8DB3E2"/>
            <w:vAlign w:val="center"/>
          </w:tcPr>
          <w:p w14:paraId="23B0C58C" w14:textId="77777777" w:rsidR="00C543D6" w:rsidRPr="0052295E" w:rsidRDefault="00C543D6" w:rsidP="00C543D6">
            <w:pPr>
              <w:pStyle w:val="UseCaseHeader"/>
              <w:keepNext/>
              <w:keepLines/>
              <w:rPr>
                <w:rFonts w:eastAsia="SimSun"/>
              </w:rPr>
            </w:pPr>
            <w:r>
              <w:rPr>
                <w:rFonts w:eastAsia="SimSun"/>
              </w:rPr>
              <w:t>Use Case ID</w:t>
            </w:r>
          </w:p>
        </w:tc>
        <w:tc>
          <w:tcPr>
            <w:tcW w:w="6720" w:type="dxa"/>
            <w:shd w:val="clear" w:color="auto" w:fill="8DB3E2"/>
            <w:vAlign w:val="center"/>
          </w:tcPr>
          <w:p w14:paraId="23B0C58D" w14:textId="77777777" w:rsidR="00C543D6" w:rsidRPr="00B36A79" w:rsidRDefault="00C543D6" w:rsidP="00C543D6">
            <w:pPr>
              <w:pStyle w:val="UseCaseText"/>
              <w:rPr>
                <w:rFonts w:eastAsia="Times"/>
                <w:b/>
              </w:rPr>
            </w:pPr>
            <w:r>
              <w:rPr>
                <w:rFonts w:eastAsia="Times"/>
                <w:b/>
              </w:rPr>
              <w:t>UC_037</w:t>
            </w:r>
          </w:p>
        </w:tc>
      </w:tr>
      <w:tr w:rsidR="00C543D6" w:rsidRPr="0052295E" w14:paraId="23B0C591" w14:textId="77777777" w:rsidTr="00C543D6">
        <w:trPr>
          <w:trHeight w:val="360"/>
        </w:trPr>
        <w:tc>
          <w:tcPr>
            <w:tcW w:w="2520" w:type="dxa"/>
            <w:gridSpan w:val="2"/>
            <w:shd w:val="clear" w:color="auto" w:fill="8DB3E2"/>
            <w:vAlign w:val="center"/>
          </w:tcPr>
          <w:p w14:paraId="23B0C58F" w14:textId="77777777" w:rsidR="00C543D6" w:rsidRDefault="00C543D6" w:rsidP="00C543D6">
            <w:pPr>
              <w:pStyle w:val="UseCaseHeader"/>
              <w:keepNext/>
              <w:keepLines/>
              <w:rPr>
                <w:rFonts w:eastAsia="SimSun"/>
              </w:rPr>
            </w:pPr>
            <w:r>
              <w:rPr>
                <w:rFonts w:eastAsia="SimSun"/>
              </w:rPr>
              <w:t>Use Case Name</w:t>
            </w:r>
          </w:p>
        </w:tc>
        <w:tc>
          <w:tcPr>
            <w:tcW w:w="6720" w:type="dxa"/>
            <w:shd w:val="clear" w:color="auto" w:fill="8DB3E2"/>
            <w:vAlign w:val="center"/>
          </w:tcPr>
          <w:p w14:paraId="23B0C590" w14:textId="77777777" w:rsidR="00C543D6" w:rsidRPr="00C27791" w:rsidRDefault="00C543D6" w:rsidP="00C543D6">
            <w:pPr>
              <w:pStyle w:val="UseCaseText"/>
              <w:rPr>
                <w:rFonts w:eastAsia="Times"/>
                <w:b/>
              </w:rPr>
            </w:pPr>
            <w:r>
              <w:rPr>
                <w:rFonts w:eastAsia="Times"/>
                <w:b/>
              </w:rPr>
              <w:t>Manage NGDS user accounts</w:t>
            </w:r>
          </w:p>
        </w:tc>
      </w:tr>
      <w:tr w:rsidR="00C543D6" w:rsidRPr="0052295E" w14:paraId="23B0C594" w14:textId="77777777" w:rsidTr="00C543D6">
        <w:trPr>
          <w:trHeight w:val="360"/>
        </w:trPr>
        <w:tc>
          <w:tcPr>
            <w:tcW w:w="2520" w:type="dxa"/>
            <w:gridSpan w:val="2"/>
            <w:vAlign w:val="center"/>
          </w:tcPr>
          <w:p w14:paraId="23B0C592" w14:textId="77777777" w:rsidR="00C543D6" w:rsidRPr="00DD3D3F" w:rsidRDefault="00C543D6" w:rsidP="00C543D6">
            <w:pPr>
              <w:pStyle w:val="UseCaseText"/>
              <w:rPr>
                <w:rFonts w:eastAsia="SimSun"/>
                <w:b/>
              </w:rPr>
            </w:pPr>
            <w:r w:rsidRPr="00DD3D3F">
              <w:rPr>
                <w:rFonts w:eastAsia="SimSun"/>
                <w:b/>
              </w:rPr>
              <w:t>Short Description</w:t>
            </w:r>
          </w:p>
        </w:tc>
        <w:tc>
          <w:tcPr>
            <w:tcW w:w="6720" w:type="dxa"/>
            <w:vAlign w:val="center"/>
          </w:tcPr>
          <w:p w14:paraId="23B0C593" w14:textId="77777777" w:rsidR="00C543D6" w:rsidRPr="00857069" w:rsidRDefault="00C543D6" w:rsidP="00C543D6">
            <w:pPr>
              <w:pStyle w:val="UseCaseText"/>
              <w:rPr>
                <w:rFonts w:eastAsia="SimSun"/>
              </w:rPr>
            </w:pPr>
            <w:r w:rsidRPr="003D1A3A">
              <w:rPr>
                <w:rFonts w:eastAsia="SimSun"/>
              </w:rPr>
              <w:t xml:space="preserve">Allows the system administrator to manage </w:t>
            </w:r>
            <w:r>
              <w:rPr>
                <w:rFonts w:eastAsia="SimSun"/>
              </w:rPr>
              <w:t>NGDS</w:t>
            </w:r>
            <w:r w:rsidRPr="003D1A3A">
              <w:rPr>
                <w:rFonts w:eastAsia="SimSun"/>
              </w:rPr>
              <w:t xml:space="preserve"> users. This will allow the system administrator to add and remove users on the administered node, and assign user roles and group membership.</w:t>
            </w:r>
          </w:p>
        </w:tc>
      </w:tr>
      <w:tr w:rsidR="00C543D6" w:rsidRPr="0052295E" w14:paraId="23B0C597" w14:textId="77777777" w:rsidTr="00C543D6">
        <w:trPr>
          <w:trHeight w:val="360"/>
        </w:trPr>
        <w:tc>
          <w:tcPr>
            <w:tcW w:w="2520" w:type="dxa"/>
            <w:gridSpan w:val="2"/>
            <w:vAlign w:val="center"/>
          </w:tcPr>
          <w:p w14:paraId="23B0C595" w14:textId="77777777" w:rsidR="00C543D6" w:rsidRPr="00DD3D3F" w:rsidRDefault="00C543D6" w:rsidP="00C543D6">
            <w:pPr>
              <w:pStyle w:val="UseCaseText"/>
              <w:rPr>
                <w:rFonts w:eastAsia="SimSun"/>
                <w:b/>
              </w:rPr>
            </w:pPr>
            <w:r w:rsidRPr="00DD3D3F">
              <w:rPr>
                <w:rFonts w:eastAsia="SimSun"/>
                <w:b/>
              </w:rPr>
              <w:t>Actors</w:t>
            </w:r>
          </w:p>
        </w:tc>
        <w:tc>
          <w:tcPr>
            <w:tcW w:w="6720" w:type="dxa"/>
            <w:vAlign w:val="center"/>
          </w:tcPr>
          <w:p w14:paraId="23B0C596" w14:textId="77777777" w:rsidR="00C543D6" w:rsidRPr="0052295E" w:rsidRDefault="00C543D6" w:rsidP="00C543D6">
            <w:pPr>
              <w:pStyle w:val="UseCaseText"/>
              <w:rPr>
                <w:rFonts w:eastAsia="SimSun"/>
              </w:rPr>
            </w:pPr>
            <w:r>
              <w:rPr>
                <w:rFonts w:eastAsia="SimSun"/>
              </w:rPr>
              <w:t>NGDS administrator</w:t>
            </w:r>
          </w:p>
        </w:tc>
      </w:tr>
      <w:tr w:rsidR="00C543D6" w:rsidRPr="0052295E" w14:paraId="23B0C59A" w14:textId="77777777" w:rsidTr="00C543D6">
        <w:trPr>
          <w:trHeight w:val="360"/>
        </w:trPr>
        <w:tc>
          <w:tcPr>
            <w:tcW w:w="2520" w:type="dxa"/>
            <w:gridSpan w:val="2"/>
            <w:vAlign w:val="center"/>
          </w:tcPr>
          <w:p w14:paraId="23B0C598" w14:textId="77777777" w:rsidR="00C543D6" w:rsidRPr="0052295E" w:rsidRDefault="00C543D6" w:rsidP="00C543D6">
            <w:pPr>
              <w:pStyle w:val="UseCaseHeader"/>
              <w:rPr>
                <w:rFonts w:eastAsia="SimSun"/>
              </w:rPr>
            </w:pPr>
            <w:r w:rsidRPr="0052295E">
              <w:rPr>
                <w:rFonts w:eastAsia="SimSun"/>
              </w:rPr>
              <w:t>Pre-Conditions</w:t>
            </w:r>
          </w:p>
        </w:tc>
        <w:tc>
          <w:tcPr>
            <w:tcW w:w="6720" w:type="dxa"/>
            <w:vAlign w:val="center"/>
          </w:tcPr>
          <w:p w14:paraId="23B0C599" w14:textId="77777777" w:rsidR="00C543D6" w:rsidRPr="0052295E" w:rsidRDefault="00C543D6" w:rsidP="00C543D6">
            <w:pPr>
              <w:pStyle w:val="UseCaseText"/>
              <w:rPr>
                <w:rFonts w:eastAsia="SimSun"/>
              </w:rPr>
            </w:pPr>
            <w:r>
              <w:rPr>
                <w:rFonts w:eastAsia="SimSun"/>
              </w:rPr>
              <w:t>NGDS network is properly installed and configured</w:t>
            </w:r>
          </w:p>
        </w:tc>
      </w:tr>
      <w:tr w:rsidR="00C543D6" w:rsidRPr="0052295E" w14:paraId="23B0C59D" w14:textId="77777777" w:rsidTr="00C543D6">
        <w:trPr>
          <w:trHeight w:val="360"/>
        </w:trPr>
        <w:tc>
          <w:tcPr>
            <w:tcW w:w="2520" w:type="dxa"/>
            <w:gridSpan w:val="2"/>
            <w:vAlign w:val="center"/>
          </w:tcPr>
          <w:p w14:paraId="23B0C59B" w14:textId="77777777" w:rsidR="00C543D6" w:rsidRPr="0052295E" w:rsidRDefault="00C543D6" w:rsidP="00C543D6">
            <w:pPr>
              <w:pStyle w:val="UseCaseHeader"/>
              <w:rPr>
                <w:rFonts w:eastAsia="SimSun"/>
              </w:rPr>
            </w:pPr>
            <w:r w:rsidRPr="0052295E">
              <w:rPr>
                <w:rFonts w:eastAsia="SimSun"/>
              </w:rPr>
              <w:t>Success End Conditions</w:t>
            </w:r>
          </w:p>
        </w:tc>
        <w:tc>
          <w:tcPr>
            <w:tcW w:w="6720" w:type="dxa"/>
            <w:vAlign w:val="center"/>
          </w:tcPr>
          <w:p w14:paraId="23B0C59C" w14:textId="77777777" w:rsidR="00C543D6" w:rsidRPr="0052295E" w:rsidRDefault="00C543D6" w:rsidP="00C543D6">
            <w:pPr>
              <w:pStyle w:val="UseCaseText"/>
              <w:rPr>
                <w:rFonts w:eastAsia="SimSun"/>
              </w:rPr>
            </w:pPr>
            <w:r>
              <w:rPr>
                <w:rFonts w:eastAsia="SimSun"/>
              </w:rPr>
              <w:t>The administrator is able to perform the main administration operations</w:t>
            </w:r>
          </w:p>
        </w:tc>
      </w:tr>
      <w:tr w:rsidR="00C543D6" w:rsidRPr="0052295E" w14:paraId="23B0C5A0" w14:textId="77777777" w:rsidTr="00C543D6">
        <w:trPr>
          <w:trHeight w:val="360"/>
        </w:trPr>
        <w:tc>
          <w:tcPr>
            <w:tcW w:w="2520" w:type="dxa"/>
            <w:gridSpan w:val="2"/>
            <w:vAlign w:val="center"/>
          </w:tcPr>
          <w:p w14:paraId="23B0C59E" w14:textId="77777777" w:rsidR="00C543D6" w:rsidRPr="0052295E" w:rsidRDefault="00C543D6" w:rsidP="00C543D6">
            <w:pPr>
              <w:pStyle w:val="UseCaseHeader"/>
              <w:rPr>
                <w:rFonts w:eastAsia="SimSun"/>
              </w:rPr>
            </w:pPr>
            <w:r>
              <w:rPr>
                <w:rFonts w:eastAsia="SimSun"/>
              </w:rPr>
              <w:t>Data</w:t>
            </w:r>
          </w:p>
        </w:tc>
        <w:tc>
          <w:tcPr>
            <w:tcW w:w="6720" w:type="dxa"/>
            <w:vAlign w:val="center"/>
          </w:tcPr>
          <w:p w14:paraId="23B0C59F" w14:textId="77777777" w:rsidR="00C543D6" w:rsidRDefault="00C543D6" w:rsidP="00C543D6">
            <w:pPr>
              <w:pStyle w:val="UseCaseText"/>
              <w:rPr>
                <w:rFonts w:eastAsia="SimSun"/>
              </w:rPr>
            </w:pPr>
            <w:r>
              <w:rPr>
                <w:rFonts w:eastAsia="SimSun"/>
              </w:rPr>
              <w:t>User records</w:t>
            </w:r>
          </w:p>
        </w:tc>
      </w:tr>
      <w:tr w:rsidR="00C543D6" w:rsidRPr="0052295E" w14:paraId="23B0C5A5" w14:textId="77777777" w:rsidTr="00C543D6">
        <w:trPr>
          <w:trHeight w:val="360"/>
        </w:trPr>
        <w:tc>
          <w:tcPr>
            <w:tcW w:w="2520" w:type="dxa"/>
            <w:gridSpan w:val="2"/>
            <w:vAlign w:val="center"/>
          </w:tcPr>
          <w:p w14:paraId="23B0C5A1" w14:textId="77777777" w:rsidR="00C543D6" w:rsidRPr="0052295E" w:rsidRDefault="00C543D6" w:rsidP="00C543D6">
            <w:pPr>
              <w:pStyle w:val="UseCaseHeader"/>
              <w:rPr>
                <w:rFonts w:eastAsia="SimSun"/>
              </w:rPr>
            </w:pPr>
            <w:r>
              <w:rPr>
                <w:rFonts w:eastAsia="SimSun"/>
              </w:rPr>
              <w:t>Functions</w:t>
            </w:r>
          </w:p>
        </w:tc>
        <w:tc>
          <w:tcPr>
            <w:tcW w:w="6720" w:type="dxa"/>
            <w:vAlign w:val="center"/>
          </w:tcPr>
          <w:p w14:paraId="23B0C5A2" w14:textId="77777777" w:rsidR="00C543D6" w:rsidRDefault="00C543D6" w:rsidP="00377EE0">
            <w:pPr>
              <w:pStyle w:val="UseCaseText"/>
              <w:keepNext/>
              <w:keepLines/>
              <w:numPr>
                <w:ilvl w:val="0"/>
                <w:numId w:val="15"/>
              </w:numPr>
              <w:rPr>
                <w:rFonts w:eastAsia="SimSun"/>
              </w:rPr>
            </w:pPr>
            <w:r>
              <w:rPr>
                <w:rFonts w:eastAsia="SimSun"/>
              </w:rPr>
              <w:t>Add user</w:t>
            </w:r>
          </w:p>
          <w:p w14:paraId="23B0C5A3" w14:textId="77777777" w:rsidR="00C543D6" w:rsidRDefault="00C543D6" w:rsidP="00377EE0">
            <w:pPr>
              <w:pStyle w:val="UseCaseText"/>
              <w:keepNext/>
              <w:keepLines/>
              <w:numPr>
                <w:ilvl w:val="0"/>
                <w:numId w:val="15"/>
              </w:numPr>
              <w:rPr>
                <w:rFonts w:eastAsia="SimSun"/>
              </w:rPr>
            </w:pPr>
            <w:r>
              <w:rPr>
                <w:rFonts w:eastAsia="SimSun"/>
              </w:rPr>
              <w:t>Delete user</w:t>
            </w:r>
          </w:p>
          <w:p w14:paraId="23B0C5A4" w14:textId="77777777" w:rsidR="00C543D6" w:rsidRPr="00930CCC" w:rsidRDefault="00C543D6" w:rsidP="00377EE0">
            <w:pPr>
              <w:pStyle w:val="UseCaseText"/>
              <w:keepNext/>
              <w:keepLines/>
              <w:numPr>
                <w:ilvl w:val="0"/>
                <w:numId w:val="15"/>
              </w:numPr>
              <w:rPr>
                <w:rFonts w:eastAsia="SimSun"/>
              </w:rPr>
            </w:pPr>
            <w:r>
              <w:rPr>
                <w:rFonts w:eastAsia="SimSun"/>
              </w:rPr>
              <w:t xml:space="preserve">Modify user permissions and roles </w:t>
            </w:r>
          </w:p>
        </w:tc>
      </w:tr>
      <w:tr w:rsidR="00C543D6" w:rsidRPr="0052295E" w14:paraId="23B0C5A7" w14:textId="77777777" w:rsidTr="00C543D6">
        <w:trPr>
          <w:trHeight w:val="278"/>
        </w:trPr>
        <w:tc>
          <w:tcPr>
            <w:tcW w:w="9240" w:type="dxa"/>
            <w:gridSpan w:val="3"/>
            <w:shd w:val="clear" w:color="auto" w:fill="CCFFFF"/>
            <w:vAlign w:val="center"/>
          </w:tcPr>
          <w:p w14:paraId="23B0C5A6" w14:textId="77777777" w:rsidR="00C543D6" w:rsidRPr="0052295E" w:rsidRDefault="00C543D6" w:rsidP="00C543D6">
            <w:pPr>
              <w:pStyle w:val="UseCaseSection"/>
              <w:keepNext/>
              <w:keepLines/>
              <w:rPr>
                <w:rFonts w:eastAsia="SimSun"/>
              </w:rPr>
            </w:pPr>
            <w:r w:rsidRPr="0052295E">
              <w:rPr>
                <w:rFonts w:eastAsia="SimSun"/>
              </w:rPr>
              <w:t>Main Sequence</w:t>
            </w:r>
          </w:p>
        </w:tc>
      </w:tr>
      <w:tr w:rsidR="00C543D6" w:rsidRPr="0052295E" w14:paraId="23B0C5AB" w14:textId="77777777" w:rsidTr="00C543D6">
        <w:trPr>
          <w:trHeight w:val="203"/>
        </w:trPr>
        <w:tc>
          <w:tcPr>
            <w:tcW w:w="630" w:type="dxa"/>
          </w:tcPr>
          <w:p w14:paraId="23B0C5A8" w14:textId="77777777" w:rsidR="00C543D6" w:rsidRPr="0052295E" w:rsidRDefault="00C543D6" w:rsidP="00C543D6">
            <w:pPr>
              <w:pStyle w:val="UseCaseHeader"/>
              <w:keepNext/>
              <w:keepLines/>
              <w:rPr>
                <w:rFonts w:eastAsia="SimSun"/>
              </w:rPr>
            </w:pPr>
            <w:r w:rsidRPr="0052295E">
              <w:rPr>
                <w:rFonts w:eastAsia="SimSun"/>
              </w:rPr>
              <w:t>Step</w:t>
            </w:r>
          </w:p>
        </w:tc>
        <w:tc>
          <w:tcPr>
            <w:tcW w:w="1890" w:type="dxa"/>
          </w:tcPr>
          <w:p w14:paraId="23B0C5A9" w14:textId="77777777" w:rsidR="00C543D6" w:rsidRPr="0052295E" w:rsidRDefault="00C543D6" w:rsidP="00C543D6">
            <w:pPr>
              <w:pStyle w:val="UseCaseHeader"/>
              <w:keepNext/>
              <w:keepLines/>
              <w:rPr>
                <w:rFonts w:eastAsia="SimSun"/>
              </w:rPr>
            </w:pPr>
            <w:r w:rsidRPr="0052295E">
              <w:rPr>
                <w:rFonts w:eastAsia="SimSun"/>
              </w:rPr>
              <w:t>Actor</w:t>
            </w:r>
          </w:p>
        </w:tc>
        <w:tc>
          <w:tcPr>
            <w:tcW w:w="6720" w:type="dxa"/>
          </w:tcPr>
          <w:p w14:paraId="23B0C5AA" w14:textId="77777777" w:rsidR="00C543D6" w:rsidRPr="0052295E" w:rsidRDefault="00C543D6" w:rsidP="00C543D6">
            <w:pPr>
              <w:pStyle w:val="UseCaseHeader"/>
              <w:keepNext/>
              <w:keepLines/>
              <w:rPr>
                <w:rFonts w:eastAsia="SimSun"/>
              </w:rPr>
            </w:pPr>
            <w:r w:rsidRPr="0052295E">
              <w:rPr>
                <w:rFonts w:eastAsia="SimSun"/>
              </w:rPr>
              <w:t>Description</w:t>
            </w:r>
          </w:p>
        </w:tc>
      </w:tr>
      <w:tr w:rsidR="00C543D6" w:rsidRPr="0052295E" w14:paraId="23B0C5AF" w14:textId="77777777" w:rsidTr="00C543D6">
        <w:trPr>
          <w:trHeight w:val="320"/>
        </w:trPr>
        <w:tc>
          <w:tcPr>
            <w:tcW w:w="630" w:type="dxa"/>
            <w:vAlign w:val="center"/>
          </w:tcPr>
          <w:p w14:paraId="23B0C5AC" w14:textId="77777777" w:rsidR="00C543D6" w:rsidRPr="0052295E" w:rsidRDefault="00C543D6" w:rsidP="00C543D6">
            <w:pPr>
              <w:pStyle w:val="UseCaseText"/>
              <w:keepNext/>
              <w:keepLines/>
              <w:rPr>
                <w:rFonts w:eastAsia="SimSun"/>
              </w:rPr>
            </w:pPr>
            <w:r w:rsidRPr="0052295E">
              <w:rPr>
                <w:rFonts w:eastAsia="SimSun"/>
              </w:rPr>
              <w:t>1</w:t>
            </w:r>
          </w:p>
        </w:tc>
        <w:tc>
          <w:tcPr>
            <w:tcW w:w="1890" w:type="dxa"/>
            <w:vAlign w:val="center"/>
          </w:tcPr>
          <w:p w14:paraId="23B0C5AD" w14:textId="77777777" w:rsidR="00C543D6" w:rsidRPr="0052295E" w:rsidRDefault="00C543D6" w:rsidP="00C543D6">
            <w:pPr>
              <w:pStyle w:val="UseCaseText"/>
              <w:rPr>
                <w:rFonts w:eastAsia="SimSun"/>
              </w:rPr>
            </w:pPr>
            <w:r>
              <w:rPr>
                <w:rFonts w:eastAsia="SimSun"/>
              </w:rPr>
              <w:t>User</w:t>
            </w:r>
          </w:p>
        </w:tc>
        <w:tc>
          <w:tcPr>
            <w:tcW w:w="6720" w:type="dxa"/>
            <w:vAlign w:val="center"/>
          </w:tcPr>
          <w:p w14:paraId="23B0C5AE" w14:textId="77777777" w:rsidR="00C543D6" w:rsidRPr="0052295E" w:rsidRDefault="00C543D6" w:rsidP="00C543D6">
            <w:pPr>
              <w:pStyle w:val="UseCaseText"/>
              <w:keepNext/>
              <w:keepLines/>
              <w:rPr>
                <w:rFonts w:eastAsia="SimSun"/>
              </w:rPr>
            </w:pPr>
            <w:r>
              <w:rPr>
                <w:rFonts w:eastAsia="SimSun"/>
              </w:rPr>
              <w:t>Include use cases &lt;&lt;add user&gt;&gt;, &lt;&lt;administer user roles&gt;&gt;, &lt;&lt;delete user&gt;&gt;</w:t>
            </w:r>
          </w:p>
        </w:tc>
      </w:tr>
      <w:tr w:rsidR="00C543D6" w:rsidRPr="0052295E" w14:paraId="23B0C5B3" w14:textId="77777777" w:rsidTr="00C543D6">
        <w:trPr>
          <w:trHeight w:val="320"/>
        </w:trPr>
        <w:tc>
          <w:tcPr>
            <w:tcW w:w="630" w:type="dxa"/>
            <w:vAlign w:val="center"/>
          </w:tcPr>
          <w:p w14:paraId="23B0C5B0" w14:textId="77777777" w:rsidR="00C543D6" w:rsidRPr="0052295E" w:rsidRDefault="00C543D6" w:rsidP="00C543D6">
            <w:pPr>
              <w:pStyle w:val="UseCaseText"/>
              <w:rPr>
                <w:rFonts w:eastAsia="SimSun"/>
              </w:rPr>
            </w:pPr>
            <w:r>
              <w:rPr>
                <w:rFonts w:eastAsia="SimSun"/>
              </w:rPr>
              <w:t>2</w:t>
            </w:r>
          </w:p>
        </w:tc>
        <w:tc>
          <w:tcPr>
            <w:tcW w:w="1890" w:type="dxa"/>
            <w:vAlign w:val="center"/>
          </w:tcPr>
          <w:p w14:paraId="23B0C5B1" w14:textId="77777777" w:rsidR="00C543D6" w:rsidRDefault="00C543D6" w:rsidP="00C543D6">
            <w:pPr>
              <w:pStyle w:val="UseCaseText"/>
              <w:rPr>
                <w:rFonts w:eastAsia="SimSun"/>
              </w:rPr>
            </w:pPr>
            <w:r>
              <w:rPr>
                <w:rFonts w:eastAsia="SimSun"/>
              </w:rPr>
              <w:t>NGDS System</w:t>
            </w:r>
          </w:p>
        </w:tc>
        <w:tc>
          <w:tcPr>
            <w:tcW w:w="6720" w:type="dxa"/>
            <w:vAlign w:val="center"/>
          </w:tcPr>
          <w:p w14:paraId="23B0C5B2" w14:textId="77777777" w:rsidR="00C543D6" w:rsidRDefault="00C543D6" w:rsidP="00C543D6">
            <w:pPr>
              <w:pStyle w:val="UseCaseText"/>
              <w:rPr>
                <w:rFonts w:eastAsia="SimSun"/>
              </w:rPr>
            </w:pPr>
            <w:r>
              <w:rPr>
                <w:rFonts w:eastAsia="SimSun"/>
              </w:rPr>
              <w:t>Responds to administration operations, enforcing role and users policies.</w:t>
            </w:r>
          </w:p>
        </w:tc>
      </w:tr>
      <w:tr w:rsidR="00C543D6" w:rsidRPr="0052295E" w14:paraId="23B0C5B5" w14:textId="77777777" w:rsidTr="00C543D6">
        <w:trPr>
          <w:trHeight w:val="287"/>
        </w:trPr>
        <w:tc>
          <w:tcPr>
            <w:tcW w:w="9240" w:type="dxa"/>
            <w:gridSpan w:val="3"/>
            <w:shd w:val="clear" w:color="auto" w:fill="FFFFCC"/>
            <w:vAlign w:val="center"/>
          </w:tcPr>
          <w:p w14:paraId="23B0C5B4" w14:textId="77777777" w:rsidR="00C543D6" w:rsidRPr="0052295E" w:rsidRDefault="00C543D6" w:rsidP="00C543D6">
            <w:pPr>
              <w:pStyle w:val="UseCaseSection"/>
              <w:keepNext/>
              <w:keepLines/>
              <w:rPr>
                <w:rFonts w:eastAsia="SimSun"/>
              </w:rPr>
            </w:pPr>
            <w:r w:rsidRPr="0052295E">
              <w:rPr>
                <w:rFonts w:eastAsia="SimSun"/>
              </w:rPr>
              <w:lastRenderedPageBreak/>
              <w:t>Variants</w:t>
            </w:r>
          </w:p>
        </w:tc>
      </w:tr>
      <w:tr w:rsidR="00C543D6" w:rsidRPr="0052295E" w14:paraId="23B0C5B9" w14:textId="77777777" w:rsidTr="00C543D6">
        <w:trPr>
          <w:trHeight w:val="261"/>
        </w:trPr>
        <w:tc>
          <w:tcPr>
            <w:tcW w:w="630" w:type="dxa"/>
            <w:vAlign w:val="center"/>
          </w:tcPr>
          <w:p w14:paraId="23B0C5B6" w14:textId="77777777" w:rsidR="00C543D6" w:rsidRPr="0052295E" w:rsidRDefault="00C543D6" w:rsidP="00C543D6">
            <w:pPr>
              <w:pStyle w:val="UseCaseHeader"/>
              <w:keepNext/>
              <w:keepLines/>
              <w:rPr>
                <w:rFonts w:eastAsia="SimSun"/>
              </w:rPr>
            </w:pPr>
            <w:r w:rsidRPr="0052295E">
              <w:rPr>
                <w:rFonts w:eastAsia="SimSun"/>
              </w:rPr>
              <w:t>Step</w:t>
            </w:r>
          </w:p>
        </w:tc>
        <w:tc>
          <w:tcPr>
            <w:tcW w:w="1890" w:type="dxa"/>
            <w:vAlign w:val="center"/>
          </w:tcPr>
          <w:p w14:paraId="23B0C5B7" w14:textId="77777777" w:rsidR="00C543D6" w:rsidRPr="0052295E" w:rsidRDefault="00C543D6" w:rsidP="00C543D6">
            <w:pPr>
              <w:pStyle w:val="UseCaseHeader"/>
              <w:keepNext/>
              <w:keepLines/>
              <w:rPr>
                <w:rFonts w:eastAsia="SimSun"/>
              </w:rPr>
            </w:pPr>
            <w:r w:rsidRPr="0052295E">
              <w:rPr>
                <w:rFonts w:eastAsia="SimSun"/>
              </w:rPr>
              <w:t>Actor</w:t>
            </w:r>
          </w:p>
        </w:tc>
        <w:tc>
          <w:tcPr>
            <w:tcW w:w="6720" w:type="dxa"/>
            <w:vAlign w:val="center"/>
          </w:tcPr>
          <w:p w14:paraId="23B0C5B8" w14:textId="77777777" w:rsidR="00C543D6" w:rsidRPr="0052295E" w:rsidRDefault="00C543D6" w:rsidP="00C543D6">
            <w:pPr>
              <w:pStyle w:val="UseCaseHeader"/>
              <w:keepNext/>
              <w:keepLines/>
              <w:rPr>
                <w:rFonts w:eastAsia="SimSun"/>
              </w:rPr>
            </w:pPr>
            <w:r w:rsidRPr="0052295E">
              <w:rPr>
                <w:rFonts w:eastAsia="SimSun"/>
              </w:rPr>
              <w:t>Description</w:t>
            </w:r>
          </w:p>
        </w:tc>
      </w:tr>
      <w:tr w:rsidR="00C543D6" w:rsidRPr="0052295E" w14:paraId="23B0C5BD" w14:textId="77777777" w:rsidTr="00C543D6">
        <w:trPr>
          <w:trHeight w:val="359"/>
        </w:trPr>
        <w:tc>
          <w:tcPr>
            <w:tcW w:w="630" w:type="dxa"/>
            <w:tcBorders>
              <w:bottom w:val="single" w:sz="4" w:space="0" w:color="auto"/>
            </w:tcBorders>
            <w:vAlign w:val="center"/>
          </w:tcPr>
          <w:p w14:paraId="23B0C5BA" w14:textId="77777777" w:rsidR="00C543D6" w:rsidRPr="0052295E" w:rsidRDefault="00C543D6" w:rsidP="00C543D6">
            <w:pPr>
              <w:pStyle w:val="UseCaseText"/>
              <w:keepNext/>
              <w:keepLines/>
              <w:rPr>
                <w:rFonts w:eastAsia="SimSun"/>
              </w:rPr>
            </w:pPr>
          </w:p>
        </w:tc>
        <w:tc>
          <w:tcPr>
            <w:tcW w:w="1890" w:type="dxa"/>
            <w:tcBorders>
              <w:bottom w:val="single" w:sz="4" w:space="0" w:color="auto"/>
            </w:tcBorders>
            <w:vAlign w:val="center"/>
          </w:tcPr>
          <w:p w14:paraId="23B0C5BB" w14:textId="77777777" w:rsidR="00C543D6" w:rsidRDefault="00C543D6" w:rsidP="00C543D6">
            <w:pPr>
              <w:pStyle w:val="UseCaseText"/>
              <w:rPr>
                <w:rFonts w:eastAsia="SimSun"/>
              </w:rPr>
            </w:pPr>
          </w:p>
        </w:tc>
        <w:tc>
          <w:tcPr>
            <w:tcW w:w="6720" w:type="dxa"/>
            <w:tcBorders>
              <w:bottom w:val="single" w:sz="4" w:space="0" w:color="auto"/>
            </w:tcBorders>
            <w:vAlign w:val="center"/>
          </w:tcPr>
          <w:p w14:paraId="23B0C5BC" w14:textId="77777777" w:rsidR="00C543D6" w:rsidRPr="0052295E" w:rsidRDefault="00C543D6" w:rsidP="00C543D6">
            <w:pPr>
              <w:pStyle w:val="UseCaseText"/>
              <w:keepNext/>
              <w:keepLines/>
              <w:rPr>
                <w:rFonts w:eastAsia="SimSun"/>
              </w:rPr>
            </w:pPr>
          </w:p>
        </w:tc>
      </w:tr>
      <w:tr w:rsidR="00C543D6" w:rsidRPr="00FB0E17" w14:paraId="23B0C5BF" w14:textId="77777777" w:rsidTr="00C543D6">
        <w:trPr>
          <w:trHeight w:val="261"/>
        </w:trPr>
        <w:tc>
          <w:tcPr>
            <w:tcW w:w="9240" w:type="dxa"/>
            <w:gridSpan w:val="3"/>
            <w:tcBorders>
              <w:bottom w:val="single" w:sz="4" w:space="0" w:color="auto"/>
            </w:tcBorders>
            <w:shd w:val="clear" w:color="auto" w:fill="FDBBC0"/>
            <w:vAlign w:val="center"/>
          </w:tcPr>
          <w:p w14:paraId="23B0C5BE" w14:textId="77777777" w:rsidR="00C543D6" w:rsidRPr="0052295E" w:rsidRDefault="00C543D6" w:rsidP="00C543D6">
            <w:pPr>
              <w:pStyle w:val="UseCaseSection"/>
              <w:keepNext/>
              <w:keepLines/>
              <w:rPr>
                <w:rFonts w:eastAsia="SimSun"/>
              </w:rPr>
            </w:pPr>
            <w:r>
              <w:rPr>
                <w:rFonts w:eastAsia="SimSun"/>
              </w:rPr>
              <w:t>Exception</w:t>
            </w:r>
            <w:r w:rsidRPr="0052295E">
              <w:rPr>
                <w:rFonts w:eastAsia="SimSun"/>
              </w:rPr>
              <w:t>s</w:t>
            </w:r>
          </w:p>
        </w:tc>
      </w:tr>
      <w:tr w:rsidR="00C543D6" w:rsidRPr="0052295E" w14:paraId="23B0C5C3" w14:textId="77777777" w:rsidTr="00C543D6">
        <w:trPr>
          <w:trHeight w:val="261"/>
        </w:trPr>
        <w:tc>
          <w:tcPr>
            <w:tcW w:w="630" w:type="dxa"/>
            <w:tcBorders>
              <w:bottom w:val="single" w:sz="4" w:space="0" w:color="auto"/>
            </w:tcBorders>
            <w:vAlign w:val="center"/>
          </w:tcPr>
          <w:p w14:paraId="23B0C5C0" w14:textId="77777777" w:rsidR="00C543D6" w:rsidRPr="0052295E" w:rsidRDefault="00C543D6" w:rsidP="00C543D6">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5C1" w14:textId="77777777" w:rsidR="00C543D6" w:rsidRPr="0052295E" w:rsidRDefault="00C543D6" w:rsidP="00C543D6">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5C2" w14:textId="77777777" w:rsidR="00C543D6" w:rsidRPr="0052295E" w:rsidRDefault="00C543D6" w:rsidP="00C543D6">
            <w:pPr>
              <w:pStyle w:val="UseCaseHeader"/>
              <w:keepNext/>
              <w:keepLines/>
              <w:rPr>
                <w:rFonts w:eastAsia="SimSun"/>
              </w:rPr>
            </w:pPr>
            <w:r w:rsidRPr="0052295E">
              <w:rPr>
                <w:rFonts w:eastAsia="SimSun"/>
              </w:rPr>
              <w:t>Description</w:t>
            </w:r>
          </w:p>
        </w:tc>
      </w:tr>
      <w:tr w:rsidR="00C543D6" w:rsidRPr="0052295E" w14:paraId="23B0C5C7" w14:textId="77777777" w:rsidTr="00C543D6">
        <w:trPr>
          <w:trHeight w:val="261"/>
        </w:trPr>
        <w:tc>
          <w:tcPr>
            <w:tcW w:w="630" w:type="dxa"/>
            <w:tcBorders>
              <w:bottom w:val="single" w:sz="4" w:space="0" w:color="auto"/>
            </w:tcBorders>
            <w:vAlign w:val="center"/>
          </w:tcPr>
          <w:p w14:paraId="23B0C5C4" w14:textId="77777777" w:rsidR="00C543D6" w:rsidRPr="0052295E" w:rsidRDefault="00C543D6" w:rsidP="00C543D6">
            <w:pPr>
              <w:pStyle w:val="UseCaseText"/>
              <w:keepNext/>
              <w:keepLines/>
              <w:rPr>
                <w:rFonts w:eastAsia="SimSun"/>
              </w:rPr>
            </w:pPr>
          </w:p>
        </w:tc>
        <w:tc>
          <w:tcPr>
            <w:tcW w:w="1890" w:type="dxa"/>
            <w:tcBorders>
              <w:bottom w:val="single" w:sz="4" w:space="0" w:color="auto"/>
            </w:tcBorders>
            <w:vAlign w:val="center"/>
          </w:tcPr>
          <w:p w14:paraId="23B0C5C5" w14:textId="77777777" w:rsidR="00C543D6" w:rsidRPr="0052295E" w:rsidRDefault="00C543D6" w:rsidP="00C543D6">
            <w:pPr>
              <w:pStyle w:val="UseCaseText"/>
              <w:keepNext/>
              <w:keepLines/>
              <w:rPr>
                <w:rFonts w:eastAsia="SimSun"/>
              </w:rPr>
            </w:pPr>
          </w:p>
        </w:tc>
        <w:tc>
          <w:tcPr>
            <w:tcW w:w="6720" w:type="dxa"/>
            <w:tcBorders>
              <w:bottom w:val="single" w:sz="4" w:space="0" w:color="auto"/>
            </w:tcBorders>
            <w:vAlign w:val="center"/>
          </w:tcPr>
          <w:p w14:paraId="23B0C5C6" w14:textId="77777777" w:rsidR="00C543D6" w:rsidRPr="0052295E" w:rsidRDefault="00C543D6" w:rsidP="00C543D6">
            <w:pPr>
              <w:pStyle w:val="UseCaseText"/>
              <w:keepNext/>
              <w:keepLines/>
              <w:rPr>
                <w:rFonts w:eastAsia="SimSun"/>
              </w:rPr>
            </w:pPr>
          </w:p>
        </w:tc>
      </w:tr>
      <w:tr w:rsidR="00C543D6" w:rsidRPr="0052295E" w14:paraId="23B0C5C9" w14:textId="77777777" w:rsidTr="00C543D6">
        <w:trPr>
          <w:trHeight w:val="242"/>
        </w:trPr>
        <w:tc>
          <w:tcPr>
            <w:tcW w:w="9240" w:type="dxa"/>
            <w:gridSpan w:val="3"/>
            <w:shd w:val="clear" w:color="auto" w:fill="FFCC99"/>
            <w:vAlign w:val="center"/>
          </w:tcPr>
          <w:p w14:paraId="23B0C5C8" w14:textId="77777777" w:rsidR="00C543D6" w:rsidRPr="0052295E" w:rsidRDefault="00C543D6" w:rsidP="00C543D6">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C543D6" w:rsidRPr="0052295E" w14:paraId="23B0C5CC" w14:textId="77777777" w:rsidTr="00C543D6">
        <w:trPr>
          <w:trHeight w:val="206"/>
        </w:trPr>
        <w:tc>
          <w:tcPr>
            <w:tcW w:w="630" w:type="dxa"/>
            <w:vAlign w:val="center"/>
          </w:tcPr>
          <w:p w14:paraId="23B0C5CA" w14:textId="77777777" w:rsidR="00C543D6" w:rsidRPr="0052295E" w:rsidRDefault="00C543D6" w:rsidP="00C543D6">
            <w:pPr>
              <w:pStyle w:val="UseCaseHeader"/>
              <w:keepNext/>
              <w:keepLines/>
              <w:rPr>
                <w:rFonts w:eastAsia="SimSun"/>
              </w:rPr>
            </w:pPr>
            <w:r w:rsidRPr="0052295E">
              <w:rPr>
                <w:rFonts w:eastAsia="SimSun"/>
              </w:rPr>
              <w:t>ID</w:t>
            </w:r>
          </w:p>
        </w:tc>
        <w:tc>
          <w:tcPr>
            <w:tcW w:w="8610" w:type="dxa"/>
            <w:gridSpan w:val="2"/>
            <w:vAlign w:val="center"/>
          </w:tcPr>
          <w:p w14:paraId="23B0C5CB" w14:textId="77777777" w:rsidR="00C543D6" w:rsidRPr="0052295E" w:rsidRDefault="00C543D6" w:rsidP="00C543D6">
            <w:pPr>
              <w:pStyle w:val="UseCaseHeader"/>
              <w:keepNext/>
              <w:keepLines/>
              <w:rPr>
                <w:rFonts w:eastAsia="SimSun"/>
              </w:rPr>
            </w:pPr>
            <w:r w:rsidRPr="0052295E">
              <w:rPr>
                <w:rFonts w:eastAsia="SimSun"/>
              </w:rPr>
              <w:t>Issue Description</w:t>
            </w:r>
          </w:p>
        </w:tc>
      </w:tr>
      <w:tr w:rsidR="00C543D6" w:rsidRPr="0052295E" w14:paraId="23B0C5CF" w14:textId="77777777" w:rsidTr="00C543D6">
        <w:trPr>
          <w:trHeight w:val="206"/>
        </w:trPr>
        <w:tc>
          <w:tcPr>
            <w:tcW w:w="630" w:type="dxa"/>
            <w:vAlign w:val="center"/>
          </w:tcPr>
          <w:p w14:paraId="23B0C5CD" w14:textId="77777777" w:rsidR="00C543D6" w:rsidRPr="0052295E" w:rsidRDefault="00C543D6" w:rsidP="00C543D6">
            <w:pPr>
              <w:pStyle w:val="UseCaseText"/>
              <w:keepNext/>
              <w:keepLines/>
              <w:rPr>
                <w:rFonts w:eastAsia="SimSun"/>
              </w:rPr>
            </w:pPr>
            <w:r>
              <w:rPr>
                <w:rFonts w:eastAsia="SimSun"/>
              </w:rPr>
              <w:t>1</w:t>
            </w:r>
          </w:p>
        </w:tc>
        <w:tc>
          <w:tcPr>
            <w:tcW w:w="8610" w:type="dxa"/>
            <w:gridSpan w:val="2"/>
            <w:vAlign w:val="center"/>
          </w:tcPr>
          <w:p w14:paraId="23B0C5CE" w14:textId="77777777" w:rsidR="00C543D6" w:rsidRPr="0052295E" w:rsidRDefault="00DF1814" w:rsidP="00C543D6">
            <w:pPr>
              <w:pStyle w:val="UseCaseText"/>
              <w:keepNext/>
              <w:keepLines/>
              <w:rPr>
                <w:rFonts w:eastAsia="SimSun"/>
              </w:rPr>
            </w:pPr>
            <w:r>
              <w:rPr>
                <w:rFonts w:eastAsia="SimSun"/>
              </w:rPr>
              <w:t xml:space="preserve">DN: </w:t>
            </w:r>
            <w:r>
              <w:t>Not sure if this is a use case I agree with.  I think it would be better to delegate this to node administrators.  If there is a user that the NGDS super admin wants removed, he or she can communicate that to the node admin perhaps?  The worry is that the super NGDS admin would have to understand the metadata and data that the user is associated with before deleting to ensure no data or metadata is left orphaned.  The decision is not mine but I encouraged discussion on this point.</w:t>
            </w:r>
          </w:p>
        </w:tc>
      </w:tr>
      <w:tr w:rsidR="00C543D6" w:rsidRPr="0052295E" w14:paraId="23B0C5D2" w14:textId="77777777" w:rsidTr="00C543D6">
        <w:trPr>
          <w:trHeight w:val="206"/>
        </w:trPr>
        <w:tc>
          <w:tcPr>
            <w:tcW w:w="630" w:type="dxa"/>
            <w:vAlign w:val="center"/>
          </w:tcPr>
          <w:p w14:paraId="23B0C5D0" w14:textId="77777777" w:rsidR="00C543D6" w:rsidRDefault="00C543D6" w:rsidP="00C543D6">
            <w:pPr>
              <w:pStyle w:val="UseCaseText"/>
              <w:rPr>
                <w:rFonts w:eastAsia="SimSun"/>
              </w:rPr>
            </w:pPr>
          </w:p>
        </w:tc>
        <w:tc>
          <w:tcPr>
            <w:tcW w:w="8610" w:type="dxa"/>
            <w:gridSpan w:val="2"/>
            <w:vAlign w:val="center"/>
          </w:tcPr>
          <w:p w14:paraId="23B0C5D1" w14:textId="77777777" w:rsidR="00C543D6" w:rsidRDefault="00C543D6" w:rsidP="00C543D6">
            <w:pPr>
              <w:pStyle w:val="UseCaseText"/>
              <w:rPr>
                <w:rFonts w:eastAsia="SimSun"/>
              </w:rPr>
            </w:pPr>
          </w:p>
        </w:tc>
      </w:tr>
    </w:tbl>
    <w:p w14:paraId="23B0C5D3" w14:textId="77777777" w:rsidR="00C543D6" w:rsidRDefault="00C543D6" w:rsidP="00C543D6"/>
    <w:p w14:paraId="23B0C5D4" w14:textId="77777777" w:rsidR="00D41963" w:rsidRDefault="00D41963" w:rsidP="00D41963">
      <w:pPr>
        <w:pStyle w:val="Heading2"/>
        <w:rPr>
          <w:noProof/>
        </w:rPr>
      </w:pPr>
      <w:bookmarkStart w:id="114" w:name="_Toc339446686"/>
      <w:r>
        <w:rPr>
          <w:noProof/>
        </w:rPr>
        <w:t>Use cases common to all users</w:t>
      </w:r>
      <w:bookmarkEnd w:id="114"/>
    </w:p>
    <w:p w14:paraId="23B0C5D5" w14:textId="77777777" w:rsidR="00D41963" w:rsidRDefault="00B10F46" w:rsidP="00D41963">
      <w:r w:rsidRPr="00FE282E">
        <w:t xml:space="preserve">Some of the use cases of the system do not belong to any of the functional groups in particular, but represent functionality that </w:t>
      </w:r>
      <w:r>
        <w:t>is</w:t>
      </w:r>
      <w:r w:rsidRPr="00FE282E">
        <w:t xml:space="preserve"> used throughout the system. </w:t>
      </w:r>
    </w:p>
    <w:p w14:paraId="23B0C5D6" w14:textId="77777777" w:rsidR="00B10F46" w:rsidRDefault="00B10F46" w:rsidP="00D41963">
      <w:r>
        <w:t>In particular, users must logi</w:t>
      </w:r>
      <w:r w:rsidR="00A27329">
        <w:t>n</w:t>
      </w:r>
      <w:r>
        <w:t xml:space="preserve"> and logout the system in different situations as described in the use cases. This allows the system to track the user actions, and to automatically fill in contact information as name, e-mail, etc. these use cases are described as follows.</w:t>
      </w:r>
    </w:p>
    <w:p w14:paraId="23B0C5D7" w14:textId="77777777" w:rsidR="00D41963" w:rsidRDefault="00D41963" w:rsidP="00D41963"/>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D41963" w:rsidRPr="0052295E" w14:paraId="23B0C5DA" w14:textId="77777777" w:rsidTr="00D41963">
        <w:trPr>
          <w:trHeight w:val="360"/>
        </w:trPr>
        <w:tc>
          <w:tcPr>
            <w:tcW w:w="2520" w:type="dxa"/>
            <w:gridSpan w:val="2"/>
            <w:shd w:val="clear" w:color="auto" w:fill="8DB3E2"/>
            <w:vAlign w:val="center"/>
          </w:tcPr>
          <w:p w14:paraId="23B0C5D8" w14:textId="77777777" w:rsidR="00D41963" w:rsidRPr="0052295E" w:rsidRDefault="00D41963" w:rsidP="00D41963">
            <w:pPr>
              <w:pStyle w:val="UseCaseHeader"/>
              <w:keepNext/>
              <w:keepLines/>
              <w:rPr>
                <w:rFonts w:eastAsia="SimSun"/>
              </w:rPr>
            </w:pPr>
            <w:r>
              <w:rPr>
                <w:rFonts w:eastAsia="SimSun"/>
              </w:rPr>
              <w:t>Use Case ID</w:t>
            </w:r>
          </w:p>
        </w:tc>
        <w:tc>
          <w:tcPr>
            <w:tcW w:w="6720" w:type="dxa"/>
            <w:shd w:val="clear" w:color="auto" w:fill="8DB3E2"/>
            <w:vAlign w:val="center"/>
          </w:tcPr>
          <w:p w14:paraId="23B0C5D9" w14:textId="77777777" w:rsidR="00D41963" w:rsidRPr="00B36A79" w:rsidRDefault="00D41963" w:rsidP="00D41963">
            <w:pPr>
              <w:pStyle w:val="UseCaseText"/>
              <w:rPr>
                <w:rFonts w:eastAsia="Times"/>
                <w:b/>
              </w:rPr>
            </w:pPr>
            <w:r>
              <w:rPr>
                <w:rFonts w:eastAsia="Times"/>
                <w:b/>
              </w:rPr>
              <w:t>UC_001</w:t>
            </w:r>
          </w:p>
        </w:tc>
      </w:tr>
      <w:tr w:rsidR="00D41963" w:rsidRPr="0052295E" w14:paraId="23B0C5DD" w14:textId="77777777" w:rsidTr="00D41963">
        <w:trPr>
          <w:trHeight w:val="360"/>
        </w:trPr>
        <w:tc>
          <w:tcPr>
            <w:tcW w:w="2520" w:type="dxa"/>
            <w:gridSpan w:val="2"/>
            <w:tcBorders>
              <w:bottom w:val="single" w:sz="4" w:space="0" w:color="auto"/>
            </w:tcBorders>
            <w:shd w:val="clear" w:color="auto" w:fill="8DB3E2"/>
            <w:vAlign w:val="center"/>
          </w:tcPr>
          <w:p w14:paraId="23B0C5DB" w14:textId="77777777" w:rsidR="00D41963" w:rsidRDefault="00D41963" w:rsidP="00D41963">
            <w:pPr>
              <w:pStyle w:val="UseCaseHeader"/>
              <w:keepNext/>
              <w:keepLines/>
              <w:rPr>
                <w:rFonts w:eastAsia="SimSun"/>
              </w:rPr>
            </w:pPr>
            <w:r>
              <w:rPr>
                <w:rFonts w:eastAsia="SimSun"/>
              </w:rPr>
              <w:t>Use Case Name</w:t>
            </w:r>
          </w:p>
        </w:tc>
        <w:tc>
          <w:tcPr>
            <w:tcW w:w="6720" w:type="dxa"/>
            <w:tcBorders>
              <w:bottom w:val="single" w:sz="4" w:space="0" w:color="auto"/>
            </w:tcBorders>
            <w:shd w:val="clear" w:color="auto" w:fill="8DB3E2"/>
            <w:vAlign w:val="center"/>
          </w:tcPr>
          <w:p w14:paraId="23B0C5DC" w14:textId="77777777" w:rsidR="00D41963" w:rsidRPr="00C27791" w:rsidRDefault="00D41963" w:rsidP="00D41963">
            <w:pPr>
              <w:pStyle w:val="UseCaseText"/>
              <w:rPr>
                <w:rFonts w:eastAsia="Times"/>
                <w:b/>
              </w:rPr>
            </w:pPr>
            <w:r>
              <w:rPr>
                <w:rFonts w:eastAsia="Times"/>
                <w:b/>
              </w:rPr>
              <w:t>Login</w:t>
            </w:r>
          </w:p>
        </w:tc>
      </w:tr>
      <w:tr w:rsidR="00D41963" w:rsidRPr="0052295E" w14:paraId="23B0C5E0" w14:textId="77777777" w:rsidTr="00D41963">
        <w:trPr>
          <w:trHeight w:val="360"/>
        </w:trPr>
        <w:tc>
          <w:tcPr>
            <w:tcW w:w="2520" w:type="dxa"/>
            <w:gridSpan w:val="2"/>
            <w:shd w:val="clear" w:color="auto" w:fill="FDE9D9" w:themeFill="accent6" w:themeFillTint="33"/>
            <w:vAlign w:val="center"/>
          </w:tcPr>
          <w:p w14:paraId="23B0C5DE" w14:textId="77777777" w:rsidR="00D41963" w:rsidRPr="00DD3D3F" w:rsidRDefault="00D41963" w:rsidP="00D41963">
            <w:pPr>
              <w:pStyle w:val="UseCaseText"/>
              <w:rPr>
                <w:rFonts w:eastAsia="SimSun"/>
                <w:b/>
              </w:rPr>
            </w:pPr>
            <w:r>
              <w:rPr>
                <w:rFonts w:eastAsia="SimSun"/>
                <w:b/>
              </w:rPr>
              <w:t>Priority [1-3] higher is more important</w:t>
            </w:r>
          </w:p>
        </w:tc>
        <w:tc>
          <w:tcPr>
            <w:tcW w:w="6720" w:type="dxa"/>
            <w:shd w:val="clear" w:color="auto" w:fill="FDE9D9" w:themeFill="accent6" w:themeFillTint="33"/>
            <w:vAlign w:val="center"/>
          </w:tcPr>
          <w:p w14:paraId="23B0C5DF" w14:textId="77777777" w:rsidR="00D41963" w:rsidRDefault="00D41963" w:rsidP="00D41963">
            <w:pPr>
              <w:pStyle w:val="UseCaseText"/>
              <w:rPr>
                <w:rFonts w:eastAsia="Times"/>
              </w:rPr>
            </w:pPr>
            <w:r>
              <w:rPr>
                <w:rFonts w:eastAsia="Times"/>
              </w:rPr>
              <w:t>3</w:t>
            </w:r>
          </w:p>
        </w:tc>
      </w:tr>
      <w:tr w:rsidR="00D41963" w:rsidRPr="0052295E" w14:paraId="23B0C5E3" w14:textId="77777777" w:rsidTr="00D41963">
        <w:trPr>
          <w:trHeight w:val="360"/>
        </w:trPr>
        <w:tc>
          <w:tcPr>
            <w:tcW w:w="2520" w:type="dxa"/>
            <w:gridSpan w:val="2"/>
            <w:shd w:val="clear" w:color="auto" w:fill="FDE9D9" w:themeFill="accent6" w:themeFillTint="33"/>
            <w:vAlign w:val="center"/>
          </w:tcPr>
          <w:p w14:paraId="23B0C5E1" w14:textId="77777777" w:rsidR="00D41963" w:rsidRPr="00DD3D3F" w:rsidRDefault="00D41963" w:rsidP="00D41963">
            <w:pPr>
              <w:pStyle w:val="UseCaseText"/>
              <w:rPr>
                <w:rFonts w:eastAsia="SimSun"/>
                <w:b/>
              </w:rPr>
            </w:pPr>
            <w:r>
              <w:rPr>
                <w:rFonts w:eastAsia="SimSun"/>
                <w:b/>
              </w:rPr>
              <w:t>Reason for priority</w:t>
            </w:r>
          </w:p>
        </w:tc>
        <w:tc>
          <w:tcPr>
            <w:tcW w:w="6720" w:type="dxa"/>
            <w:shd w:val="clear" w:color="auto" w:fill="FDE9D9" w:themeFill="accent6" w:themeFillTint="33"/>
            <w:vAlign w:val="center"/>
          </w:tcPr>
          <w:p w14:paraId="23B0C5E2" w14:textId="77777777" w:rsidR="00D41963" w:rsidRDefault="0031196B" w:rsidP="0031196B">
            <w:pPr>
              <w:pStyle w:val="UseCaseText"/>
              <w:rPr>
                <w:rFonts w:eastAsia="Times"/>
              </w:rPr>
            </w:pPr>
            <w:r>
              <w:rPr>
                <w:rFonts w:eastAsia="Times"/>
              </w:rPr>
              <w:t>User authentication</w:t>
            </w:r>
            <w:r w:rsidR="00D41963">
              <w:rPr>
                <w:rFonts w:eastAsia="Times"/>
              </w:rPr>
              <w:t xml:space="preserve"> is a basic activity that is a pre-condition for many other use cases. Failing to implement it is a show-stopper.</w:t>
            </w:r>
          </w:p>
        </w:tc>
      </w:tr>
      <w:tr w:rsidR="00D41963" w:rsidRPr="0052295E" w14:paraId="23B0C5E6" w14:textId="77777777" w:rsidTr="00D41963">
        <w:trPr>
          <w:trHeight w:val="360"/>
        </w:trPr>
        <w:tc>
          <w:tcPr>
            <w:tcW w:w="2520" w:type="dxa"/>
            <w:gridSpan w:val="2"/>
            <w:vAlign w:val="center"/>
          </w:tcPr>
          <w:p w14:paraId="23B0C5E4" w14:textId="77777777" w:rsidR="00D41963" w:rsidRPr="00DD3D3F" w:rsidRDefault="00D41963" w:rsidP="00D41963">
            <w:pPr>
              <w:pStyle w:val="UseCaseText"/>
              <w:rPr>
                <w:rFonts w:eastAsia="SimSun"/>
                <w:b/>
              </w:rPr>
            </w:pPr>
            <w:r w:rsidRPr="00DD3D3F">
              <w:rPr>
                <w:rFonts w:eastAsia="SimSun"/>
                <w:b/>
              </w:rPr>
              <w:t>Short Description</w:t>
            </w:r>
          </w:p>
        </w:tc>
        <w:tc>
          <w:tcPr>
            <w:tcW w:w="6720" w:type="dxa"/>
            <w:vAlign w:val="center"/>
          </w:tcPr>
          <w:p w14:paraId="23B0C5E5" w14:textId="77777777" w:rsidR="00D41963" w:rsidRPr="00857069" w:rsidRDefault="00D41963" w:rsidP="00D41963">
            <w:pPr>
              <w:pStyle w:val="UseCaseText"/>
              <w:rPr>
                <w:rFonts w:eastAsia="SimSun"/>
              </w:rPr>
            </w:pPr>
            <w:r>
              <w:rPr>
                <w:rFonts w:eastAsia="Times"/>
              </w:rPr>
              <w:t xml:space="preserve">The goal of this use case is to uniquely identify and authenticate a user, </w:t>
            </w:r>
            <w:r w:rsidRPr="00FE282E">
              <w:rPr>
                <w:rFonts w:eastAsia="Times"/>
              </w:rPr>
              <w:t>allow</w:t>
            </w:r>
            <w:r>
              <w:rPr>
                <w:rFonts w:eastAsia="Times"/>
              </w:rPr>
              <w:t>ing the system to enforce access policies, and to use the user information to automatically fill in forms data, save searches and subscriptions, identify comments, etc.</w:t>
            </w:r>
          </w:p>
        </w:tc>
      </w:tr>
      <w:tr w:rsidR="00D41963" w:rsidRPr="0052295E" w14:paraId="23B0C5E9" w14:textId="77777777" w:rsidTr="00D41963">
        <w:trPr>
          <w:trHeight w:val="360"/>
        </w:trPr>
        <w:tc>
          <w:tcPr>
            <w:tcW w:w="2520" w:type="dxa"/>
            <w:gridSpan w:val="2"/>
            <w:vAlign w:val="center"/>
          </w:tcPr>
          <w:p w14:paraId="23B0C5E7" w14:textId="77777777" w:rsidR="00D41963" w:rsidRPr="00DD3D3F" w:rsidRDefault="00D41963" w:rsidP="00D41963">
            <w:pPr>
              <w:pStyle w:val="UseCaseText"/>
              <w:rPr>
                <w:rFonts w:eastAsia="SimSun"/>
                <w:b/>
              </w:rPr>
            </w:pPr>
            <w:r w:rsidRPr="00DD3D3F">
              <w:rPr>
                <w:rFonts w:eastAsia="SimSun"/>
                <w:b/>
              </w:rPr>
              <w:t>Actors</w:t>
            </w:r>
          </w:p>
        </w:tc>
        <w:tc>
          <w:tcPr>
            <w:tcW w:w="6720" w:type="dxa"/>
            <w:vAlign w:val="center"/>
          </w:tcPr>
          <w:p w14:paraId="23B0C5E8" w14:textId="77777777" w:rsidR="00D41963" w:rsidRPr="0052295E" w:rsidRDefault="00D41963" w:rsidP="00D41963">
            <w:pPr>
              <w:pStyle w:val="UseCaseText"/>
              <w:rPr>
                <w:rFonts w:eastAsia="SimSun"/>
              </w:rPr>
            </w:pPr>
            <w:r w:rsidRPr="00FE282E">
              <w:t xml:space="preserve">Data Submitter, </w:t>
            </w:r>
            <w:r>
              <w:t>End User</w:t>
            </w:r>
            <w:r w:rsidRPr="00FE282E">
              <w:t xml:space="preserve">, </w:t>
            </w:r>
            <w:r>
              <w:t xml:space="preserve">Data Steward, </w:t>
            </w:r>
            <w:r w:rsidRPr="00FE282E">
              <w:t>System Administrator</w:t>
            </w:r>
          </w:p>
        </w:tc>
      </w:tr>
      <w:tr w:rsidR="00D41963" w:rsidRPr="0052295E" w14:paraId="23B0C5EC" w14:textId="77777777" w:rsidTr="00D41963">
        <w:trPr>
          <w:trHeight w:val="360"/>
        </w:trPr>
        <w:tc>
          <w:tcPr>
            <w:tcW w:w="2520" w:type="dxa"/>
            <w:gridSpan w:val="2"/>
            <w:vAlign w:val="center"/>
          </w:tcPr>
          <w:p w14:paraId="23B0C5EA" w14:textId="77777777" w:rsidR="00D41963" w:rsidRPr="0052295E" w:rsidRDefault="00D41963" w:rsidP="00D41963">
            <w:pPr>
              <w:pStyle w:val="UseCaseHeader"/>
              <w:rPr>
                <w:rFonts w:eastAsia="SimSun"/>
              </w:rPr>
            </w:pPr>
            <w:r w:rsidRPr="0052295E">
              <w:rPr>
                <w:rFonts w:eastAsia="SimSun"/>
              </w:rPr>
              <w:t>Pre-Conditions</w:t>
            </w:r>
          </w:p>
        </w:tc>
        <w:tc>
          <w:tcPr>
            <w:tcW w:w="6720" w:type="dxa"/>
            <w:vAlign w:val="center"/>
          </w:tcPr>
          <w:p w14:paraId="23B0C5EB" w14:textId="77777777" w:rsidR="00D41963" w:rsidRPr="0052295E" w:rsidRDefault="00D41963" w:rsidP="00D41963">
            <w:pPr>
              <w:pStyle w:val="UseCaseText"/>
              <w:rPr>
                <w:rFonts w:eastAsia="SimSun"/>
              </w:rPr>
            </w:pPr>
            <w:r>
              <w:rPr>
                <w:rFonts w:eastAsia="SimSun"/>
              </w:rPr>
              <w:t>The user is logged out of the system</w:t>
            </w:r>
          </w:p>
        </w:tc>
      </w:tr>
      <w:tr w:rsidR="00D41963" w:rsidRPr="0052295E" w14:paraId="23B0C5EF" w14:textId="77777777" w:rsidTr="00D41963">
        <w:trPr>
          <w:trHeight w:val="360"/>
        </w:trPr>
        <w:tc>
          <w:tcPr>
            <w:tcW w:w="2520" w:type="dxa"/>
            <w:gridSpan w:val="2"/>
            <w:vAlign w:val="center"/>
          </w:tcPr>
          <w:p w14:paraId="23B0C5ED" w14:textId="77777777" w:rsidR="00D41963" w:rsidRPr="0052295E" w:rsidRDefault="00D41963" w:rsidP="00D41963">
            <w:pPr>
              <w:pStyle w:val="UseCaseHeader"/>
              <w:rPr>
                <w:rFonts w:eastAsia="SimSun"/>
              </w:rPr>
            </w:pPr>
            <w:r w:rsidRPr="0052295E">
              <w:rPr>
                <w:rFonts w:eastAsia="SimSun"/>
              </w:rPr>
              <w:t>Success End Conditions</w:t>
            </w:r>
          </w:p>
        </w:tc>
        <w:tc>
          <w:tcPr>
            <w:tcW w:w="6720" w:type="dxa"/>
            <w:vAlign w:val="center"/>
          </w:tcPr>
          <w:p w14:paraId="23B0C5EE" w14:textId="77777777" w:rsidR="00D41963" w:rsidRPr="0052295E" w:rsidRDefault="00D41963" w:rsidP="00D41963">
            <w:pPr>
              <w:pStyle w:val="UseCaseText"/>
              <w:rPr>
                <w:rFonts w:eastAsia="SimSun"/>
              </w:rPr>
            </w:pPr>
            <w:r>
              <w:rPr>
                <w:rFonts w:eastAsia="SimSun"/>
              </w:rPr>
              <w:t>The user is logged in and authenticated with the system</w:t>
            </w:r>
          </w:p>
        </w:tc>
      </w:tr>
      <w:tr w:rsidR="00D41963" w:rsidRPr="0052295E" w14:paraId="23B0C5F2" w14:textId="77777777" w:rsidTr="00D41963">
        <w:trPr>
          <w:trHeight w:val="360"/>
        </w:trPr>
        <w:tc>
          <w:tcPr>
            <w:tcW w:w="2520" w:type="dxa"/>
            <w:gridSpan w:val="2"/>
            <w:vAlign w:val="center"/>
          </w:tcPr>
          <w:p w14:paraId="23B0C5F0" w14:textId="77777777" w:rsidR="00D41963" w:rsidRPr="0052295E" w:rsidRDefault="00D41963" w:rsidP="00D41963">
            <w:pPr>
              <w:pStyle w:val="UseCaseHeader"/>
              <w:rPr>
                <w:rFonts w:eastAsia="SimSun"/>
              </w:rPr>
            </w:pPr>
            <w:r>
              <w:rPr>
                <w:rFonts w:eastAsia="SimSun"/>
              </w:rPr>
              <w:t>Data</w:t>
            </w:r>
          </w:p>
        </w:tc>
        <w:tc>
          <w:tcPr>
            <w:tcW w:w="6720" w:type="dxa"/>
            <w:vAlign w:val="center"/>
          </w:tcPr>
          <w:p w14:paraId="23B0C5F1" w14:textId="77777777" w:rsidR="00D41963" w:rsidRDefault="00D41963" w:rsidP="00D41963">
            <w:pPr>
              <w:pStyle w:val="UseCaseText"/>
              <w:rPr>
                <w:rFonts w:eastAsia="SimSun"/>
              </w:rPr>
            </w:pPr>
            <w:r>
              <w:rPr>
                <w:rFonts w:eastAsia="SimSun"/>
              </w:rPr>
              <w:t>User login and password, or credentials collected in a third party authentication service</w:t>
            </w:r>
          </w:p>
        </w:tc>
      </w:tr>
      <w:tr w:rsidR="00D41963" w:rsidRPr="0052295E" w14:paraId="23B0C5F6" w14:textId="77777777" w:rsidTr="00D41963">
        <w:trPr>
          <w:trHeight w:val="360"/>
        </w:trPr>
        <w:tc>
          <w:tcPr>
            <w:tcW w:w="2520" w:type="dxa"/>
            <w:gridSpan w:val="2"/>
            <w:vAlign w:val="center"/>
          </w:tcPr>
          <w:p w14:paraId="23B0C5F3" w14:textId="77777777" w:rsidR="00D41963" w:rsidRPr="0052295E" w:rsidRDefault="00D41963" w:rsidP="00D41963">
            <w:pPr>
              <w:pStyle w:val="UseCaseHeader"/>
              <w:rPr>
                <w:rFonts w:eastAsia="SimSun"/>
              </w:rPr>
            </w:pPr>
            <w:r>
              <w:rPr>
                <w:rFonts w:eastAsia="SimSun"/>
              </w:rPr>
              <w:t>Functions</w:t>
            </w:r>
          </w:p>
        </w:tc>
        <w:tc>
          <w:tcPr>
            <w:tcW w:w="6720" w:type="dxa"/>
            <w:vAlign w:val="center"/>
          </w:tcPr>
          <w:p w14:paraId="23B0C5F4" w14:textId="77777777" w:rsidR="00D41963" w:rsidRDefault="00D41963" w:rsidP="00377EE0">
            <w:pPr>
              <w:pStyle w:val="UseCaseText"/>
              <w:keepNext/>
              <w:keepLines/>
              <w:numPr>
                <w:ilvl w:val="0"/>
                <w:numId w:val="15"/>
              </w:numPr>
              <w:rPr>
                <w:rFonts w:eastAsia="SimSun"/>
              </w:rPr>
            </w:pPr>
            <w:r>
              <w:rPr>
                <w:rFonts w:eastAsia="SimSun"/>
              </w:rPr>
              <w:t>Authenticate user using system credentials</w:t>
            </w:r>
          </w:p>
          <w:p w14:paraId="23B0C5F5" w14:textId="77777777" w:rsidR="00D41963" w:rsidRDefault="00D41963" w:rsidP="00377EE0">
            <w:pPr>
              <w:pStyle w:val="UseCaseText"/>
              <w:keepNext/>
              <w:keepLines/>
              <w:numPr>
                <w:ilvl w:val="0"/>
                <w:numId w:val="15"/>
              </w:numPr>
              <w:rPr>
                <w:rFonts w:eastAsia="SimSun"/>
              </w:rPr>
            </w:pPr>
            <w:r>
              <w:rPr>
                <w:rFonts w:eastAsia="SimSun"/>
              </w:rPr>
              <w:t>Authenticate user using third party services</w:t>
            </w:r>
            <w:r w:rsidR="00A27329">
              <w:rPr>
                <w:rFonts w:eastAsia="SimSun"/>
              </w:rPr>
              <w:t>, for example: Facebook, Gmail, and others</w:t>
            </w:r>
          </w:p>
        </w:tc>
      </w:tr>
      <w:tr w:rsidR="00D41963" w:rsidRPr="0052295E" w14:paraId="23B0C5F8" w14:textId="77777777" w:rsidTr="00D41963">
        <w:trPr>
          <w:trHeight w:val="278"/>
        </w:trPr>
        <w:tc>
          <w:tcPr>
            <w:tcW w:w="9240" w:type="dxa"/>
            <w:gridSpan w:val="3"/>
            <w:shd w:val="clear" w:color="auto" w:fill="CCFFFF"/>
            <w:vAlign w:val="center"/>
          </w:tcPr>
          <w:p w14:paraId="23B0C5F7" w14:textId="77777777" w:rsidR="00D41963" w:rsidRPr="0052295E" w:rsidRDefault="00D41963" w:rsidP="00D41963">
            <w:pPr>
              <w:pStyle w:val="UseCaseSection"/>
              <w:keepNext/>
              <w:keepLines/>
              <w:rPr>
                <w:rFonts w:eastAsia="SimSun"/>
              </w:rPr>
            </w:pPr>
            <w:r w:rsidRPr="0052295E">
              <w:rPr>
                <w:rFonts w:eastAsia="SimSun"/>
              </w:rPr>
              <w:lastRenderedPageBreak/>
              <w:t>Main Sequence</w:t>
            </w:r>
          </w:p>
        </w:tc>
      </w:tr>
      <w:tr w:rsidR="00D41963" w:rsidRPr="0052295E" w14:paraId="23B0C5FC" w14:textId="77777777" w:rsidTr="00D41963">
        <w:trPr>
          <w:trHeight w:val="203"/>
        </w:trPr>
        <w:tc>
          <w:tcPr>
            <w:tcW w:w="630" w:type="dxa"/>
          </w:tcPr>
          <w:p w14:paraId="23B0C5F9" w14:textId="77777777" w:rsidR="00D41963" w:rsidRPr="0052295E" w:rsidRDefault="00D41963" w:rsidP="00D41963">
            <w:pPr>
              <w:pStyle w:val="UseCaseHeader"/>
              <w:keepNext/>
              <w:keepLines/>
              <w:rPr>
                <w:rFonts w:eastAsia="SimSun"/>
              </w:rPr>
            </w:pPr>
            <w:r w:rsidRPr="0052295E">
              <w:rPr>
                <w:rFonts w:eastAsia="SimSun"/>
              </w:rPr>
              <w:t>Step</w:t>
            </w:r>
          </w:p>
        </w:tc>
        <w:tc>
          <w:tcPr>
            <w:tcW w:w="1890" w:type="dxa"/>
          </w:tcPr>
          <w:p w14:paraId="23B0C5FA" w14:textId="77777777" w:rsidR="00D41963" w:rsidRPr="0052295E" w:rsidRDefault="00D41963" w:rsidP="00D41963">
            <w:pPr>
              <w:pStyle w:val="UseCaseHeader"/>
              <w:keepNext/>
              <w:keepLines/>
              <w:rPr>
                <w:rFonts w:eastAsia="SimSun"/>
              </w:rPr>
            </w:pPr>
            <w:r w:rsidRPr="0052295E">
              <w:rPr>
                <w:rFonts w:eastAsia="SimSun"/>
              </w:rPr>
              <w:t>Actor</w:t>
            </w:r>
          </w:p>
        </w:tc>
        <w:tc>
          <w:tcPr>
            <w:tcW w:w="6720" w:type="dxa"/>
          </w:tcPr>
          <w:p w14:paraId="23B0C5FB" w14:textId="77777777" w:rsidR="00D41963" w:rsidRPr="0052295E" w:rsidRDefault="00D41963" w:rsidP="00D41963">
            <w:pPr>
              <w:pStyle w:val="UseCaseHeader"/>
              <w:keepNext/>
              <w:keepLines/>
              <w:rPr>
                <w:rFonts w:eastAsia="SimSun"/>
              </w:rPr>
            </w:pPr>
            <w:r w:rsidRPr="0052295E">
              <w:rPr>
                <w:rFonts w:eastAsia="SimSun"/>
              </w:rPr>
              <w:t>Description</w:t>
            </w:r>
          </w:p>
        </w:tc>
      </w:tr>
      <w:tr w:rsidR="00D41963" w:rsidRPr="0052295E" w14:paraId="23B0C602" w14:textId="77777777" w:rsidTr="00D41963">
        <w:trPr>
          <w:trHeight w:val="320"/>
        </w:trPr>
        <w:tc>
          <w:tcPr>
            <w:tcW w:w="630" w:type="dxa"/>
            <w:vAlign w:val="center"/>
          </w:tcPr>
          <w:p w14:paraId="23B0C5FD" w14:textId="77777777" w:rsidR="00D41963" w:rsidRPr="0052295E" w:rsidRDefault="00D41963" w:rsidP="00D41963">
            <w:pPr>
              <w:pStyle w:val="UseCaseText"/>
              <w:keepNext/>
              <w:keepLines/>
              <w:rPr>
                <w:rFonts w:eastAsia="SimSun"/>
              </w:rPr>
            </w:pPr>
            <w:r w:rsidRPr="0052295E">
              <w:rPr>
                <w:rFonts w:eastAsia="SimSun"/>
              </w:rPr>
              <w:t>1</w:t>
            </w:r>
          </w:p>
        </w:tc>
        <w:tc>
          <w:tcPr>
            <w:tcW w:w="1890" w:type="dxa"/>
            <w:vAlign w:val="center"/>
          </w:tcPr>
          <w:p w14:paraId="23B0C5FE" w14:textId="77777777" w:rsidR="00D41963" w:rsidRPr="0052295E" w:rsidRDefault="00D41963" w:rsidP="00D41963">
            <w:pPr>
              <w:pStyle w:val="UseCaseText"/>
              <w:rPr>
                <w:rFonts w:eastAsia="SimSun"/>
              </w:rPr>
            </w:pPr>
            <w:r>
              <w:rPr>
                <w:rFonts w:eastAsia="SimSun"/>
              </w:rPr>
              <w:t>User</w:t>
            </w:r>
          </w:p>
        </w:tc>
        <w:tc>
          <w:tcPr>
            <w:tcW w:w="6720" w:type="dxa"/>
            <w:vAlign w:val="center"/>
          </w:tcPr>
          <w:p w14:paraId="23B0C5FF" w14:textId="77777777" w:rsidR="00D41963" w:rsidRDefault="00D41963" w:rsidP="00D41963">
            <w:pPr>
              <w:pStyle w:val="UseCaseText"/>
              <w:keepNext/>
              <w:keepLines/>
              <w:rPr>
                <w:rFonts w:eastAsia="SimSun"/>
              </w:rPr>
            </w:pPr>
            <w:r>
              <w:rPr>
                <w:rFonts w:eastAsia="SimSun"/>
              </w:rPr>
              <w:t>Navigates to the system login screen</w:t>
            </w:r>
          </w:p>
          <w:p w14:paraId="23B0C600" w14:textId="77777777" w:rsidR="00D41963" w:rsidRDefault="00D41963" w:rsidP="00D41963">
            <w:pPr>
              <w:pStyle w:val="UseCaseText"/>
              <w:keepNext/>
              <w:keepLines/>
              <w:rPr>
                <w:rFonts w:eastAsia="SimSun"/>
              </w:rPr>
            </w:pPr>
            <w:r>
              <w:rPr>
                <w:rFonts w:eastAsia="SimSun"/>
              </w:rPr>
              <w:t>Types in login information</w:t>
            </w:r>
          </w:p>
          <w:p w14:paraId="23B0C601" w14:textId="77777777" w:rsidR="00D41963" w:rsidRPr="0052295E" w:rsidRDefault="00D41963" w:rsidP="00D41963">
            <w:pPr>
              <w:pStyle w:val="UseCaseText"/>
              <w:keepNext/>
              <w:keepLines/>
              <w:rPr>
                <w:rFonts w:eastAsia="SimSun"/>
              </w:rPr>
            </w:pPr>
            <w:r>
              <w:rPr>
                <w:rFonts w:eastAsia="SimSun"/>
              </w:rPr>
              <w:t>Or utilizes one of the existing third party authentication services, eg. Gmail, Facebook.</w:t>
            </w:r>
          </w:p>
        </w:tc>
      </w:tr>
      <w:tr w:rsidR="00D41963" w:rsidRPr="0052295E" w14:paraId="23B0C607" w14:textId="77777777" w:rsidTr="00D41963">
        <w:trPr>
          <w:trHeight w:val="320"/>
        </w:trPr>
        <w:tc>
          <w:tcPr>
            <w:tcW w:w="630" w:type="dxa"/>
            <w:vAlign w:val="center"/>
          </w:tcPr>
          <w:p w14:paraId="23B0C603" w14:textId="77777777" w:rsidR="00D41963" w:rsidRPr="0052295E" w:rsidRDefault="00D41963" w:rsidP="00D41963">
            <w:pPr>
              <w:pStyle w:val="UseCaseText"/>
              <w:rPr>
                <w:rFonts w:eastAsia="SimSun"/>
              </w:rPr>
            </w:pPr>
            <w:r>
              <w:rPr>
                <w:rFonts w:eastAsia="SimSun"/>
              </w:rPr>
              <w:t>2</w:t>
            </w:r>
          </w:p>
        </w:tc>
        <w:tc>
          <w:tcPr>
            <w:tcW w:w="1890" w:type="dxa"/>
            <w:vAlign w:val="center"/>
          </w:tcPr>
          <w:p w14:paraId="23B0C604" w14:textId="77777777" w:rsidR="00D41963" w:rsidRDefault="00D41963" w:rsidP="00D41963">
            <w:pPr>
              <w:pStyle w:val="UseCaseText"/>
              <w:rPr>
                <w:rFonts w:eastAsia="SimSun"/>
              </w:rPr>
            </w:pPr>
            <w:r>
              <w:rPr>
                <w:rFonts w:eastAsia="SimSun"/>
              </w:rPr>
              <w:t>NGDS System</w:t>
            </w:r>
          </w:p>
        </w:tc>
        <w:tc>
          <w:tcPr>
            <w:tcW w:w="6720" w:type="dxa"/>
            <w:vAlign w:val="center"/>
          </w:tcPr>
          <w:p w14:paraId="23B0C605" w14:textId="77777777" w:rsidR="00D41963" w:rsidRDefault="00D41963" w:rsidP="00D41963">
            <w:pPr>
              <w:pStyle w:val="UseCaseText"/>
              <w:rPr>
                <w:rFonts w:eastAsia="SimSun"/>
              </w:rPr>
            </w:pPr>
            <w:r>
              <w:rPr>
                <w:rFonts w:eastAsia="SimSun"/>
              </w:rPr>
              <w:t>Responds by letting user login</w:t>
            </w:r>
            <w:r w:rsidR="0031196B">
              <w:rPr>
                <w:rFonts w:eastAsia="SimSun"/>
              </w:rPr>
              <w:t>, granting access according to her role credentials</w:t>
            </w:r>
          </w:p>
          <w:p w14:paraId="23B0C606" w14:textId="77777777" w:rsidR="00D41963" w:rsidRDefault="00D41963" w:rsidP="00D41963">
            <w:pPr>
              <w:pStyle w:val="UseCaseText"/>
              <w:rPr>
                <w:rFonts w:eastAsia="SimSun"/>
              </w:rPr>
            </w:pPr>
            <w:r>
              <w:rPr>
                <w:rFonts w:eastAsia="SimSun"/>
              </w:rPr>
              <w:t>Or by denying access to the user</w:t>
            </w:r>
          </w:p>
        </w:tc>
      </w:tr>
      <w:tr w:rsidR="00D41963" w:rsidRPr="0052295E" w14:paraId="23B0C609" w14:textId="77777777" w:rsidTr="00D41963">
        <w:trPr>
          <w:trHeight w:val="287"/>
        </w:trPr>
        <w:tc>
          <w:tcPr>
            <w:tcW w:w="9240" w:type="dxa"/>
            <w:gridSpan w:val="3"/>
            <w:shd w:val="clear" w:color="auto" w:fill="FFFFCC"/>
            <w:vAlign w:val="center"/>
          </w:tcPr>
          <w:p w14:paraId="23B0C608" w14:textId="77777777" w:rsidR="00D41963" w:rsidRPr="0052295E" w:rsidRDefault="00D41963" w:rsidP="00D41963">
            <w:pPr>
              <w:pStyle w:val="UseCaseSection"/>
              <w:keepNext/>
              <w:keepLines/>
              <w:rPr>
                <w:rFonts w:eastAsia="SimSun"/>
              </w:rPr>
            </w:pPr>
            <w:r w:rsidRPr="0052295E">
              <w:rPr>
                <w:rFonts w:eastAsia="SimSun"/>
              </w:rPr>
              <w:t>Variants</w:t>
            </w:r>
          </w:p>
        </w:tc>
      </w:tr>
      <w:tr w:rsidR="00D41963" w:rsidRPr="0052295E" w14:paraId="23B0C60D" w14:textId="77777777" w:rsidTr="00D41963">
        <w:trPr>
          <w:trHeight w:val="261"/>
        </w:trPr>
        <w:tc>
          <w:tcPr>
            <w:tcW w:w="630" w:type="dxa"/>
            <w:vAlign w:val="center"/>
          </w:tcPr>
          <w:p w14:paraId="23B0C60A" w14:textId="77777777" w:rsidR="00D41963" w:rsidRPr="0052295E" w:rsidRDefault="00D41963" w:rsidP="00D41963">
            <w:pPr>
              <w:pStyle w:val="UseCaseHeader"/>
              <w:keepNext/>
              <w:keepLines/>
              <w:rPr>
                <w:rFonts w:eastAsia="SimSun"/>
              </w:rPr>
            </w:pPr>
            <w:r w:rsidRPr="0052295E">
              <w:rPr>
                <w:rFonts w:eastAsia="SimSun"/>
              </w:rPr>
              <w:t>Step</w:t>
            </w:r>
          </w:p>
        </w:tc>
        <w:tc>
          <w:tcPr>
            <w:tcW w:w="1890" w:type="dxa"/>
            <w:vAlign w:val="center"/>
          </w:tcPr>
          <w:p w14:paraId="23B0C60B" w14:textId="77777777" w:rsidR="00D41963" w:rsidRPr="0052295E" w:rsidRDefault="00D41963" w:rsidP="00D41963">
            <w:pPr>
              <w:pStyle w:val="UseCaseHeader"/>
              <w:keepNext/>
              <w:keepLines/>
              <w:rPr>
                <w:rFonts w:eastAsia="SimSun"/>
              </w:rPr>
            </w:pPr>
            <w:r w:rsidRPr="0052295E">
              <w:rPr>
                <w:rFonts w:eastAsia="SimSun"/>
              </w:rPr>
              <w:t>Actor</w:t>
            </w:r>
          </w:p>
        </w:tc>
        <w:tc>
          <w:tcPr>
            <w:tcW w:w="6720" w:type="dxa"/>
            <w:vAlign w:val="center"/>
          </w:tcPr>
          <w:p w14:paraId="23B0C60C" w14:textId="77777777" w:rsidR="00D41963" w:rsidRPr="0052295E" w:rsidRDefault="00D41963" w:rsidP="00D41963">
            <w:pPr>
              <w:pStyle w:val="UseCaseHeader"/>
              <w:keepNext/>
              <w:keepLines/>
              <w:rPr>
                <w:rFonts w:eastAsia="SimSun"/>
              </w:rPr>
            </w:pPr>
            <w:r w:rsidRPr="0052295E">
              <w:rPr>
                <w:rFonts w:eastAsia="SimSun"/>
              </w:rPr>
              <w:t>Description</w:t>
            </w:r>
          </w:p>
        </w:tc>
      </w:tr>
      <w:tr w:rsidR="00D41963" w:rsidRPr="0052295E" w14:paraId="23B0C614" w14:textId="77777777" w:rsidTr="00D41963">
        <w:trPr>
          <w:trHeight w:val="359"/>
        </w:trPr>
        <w:tc>
          <w:tcPr>
            <w:tcW w:w="630" w:type="dxa"/>
            <w:tcBorders>
              <w:bottom w:val="single" w:sz="4" w:space="0" w:color="auto"/>
            </w:tcBorders>
            <w:vAlign w:val="center"/>
          </w:tcPr>
          <w:p w14:paraId="23B0C60E" w14:textId="77777777" w:rsidR="00D41963" w:rsidRPr="0052295E" w:rsidRDefault="00D41963" w:rsidP="00D41963">
            <w:pPr>
              <w:pStyle w:val="UseCaseText"/>
              <w:keepNext/>
              <w:keepLines/>
              <w:rPr>
                <w:rFonts w:eastAsia="SimSun"/>
              </w:rPr>
            </w:pPr>
          </w:p>
        </w:tc>
        <w:tc>
          <w:tcPr>
            <w:tcW w:w="1890" w:type="dxa"/>
            <w:tcBorders>
              <w:bottom w:val="single" w:sz="4" w:space="0" w:color="auto"/>
            </w:tcBorders>
            <w:vAlign w:val="center"/>
          </w:tcPr>
          <w:p w14:paraId="23B0C60F" w14:textId="77777777" w:rsidR="00D41963" w:rsidRDefault="00D41963" w:rsidP="00D41963">
            <w:pPr>
              <w:pStyle w:val="UseCaseText"/>
              <w:rPr>
                <w:rFonts w:eastAsia="SimSun"/>
              </w:rPr>
            </w:pPr>
          </w:p>
        </w:tc>
        <w:tc>
          <w:tcPr>
            <w:tcW w:w="6720" w:type="dxa"/>
            <w:tcBorders>
              <w:bottom w:val="single" w:sz="4" w:space="0" w:color="auto"/>
            </w:tcBorders>
            <w:vAlign w:val="center"/>
          </w:tcPr>
          <w:p w14:paraId="23B0C610" w14:textId="77777777" w:rsidR="00DF1814" w:rsidRDefault="00DF1814" w:rsidP="00DF1814">
            <w:pPr>
              <w:pStyle w:val="UseCaseText"/>
              <w:keepNext/>
              <w:keepLines/>
              <w:numPr>
                <w:ilvl w:val="0"/>
                <w:numId w:val="28"/>
              </w:numPr>
              <w:rPr>
                <w:rFonts w:eastAsia="SimSun"/>
                <w:kern w:val="28"/>
              </w:rPr>
            </w:pPr>
            <w:r>
              <w:rPr>
                <w:rFonts w:eastAsia="SimSun"/>
              </w:rPr>
              <w:t>User forgets password but remembers username</w:t>
            </w:r>
          </w:p>
          <w:p w14:paraId="23B0C611" w14:textId="77777777" w:rsidR="00DF1814" w:rsidRDefault="00DF1814" w:rsidP="00DF1814">
            <w:pPr>
              <w:pStyle w:val="UseCaseText"/>
              <w:keepNext/>
              <w:keepLines/>
              <w:numPr>
                <w:ilvl w:val="0"/>
                <w:numId w:val="28"/>
              </w:numPr>
              <w:rPr>
                <w:rFonts w:eastAsia="SimSun"/>
                <w:kern w:val="28"/>
              </w:rPr>
            </w:pPr>
            <w:r>
              <w:rPr>
                <w:rFonts w:eastAsia="SimSun"/>
              </w:rPr>
              <w:t>User forgets username but remembers password</w:t>
            </w:r>
          </w:p>
          <w:p w14:paraId="23B0C612" w14:textId="77777777" w:rsidR="00DF1814" w:rsidRDefault="00DF1814" w:rsidP="00DF1814">
            <w:pPr>
              <w:pStyle w:val="UseCaseText"/>
              <w:keepNext/>
              <w:keepLines/>
              <w:numPr>
                <w:ilvl w:val="0"/>
                <w:numId w:val="28"/>
              </w:numPr>
              <w:rPr>
                <w:rFonts w:eastAsia="SimSun"/>
                <w:kern w:val="28"/>
              </w:rPr>
            </w:pPr>
            <w:r>
              <w:rPr>
                <w:rFonts w:eastAsia="SimSun"/>
              </w:rPr>
              <w:t>User forgets both username and password</w:t>
            </w:r>
          </w:p>
          <w:p w14:paraId="23B0C613" w14:textId="77777777" w:rsidR="00D41963" w:rsidRPr="00DF1814" w:rsidRDefault="00DF1814" w:rsidP="00DF1814">
            <w:pPr>
              <w:pStyle w:val="UseCaseText"/>
              <w:keepNext/>
              <w:keepLines/>
              <w:numPr>
                <w:ilvl w:val="0"/>
                <w:numId w:val="28"/>
              </w:numPr>
              <w:rPr>
                <w:rFonts w:eastAsia="SimSun"/>
                <w:kern w:val="28"/>
              </w:rPr>
            </w:pPr>
            <w:r w:rsidRPr="00DF1814">
              <w:rPr>
                <w:rFonts w:eastAsia="SimSun"/>
              </w:rPr>
              <w:t>User forgets username/password and the email they used to register.</w:t>
            </w:r>
          </w:p>
        </w:tc>
      </w:tr>
      <w:tr w:rsidR="00D41963" w:rsidRPr="00FB0E17" w14:paraId="23B0C616" w14:textId="77777777" w:rsidTr="00D41963">
        <w:trPr>
          <w:trHeight w:val="261"/>
        </w:trPr>
        <w:tc>
          <w:tcPr>
            <w:tcW w:w="9240" w:type="dxa"/>
            <w:gridSpan w:val="3"/>
            <w:tcBorders>
              <w:bottom w:val="single" w:sz="4" w:space="0" w:color="auto"/>
            </w:tcBorders>
            <w:shd w:val="clear" w:color="auto" w:fill="FDBBC0"/>
            <w:vAlign w:val="center"/>
          </w:tcPr>
          <w:p w14:paraId="23B0C615" w14:textId="77777777" w:rsidR="00D41963" w:rsidRPr="0052295E" w:rsidRDefault="00D41963" w:rsidP="00D41963">
            <w:pPr>
              <w:pStyle w:val="UseCaseSection"/>
              <w:keepNext/>
              <w:keepLines/>
              <w:rPr>
                <w:rFonts w:eastAsia="SimSun"/>
              </w:rPr>
            </w:pPr>
            <w:r>
              <w:rPr>
                <w:rFonts w:eastAsia="SimSun"/>
              </w:rPr>
              <w:t>Exception</w:t>
            </w:r>
            <w:r w:rsidRPr="0052295E">
              <w:rPr>
                <w:rFonts w:eastAsia="SimSun"/>
              </w:rPr>
              <w:t>s</w:t>
            </w:r>
          </w:p>
        </w:tc>
      </w:tr>
      <w:tr w:rsidR="00D41963" w:rsidRPr="0052295E" w14:paraId="23B0C61A" w14:textId="77777777" w:rsidTr="00D41963">
        <w:trPr>
          <w:trHeight w:val="261"/>
        </w:trPr>
        <w:tc>
          <w:tcPr>
            <w:tcW w:w="630" w:type="dxa"/>
            <w:tcBorders>
              <w:bottom w:val="single" w:sz="4" w:space="0" w:color="auto"/>
            </w:tcBorders>
            <w:vAlign w:val="center"/>
          </w:tcPr>
          <w:p w14:paraId="23B0C617" w14:textId="77777777" w:rsidR="00D41963" w:rsidRPr="0052295E" w:rsidRDefault="00D41963" w:rsidP="00D41963">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618" w14:textId="77777777" w:rsidR="00D41963" w:rsidRPr="0052295E" w:rsidRDefault="00D41963" w:rsidP="00D41963">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619" w14:textId="77777777" w:rsidR="00D41963" w:rsidRPr="0052295E" w:rsidRDefault="00D41963" w:rsidP="00D41963">
            <w:pPr>
              <w:pStyle w:val="UseCaseHeader"/>
              <w:keepNext/>
              <w:keepLines/>
              <w:rPr>
                <w:rFonts w:eastAsia="SimSun"/>
              </w:rPr>
            </w:pPr>
            <w:r w:rsidRPr="0052295E">
              <w:rPr>
                <w:rFonts w:eastAsia="SimSun"/>
              </w:rPr>
              <w:t>Description</w:t>
            </w:r>
          </w:p>
        </w:tc>
      </w:tr>
      <w:tr w:rsidR="00D41963" w:rsidRPr="0052295E" w14:paraId="23B0C61E" w14:textId="77777777" w:rsidTr="00D41963">
        <w:trPr>
          <w:trHeight w:val="261"/>
        </w:trPr>
        <w:tc>
          <w:tcPr>
            <w:tcW w:w="630" w:type="dxa"/>
            <w:tcBorders>
              <w:bottom w:val="single" w:sz="4" w:space="0" w:color="auto"/>
            </w:tcBorders>
            <w:vAlign w:val="center"/>
          </w:tcPr>
          <w:p w14:paraId="23B0C61B" w14:textId="77777777" w:rsidR="00D41963" w:rsidRPr="0052295E" w:rsidRDefault="00D41963" w:rsidP="00D41963">
            <w:pPr>
              <w:pStyle w:val="UseCaseText"/>
              <w:keepNext/>
              <w:keepLines/>
              <w:rPr>
                <w:rFonts w:eastAsia="SimSun"/>
              </w:rPr>
            </w:pPr>
          </w:p>
        </w:tc>
        <w:tc>
          <w:tcPr>
            <w:tcW w:w="1890" w:type="dxa"/>
            <w:tcBorders>
              <w:bottom w:val="single" w:sz="4" w:space="0" w:color="auto"/>
            </w:tcBorders>
            <w:vAlign w:val="center"/>
          </w:tcPr>
          <w:p w14:paraId="23B0C61C" w14:textId="77777777" w:rsidR="00D41963" w:rsidRPr="0052295E" w:rsidRDefault="00D41963" w:rsidP="00D41963">
            <w:pPr>
              <w:pStyle w:val="UseCaseText"/>
              <w:keepNext/>
              <w:keepLines/>
              <w:rPr>
                <w:rFonts w:eastAsia="SimSun"/>
              </w:rPr>
            </w:pPr>
          </w:p>
        </w:tc>
        <w:tc>
          <w:tcPr>
            <w:tcW w:w="6720" w:type="dxa"/>
            <w:tcBorders>
              <w:bottom w:val="single" w:sz="4" w:space="0" w:color="auto"/>
            </w:tcBorders>
            <w:vAlign w:val="center"/>
          </w:tcPr>
          <w:p w14:paraId="23B0C61D" w14:textId="77777777" w:rsidR="00D41963" w:rsidRPr="0052295E" w:rsidRDefault="00D41963" w:rsidP="00D41963">
            <w:pPr>
              <w:pStyle w:val="UseCaseText"/>
              <w:keepNext/>
              <w:keepLines/>
              <w:rPr>
                <w:rFonts w:eastAsia="SimSun"/>
              </w:rPr>
            </w:pPr>
          </w:p>
        </w:tc>
      </w:tr>
      <w:tr w:rsidR="00D41963" w:rsidRPr="0052295E" w14:paraId="23B0C620" w14:textId="77777777" w:rsidTr="00D41963">
        <w:trPr>
          <w:trHeight w:val="242"/>
        </w:trPr>
        <w:tc>
          <w:tcPr>
            <w:tcW w:w="9240" w:type="dxa"/>
            <w:gridSpan w:val="3"/>
            <w:shd w:val="clear" w:color="auto" w:fill="FFCC99"/>
            <w:vAlign w:val="center"/>
          </w:tcPr>
          <w:p w14:paraId="23B0C61F" w14:textId="77777777" w:rsidR="00D41963" w:rsidRPr="0052295E" w:rsidRDefault="00D41963" w:rsidP="00D41963">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D41963" w:rsidRPr="0052295E" w14:paraId="23B0C623" w14:textId="77777777" w:rsidTr="00D41963">
        <w:trPr>
          <w:trHeight w:val="206"/>
        </w:trPr>
        <w:tc>
          <w:tcPr>
            <w:tcW w:w="630" w:type="dxa"/>
            <w:vAlign w:val="center"/>
          </w:tcPr>
          <w:p w14:paraId="23B0C621" w14:textId="77777777" w:rsidR="00D41963" w:rsidRPr="0052295E" w:rsidRDefault="00D41963" w:rsidP="00D41963">
            <w:pPr>
              <w:pStyle w:val="UseCaseHeader"/>
              <w:keepNext/>
              <w:keepLines/>
              <w:rPr>
                <w:rFonts w:eastAsia="SimSun"/>
              </w:rPr>
            </w:pPr>
            <w:r w:rsidRPr="0052295E">
              <w:rPr>
                <w:rFonts w:eastAsia="SimSun"/>
              </w:rPr>
              <w:t>ID</w:t>
            </w:r>
          </w:p>
        </w:tc>
        <w:tc>
          <w:tcPr>
            <w:tcW w:w="8610" w:type="dxa"/>
            <w:gridSpan w:val="2"/>
            <w:vAlign w:val="center"/>
          </w:tcPr>
          <w:p w14:paraId="23B0C622" w14:textId="77777777" w:rsidR="00D41963" w:rsidRPr="0052295E" w:rsidRDefault="00D41963" w:rsidP="00D41963">
            <w:pPr>
              <w:pStyle w:val="UseCaseHeader"/>
              <w:keepNext/>
              <w:keepLines/>
              <w:rPr>
                <w:rFonts w:eastAsia="SimSun"/>
              </w:rPr>
            </w:pPr>
            <w:r w:rsidRPr="0052295E">
              <w:rPr>
                <w:rFonts w:eastAsia="SimSun"/>
              </w:rPr>
              <w:t>Issue Description</w:t>
            </w:r>
          </w:p>
        </w:tc>
      </w:tr>
      <w:tr w:rsidR="00D41963" w:rsidRPr="0052295E" w14:paraId="23B0C626" w14:textId="77777777" w:rsidTr="00D41963">
        <w:trPr>
          <w:trHeight w:val="206"/>
        </w:trPr>
        <w:tc>
          <w:tcPr>
            <w:tcW w:w="630" w:type="dxa"/>
            <w:vAlign w:val="center"/>
          </w:tcPr>
          <w:p w14:paraId="23B0C624" w14:textId="77777777" w:rsidR="00D41963" w:rsidRPr="0052295E" w:rsidRDefault="00D41963" w:rsidP="00D41963">
            <w:pPr>
              <w:pStyle w:val="UseCaseText"/>
              <w:keepNext/>
              <w:keepLines/>
              <w:rPr>
                <w:rFonts w:eastAsia="SimSun"/>
              </w:rPr>
            </w:pPr>
            <w:r>
              <w:rPr>
                <w:rFonts w:eastAsia="SimSun"/>
              </w:rPr>
              <w:t>1</w:t>
            </w:r>
          </w:p>
        </w:tc>
        <w:tc>
          <w:tcPr>
            <w:tcW w:w="8610" w:type="dxa"/>
            <w:gridSpan w:val="2"/>
            <w:vAlign w:val="center"/>
          </w:tcPr>
          <w:p w14:paraId="23B0C625" w14:textId="77777777" w:rsidR="00D41963" w:rsidRPr="0052295E" w:rsidRDefault="00DF1814" w:rsidP="0059289A">
            <w:pPr>
              <w:pStyle w:val="UseCaseText"/>
              <w:rPr>
                <w:rFonts w:eastAsia="SimSun"/>
              </w:rPr>
            </w:pPr>
            <w:r>
              <w:rPr>
                <w:rFonts w:eastAsia="SimSun"/>
              </w:rPr>
              <w:t>DN: Password recovery tools could be added.  Depending on the level of sophistication, enforcing a inimum set of standards for password might also be prudent.</w:t>
            </w:r>
          </w:p>
        </w:tc>
      </w:tr>
      <w:tr w:rsidR="00D41963" w:rsidRPr="0052295E" w14:paraId="23B0C629" w14:textId="77777777" w:rsidTr="00D41963">
        <w:trPr>
          <w:trHeight w:val="206"/>
        </w:trPr>
        <w:tc>
          <w:tcPr>
            <w:tcW w:w="630" w:type="dxa"/>
            <w:vAlign w:val="center"/>
          </w:tcPr>
          <w:p w14:paraId="23B0C627" w14:textId="77777777" w:rsidR="00D41963" w:rsidRDefault="00D41963" w:rsidP="00D41963">
            <w:pPr>
              <w:pStyle w:val="UseCaseText"/>
              <w:rPr>
                <w:rFonts w:eastAsia="SimSun"/>
              </w:rPr>
            </w:pPr>
          </w:p>
        </w:tc>
        <w:tc>
          <w:tcPr>
            <w:tcW w:w="8610" w:type="dxa"/>
            <w:gridSpan w:val="2"/>
            <w:vAlign w:val="center"/>
          </w:tcPr>
          <w:p w14:paraId="23B0C628" w14:textId="77777777" w:rsidR="00D41963" w:rsidRDefault="00D41963" w:rsidP="00D41963">
            <w:pPr>
              <w:pStyle w:val="UseCaseText"/>
              <w:rPr>
                <w:rFonts w:eastAsia="SimSun"/>
              </w:rPr>
            </w:pPr>
          </w:p>
        </w:tc>
      </w:tr>
    </w:tbl>
    <w:p w14:paraId="23B0C62A" w14:textId="77777777" w:rsidR="00D41963" w:rsidRDefault="00D41963" w:rsidP="00D41963"/>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D41963" w:rsidRPr="0052295E" w14:paraId="23B0C62D" w14:textId="77777777" w:rsidTr="00D41963">
        <w:trPr>
          <w:trHeight w:val="360"/>
        </w:trPr>
        <w:tc>
          <w:tcPr>
            <w:tcW w:w="2520" w:type="dxa"/>
            <w:gridSpan w:val="2"/>
            <w:shd w:val="clear" w:color="auto" w:fill="8DB3E2"/>
            <w:vAlign w:val="center"/>
          </w:tcPr>
          <w:p w14:paraId="23B0C62B" w14:textId="77777777" w:rsidR="00D41963" w:rsidRPr="0052295E" w:rsidRDefault="00D41963" w:rsidP="00D41963">
            <w:pPr>
              <w:pStyle w:val="UseCaseHeader"/>
              <w:keepNext/>
              <w:keepLines/>
              <w:rPr>
                <w:rFonts w:eastAsia="SimSun"/>
              </w:rPr>
            </w:pPr>
            <w:r>
              <w:rPr>
                <w:rFonts w:eastAsia="SimSun"/>
              </w:rPr>
              <w:t>Use Case ID</w:t>
            </w:r>
          </w:p>
        </w:tc>
        <w:tc>
          <w:tcPr>
            <w:tcW w:w="6720" w:type="dxa"/>
            <w:shd w:val="clear" w:color="auto" w:fill="8DB3E2"/>
            <w:vAlign w:val="center"/>
          </w:tcPr>
          <w:p w14:paraId="23B0C62C" w14:textId="77777777" w:rsidR="00D41963" w:rsidRPr="00B36A79" w:rsidRDefault="00D41963" w:rsidP="00D41963">
            <w:pPr>
              <w:pStyle w:val="UseCaseText"/>
              <w:rPr>
                <w:rFonts w:eastAsia="Times"/>
                <w:b/>
              </w:rPr>
            </w:pPr>
            <w:r>
              <w:rPr>
                <w:rFonts w:eastAsia="Times"/>
                <w:b/>
              </w:rPr>
              <w:t>UC_002</w:t>
            </w:r>
          </w:p>
        </w:tc>
      </w:tr>
      <w:tr w:rsidR="00D41963" w:rsidRPr="0052295E" w14:paraId="23B0C630" w14:textId="77777777" w:rsidTr="00D41963">
        <w:trPr>
          <w:trHeight w:val="360"/>
        </w:trPr>
        <w:tc>
          <w:tcPr>
            <w:tcW w:w="2520" w:type="dxa"/>
            <w:gridSpan w:val="2"/>
            <w:tcBorders>
              <w:bottom w:val="single" w:sz="4" w:space="0" w:color="auto"/>
            </w:tcBorders>
            <w:shd w:val="clear" w:color="auto" w:fill="8DB3E2"/>
            <w:vAlign w:val="center"/>
          </w:tcPr>
          <w:p w14:paraId="23B0C62E" w14:textId="77777777" w:rsidR="00D41963" w:rsidRDefault="00D41963" w:rsidP="00D41963">
            <w:pPr>
              <w:pStyle w:val="UseCaseHeader"/>
              <w:keepNext/>
              <w:keepLines/>
              <w:rPr>
                <w:rFonts w:eastAsia="SimSun"/>
              </w:rPr>
            </w:pPr>
            <w:r>
              <w:rPr>
                <w:rFonts w:eastAsia="SimSun"/>
              </w:rPr>
              <w:t>Use Case Name</w:t>
            </w:r>
          </w:p>
        </w:tc>
        <w:tc>
          <w:tcPr>
            <w:tcW w:w="6720" w:type="dxa"/>
            <w:tcBorders>
              <w:bottom w:val="single" w:sz="4" w:space="0" w:color="auto"/>
            </w:tcBorders>
            <w:shd w:val="clear" w:color="auto" w:fill="8DB3E2"/>
            <w:vAlign w:val="center"/>
          </w:tcPr>
          <w:p w14:paraId="23B0C62F" w14:textId="77777777" w:rsidR="00D41963" w:rsidRPr="00C27791" w:rsidRDefault="00D41963" w:rsidP="00D41963">
            <w:pPr>
              <w:pStyle w:val="UseCaseText"/>
              <w:rPr>
                <w:rFonts w:eastAsia="Times"/>
                <w:b/>
              </w:rPr>
            </w:pPr>
            <w:r>
              <w:rPr>
                <w:rFonts w:eastAsia="Times"/>
                <w:b/>
              </w:rPr>
              <w:t>Logout</w:t>
            </w:r>
          </w:p>
        </w:tc>
      </w:tr>
      <w:tr w:rsidR="00D41963" w:rsidRPr="0052295E" w14:paraId="23B0C633" w14:textId="77777777" w:rsidTr="00D41963">
        <w:trPr>
          <w:trHeight w:val="360"/>
        </w:trPr>
        <w:tc>
          <w:tcPr>
            <w:tcW w:w="2520" w:type="dxa"/>
            <w:gridSpan w:val="2"/>
            <w:shd w:val="clear" w:color="auto" w:fill="FDE9D9" w:themeFill="accent6" w:themeFillTint="33"/>
            <w:vAlign w:val="center"/>
          </w:tcPr>
          <w:p w14:paraId="23B0C631" w14:textId="77777777" w:rsidR="00D41963" w:rsidRPr="00DD3D3F" w:rsidRDefault="00D41963" w:rsidP="00D41963">
            <w:pPr>
              <w:pStyle w:val="UseCaseText"/>
              <w:rPr>
                <w:rFonts w:eastAsia="SimSun"/>
                <w:b/>
              </w:rPr>
            </w:pPr>
            <w:r>
              <w:rPr>
                <w:rFonts w:eastAsia="SimSun"/>
                <w:b/>
              </w:rPr>
              <w:t>Priority [1-3] higher is more important</w:t>
            </w:r>
          </w:p>
        </w:tc>
        <w:tc>
          <w:tcPr>
            <w:tcW w:w="6720" w:type="dxa"/>
            <w:shd w:val="clear" w:color="auto" w:fill="FDE9D9" w:themeFill="accent6" w:themeFillTint="33"/>
            <w:vAlign w:val="center"/>
          </w:tcPr>
          <w:p w14:paraId="23B0C632" w14:textId="77777777" w:rsidR="00D41963" w:rsidRDefault="00D41963" w:rsidP="00D41963">
            <w:pPr>
              <w:pStyle w:val="UseCaseText"/>
              <w:rPr>
                <w:rFonts w:eastAsia="Times"/>
              </w:rPr>
            </w:pPr>
            <w:r>
              <w:rPr>
                <w:rFonts w:eastAsia="Times"/>
              </w:rPr>
              <w:t>3</w:t>
            </w:r>
          </w:p>
        </w:tc>
      </w:tr>
      <w:tr w:rsidR="00D41963" w:rsidRPr="0052295E" w14:paraId="23B0C636" w14:textId="77777777" w:rsidTr="00D41963">
        <w:trPr>
          <w:trHeight w:val="360"/>
        </w:trPr>
        <w:tc>
          <w:tcPr>
            <w:tcW w:w="2520" w:type="dxa"/>
            <w:gridSpan w:val="2"/>
            <w:shd w:val="clear" w:color="auto" w:fill="FDE9D9" w:themeFill="accent6" w:themeFillTint="33"/>
            <w:vAlign w:val="center"/>
          </w:tcPr>
          <w:p w14:paraId="23B0C634" w14:textId="77777777" w:rsidR="00D41963" w:rsidRPr="00DD3D3F" w:rsidRDefault="00D41963" w:rsidP="00D41963">
            <w:pPr>
              <w:pStyle w:val="UseCaseText"/>
              <w:rPr>
                <w:rFonts w:eastAsia="SimSun"/>
                <w:b/>
              </w:rPr>
            </w:pPr>
            <w:r>
              <w:rPr>
                <w:rFonts w:eastAsia="SimSun"/>
                <w:b/>
              </w:rPr>
              <w:t>Reason for priority</w:t>
            </w:r>
          </w:p>
        </w:tc>
        <w:tc>
          <w:tcPr>
            <w:tcW w:w="6720" w:type="dxa"/>
            <w:shd w:val="clear" w:color="auto" w:fill="FDE9D9" w:themeFill="accent6" w:themeFillTint="33"/>
            <w:vAlign w:val="center"/>
          </w:tcPr>
          <w:p w14:paraId="23B0C635" w14:textId="77777777" w:rsidR="00D41963" w:rsidRDefault="0031196B" w:rsidP="0031196B">
            <w:pPr>
              <w:pStyle w:val="UseCaseText"/>
              <w:rPr>
                <w:rFonts w:eastAsia="Times"/>
              </w:rPr>
            </w:pPr>
            <w:r>
              <w:rPr>
                <w:rFonts w:eastAsia="Times"/>
              </w:rPr>
              <w:t>User authentication</w:t>
            </w:r>
            <w:r w:rsidR="00D41963">
              <w:rPr>
                <w:rFonts w:eastAsia="Times"/>
              </w:rPr>
              <w:t xml:space="preserve"> is a basic activity that is a pre-condition for many other use cases. Failing to implement it is a show-stopper.</w:t>
            </w:r>
          </w:p>
        </w:tc>
      </w:tr>
      <w:tr w:rsidR="00D41963" w:rsidRPr="0052295E" w14:paraId="23B0C639" w14:textId="77777777" w:rsidTr="00D41963">
        <w:trPr>
          <w:trHeight w:val="360"/>
        </w:trPr>
        <w:tc>
          <w:tcPr>
            <w:tcW w:w="2520" w:type="dxa"/>
            <w:gridSpan w:val="2"/>
            <w:vAlign w:val="center"/>
          </w:tcPr>
          <w:p w14:paraId="23B0C637" w14:textId="77777777" w:rsidR="00D41963" w:rsidRPr="00DD3D3F" w:rsidRDefault="00D41963" w:rsidP="00D41963">
            <w:pPr>
              <w:pStyle w:val="UseCaseText"/>
              <w:rPr>
                <w:rFonts w:eastAsia="SimSun"/>
                <w:b/>
              </w:rPr>
            </w:pPr>
            <w:r w:rsidRPr="00DD3D3F">
              <w:rPr>
                <w:rFonts w:eastAsia="SimSun"/>
                <w:b/>
              </w:rPr>
              <w:t>Short Description</w:t>
            </w:r>
          </w:p>
        </w:tc>
        <w:tc>
          <w:tcPr>
            <w:tcW w:w="6720" w:type="dxa"/>
            <w:vAlign w:val="center"/>
          </w:tcPr>
          <w:p w14:paraId="23B0C638" w14:textId="77777777" w:rsidR="00D41963" w:rsidRPr="00857069" w:rsidRDefault="00D41963" w:rsidP="00D41963">
            <w:pPr>
              <w:pStyle w:val="UseCaseText"/>
              <w:rPr>
                <w:rFonts w:eastAsia="SimSun"/>
              </w:rPr>
            </w:pPr>
            <w:r w:rsidRPr="00FE282E">
              <w:rPr>
                <w:rFonts w:eastAsia="Times"/>
              </w:rPr>
              <w:t xml:space="preserve">This allows </w:t>
            </w:r>
            <w:r>
              <w:rPr>
                <w:rFonts w:eastAsia="Times"/>
              </w:rPr>
              <w:t>a</w:t>
            </w:r>
            <w:r w:rsidRPr="00FE282E">
              <w:rPr>
                <w:rFonts w:eastAsia="Times"/>
              </w:rPr>
              <w:t xml:space="preserve"> logged</w:t>
            </w:r>
            <w:r>
              <w:rPr>
                <w:rFonts w:eastAsia="Times"/>
              </w:rPr>
              <w:t xml:space="preserve">-in user </w:t>
            </w:r>
            <w:r w:rsidRPr="00FE282E">
              <w:rPr>
                <w:rFonts w:eastAsia="Times"/>
              </w:rPr>
              <w:t xml:space="preserve">to </w:t>
            </w:r>
            <w:r w:rsidR="0031196B">
              <w:rPr>
                <w:rFonts w:eastAsia="Times"/>
              </w:rPr>
              <w:t xml:space="preserve">gracefully </w:t>
            </w:r>
            <w:r>
              <w:rPr>
                <w:rFonts w:eastAsia="Times"/>
              </w:rPr>
              <w:t xml:space="preserve">end and </w:t>
            </w:r>
            <w:r w:rsidR="0031196B">
              <w:rPr>
                <w:rFonts w:eastAsia="Times"/>
              </w:rPr>
              <w:t>close their session</w:t>
            </w:r>
          </w:p>
        </w:tc>
      </w:tr>
      <w:tr w:rsidR="00D41963" w:rsidRPr="0052295E" w14:paraId="23B0C63C" w14:textId="77777777" w:rsidTr="00D41963">
        <w:trPr>
          <w:trHeight w:val="360"/>
        </w:trPr>
        <w:tc>
          <w:tcPr>
            <w:tcW w:w="2520" w:type="dxa"/>
            <w:gridSpan w:val="2"/>
            <w:vAlign w:val="center"/>
          </w:tcPr>
          <w:p w14:paraId="23B0C63A" w14:textId="77777777" w:rsidR="00D41963" w:rsidRPr="00DD3D3F" w:rsidRDefault="00D41963" w:rsidP="00D41963">
            <w:pPr>
              <w:pStyle w:val="UseCaseText"/>
              <w:rPr>
                <w:rFonts w:eastAsia="SimSun"/>
                <w:b/>
              </w:rPr>
            </w:pPr>
            <w:r w:rsidRPr="00DD3D3F">
              <w:rPr>
                <w:rFonts w:eastAsia="SimSun"/>
                <w:b/>
              </w:rPr>
              <w:t>Actors</w:t>
            </w:r>
          </w:p>
        </w:tc>
        <w:tc>
          <w:tcPr>
            <w:tcW w:w="6720" w:type="dxa"/>
            <w:vAlign w:val="center"/>
          </w:tcPr>
          <w:p w14:paraId="23B0C63B" w14:textId="77777777" w:rsidR="00D41963" w:rsidRPr="0052295E" w:rsidRDefault="00D41963" w:rsidP="00D41963">
            <w:pPr>
              <w:pStyle w:val="UseCaseText"/>
              <w:rPr>
                <w:rFonts w:eastAsia="SimSun"/>
              </w:rPr>
            </w:pPr>
            <w:r w:rsidRPr="00FE282E">
              <w:t xml:space="preserve">Data Submitter, </w:t>
            </w:r>
            <w:r>
              <w:t>End User</w:t>
            </w:r>
            <w:r w:rsidRPr="00FE282E">
              <w:t xml:space="preserve">, </w:t>
            </w:r>
            <w:r>
              <w:t xml:space="preserve">Data Steward, </w:t>
            </w:r>
            <w:r w:rsidRPr="00FE282E">
              <w:t>System Administrator</w:t>
            </w:r>
          </w:p>
        </w:tc>
      </w:tr>
      <w:tr w:rsidR="00D41963" w:rsidRPr="0052295E" w14:paraId="23B0C63F" w14:textId="77777777" w:rsidTr="00D41963">
        <w:trPr>
          <w:trHeight w:val="360"/>
        </w:trPr>
        <w:tc>
          <w:tcPr>
            <w:tcW w:w="2520" w:type="dxa"/>
            <w:gridSpan w:val="2"/>
            <w:vAlign w:val="center"/>
          </w:tcPr>
          <w:p w14:paraId="23B0C63D" w14:textId="77777777" w:rsidR="00D41963" w:rsidRPr="0052295E" w:rsidRDefault="00D41963" w:rsidP="00D41963">
            <w:pPr>
              <w:pStyle w:val="UseCaseHeader"/>
              <w:rPr>
                <w:rFonts w:eastAsia="SimSun"/>
              </w:rPr>
            </w:pPr>
            <w:r w:rsidRPr="0052295E">
              <w:rPr>
                <w:rFonts w:eastAsia="SimSun"/>
              </w:rPr>
              <w:t>Pre-Conditions</w:t>
            </w:r>
          </w:p>
        </w:tc>
        <w:tc>
          <w:tcPr>
            <w:tcW w:w="6720" w:type="dxa"/>
            <w:vAlign w:val="center"/>
          </w:tcPr>
          <w:p w14:paraId="23B0C63E" w14:textId="77777777" w:rsidR="00D41963" w:rsidRPr="0052295E" w:rsidRDefault="00D41963" w:rsidP="0031196B">
            <w:pPr>
              <w:pStyle w:val="UseCaseText"/>
              <w:rPr>
                <w:rFonts w:eastAsia="SimSun"/>
              </w:rPr>
            </w:pPr>
            <w:r>
              <w:rPr>
                <w:rFonts w:eastAsia="SimSun"/>
              </w:rPr>
              <w:t xml:space="preserve">The user is logged </w:t>
            </w:r>
            <w:r w:rsidR="0031196B">
              <w:rPr>
                <w:rFonts w:eastAsia="SimSun"/>
              </w:rPr>
              <w:t>in</w:t>
            </w:r>
            <w:r>
              <w:rPr>
                <w:rFonts w:eastAsia="SimSun"/>
              </w:rPr>
              <w:t xml:space="preserve"> the system</w:t>
            </w:r>
          </w:p>
        </w:tc>
      </w:tr>
      <w:tr w:rsidR="00D41963" w:rsidRPr="0052295E" w14:paraId="23B0C642" w14:textId="77777777" w:rsidTr="00D41963">
        <w:trPr>
          <w:trHeight w:val="360"/>
        </w:trPr>
        <w:tc>
          <w:tcPr>
            <w:tcW w:w="2520" w:type="dxa"/>
            <w:gridSpan w:val="2"/>
            <w:vAlign w:val="center"/>
          </w:tcPr>
          <w:p w14:paraId="23B0C640" w14:textId="77777777" w:rsidR="00D41963" w:rsidRPr="0052295E" w:rsidRDefault="00D41963" w:rsidP="00D41963">
            <w:pPr>
              <w:pStyle w:val="UseCaseHeader"/>
              <w:rPr>
                <w:rFonts w:eastAsia="SimSun"/>
              </w:rPr>
            </w:pPr>
            <w:r w:rsidRPr="0052295E">
              <w:rPr>
                <w:rFonts w:eastAsia="SimSun"/>
              </w:rPr>
              <w:t>Success End Conditions</w:t>
            </w:r>
          </w:p>
        </w:tc>
        <w:tc>
          <w:tcPr>
            <w:tcW w:w="6720" w:type="dxa"/>
            <w:vAlign w:val="center"/>
          </w:tcPr>
          <w:p w14:paraId="23B0C641" w14:textId="77777777" w:rsidR="00D41963" w:rsidRPr="0052295E" w:rsidRDefault="00D41963" w:rsidP="0031196B">
            <w:pPr>
              <w:pStyle w:val="UseCaseText"/>
              <w:rPr>
                <w:rFonts w:eastAsia="SimSun"/>
              </w:rPr>
            </w:pPr>
            <w:r>
              <w:rPr>
                <w:rFonts w:eastAsia="SimSun"/>
              </w:rPr>
              <w:t xml:space="preserve">The user is logged </w:t>
            </w:r>
            <w:r w:rsidR="0031196B">
              <w:rPr>
                <w:rFonts w:eastAsia="SimSun"/>
              </w:rPr>
              <w:t>out</w:t>
            </w:r>
            <w:r>
              <w:rPr>
                <w:rFonts w:eastAsia="SimSun"/>
              </w:rPr>
              <w:t xml:space="preserve"> </w:t>
            </w:r>
            <w:r w:rsidR="0031196B">
              <w:rPr>
                <w:rFonts w:eastAsia="SimSun"/>
              </w:rPr>
              <w:t>with no negative side effects to the system</w:t>
            </w:r>
          </w:p>
        </w:tc>
      </w:tr>
      <w:tr w:rsidR="00D41963" w:rsidRPr="0052295E" w14:paraId="23B0C645" w14:textId="77777777" w:rsidTr="00D41963">
        <w:trPr>
          <w:trHeight w:val="360"/>
        </w:trPr>
        <w:tc>
          <w:tcPr>
            <w:tcW w:w="2520" w:type="dxa"/>
            <w:gridSpan w:val="2"/>
            <w:vAlign w:val="center"/>
          </w:tcPr>
          <w:p w14:paraId="23B0C643" w14:textId="77777777" w:rsidR="00D41963" w:rsidRPr="0052295E" w:rsidRDefault="00D41963" w:rsidP="00D41963">
            <w:pPr>
              <w:pStyle w:val="UseCaseHeader"/>
              <w:rPr>
                <w:rFonts w:eastAsia="SimSun"/>
              </w:rPr>
            </w:pPr>
            <w:r>
              <w:rPr>
                <w:rFonts w:eastAsia="SimSun"/>
              </w:rPr>
              <w:t>Data</w:t>
            </w:r>
          </w:p>
        </w:tc>
        <w:tc>
          <w:tcPr>
            <w:tcW w:w="6720" w:type="dxa"/>
            <w:vAlign w:val="center"/>
          </w:tcPr>
          <w:p w14:paraId="23B0C644" w14:textId="77777777" w:rsidR="00D41963" w:rsidRDefault="0031196B" w:rsidP="00D41963">
            <w:pPr>
              <w:pStyle w:val="UseCaseText"/>
              <w:rPr>
                <w:rFonts w:eastAsia="SimSun"/>
              </w:rPr>
            </w:pPr>
            <w:r>
              <w:rPr>
                <w:rFonts w:eastAsia="SimSun"/>
              </w:rPr>
              <w:t>Current user section and credentials</w:t>
            </w:r>
          </w:p>
        </w:tc>
      </w:tr>
      <w:tr w:rsidR="00D41963" w:rsidRPr="0052295E" w14:paraId="23B0C648" w14:textId="77777777" w:rsidTr="00D41963">
        <w:trPr>
          <w:trHeight w:val="360"/>
        </w:trPr>
        <w:tc>
          <w:tcPr>
            <w:tcW w:w="2520" w:type="dxa"/>
            <w:gridSpan w:val="2"/>
            <w:vAlign w:val="center"/>
          </w:tcPr>
          <w:p w14:paraId="23B0C646" w14:textId="77777777" w:rsidR="00D41963" w:rsidRPr="0052295E" w:rsidRDefault="00D41963" w:rsidP="00D41963">
            <w:pPr>
              <w:pStyle w:val="UseCaseHeader"/>
              <w:rPr>
                <w:rFonts w:eastAsia="SimSun"/>
              </w:rPr>
            </w:pPr>
            <w:r>
              <w:rPr>
                <w:rFonts w:eastAsia="SimSun"/>
              </w:rPr>
              <w:t>Functions</w:t>
            </w:r>
          </w:p>
        </w:tc>
        <w:tc>
          <w:tcPr>
            <w:tcW w:w="6720" w:type="dxa"/>
            <w:vAlign w:val="center"/>
          </w:tcPr>
          <w:p w14:paraId="23B0C647" w14:textId="77777777" w:rsidR="00D41963" w:rsidRDefault="0031196B" w:rsidP="00377EE0">
            <w:pPr>
              <w:pStyle w:val="UseCaseText"/>
              <w:keepNext/>
              <w:keepLines/>
              <w:numPr>
                <w:ilvl w:val="0"/>
                <w:numId w:val="15"/>
              </w:numPr>
              <w:rPr>
                <w:rFonts w:eastAsia="SimSun"/>
              </w:rPr>
            </w:pPr>
            <w:r>
              <w:rPr>
                <w:rFonts w:eastAsia="SimSun"/>
              </w:rPr>
              <w:t>Logout user</w:t>
            </w:r>
          </w:p>
        </w:tc>
      </w:tr>
      <w:tr w:rsidR="00D41963" w:rsidRPr="0052295E" w14:paraId="23B0C64A" w14:textId="77777777" w:rsidTr="00D41963">
        <w:trPr>
          <w:trHeight w:val="278"/>
        </w:trPr>
        <w:tc>
          <w:tcPr>
            <w:tcW w:w="9240" w:type="dxa"/>
            <w:gridSpan w:val="3"/>
            <w:shd w:val="clear" w:color="auto" w:fill="CCFFFF"/>
            <w:vAlign w:val="center"/>
          </w:tcPr>
          <w:p w14:paraId="23B0C649" w14:textId="77777777" w:rsidR="00D41963" w:rsidRPr="0052295E" w:rsidRDefault="00D41963" w:rsidP="00D41963">
            <w:pPr>
              <w:pStyle w:val="UseCaseSection"/>
              <w:keepNext/>
              <w:keepLines/>
              <w:rPr>
                <w:rFonts w:eastAsia="SimSun"/>
              </w:rPr>
            </w:pPr>
            <w:r w:rsidRPr="0052295E">
              <w:rPr>
                <w:rFonts w:eastAsia="SimSun"/>
              </w:rPr>
              <w:t>Main Sequence</w:t>
            </w:r>
          </w:p>
        </w:tc>
      </w:tr>
      <w:tr w:rsidR="00D41963" w:rsidRPr="0052295E" w14:paraId="23B0C64E" w14:textId="77777777" w:rsidTr="00D41963">
        <w:trPr>
          <w:trHeight w:val="203"/>
        </w:trPr>
        <w:tc>
          <w:tcPr>
            <w:tcW w:w="630" w:type="dxa"/>
          </w:tcPr>
          <w:p w14:paraId="23B0C64B" w14:textId="77777777" w:rsidR="00D41963" w:rsidRPr="0052295E" w:rsidRDefault="00D41963" w:rsidP="00D41963">
            <w:pPr>
              <w:pStyle w:val="UseCaseHeader"/>
              <w:keepNext/>
              <w:keepLines/>
              <w:rPr>
                <w:rFonts w:eastAsia="SimSun"/>
              </w:rPr>
            </w:pPr>
            <w:r w:rsidRPr="0052295E">
              <w:rPr>
                <w:rFonts w:eastAsia="SimSun"/>
              </w:rPr>
              <w:t>Step</w:t>
            </w:r>
          </w:p>
        </w:tc>
        <w:tc>
          <w:tcPr>
            <w:tcW w:w="1890" w:type="dxa"/>
          </w:tcPr>
          <w:p w14:paraId="23B0C64C" w14:textId="77777777" w:rsidR="00D41963" w:rsidRPr="0052295E" w:rsidRDefault="00D41963" w:rsidP="00D41963">
            <w:pPr>
              <w:pStyle w:val="UseCaseHeader"/>
              <w:keepNext/>
              <w:keepLines/>
              <w:rPr>
                <w:rFonts w:eastAsia="SimSun"/>
              </w:rPr>
            </w:pPr>
            <w:r w:rsidRPr="0052295E">
              <w:rPr>
                <w:rFonts w:eastAsia="SimSun"/>
              </w:rPr>
              <w:t>Actor</w:t>
            </w:r>
          </w:p>
        </w:tc>
        <w:tc>
          <w:tcPr>
            <w:tcW w:w="6720" w:type="dxa"/>
          </w:tcPr>
          <w:p w14:paraId="23B0C64D" w14:textId="77777777" w:rsidR="00D41963" w:rsidRPr="0052295E" w:rsidRDefault="00D41963" w:rsidP="00D41963">
            <w:pPr>
              <w:pStyle w:val="UseCaseHeader"/>
              <w:keepNext/>
              <w:keepLines/>
              <w:rPr>
                <w:rFonts w:eastAsia="SimSun"/>
              </w:rPr>
            </w:pPr>
            <w:r w:rsidRPr="0052295E">
              <w:rPr>
                <w:rFonts w:eastAsia="SimSun"/>
              </w:rPr>
              <w:t>Description</w:t>
            </w:r>
          </w:p>
        </w:tc>
      </w:tr>
      <w:tr w:rsidR="00D41963" w:rsidRPr="0052295E" w14:paraId="23B0C653" w14:textId="77777777" w:rsidTr="00D41963">
        <w:trPr>
          <w:trHeight w:val="320"/>
        </w:trPr>
        <w:tc>
          <w:tcPr>
            <w:tcW w:w="630" w:type="dxa"/>
            <w:vAlign w:val="center"/>
          </w:tcPr>
          <w:p w14:paraId="23B0C64F" w14:textId="77777777" w:rsidR="00D41963" w:rsidRPr="0052295E" w:rsidRDefault="00D41963" w:rsidP="00D41963">
            <w:pPr>
              <w:pStyle w:val="UseCaseText"/>
              <w:keepNext/>
              <w:keepLines/>
              <w:rPr>
                <w:rFonts w:eastAsia="SimSun"/>
              </w:rPr>
            </w:pPr>
            <w:r w:rsidRPr="0052295E">
              <w:rPr>
                <w:rFonts w:eastAsia="SimSun"/>
              </w:rPr>
              <w:t>1</w:t>
            </w:r>
          </w:p>
        </w:tc>
        <w:tc>
          <w:tcPr>
            <w:tcW w:w="1890" w:type="dxa"/>
            <w:vAlign w:val="center"/>
          </w:tcPr>
          <w:p w14:paraId="23B0C650" w14:textId="77777777" w:rsidR="00D41963" w:rsidRPr="0052295E" w:rsidRDefault="00D41963" w:rsidP="00D41963">
            <w:pPr>
              <w:pStyle w:val="UseCaseText"/>
              <w:rPr>
                <w:rFonts w:eastAsia="SimSun"/>
              </w:rPr>
            </w:pPr>
            <w:r>
              <w:rPr>
                <w:rFonts w:eastAsia="SimSun"/>
              </w:rPr>
              <w:t>User</w:t>
            </w:r>
          </w:p>
        </w:tc>
        <w:tc>
          <w:tcPr>
            <w:tcW w:w="6720" w:type="dxa"/>
            <w:vAlign w:val="center"/>
          </w:tcPr>
          <w:p w14:paraId="23B0C651" w14:textId="77777777" w:rsidR="00D41963" w:rsidRDefault="00D41963" w:rsidP="00D41963">
            <w:pPr>
              <w:pStyle w:val="UseCaseText"/>
              <w:keepNext/>
              <w:keepLines/>
              <w:rPr>
                <w:rFonts w:eastAsia="SimSun"/>
              </w:rPr>
            </w:pPr>
            <w:r>
              <w:rPr>
                <w:rFonts w:eastAsia="SimSun"/>
              </w:rPr>
              <w:t>Indicates logout action to the system or</w:t>
            </w:r>
          </w:p>
          <w:p w14:paraId="23B0C652" w14:textId="77777777" w:rsidR="00D41963" w:rsidRPr="0052295E" w:rsidRDefault="00D41963" w:rsidP="00D41963">
            <w:pPr>
              <w:pStyle w:val="UseCaseText"/>
              <w:keepNext/>
              <w:keepLines/>
              <w:rPr>
                <w:rFonts w:eastAsia="SimSun"/>
              </w:rPr>
            </w:pPr>
            <w:r>
              <w:rPr>
                <w:rFonts w:eastAsia="SimSun"/>
              </w:rPr>
              <w:t>Leaves the website, forcing a timeout logout</w:t>
            </w:r>
          </w:p>
        </w:tc>
      </w:tr>
      <w:tr w:rsidR="00D41963" w:rsidRPr="0052295E" w14:paraId="23B0C657" w14:textId="77777777" w:rsidTr="00D41963">
        <w:trPr>
          <w:trHeight w:val="320"/>
        </w:trPr>
        <w:tc>
          <w:tcPr>
            <w:tcW w:w="630" w:type="dxa"/>
            <w:vAlign w:val="center"/>
          </w:tcPr>
          <w:p w14:paraId="23B0C654" w14:textId="77777777" w:rsidR="00D41963" w:rsidRPr="0052295E" w:rsidRDefault="00D41963" w:rsidP="00D41963">
            <w:pPr>
              <w:pStyle w:val="UseCaseText"/>
              <w:rPr>
                <w:rFonts w:eastAsia="SimSun"/>
              </w:rPr>
            </w:pPr>
            <w:r>
              <w:rPr>
                <w:rFonts w:eastAsia="SimSun"/>
              </w:rPr>
              <w:t>2</w:t>
            </w:r>
          </w:p>
        </w:tc>
        <w:tc>
          <w:tcPr>
            <w:tcW w:w="1890" w:type="dxa"/>
            <w:vAlign w:val="center"/>
          </w:tcPr>
          <w:p w14:paraId="23B0C655" w14:textId="77777777" w:rsidR="00D41963" w:rsidRDefault="00D41963" w:rsidP="00D41963">
            <w:pPr>
              <w:pStyle w:val="UseCaseText"/>
              <w:rPr>
                <w:rFonts w:eastAsia="SimSun"/>
              </w:rPr>
            </w:pPr>
            <w:r>
              <w:rPr>
                <w:rFonts w:eastAsia="SimSun"/>
              </w:rPr>
              <w:t>NGDS System</w:t>
            </w:r>
          </w:p>
        </w:tc>
        <w:tc>
          <w:tcPr>
            <w:tcW w:w="6720" w:type="dxa"/>
            <w:vAlign w:val="center"/>
          </w:tcPr>
          <w:p w14:paraId="23B0C656" w14:textId="77777777" w:rsidR="00D41963" w:rsidRDefault="00D41963" w:rsidP="0031196B">
            <w:pPr>
              <w:pStyle w:val="UseCaseText"/>
              <w:rPr>
                <w:rFonts w:eastAsia="SimSun"/>
              </w:rPr>
            </w:pPr>
            <w:r>
              <w:rPr>
                <w:rFonts w:eastAsia="SimSun"/>
              </w:rPr>
              <w:t xml:space="preserve">Responds by </w:t>
            </w:r>
            <w:r w:rsidR="0031196B">
              <w:rPr>
                <w:rFonts w:eastAsia="SimSun"/>
              </w:rPr>
              <w:t>finalizing current user session</w:t>
            </w:r>
            <w:r>
              <w:rPr>
                <w:rFonts w:eastAsia="SimSun"/>
              </w:rPr>
              <w:t>, and logging out the user</w:t>
            </w:r>
          </w:p>
        </w:tc>
      </w:tr>
      <w:tr w:rsidR="00D41963" w:rsidRPr="0052295E" w14:paraId="23B0C659" w14:textId="77777777" w:rsidTr="00D41963">
        <w:trPr>
          <w:trHeight w:val="287"/>
        </w:trPr>
        <w:tc>
          <w:tcPr>
            <w:tcW w:w="9240" w:type="dxa"/>
            <w:gridSpan w:val="3"/>
            <w:shd w:val="clear" w:color="auto" w:fill="FFFFCC"/>
            <w:vAlign w:val="center"/>
          </w:tcPr>
          <w:p w14:paraId="23B0C658" w14:textId="77777777" w:rsidR="00D41963" w:rsidRPr="0052295E" w:rsidRDefault="00D41963" w:rsidP="00D41963">
            <w:pPr>
              <w:pStyle w:val="UseCaseSection"/>
              <w:keepNext/>
              <w:keepLines/>
              <w:rPr>
                <w:rFonts w:eastAsia="SimSun"/>
              </w:rPr>
            </w:pPr>
            <w:r w:rsidRPr="0052295E">
              <w:rPr>
                <w:rFonts w:eastAsia="SimSun"/>
              </w:rPr>
              <w:lastRenderedPageBreak/>
              <w:t>Variants</w:t>
            </w:r>
          </w:p>
        </w:tc>
      </w:tr>
      <w:tr w:rsidR="00D41963" w:rsidRPr="0052295E" w14:paraId="23B0C65D" w14:textId="77777777" w:rsidTr="00D41963">
        <w:trPr>
          <w:trHeight w:val="261"/>
        </w:trPr>
        <w:tc>
          <w:tcPr>
            <w:tcW w:w="630" w:type="dxa"/>
            <w:vAlign w:val="center"/>
          </w:tcPr>
          <w:p w14:paraId="23B0C65A" w14:textId="77777777" w:rsidR="00D41963" w:rsidRPr="0052295E" w:rsidRDefault="00D41963" w:rsidP="00D41963">
            <w:pPr>
              <w:pStyle w:val="UseCaseHeader"/>
              <w:keepNext/>
              <w:keepLines/>
              <w:rPr>
                <w:rFonts w:eastAsia="SimSun"/>
              </w:rPr>
            </w:pPr>
            <w:r w:rsidRPr="0052295E">
              <w:rPr>
                <w:rFonts w:eastAsia="SimSun"/>
              </w:rPr>
              <w:t>Step</w:t>
            </w:r>
          </w:p>
        </w:tc>
        <w:tc>
          <w:tcPr>
            <w:tcW w:w="1890" w:type="dxa"/>
            <w:vAlign w:val="center"/>
          </w:tcPr>
          <w:p w14:paraId="23B0C65B" w14:textId="77777777" w:rsidR="00D41963" w:rsidRPr="0052295E" w:rsidRDefault="00D41963" w:rsidP="00D41963">
            <w:pPr>
              <w:pStyle w:val="UseCaseHeader"/>
              <w:keepNext/>
              <w:keepLines/>
              <w:rPr>
                <w:rFonts w:eastAsia="SimSun"/>
              </w:rPr>
            </w:pPr>
            <w:r w:rsidRPr="0052295E">
              <w:rPr>
                <w:rFonts w:eastAsia="SimSun"/>
              </w:rPr>
              <w:t>Actor</w:t>
            </w:r>
          </w:p>
        </w:tc>
        <w:tc>
          <w:tcPr>
            <w:tcW w:w="6720" w:type="dxa"/>
            <w:vAlign w:val="center"/>
          </w:tcPr>
          <w:p w14:paraId="23B0C65C" w14:textId="77777777" w:rsidR="00D41963" w:rsidRPr="0052295E" w:rsidRDefault="00D41963" w:rsidP="00D41963">
            <w:pPr>
              <w:pStyle w:val="UseCaseHeader"/>
              <w:keepNext/>
              <w:keepLines/>
              <w:rPr>
                <w:rFonts w:eastAsia="SimSun"/>
              </w:rPr>
            </w:pPr>
            <w:r w:rsidRPr="0052295E">
              <w:rPr>
                <w:rFonts w:eastAsia="SimSun"/>
              </w:rPr>
              <w:t>Description</w:t>
            </w:r>
          </w:p>
        </w:tc>
      </w:tr>
      <w:tr w:rsidR="00D41963" w:rsidRPr="0052295E" w14:paraId="23B0C661" w14:textId="77777777" w:rsidTr="00D41963">
        <w:trPr>
          <w:trHeight w:val="359"/>
        </w:trPr>
        <w:tc>
          <w:tcPr>
            <w:tcW w:w="630" w:type="dxa"/>
            <w:tcBorders>
              <w:bottom w:val="single" w:sz="4" w:space="0" w:color="auto"/>
            </w:tcBorders>
            <w:vAlign w:val="center"/>
          </w:tcPr>
          <w:p w14:paraId="23B0C65E" w14:textId="77777777" w:rsidR="00D41963" w:rsidRPr="0052295E" w:rsidRDefault="00D41963" w:rsidP="00D41963">
            <w:pPr>
              <w:pStyle w:val="UseCaseText"/>
              <w:keepNext/>
              <w:keepLines/>
              <w:rPr>
                <w:rFonts w:eastAsia="SimSun"/>
              </w:rPr>
            </w:pPr>
          </w:p>
        </w:tc>
        <w:tc>
          <w:tcPr>
            <w:tcW w:w="1890" w:type="dxa"/>
            <w:tcBorders>
              <w:bottom w:val="single" w:sz="4" w:space="0" w:color="auto"/>
            </w:tcBorders>
            <w:vAlign w:val="center"/>
          </w:tcPr>
          <w:p w14:paraId="23B0C65F" w14:textId="77777777" w:rsidR="00D41963" w:rsidRDefault="00D41963" w:rsidP="00D41963">
            <w:pPr>
              <w:pStyle w:val="UseCaseText"/>
              <w:rPr>
                <w:rFonts w:eastAsia="SimSun"/>
              </w:rPr>
            </w:pPr>
          </w:p>
        </w:tc>
        <w:tc>
          <w:tcPr>
            <w:tcW w:w="6720" w:type="dxa"/>
            <w:tcBorders>
              <w:bottom w:val="single" w:sz="4" w:space="0" w:color="auto"/>
            </w:tcBorders>
            <w:vAlign w:val="center"/>
          </w:tcPr>
          <w:p w14:paraId="23B0C660" w14:textId="77777777" w:rsidR="00D41963" w:rsidRPr="0052295E" w:rsidRDefault="00D41963" w:rsidP="00D41963">
            <w:pPr>
              <w:pStyle w:val="UseCaseText"/>
              <w:keepNext/>
              <w:keepLines/>
              <w:rPr>
                <w:rFonts w:eastAsia="SimSun"/>
              </w:rPr>
            </w:pPr>
          </w:p>
        </w:tc>
      </w:tr>
      <w:tr w:rsidR="00D41963" w:rsidRPr="00FB0E17" w14:paraId="23B0C663" w14:textId="77777777" w:rsidTr="00D41963">
        <w:trPr>
          <w:trHeight w:val="261"/>
        </w:trPr>
        <w:tc>
          <w:tcPr>
            <w:tcW w:w="9240" w:type="dxa"/>
            <w:gridSpan w:val="3"/>
            <w:tcBorders>
              <w:bottom w:val="single" w:sz="4" w:space="0" w:color="auto"/>
            </w:tcBorders>
            <w:shd w:val="clear" w:color="auto" w:fill="FDBBC0"/>
            <w:vAlign w:val="center"/>
          </w:tcPr>
          <w:p w14:paraId="23B0C662" w14:textId="77777777" w:rsidR="00D41963" w:rsidRPr="0052295E" w:rsidRDefault="00D41963" w:rsidP="00D41963">
            <w:pPr>
              <w:pStyle w:val="UseCaseSection"/>
              <w:keepNext/>
              <w:keepLines/>
              <w:rPr>
                <w:rFonts w:eastAsia="SimSun"/>
              </w:rPr>
            </w:pPr>
            <w:r>
              <w:rPr>
                <w:rFonts w:eastAsia="SimSun"/>
              </w:rPr>
              <w:t>Exception</w:t>
            </w:r>
            <w:r w:rsidRPr="0052295E">
              <w:rPr>
                <w:rFonts w:eastAsia="SimSun"/>
              </w:rPr>
              <w:t>s</w:t>
            </w:r>
          </w:p>
        </w:tc>
      </w:tr>
      <w:tr w:rsidR="00D41963" w:rsidRPr="0052295E" w14:paraId="23B0C667" w14:textId="77777777" w:rsidTr="00D41963">
        <w:trPr>
          <w:trHeight w:val="261"/>
        </w:trPr>
        <w:tc>
          <w:tcPr>
            <w:tcW w:w="630" w:type="dxa"/>
            <w:tcBorders>
              <w:bottom w:val="single" w:sz="4" w:space="0" w:color="auto"/>
            </w:tcBorders>
            <w:vAlign w:val="center"/>
          </w:tcPr>
          <w:p w14:paraId="23B0C664" w14:textId="77777777" w:rsidR="00D41963" w:rsidRPr="0052295E" w:rsidRDefault="00D41963" w:rsidP="00D41963">
            <w:pPr>
              <w:pStyle w:val="UseCaseHeader"/>
              <w:keepNext/>
              <w:keepLines/>
              <w:rPr>
                <w:rFonts w:eastAsia="SimSun"/>
              </w:rPr>
            </w:pPr>
            <w:r w:rsidRPr="0052295E">
              <w:rPr>
                <w:rFonts w:eastAsia="SimSun"/>
              </w:rPr>
              <w:t>Step</w:t>
            </w:r>
          </w:p>
        </w:tc>
        <w:tc>
          <w:tcPr>
            <w:tcW w:w="1890" w:type="dxa"/>
            <w:tcBorders>
              <w:bottom w:val="single" w:sz="4" w:space="0" w:color="auto"/>
            </w:tcBorders>
            <w:vAlign w:val="center"/>
          </w:tcPr>
          <w:p w14:paraId="23B0C665" w14:textId="77777777" w:rsidR="00D41963" w:rsidRPr="0052295E" w:rsidRDefault="00D41963" w:rsidP="00D41963">
            <w:pPr>
              <w:pStyle w:val="UseCaseHeader"/>
              <w:keepNext/>
              <w:keepLines/>
              <w:rPr>
                <w:rFonts w:eastAsia="SimSun"/>
              </w:rPr>
            </w:pPr>
            <w:r w:rsidRPr="0052295E">
              <w:rPr>
                <w:rFonts w:eastAsia="SimSun"/>
              </w:rPr>
              <w:t>Actor</w:t>
            </w:r>
          </w:p>
        </w:tc>
        <w:tc>
          <w:tcPr>
            <w:tcW w:w="6720" w:type="dxa"/>
            <w:tcBorders>
              <w:bottom w:val="single" w:sz="4" w:space="0" w:color="auto"/>
            </w:tcBorders>
            <w:vAlign w:val="center"/>
          </w:tcPr>
          <w:p w14:paraId="23B0C666" w14:textId="77777777" w:rsidR="00D41963" w:rsidRPr="0052295E" w:rsidRDefault="00D41963" w:rsidP="00D41963">
            <w:pPr>
              <w:pStyle w:val="UseCaseHeader"/>
              <w:keepNext/>
              <w:keepLines/>
              <w:rPr>
                <w:rFonts w:eastAsia="SimSun"/>
              </w:rPr>
            </w:pPr>
            <w:r w:rsidRPr="0052295E">
              <w:rPr>
                <w:rFonts w:eastAsia="SimSun"/>
              </w:rPr>
              <w:t>Description</w:t>
            </w:r>
          </w:p>
        </w:tc>
      </w:tr>
      <w:tr w:rsidR="00D41963" w:rsidRPr="0052295E" w14:paraId="23B0C66B" w14:textId="77777777" w:rsidTr="00D41963">
        <w:trPr>
          <w:trHeight w:val="261"/>
        </w:trPr>
        <w:tc>
          <w:tcPr>
            <w:tcW w:w="630" w:type="dxa"/>
            <w:tcBorders>
              <w:bottom w:val="single" w:sz="4" w:space="0" w:color="auto"/>
            </w:tcBorders>
            <w:vAlign w:val="center"/>
          </w:tcPr>
          <w:p w14:paraId="23B0C668" w14:textId="77777777" w:rsidR="00D41963" w:rsidRPr="0052295E" w:rsidRDefault="00D41963" w:rsidP="00D41963">
            <w:pPr>
              <w:pStyle w:val="UseCaseText"/>
              <w:keepNext/>
              <w:keepLines/>
              <w:rPr>
                <w:rFonts w:eastAsia="SimSun"/>
              </w:rPr>
            </w:pPr>
          </w:p>
        </w:tc>
        <w:tc>
          <w:tcPr>
            <w:tcW w:w="1890" w:type="dxa"/>
            <w:tcBorders>
              <w:bottom w:val="single" w:sz="4" w:space="0" w:color="auto"/>
            </w:tcBorders>
            <w:vAlign w:val="center"/>
          </w:tcPr>
          <w:p w14:paraId="23B0C669" w14:textId="77777777" w:rsidR="00D41963" w:rsidRPr="0052295E" w:rsidRDefault="00D41963" w:rsidP="00D41963">
            <w:pPr>
              <w:pStyle w:val="UseCaseText"/>
              <w:keepNext/>
              <w:keepLines/>
              <w:rPr>
                <w:rFonts w:eastAsia="SimSun"/>
              </w:rPr>
            </w:pPr>
          </w:p>
        </w:tc>
        <w:tc>
          <w:tcPr>
            <w:tcW w:w="6720" w:type="dxa"/>
            <w:tcBorders>
              <w:bottom w:val="single" w:sz="4" w:space="0" w:color="auto"/>
            </w:tcBorders>
            <w:vAlign w:val="center"/>
          </w:tcPr>
          <w:p w14:paraId="23B0C66A" w14:textId="77777777" w:rsidR="00D41963" w:rsidRPr="0052295E" w:rsidRDefault="00D41963" w:rsidP="00D41963">
            <w:pPr>
              <w:pStyle w:val="UseCaseText"/>
              <w:keepNext/>
              <w:keepLines/>
              <w:rPr>
                <w:rFonts w:eastAsia="SimSun"/>
              </w:rPr>
            </w:pPr>
          </w:p>
        </w:tc>
      </w:tr>
      <w:tr w:rsidR="00D41963" w:rsidRPr="0052295E" w14:paraId="23B0C66D" w14:textId="77777777" w:rsidTr="00D41963">
        <w:trPr>
          <w:trHeight w:val="242"/>
        </w:trPr>
        <w:tc>
          <w:tcPr>
            <w:tcW w:w="9240" w:type="dxa"/>
            <w:gridSpan w:val="3"/>
            <w:shd w:val="clear" w:color="auto" w:fill="FFCC99"/>
            <w:vAlign w:val="center"/>
          </w:tcPr>
          <w:p w14:paraId="23B0C66C" w14:textId="77777777" w:rsidR="00D41963" w:rsidRPr="0052295E" w:rsidRDefault="00D41963" w:rsidP="00D41963">
            <w:pPr>
              <w:pStyle w:val="UseCaseSection"/>
              <w:keepNext/>
              <w:keepLines/>
              <w:rPr>
                <w:rFonts w:eastAsia="SimSun"/>
              </w:rPr>
            </w:pPr>
            <w:r w:rsidRPr="0052295E">
              <w:rPr>
                <w:rFonts w:eastAsia="SimSun"/>
              </w:rPr>
              <w:t>Open Issues</w:t>
            </w:r>
            <w:r>
              <w:rPr>
                <w:rFonts w:eastAsia="SimSun"/>
              </w:rPr>
              <w:t xml:space="preserve"> (Please use this field to indicate questions/comments on the use case)</w:t>
            </w:r>
          </w:p>
        </w:tc>
      </w:tr>
      <w:tr w:rsidR="00D41963" w:rsidRPr="0052295E" w14:paraId="23B0C670" w14:textId="77777777" w:rsidTr="00D41963">
        <w:trPr>
          <w:trHeight w:val="206"/>
        </w:trPr>
        <w:tc>
          <w:tcPr>
            <w:tcW w:w="630" w:type="dxa"/>
            <w:vAlign w:val="center"/>
          </w:tcPr>
          <w:p w14:paraId="23B0C66E" w14:textId="77777777" w:rsidR="00D41963" w:rsidRPr="0052295E" w:rsidRDefault="00D41963" w:rsidP="00D41963">
            <w:pPr>
              <w:pStyle w:val="UseCaseHeader"/>
              <w:keepNext/>
              <w:keepLines/>
              <w:rPr>
                <w:rFonts w:eastAsia="SimSun"/>
              </w:rPr>
            </w:pPr>
            <w:r w:rsidRPr="0052295E">
              <w:rPr>
                <w:rFonts w:eastAsia="SimSun"/>
              </w:rPr>
              <w:t>ID</w:t>
            </w:r>
          </w:p>
        </w:tc>
        <w:tc>
          <w:tcPr>
            <w:tcW w:w="8610" w:type="dxa"/>
            <w:gridSpan w:val="2"/>
            <w:vAlign w:val="center"/>
          </w:tcPr>
          <w:p w14:paraId="23B0C66F" w14:textId="77777777" w:rsidR="00D41963" w:rsidRPr="0052295E" w:rsidRDefault="00D41963" w:rsidP="00D41963">
            <w:pPr>
              <w:pStyle w:val="UseCaseHeader"/>
              <w:keepNext/>
              <w:keepLines/>
              <w:rPr>
                <w:rFonts w:eastAsia="SimSun"/>
              </w:rPr>
            </w:pPr>
            <w:r w:rsidRPr="0052295E">
              <w:rPr>
                <w:rFonts w:eastAsia="SimSun"/>
              </w:rPr>
              <w:t>Issue Description</w:t>
            </w:r>
          </w:p>
        </w:tc>
      </w:tr>
      <w:tr w:rsidR="00D41963" w:rsidRPr="0052295E" w14:paraId="23B0C673" w14:textId="77777777" w:rsidTr="00D41963">
        <w:trPr>
          <w:trHeight w:val="206"/>
        </w:trPr>
        <w:tc>
          <w:tcPr>
            <w:tcW w:w="630" w:type="dxa"/>
            <w:vAlign w:val="center"/>
          </w:tcPr>
          <w:p w14:paraId="23B0C671" w14:textId="77777777" w:rsidR="00D41963" w:rsidRPr="0052295E" w:rsidRDefault="00D41963" w:rsidP="00D41963">
            <w:pPr>
              <w:pStyle w:val="UseCaseText"/>
              <w:keepNext/>
              <w:keepLines/>
              <w:rPr>
                <w:rFonts w:eastAsia="SimSun"/>
              </w:rPr>
            </w:pPr>
            <w:r>
              <w:rPr>
                <w:rFonts w:eastAsia="SimSun"/>
              </w:rPr>
              <w:t>1</w:t>
            </w:r>
          </w:p>
        </w:tc>
        <w:tc>
          <w:tcPr>
            <w:tcW w:w="8610" w:type="dxa"/>
            <w:gridSpan w:val="2"/>
            <w:vAlign w:val="center"/>
          </w:tcPr>
          <w:p w14:paraId="23B0C672" w14:textId="77777777" w:rsidR="00D41963" w:rsidRPr="0052295E" w:rsidRDefault="00DF1814" w:rsidP="00D41963">
            <w:pPr>
              <w:pStyle w:val="UseCaseText"/>
              <w:keepNext/>
              <w:keepLines/>
              <w:rPr>
                <w:rFonts w:eastAsia="SimSun"/>
              </w:rPr>
            </w:pPr>
            <w:r>
              <w:rPr>
                <w:rFonts w:eastAsia="SimSun"/>
              </w:rPr>
              <w:t xml:space="preserve">DN: </w:t>
            </w:r>
            <w:r>
              <w:t>This implies session management.  If that is the case, it is not noted as a requirement.  Otherwise the user would not need to end a session.  They could just close the browser window and walk away.</w:t>
            </w:r>
          </w:p>
        </w:tc>
      </w:tr>
      <w:tr w:rsidR="00D41963" w:rsidRPr="0052295E" w14:paraId="23B0C676" w14:textId="77777777" w:rsidTr="00D41963">
        <w:trPr>
          <w:trHeight w:val="206"/>
        </w:trPr>
        <w:tc>
          <w:tcPr>
            <w:tcW w:w="630" w:type="dxa"/>
            <w:vAlign w:val="center"/>
          </w:tcPr>
          <w:p w14:paraId="23B0C674" w14:textId="77777777" w:rsidR="00D41963" w:rsidRDefault="00D41963" w:rsidP="00D41963">
            <w:pPr>
              <w:pStyle w:val="UseCaseText"/>
              <w:rPr>
                <w:rFonts w:eastAsia="SimSun"/>
              </w:rPr>
            </w:pPr>
          </w:p>
        </w:tc>
        <w:tc>
          <w:tcPr>
            <w:tcW w:w="8610" w:type="dxa"/>
            <w:gridSpan w:val="2"/>
            <w:vAlign w:val="center"/>
          </w:tcPr>
          <w:p w14:paraId="23B0C675" w14:textId="77777777" w:rsidR="00D41963" w:rsidRDefault="00D41963" w:rsidP="00D41963">
            <w:pPr>
              <w:pStyle w:val="UseCaseText"/>
              <w:rPr>
                <w:rFonts w:eastAsia="SimSun"/>
              </w:rPr>
            </w:pPr>
          </w:p>
        </w:tc>
      </w:tr>
    </w:tbl>
    <w:p w14:paraId="23B0C677" w14:textId="77777777" w:rsidR="00D41963" w:rsidRDefault="00D41963" w:rsidP="00D41963"/>
    <w:p w14:paraId="23B0C678" w14:textId="77777777" w:rsidR="00BF036B" w:rsidRPr="00FE282E" w:rsidRDefault="00B10F46" w:rsidP="00377EE0">
      <w:pPr>
        <w:pStyle w:val="Heading1"/>
      </w:pPr>
      <w:bookmarkStart w:id="115" w:name="_Toc339446687"/>
      <w:commentRangeStart w:id="116"/>
      <w:r>
        <w:t>Overall system quality attributes</w:t>
      </w:r>
      <w:bookmarkEnd w:id="115"/>
      <w:commentRangeEnd w:id="116"/>
      <w:r w:rsidR="00570138">
        <w:rPr>
          <w:rStyle w:val="CommentReference"/>
          <w:rFonts w:cs="Times New Roman"/>
          <w:b w:val="0"/>
          <w:bCs w:val="0"/>
          <w:kern w:val="0"/>
        </w:rPr>
        <w:commentReference w:id="116"/>
      </w:r>
    </w:p>
    <w:p w14:paraId="23B0C679" w14:textId="77777777" w:rsidR="00E55F4B" w:rsidRDefault="00B10F46" w:rsidP="004B392F">
      <w:r>
        <w:t>We captured the system functional requirements in the form of use cases. For each use case, we listed a set of system functions exercised. In this section, we discuss overall system quality attributes that further describe the conditions on which the system will function.</w:t>
      </w:r>
    </w:p>
    <w:p w14:paraId="23B0C67A" w14:textId="77777777" w:rsidR="000712E9" w:rsidRDefault="00DF1814" w:rsidP="00377EE0">
      <w:pPr>
        <w:pStyle w:val="Heading2"/>
      </w:pPr>
      <w:r>
        <w:t>Maintenance</w:t>
      </w:r>
    </w:p>
    <w:p w14:paraId="23B0C67B" w14:textId="77777777" w:rsidR="000712E9" w:rsidRPr="006313CB" w:rsidRDefault="00EA5F57" w:rsidP="008C44E0">
      <w:r w:rsidRPr="006313CB">
        <w:t>In this application maint</w:t>
      </w:r>
      <w:r w:rsidR="00DF1814">
        <w:t>enance</w:t>
      </w:r>
      <w:r w:rsidRPr="006313CB">
        <w:t xml:space="preserve"> plays the major role among the non-functional requirements. The application will be designed such that the software stack can be changed</w:t>
      </w:r>
      <w:r w:rsidR="00AC68E3" w:rsidRPr="006313CB">
        <w:t>.</w:t>
      </w:r>
    </w:p>
    <w:p w14:paraId="23B0C67C" w14:textId="77777777" w:rsidR="00044A87" w:rsidRPr="006313CB" w:rsidRDefault="007D386E" w:rsidP="008C44E0">
      <w:r w:rsidRPr="006313CB">
        <w:t xml:space="preserve">In order to improve maintainability the system shall be </w:t>
      </w:r>
      <w:r w:rsidR="008C44E0" w:rsidRPr="006313CB">
        <w:t>optimized</w:t>
      </w:r>
      <w:r w:rsidRPr="006313CB">
        <w:t xml:space="preserve"> for a lean code base. This ensures that developers quickly gain an overview. In order to minimize the code base the system shall make use of third party components wherever and whenever possible. In other words “buying” is better than “making”. “Buying” in our case also includes making use of open source/ freeware.</w:t>
      </w:r>
    </w:p>
    <w:p w14:paraId="23B0C67D" w14:textId="77777777" w:rsidR="000712E9" w:rsidRPr="006313CB" w:rsidRDefault="00044A87" w:rsidP="008C44E0">
      <w:r w:rsidRPr="006313CB">
        <w:t>T</w:t>
      </w:r>
      <w:r w:rsidR="007D386E" w:rsidRPr="006313CB">
        <w:t xml:space="preserve">here is a trade-off between buying and making. Powerful frameworks </w:t>
      </w:r>
      <w:r w:rsidR="00DF1814">
        <w:t xml:space="preserve">may </w:t>
      </w:r>
      <w:r w:rsidR="007D386E" w:rsidRPr="006313CB">
        <w:t xml:space="preserve">require complex configuration. It may be more costly to configure </w:t>
      </w:r>
      <w:r w:rsidRPr="006313CB">
        <w:t xml:space="preserve">an off-the-shelf </w:t>
      </w:r>
      <w:r w:rsidR="007D386E" w:rsidRPr="006313CB">
        <w:t xml:space="preserve">framework than </w:t>
      </w:r>
      <w:r w:rsidRPr="006313CB">
        <w:t xml:space="preserve">to develop </w:t>
      </w:r>
      <w:r w:rsidR="007D386E" w:rsidRPr="006313CB">
        <w:t xml:space="preserve">the required functionality. </w:t>
      </w:r>
      <w:r w:rsidRPr="006313CB">
        <w:t>W</w:t>
      </w:r>
      <w:r w:rsidR="007D386E" w:rsidRPr="006313CB">
        <w:t>ell-maintained</w:t>
      </w:r>
      <w:r w:rsidRPr="006313CB">
        <w:t xml:space="preserve"> (active)</w:t>
      </w:r>
      <w:r w:rsidR="007D386E" w:rsidRPr="006313CB">
        <w:t xml:space="preserve"> framework</w:t>
      </w:r>
      <w:r w:rsidRPr="006313CB">
        <w:t xml:space="preserve"> project</w:t>
      </w:r>
      <w:r w:rsidR="007D386E" w:rsidRPr="006313CB">
        <w:t xml:space="preserve">s undergo frequent updates </w:t>
      </w:r>
      <w:r w:rsidRPr="006313CB">
        <w:t>that must be applied to a deployed system</w:t>
      </w:r>
      <w:r w:rsidR="007D386E" w:rsidRPr="006313CB">
        <w:t xml:space="preserve"> in order to stay up-to-date</w:t>
      </w:r>
      <w:r w:rsidRPr="006313CB">
        <w:t xml:space="preserve"> or maintain security</w:t>
      </w:r>
      <w:r w:rsidR="007D386E" w:rsidRPr="006313CB">
        <w:t xml:space="preserve">. Documenting the configuration of the components – an important aspect with respect to maintainability – </w:t>
      </w:r>
      <w:r w:rsidR="00DF1814">
        <w:t>may</w:t>
      </w:r>
      <w:r w:rsidR="007D386E" w:rsidRPr="006313CB">
        <w:t xml:space="preserve"> </w:t>
      </w:r>
      <w:r w:rsidR="00DF1814">
        <w:t>be</w:t>
      </w:r>
      <w:r w:rsidR="007D386E" w:rsidRPr="006313CB">
        <w:t xml:space="preserve"> difficult.</w:t>
      </w:r>
      <w:r w:rsidRPr="006313CB">
        <w:t xml:space="preserve"> </w:t>
      </w:r>
      <w:r w:rsidR="007D386E" w:rsidRPr="006313CB">
        <w:t>Therefore, for each component it must be decided if the maintainability is higher when taking an off-the-shelf product or using self-developed components that are tailored to the specific use case.</w:t>
      </w:r>
    </w:p>
    <w:p w14:paraId="23B0C67E" w14:textId="77777777" w:rsidR="000712E9" w:rsidRPr="006313CB" w:rsidRDefault="007D386E" w:rsidP="008C44E0">
      <w:r w:rsidRPr="006313CB">
        <w:t>For those components that are designed within the project we require unit tests to be available that test at least the minimum functionality. In addition system integration tests are recommended but due to the high costs of designing a system test toolkit this might not be possible with the given time and resources.</w:t>
      </w:r>
    </w:p>
    <w:p w14:paraId="23B0C67F" w14:textId="77777777" w:rsidR="000712E9" w:rsidRPr="004B392F" w:rsidRDefault="000712E9" w:rsidP="004B392F">
      <w:pPr>
        <w:spacing w:after="60"/>
        <w:ind w:left="907" w:hanging="907"/>
        <w:rPr>
          <w:b/>
        </w:rPr>
      </w:pPr>
    </w:p>
    <w:p w14:paraId="23B0C680" w14:textId="77777777" w:rsidR="005F4826" w:rsidRPr="004B392F" w:rsidRDefault="00C24722" w:rsidP="004B392F">
      <w:pPr>
        <w:spacing w:after="60"/>
        <w:ind w:left="907" w:hanging="907"/>
        <w:rPr>
          <w:b/>
        </w:rPr>
      </w:pPr>
      <w:r>
        <w:rPr>
          <w:b/>
        </w:rPr>
        <w:t>NFR001</w:t>
      </w:r>
      <w:r w:rsidR="005F4826" w:rsidRPr="00FE282E">
        <w:rPr>
          <w:b/>
        </w:rPr>
        <w:t xml:space="preserve"> </w:t>
      </w:r>
      <w:r w:rsidR="00044A87" w:rsidRPr="004B392F">
        <w:rPr>
          <w:u w:val="single"/>
        </w:rPr>
        <w:t>All project-developed</w:t>
      </w:r>
      <w:r w:rsidR="005F4826" w:rsidRPr="004B392F">
        <w:rPr>
          <w:u w:val="single"/>
        </w:rPr>
        <w:t xml:space="preserve"> source code shall have comments at least on a per-class level.</w:t>
      </w:r>
    </w:p>
    <w:p w14:paraId="23B0C681" w14:textId="77777777" w:rsidR="005F4826" w:rsidRPr="004B392F" w:rsidRDefault="005F4826" w:rsidP="004B392F">
      <w:pPr>
        <w:pStyle w:val="StyleLeft063After3ptPatternClearGray-25"/>
      </w:pPr>
      <w:r w:rsidRPr="004B392F">
        <w:t>Supported Use Cases: ALL</w:t>
      </w:r>
    </w:p>
    <w:p w14:paraId="23B0C682" w14:textId="77777777" w:rsidR="00543F7E" w:rsidRDefault="00543F7E" w:rsidP="005F4826">
      <w:pPr>
        <w:spacing w:after="60"/>
        <w:ind w:left="907" w:hanging="907"/>
        <w:rPr>
          <w:b/>
        </w:rPr>
      </w:pPr>
    </w:p>
    <w:p w14:paraId="23B0C683" w14:textId="77777777" w:rsidR="005F4826" w:rsidRPr="004B392F" w:rsidRDefault="00C24722" w:rsidP="004B392F">
      <w:pPr>
        <w:spacing w:after="60"/>
        <w:ind w:left="907" w:hanging="907"/>
        <w:rPr>
          <w:b/>
        </w:rPr>
      </w:pPr>
      <w:r>
        <w:rPr>
          <w:b/>
        </w:rPr>
        <w:t>NFR002</w:t>
      </w:r>
      <w:r w:rsidR="005F4826" w:rsidRPr="00FE282E">
        <w:rPr>
          <w:b/>
        </w:rPr>
        <w:t xml:space="preserve"> </w:t>
      </w:r>
      <w:r w:rsidR="005F4826" w:rsidRPr="004B392F">
        <w:rPr>
          <w:u w:val="single"/>
        </w:rPr>
        <w:t>The System’s architecture shall be documented</w:t>
      </w:r>
      <w:r w:rsidR="00CD539F" w:rsidRPr="004B392F">
        <w:rPr>
          <w:u w:val="single"/>
        </w:rPr>
        <w:t>.</w:t>
      </w:r>
    </w:p>
    <w:p w14:paraId="23B0C684" w14:textId="77777777" w:rsidR="005F4826" w:rsidRPr="004B392F" w:rsidRDefault="005F4826" w:rsidP="004B392F">
      <w:pPr>
        <w:pStyle w:val="StyleLeft063After3ptPatternClearGray-25"/>
      </w:pPr>
      <w:r w:rsidRPr="004B392F">
        <w:t>Supported Use Cases: ALL</w:t>
      </w:r>
    </w:p>
    <w:p w14:paraId="23B0C685" w14:textId="77777777" w:rsidR="00543F7E" w:rsidRDefault="00543F7E" w:rsidP="005F4826">
      <w:pPr>
        <w:spacing w:after="60"/>
        <w:ind w:left="907" w:hanging="907"/>
        <w:rPr>
          <w:b/>
        </w:rPr>
      </w:pPr>
    </w:p>
    <w:p w14:paraId="23B0C686" w14:textId="77777777" w:rsidR="005F4826" w:rsidRPr="004B392F" w:rsidRDefault="00C24722" w:rsidP="004B392F">
      <w:pPr>
        <w:spacing w:after="60"/>
        <w:ind w:left="907" w:hanging="907"/>
        <w:rPr>
          <w:b/>
        </w:rPr>
      </w:pPr>
      <w:r>
        <w:rPr>
          <w:b/>
        </w:rPr>
        <w:t>NFR003</w:t>
      </w:r>
      <w:r w:rsidR="005F4826" w:rsidRPr="00FE282E">
        <w:rPr>
          <w:b/>
        </w:rPr>
        <w:t xml:space="preserve"> </w:t>
      </w:r>
      <w:r w:rsidR="005F4826" w:rsidRPr="004B392F">
        <w:rPr>
          <w:u w:val="single"/>
        </w:rPr>
        <w:t>The System’s configuration parameters shall be documented.</w:t>
      </w:r>
    </w:p>
    <w:p w14:paraId="23B0C687" w14:textId="77777777" w:rsidR="005F4826" w:rsidRPr="004B392F" w:rsidRDefault="005F4826" w:rsidP="004B392F">
      <w:pPr>
        <w:pStyle w:val="StyleLeft063After3ptPatternClearGray-25"/>
      </w:pPr>
      <w:r w:rsidRPr="004B392F">
        <w:t>Supported Use Cases: ALL</w:t>
      </w:r>
    </w:p>
    <w:p w14:paraId="23B0C688" w14:textId="77777777" w:rsidR="00543F7E" w:rsidRDefault="00543F7E" w:rsidP="005F4826">
      <w:pPr>
        <w:spacing w:after="60"/>
        <w:ind w:left="907" w:hanging="907"/>
        <w:rPr>
          <w:b/>
        </w:rPr>
      </w:pPr>
    </w:p>
    <w:p w14:paraId="23B0C689" w14:textId="77777777" w:rsidR="005F4826" w:rsidRDefault="00C24722" w:rsidP="005F4826">
      <w:pPr>
        <w:spacing w:after="60"/>
        <w:ind w:left="907" w:hanging="907"/>
        <w:rPr>
          <w:u w:val="single"/>
        </w:rPr>
      </w:pPr>
      <w:r>
        <w:rPr>
          <w:b/>
        </w:rPr>
        <w:t>NFR004</w:t>
      </w:r>
      <w:r w:rsidR="005F4826" w:rsidRPr="00FE282E">
        <w:rPr>
          <w:b/>
        </w:rPr>
        <w:t xml:space="preserve"> </w:t>
      </w:r>
      <w:r w:rsidR="005F4826" w:rsidRPr="00FE282E">
        <w:rPr>
          <w:u w:val="single"/>
        </w:rPr>
        <w:t xml:space="preserve">The System’s </w:t>
      </w:r>
      <w:r w:rsidR="005F4826">
        <w:rPr>
          <w:u w:val="single"/>
        </w:rPr>
        <w:t>source code shall be covered by unit tests</w:t>
      </w:r>
      <w:r w:rsidR="00C57257">
        <w:rPr>
          <w:u w:val="single"/>
        </w:rPr>
        <w:t xml:space="preserve"> to at least 50% of coverage. Regression tests will be run as part of the software process</w:t>
      </w:r>
      <w:r w:rsidR="005F4826">
        <w:rPr>
          <w:u w:val="single"/>
        </w:rPr>
        <w:t>.</w:t>
      </w:r>
      <w:r w:rsidR="00C57257">
        <w:rPr>
          <w:u w:val="single"/>
        </w:rPr>
        <w:t xml:space="preserve"> </w:t>
      </w:r>
    </w:p>
    <w:p w14:paraId="23B0C68A" w14:textId="77777777" w:rsidR="005F4826" w:rsidRPr="00577CC7" w:rsidRDefault="005F4826" w:rsidP="00BD5298">
      <w:pPr>
        <w:pStyle w:val="StyleLeft063After3ptPatternClearGray-25"/>
      </w:pPr>
      <w:r w:rsidRPr="00FE282E">
        <w:t>Supported Use Cases:</w:t>
      </w:r>
      <w:r>
        <w:t xml:space="preserve"> ALL</w:t>
      </w:r>
    </w:p>
    <w:p w14:paraId="23B0C68B" w14:textId="77777777" w:rsidR="007D386E" w:rsidRPr="00FE282E" w:rsidRDefault="007D386E" w:rsidP="00E55F4B"/>
    <w:p w14:paraId="23B0C68C" w14:textId="77777777" w:rsidR="00BF036B" w:rsidRPr="00FE282E" w:rsidRDefault="00BF036B" w:rsidP="00377EE0">
      <w:pPr>
        <w:pStyle w:val="Heading2"/>
      </w:pPr>
      <w:bookmarkStart w:id="117" w:name="_Toc335492231"/>
      <w:bookmarkStart w:id="118" w:name="_Toc339446689"/>
      <w:r w:rsidRPr="00FE282E">
        <w:t>Usability</w:t>
      </w:r>
      <w:bookmarkEnd w:id="117"/>
      <w:bookmarkEnd w:id="118"/>
      <w:r w:rsidR="00DF346B">
        <w:t xml:space="preserve"> &amp; Accessibility</w:t>
      </w:r>
    </w:p>
    <w:p w14:paraId="23B0C68D" w14:textId="77777777" w:rsidR="006372E8" w:rsidRPr="00FE282E" w:rsidRDefault="006372E8" w:rsidP="006372E8">
      <w:r w:rsidRPr="00FE282E">
        <w:t xml:space="preserve">Here </w:t>
      </w:r>
      <w:r w:rsidR="008D717A" w:rsidRPr="00FE282E">
        <w:t>follows the</w:t>
      </w:r>
      <w:r w:rsidRPr="00FE282E">
        <w:t xml:space="preserve"> System requirements that affect its usability.</w:t>
      </w:r>
    </w:p>
    <w:p w14:paraId="23B0C68E" w14:textId="77777777" w:rsidR="006372E8" w:rsidRPr="00FE282E" w:rsidRDefault="006372E8" w:rsidP="006372E8"/>
    <w:p w14:paraId="23B0C68F" w14:textId="77777777" w:rsidR="00552890" w:rsidRDefault="00552890" w:rsidP="005A7CD2">
      <w:pPr>
        <w:spacing w:after="60"/>
        <w:ind w:left="907" w:hanging="907"/>
        <w:rPr>
          <w:u w:val="single"/>
        </w:rPr>
      </w:pPr>
      <w:r>
        <w:rPr>
          <w:b/>
        </w:rPr>
        <w:t xml:space="preserve">NFR005a </w:t>
      </w:r>
      <w:r w:rsidRPr="00552890">
        <w:rPr>
          <w:u w:val="single"/>
        </w:rPr>
        <w:t>The System shall provide a reasonably simple to use installation tool:</w:t>
      </w:r>
      <w:r>
        <w:rPr>
          <w:u w:val="single"/>
        </w:rPr>
        <w:t xml:space="preserve"> The tool shall install all required components</w:t>
      </w:r>
      <w:r w:rsidR="00031766">
        <w:rPr>
          <w:u w:val="single"/>
        </w:rPr>
        <w:t xml:space="preserve"> (potentially with the exception for Java and/ or Python) </w:t>
      </w:r>
      <w:r>
        <w:rPr>
          <w:u w:val="single"/>
        </w:rPr>
        <w:t xml:space="preserve"> and guide the administrator through the initial configuration steps.</w:t>
      </w:r>
    </w:p>
    <w:p w14:paraId="23B0C690" w14:textId="77777777" w:rsidR="00DF346B" w:rsidRPr="00552890" w:rsidRDefault="00DF346B" w:rsidP="005A7CD2">
      <w:pPr>
        <w:spacing w:after="60"/>
        <w:ind w:left="907" w:hanging="907"/>
        <w:rPr>
          <w:u w:val="single"/>
        </w:rPr>
      </w:pPr>
    </w:p>
    <w:p w14:paraId="23B0C691" w14:textId="77777777" w:rsidR="005A7CD2" w:rsidRDefault="00C24722" w:rsidP="005A7CD2">
      <w:pPr>
        <w:spacing w:after="60"/>
        <w:ind w:left="907" w:hanging="907"/>
        <w:rPr>
          <w:u w:val="single"/>
        </w:rPr>
      </w:pPr>
      <w:r>
        <w:rPr>
          <w:b/>
        </w:rPr>
        <w:t>NFR005</w:t>
      </w:r>
      <w:r w:rsidR="005A7CD2" w:rsidRPr="00FE282E">
        <w:rPr>
          <w:b/>
        </w:rPr>
        <w:t xml:space="preserve"> </w:t>
      </w:r>
      <w:r w:rsidR="005A7CD2" w:rsidRPr="00FE282E">
        <w:rPr>
          <w:u w:val="single"/>
        </w:rPr>
        <w:t xml:space="preserve">The </w:t>
      </w:r>
      <w:r w:rsidR="0011557F">
        <w:rPr>
          <w:u w:val="single"/>
        </w:rPr>
        <w:t>system</w:t>
      </w:r>
      <w:r w:rsidR="00044A87">
        <w:rPr>
          <w:u w:val="single"/>
        </w:rPr>
        <w:t xml:space="preserve"> </w:t>
      </w:r>
      <w:r w:rsidR="005A7CD2">
        <w:rPr>
          <w:u w:val="single"/>
        </w:rPr>
        <w:t xml:space="preserve">shall be cloud-ready: It must be available as an archived Virtual </w:t>
      </w:r>
      <w:r w:rsidR="00B15C08">
        <w:rPr>
          <w:u w:val="single"/>
        </w:rPr>
        <w:t>Machine (or VM)</w:t>
      </w:r>
      <w:r w:rsidR="005A7CD2">
        <w:rPr>
          <w:u w:val="single"/>
        </w:rPr>
        <w:t xml:space="preserve"> that is ready to use after a few configuration steps.</w:t>
      </w:r>
      <w:r w:rsidR="00B15C08">
        <w:rPr>
          <w:u w:val="single"/>
        </w:rPr>
        <w:t xml:space="preserve"> Our main target is EX2(from Amazon) and other providers that are able to boot a VM image)</w:t>
      </w:r>
    </w:p>
    <w:p w14:paraId="23B0C692" w14:textId="77777777" w:rsidR="000712E9" w:rsidRDefault="005A7CD2" w:rsidP="00BD5298">
      <w:pPr>
        <w:pStyle w:val="StyleLeft063After3ptPatternClearGray-25"/>
      </w:pPr>
      <w:r w:rsidRPr="00FE282E">
        <w:t>Supported Use Cases:</w:t>
      </w:r>
      <w:r>
        <w:t xml:space="preserve"> ALL</w:t>
      </w:r>
    </w:p>
    <w:p w14:paraId="23B0C693" w14:textId="77777777" w:rsidR="00044A87" w:rsidRDefault="00044A87" w:rsidP="00577CC7">
      <w:pPr>
        <w:spacing w:after="60"/>
        <w:ind w:left="907" w:hanging="907"/>
        <w:rPr>
          <w:b/>
        </w:rPr>
      </w:pPr>
    </w:p>
    <w:p w14:paraId="23B0C694" w14:textId="77777777" w:rsidR="00577CC7" w:rsidRDefault="00C24722" w:rsidP="00577CC7">
      <w:pPr>
        <w:spacing w:after="60"/>
        <w:ind w:left="907" w:hanging="907"/>
        <w:rPr>
          <w:u w:val="single"/>
        </w:rPr>
      </w:pPr>
      <w:r>
        <w:rPr>
          <w:b/>
        </w:rPr>
        <w:t>NFR006</w:t>
      </w:r>
      <w:r w:rsidR="00577CC7" w:rsidRPr="00FE282E">
        <w:rPr>
          <w:b/>
        </w:rPr>
        <w:t xml:space="preserve"> </w:t>
      </w:r>
      <w:r w:rsidR="00577CC7" w:rsidRPr="00FE282E">
        <w:rPr>
          <w:u w:val="single"/>
        </w:rPr>
        <w:t xml:space="preserve">The </w:t>
      </w:r>
      <w:r w:rsidR="0011557F">
        <w:rPr>
          <w:u w:val="single"/>
        </w:rPr>
        <w:t>system</w:t>
      </w:r>
      <w:r w:rsidR="00044A87" w:rsidRPr="00FE282E">
        <w:rPr>
          <w:u w:val="single"/>
        </w:rPr>
        <w:t xml:space="preserve"> </w:t>
      </w:r>
      <w:r w:rsidR="00577CC7">
        <w:rPr>
          <w:u w:val="single"/>
        </w:rPr>
        <w:t xml:space="preserve">shall include </w:t>
      </w:r>
      <w:r w:rsidR="00CD539F">
        <w:rPr>
          <w:u w:val="single"/>
        </w:rPr>
        <w:t>detailed instructions</w:t>
      </w:r>
      <w:r w:rsidR="00577CC7">
        <w:rPr>
          <w:u w:val="single"/>
        </w:rPr>
        <w:t xml:space="preserve"> that guide the user through the process of installation of one node and joining a grid. </w:t>
      </w:r>
    </w:p>
    <w:p w14:paraId="23B0C695" w14:textId="77777777" w:rsidR="000712E9" w:rsidRDefault="00577CC7" w:rsidP="00BD5298">
      <w:pPr>
        <w:pStyle w:val="StyleLeft063After3ptPatternClearGray-25"/>
      </w:pPr>
      <w:r w:rsidRPr="00FE282E">
        <w:t>Supported Use Cases:</w:t>
      </w:r>
      <w:r>
        <w:t xml:space="preserve"> ALL</w:t>
      </w:r>
    </w:p>
    <w:p w14:paraId="23B0C696" w14:textId="77777777" w:rsidR="00044A87" w:rsidRDefault="00044A87" w:rsidP="00577CC7">
      <w:pPr>
        <w:spacing w:after="60"/>
        <w:ind w:left="907" w:hanging="907"/>
        <w:rPr>
          <w:b/>
        </w:rPr>
      </w:pPr>
    </w:p>
    <w:p w14:paraId="23B0C697" w14:textId="77777777" w:rsidR="00F93618" w:rsidRDefault="00C24722" w:rsidP="00F93618">
      <w:pPr>
        <w:spacing w:after="60"/>
        <w:ind w:left="907" w:hanging="907"/>
        <w:rPr>
          <w:u w:val="single"/>
        </w:rPr>
      </w:pPr>
      <w:r>
        <w:rPr>
          <w:b/>
        </w:rPr>
        <w:t>NFR008</w:t>
      </w:r>
      <w:r w:rsidR="00F93618" w:rsidRPr="00FE282E">
        <w:t xml:space="preserve"> </w:t>
      </w:r>
      <w:r w:rsidR="00F93618" w:rsidRPr="00FE282E">
        <w:rPr>
          <w:u w:val="single"/>
        </w:rPr>
        <w:t xml:space="preserve">The </w:t>
      </w:r>
      <w:r w:rsidR="0049494C">
        <w:rPr>
          <w:u w:val="single"/>
        </w:rPr>
        <w:t xml:space="preserve">project-developed </w:t>
      </w:r>
      <w:r w:rsidR="00F93618" w:rsidRPr="00FE282E">
        <w:rPr>
          <w:u w:val="single"/>
        </w:rPr>
        <w:t>graphical user interface</w:t>
      </w:r>
      <w:r w:rsidR="0049494C">
        <w:rPr>
          <w:u w:val="single"/>
        </w:rPr>
        <w:t>s</w:t>
      </w:r>
      <w:r w:rsidR="00F93618" w:rsidRPr="00FE282E">
        <w:rPr>
          <w:u w:val="single"/>
        </w:rPr>
        <w:t xml:space="preserve"> shall use a </w:t>
      </w:r>
      <w:r w:rsidR="00AC68E3">
        <w:rPr>
          <w:u w:val="single"/>
        </w:rPr>
        <w:t xml:space="preserve">uniform </w:t>
      </w:r>
      <w:r w:rsidR="00F93618" w:rsidRPr="00FE282E">
        <w:rPr>
          <w:u w:val="single"/>
        </w:rPr>
        <w:t>look-and-feel for web applications</w:t>
      </w:r>
      <w:r w:rsidR="00AC68E3">
        <w:rPr>
          <w:u w:val="single"/>
        </w:rPr>
        <w:t>, defined by the UX team</w:t>
      </w:r>
      <w:r w:rsidR="00F93618" w:rsidRPr="00FE282E">
        <w:rPr>
          <w:u w:val="single"/>
        </w:rPr>
        <w:t>.</w:t>
      </w:r>
      <w:r w:rsidR="00C57257">
        <w:rPr>
          <w:u w:val="single"/>
        </w:rPr>
        <w:t xml:space="preserve"> Minor customizat</w:t>
      </w:r>
      <w:r w:rsidR="00B15C08">
        <w:rPr>
          <w:u w:val="single"/>
        </w:rPr>
        <w:t>ions will be possible by adjust</w:t>
      </w:r>
      <w:r w:rsidR="00C57257">
        <w:rPr>
          <w:u w:val="single"/>
        </w:rPr>
        <w:t>in</w:t>
      </w:r>
      <w:r w:rsidR="00B15C08">
        <w:rPr>
          <w:u w:val="single"/>
        </w:rPr>
        <w:t>g</w:t>
      </w:r>
      <w:r w:rsidR="00C57257">
        <w:rPr>
          <w:u w:val="single"/>
        </w:rPr>
        <w:t xml:space="preserve"> Cascading Style Sheets</w:t>
      </w:r>
      <w:r w:rsidR="00B15C08">
        <w:rPr>
          <w:u w:val="single"/>
        </w:rPr>
        <w:t>, for example</w:t>
      </w:r>
      <w:r w:rsidR="00C57257">
        <w:rPr>
          <w:u w:val="single"/>
        </w:rPr>
        <w:t>.</w:t>
      </w:r>
    </w:p>
    <w:p w14:paraId="23B0C698" w14:textId="77777777" w:rsidR="00FE089D" w:rsidRPr="00FE282E" w:rsidRDefault="00FE089D" w:rsidP="00BD5298">
      <w:pPr>
        <w:pStyle w:val="StyleLeft063After3ptPatternClearGray-25"/>
      </w:pPr>
      <w:r w:rsidRPr="00FE282E">
        <w:t>Supported Use Cases:</w:t>
      </w:r>
      <w:r>
        <w:t xml:space="preserve"> ALL</w:t>
      </w:r>
    </w:p>
    <w:p w14:paraId="23B0C699" w14:textId="77777777" w:rsidR="00834ECC" w:rsidRDefault="00834ECC" w:rsidP="007F7B7C">
      <w:pPr>
        <w:spacing w:after="60"/>
        <w:ind w:left="907" w:hanging="907"/>
        <w:rPr>
          <w:b/>
        </w:rPr>
      </w:pPr>
    </w:p>
    <w:p w14:paraId="23B0C69A" w14:textId="77777777" w:rsidR="008D04B1" w:rsidRDefault="00C24722" w:rsidP="007F7B7C">
      <w:pPr>
        <w:spacing w:after="60"/>
        <w:ind w:left="907" w:hanging="907"/>
        <w:rPr>
          <w:u w:val="single"/>
        </w:rPr>
      </w:pPr>
      <w:r>
        <w:rPr>
          <w:b/>
        </w:rPr>
        <w:t>NFR009</w:t>
      </w:r>
      <w:r w:rsidR="008D04B1" w:rsidRPr="00FE282E">
        <w:rPr>
          <w:b/>
        </w:rPr>
        <w:t xml:space="preserve"> </w:t>
      </w:r>
      <w:r w:rsidR="008D04B1" w:rsidRPr="00FE282E">
        <w:rPr>
          <w:u w:val="single"/>
        </w:rPr>
        <w:t xml:space="preserve">The </w:t>
      </w:r>
      <w:r w:rsidR="0049494C">
        <w:rPr>
          <w:u w:val="single"/>
        </w:rPr>
        <w:t>project-developed applications</w:t>
      </w:r>
      <w:r w:rsidR="0049494C" w:rsidRPr="00FE282E">
        <w:rPr>
          <w:u w:val="single"/>
        </w:rPr>
        <w:t xml:space="preserve"> </w:t>
      </w:r>
      <w:r w:rsidR="008D04B1" w:rsidRPr="00FE282E">
        <w:rPr>
          <w:u w:val="single"/>
        </w:rPr>
        <w:t>shall provide online help explaining how to perform user-related functions.</w:t>
      </w:r>
    </w:p>
    <w:p w14:paraId="23B0C69B" w14:textId="77777777" w:rsidR="00FE089D" w:rsidRPr="00FE282E" w:rsidRDefault="00FE089D" w:rsidP="00BD5298">
      <w:pPr>
        <w:pStyle w:val="StyleLeft063After3ptPatternClearGray-25"/>
      </w:pPr>
      <w:r w:rsidRPr="00FE282E">
        <w:t>Supported Use Cases:</w:t>
      </w:r>
      <w:r>
        <w:t xml:space="preserve"> ALL</w:t>
      </w:r>
    </w:p>
    <w:p w14:paraId="23B0C69C" w14:textId="77777777" w:rsidR="00834ECC" w:rsidRDefault="00834ECC" w:rsidP="007F7B7C">
      <w:pPr>
        <w:spacing w:after="60"/>
        <w:ind w:left="907" w:hanging="907"/>
        <w:rPr>
          <w:b/>
        </w:rPr>
      </w:pPr>
    </w:p>
    <w:p w14:paraId="23B0C69D" w14:textId="77777777" w:rsidR="008F291E" w:rsidRDefault="00C24722" w:rsidP="007F7B7C">
      <w:pPr>
        <w:spacing w:after="60"/>
        <w:ind w:left="907" w:hanging="907"/>
        <w:rPr>
          <w:u w:val="single"/>
        </w:rPr>
      </w:pPr>
      <w:r>
        <w:rPr>
          <w:b/>
        </w:rPr>
        <w:lastRenderedPageBreak/>
        <w:t>NFR010</w:t>
      </w:r>
      <w:r w:rsidR="008F291E" w:rsidRPr="00FE282E">
        <w:rPr>
          <w:b/>
        </w:rPr>
        <w:t xml:space="preserve"> </w:t>
      </w:r>
      <w:r w:rsidR="008F291E" w:rsidRPr="00FE282E">
        <w:rPr>
          <w:u w:val="single"/>
        </w:rPr>
        <w:t xml:space="preserve">The </w:t>
      </w:r>
      <w:r w:rsidR="0049494C">
        <w:rPr>
          <w:u w:val="single"/>
        </w:rPr>
        <w:t>project-developed applications</w:t>
      </w:r>
      <w:r w:rsidR="0049494C" w:rsidRPr="00FE282E">
        <w:rPr>
          <w:u w:val="single"/>
        </w:rPr>
        <w:t xml:space="preserve"> </w:t>
      </w:r>
      <w:r w:rsidR="008F291E" w:rsidRPr="00FE282E">
        <w:rPr>
          <w:u w:val="single"/>
        </w:rPr>
        <w:t xml:space="preserve">shall present the user with clear, understandable and accurate information explaining each task that can be performed using the </w:t>
      </w:r>
      <w:r w:rsidR="0049494C">
        <w:rPr>
          <w:u w:val="single"/>
        </w:rPr>
        <w:t>software</w:t>
      </w:r>
      <w:r w:rsidR="008F291E" w:rsidRPr="00FE282E">
        <w:rPr>
          <w:u w:val="single"/>
        </w:rPr>
        <w:t>.</w:t>
      </w:r>
    </w:p>
    <w:p w14:paraId="23B0C69E" w14:textId="77777777" w:rsidR="00FE089D" w:rsidRPr="00FE282E" w:rsidRDefault="00FE089D" w:rsidP="00BD5298">
      <w:pPr>
        <w:pStyle w:val="StyleLeft063After3ptPatternClearGray-25"/>
      </w:pPr>
      <w:r w:rsidRPr="00FE282E">
        <w:t>Supported Use Cases:</w:t>
      </w:r>
      <w:r>
        <w:t xml:space="preserve"> ALL</w:t>
      </w:r>
    </w:p>
    <w:p w14:paraId="23B0C69F" w14:textId="77777777" w:rsidR="00834ECC" w:rsidRDefault="00834ECC" w:rsidP="007F7B7C">
      <w:pPr>
        <w:spacing w:after="60"/>
        <w:ind w:left="907" w:hanging="907"/>
        <w:rPr>
          <w:b/>
        </w:rPr>
      </w:pPr>
    </w:p>
    <w:p w14:paraId="23B0C6A0" w14:textId="77777777" w:rsidR="008D04B1" w:rsidRDefault="00C24722" w:rsidP="007F7B7C">
      <w:pPr>
        <w:spacing w:after="60"/>
        <w:ind w:left="907" w:hanging="907"/>
        <w:rPr>
          <w:u w:val="single"/>
        </w:rPr>
      </w:pPr>
      <w:r>
        <w:rPr>
          <w:b/>
        </w:rPr>
        <w:t>NFR011</w:t>
      </w:r>
      <w:r w:rsidR="008D04B1" w:rsidRPr="00FE282E">
        <w:rPr>
          <w:b/>
        </w:rPr>
        <w:t xml:space="preserve"> </w:t>
      </w:r>
      <w:r w:rsidR="008D04B1" w:rsidRPr="00FE282E">
        <w:rPr>
          <w:u w:val="single"/>
        </w:rPr>
        <w:t xml:space="preserve">The </w:t>
      </w:r>
      <w:r w:rsidR="0049494C">
        <w:rPr>
          <w:u w:val="single"/>
        </w:rPr>
        <w:t>project-developed applications</w:t>
      </w:r>
      <w:r w:rsidR="0049494C" w:rsidRPr="00FE282E">
        <w:rPr>
          <w:u w:val="single"/>
        </w:rPr>
        <w:t xml:space="preserve"> </w:t>
      </w:r>
      <w:r w:rsidR="008D04B1" w:rsidRPr="00FE282E">
        <w:rPr>
          <w:u w:val="single"/>
        </w:rPr>
        <w:t>shall present the user with human understandable error messages explaining the errors that occur during user interactions.</w:t>
      </w:r>
      <w:r w:rsidR="00DF1814">
        <w:rPr>
          <w:u w:val="single"/>
        </w:rPr>
        <w:t xml:space="preserve"> </w:t>
      </w:r>
    </w:p>
    <w:p w14:paraId="23B0C6A1" w14:textId="77777777" w:rsidR="00FE089D" w:rsidRPr="00FE282E" w:rsidRDefault="00FE089D" w:rsidP="00BD5298">
      <w:pPr>
        <w:pStyle w:val="StyleLeft063After3ptPatternClearGray-25"/>
      </w:pPr>
      <w:r w:rsidRPr="00FE282E">
        <w:t>Supported Use Cases:</w:t>
      </w:r>
      <w:r>
        <w:t xml:space="preserve"> ALL</w:t>
      </w:r>
    </w:p>
    <w:p w14:paraId="23B0C6A2" w14:textId="77777777" w:rsidR="00834ECC" w:rsidRDefault="00834ECC" w:rsidP="007F7B7C">
      <w:pPr>
        <w:spacing w:after="60"/>
        <w:ind w:left="907" w:hanging="907"/>
        <w:rPr>
          <w:b/>
        </w:rPr>
      </w:pPr>
    </w:p>
    <w:p w14:paraId="23B0C6A3" w14:textId="77777777" w:rsidR="008D04B1" w:rsidRDefault="00C24722" w:rsidP="007F7B7C">
      <w:pPr>
        <w:spacing w:after="60"/>
        <w:ind w:left="907" w:hanging="907"/>
        <w:rPr>
          <w:u w:val="single"/>
        </w:rPr>
      </w:pPr>
      <w:r>
        <w:rPr>
          <w:b/>
        </w:rPr>
        <w:t>NFR012</w:t>
      </w:r>
      <w:r w:rsidR="008D04B1" w:rsidRPr="00FE282E">
        <w:rPr>
          <w:b/>
        </w:rPr>
        <w:t xml:space="preserve"> </w:t>
      </w:r>
      <w:r w:rsidR="00AC68E3" w:rsidRPr="00AC68E3">
        <w:rPr>
          <w:u w:val="single"/>
        </w:rPr>
        <w:t>The key data import operations should be transactional. i.e.</w:t>
      </w:r>
      <w:r w:rsidR="00AC68E3">
        <w:rPr>
          <w:b/>
        </w:rPr>
        <w:t xml:space="preserve"> </w:t>
      </w:r>
      <w:r w:rsidR="008D04B1" w:rsidRPr="00FE282E">
        <w:rPr>
          <w:u w:val="single"/>
        </w:rPr>
        <w:t>The user shall be able to abort operation</w:t>
      </w:r>
      <w:r w:rsidR="00DF6505">
        <w:rPr>
          <w:u w:val="single"/>
        </w:rPr>
        <w:t>s</w:t>
      </w:r>
      <w:r w:rsidR="008D04B1" w:rsidRPr="00FE282E">
        <w:rPr>
          <w:u w:val="single"/>
        </w:rPr>
        <w:t xml:space="preserve"> before completion, without any negative consequences.</w:t>
      </w:r>
      <w:r w:rsidR="0049494C">
        <w:rPr>
          <w:u w:val="single"/>
        </w:rPr>
        <w:t xml:space="preserve"> </w:t>
      </w:r>
    </w:p>
    <w:p w14:paraId="23B0C6A4" w14:textId="77777777" w:rsidR="00FE089D" w:rsidRPr="00FE282E" w:rsidRDefault="00FE089D" w:rsidP="00BD5298">
      <w:pPr>
        <w:pStyle w:val="StyleLeft063After3ptPatternClearGray-25"/>
      </w:pPr>
      <w:r w:rsidRPr="00FE282E">
        <w:t>Supported Use Cases:</w:t>
      </w:r>
      <w:r>
        <w:t xml:space="preserve"> </w:t>
      </w:r>
    </w:p>
    <w:p w14:paraId="23B0C6A5" w14:textId="77777777" w:rsidR="00834ECC" w:rsidRDefault="00834ECC" w:rsidP="007F7B7C">
      <w:pPr>
        <w:spacing w:after="60"/>
        <w:ind w:left="907" w:hanging="907"/>
        <w:rPr>
          <w:b/>
        </w:rPr>
      </w:pPr>
    </w:p>
    <w:p w14:paraId="23B0C6A6" w14:textId="77777777" w:rsidR="008D04B1" w:rsidRDefault="00C24722" w:rsidP="007F7B7C">
      <w:pPr>
        <w:spacing w:after="60"/>
        <w:ind w:left="907" w:hanging="907"/>
        <w:rPr>
          <w:u w:val="single"/>
        </w:rPr>
      </w:pPr>
      <w:r>
        <w:rPr>
          <w:b/>
        </w:rPr>
        <w:t>NFR013</w:t>
      </w:r>
      <w:r w:rsidR="008D04B1" w:rsidRPr="00FE282E">
        <w:rPr>
          <w:b/>
        </w:rPr>
        <w:t xml:space="preserve"> </w:t>
      </w:r>
      <w:r w:rsidR="008D04B1" w:rsidRPr="00FE282E">
        <w:rPr>
          <w:u w:val="single"/>
        </w:rPr>
        <w:t xml:space="preserve">The </w:t>
      </w:r>
      <w:r w:rsidR="0049494C">
        <w:rPr>
          <w:u w:val="single"/>
        </w:rPr>
        <w:t>project-developed applications</w:t>
      </w:r>
      <w:r w:rsidR="0049494C" w:rsidRPr="00FE282E">
        <w:rPr>
          <w:u w:val="single"/>
        </w:rPr>
        <w:t xml:space="preserve"> </w:t>
      </w:r>
      <w:r w:rsidR="008D04B1" w:rsidRPr="00FE282E">
        <w:rPr>
          <w:u w:val="single"/>
        </w:rPr>
        <w:t xml:space="preserve">shall provide a </w:t>
      </w:r>
      <w:r w:rsidR="008F291E" w:rsidRPr="00FE282E">
        <w:rPr>
          <w:u w:val="single"/>
        </w:rPr>
        <w:t xml:space="preserve">status </w:t>
      </w:r>
      <w:r w:rsidR="008D04B1" w:rsidRPr="00FE282E">
        <w:rPr>
          <w:u w:val="single"/>
        </w:rPr>
        <w:t>indicat</w:t>
      </w:r>
      <w:r w:rsidR="008F291E" w:rsidRPr="00FE282E">
        <w:rPr>
          <w:u w:val="single"/>
        </w:rPr>
        <w:t>or</w:t>
      </w:r>
      <w:r w:rsidR="008D04B1" w:rsidRPr="00FE282E">
        <w:rPr>
          <w:u w:val="single"/>
        </w:rPr>
        <w:t xml:space="preserve"> </w:t>
      </w:r>
      <w:r w:rsidR="008F291E" w:rsidRPr="00FE282E">
        <w:rPr>
          <w:u w:val="single"/>
        </w:rPr>
        <w:t>showing the</w:t>
      </w:r>
      <w:r w:rsidR="008D04B1" w:rsidRPr="00FE282E">
        <w:rPr>
          <w:u w:val="single"/>
        </w:rPr>
        <w:t xml:space="preserve"> progress towards completion of </w:t>
      </w:r>
      <w:r w:rsidR="00A47616">
        <w:rPr>
          <w:u w:val="single"/>
        </w:rPr>
        <w:t xml:space="preserve">user triggered </w:t>
      </w:r>
      <w:r w:rsidR="0049494C">
        <w:rPr>
          <w:u w:val="single"/>
        </w:rPr>
        <w:t>processing</w:t>
      </w:r>
      <w:r w:rsidR="00A47616">
        <w:rPr>
          <w:u w:val="single"/>
        </w:rPr>
        <w:t>, search queries, exports and downloads</w:t>
      </w:r>
      <w:r w:rsidR="008D04B1" w:rsidRPr="00FE282E">
        <w:rPr>
          <w:u w:val="single"/>
        </w:rPr>
        <w:t>.</w:t>
      </w:r>
    </w:p>
    <w:p w14:paraId="23B0C6A7" w14:textId="77777777" w:rsidR="00FE089D" w:rsidRPr="00FE282E" w:rsidRDefault="00FE089D" w:rsidP="00BD5298">
      <w:pPr>
        <w:pStyle w:val="StyleLeft063After3ptPatternClearGray-25"/>
      </w:pPr>
      <w:r w:rsidRPr="00FE282E">
        <w:t>Supported Use Cases:</w:t>
      </w:r>
      <w:r>
        <w:t xml:space="preserve"> </w:t>
      </w:r>
    </w:p>
    <w:p w14:paraId="23B0C6A8" w14:textId="77777777" w:rsidR="00DF346B" w:rsidRDefault="00DF346B" w:rsidP="00DF346B">
      <w:pPr>
        <w:spacing w:after="60"/>
        <w:ind w:left="907" w:hanging="907"/>
        <w:rPr>
          <w:b/>
        </w:rPr>
      </w:pPr>
      <w:bookmarkStart w:id="119" w:name="_Toc335492233"/>
    </w:p>
    <w:p w14:paraId="23B0C6A9" w14:textId="77777777" w:rsidR="00DF346B" w:rsidRPr="00DF346B" w:rsidRDefault="00DF346B" w:rsidP="00DF346B">
      <w:pPr>
        <w:spacing w:after="60"/>
        <w:ind w:left="907" w:hanging="907"/>
        <w:rPr>
          <w:u w:val="single"/>
        </w:rPr>
      </w:pPr>
      <w:r w:rsidRPr="00DF346B">
        <w:rPr>
          <w:b/>
        </w:rPr>
        <w:t xml:space="preserve">NFR013b </w:t>
      </w:r>
      <w:r w:rsidRPr="00DF346B">
        <w:rPr>
          <w:u w:val="single"/>
        </w:rPr>
        <w:t>The system shall comply with the section 508 Amendment to the Rehabilitation Act of 1973</w:t>
      </w:r>
      <w:r>
        <w:rPr>
          <w:u w:val="single"/>
        </w:rPr>
        <w:t xml:space="preserve"> section related to </w:t>
      </w:r>
      <w:r w:rsidRPr="00DF346B">
        <w:rPr>
          <w:u w:val="single"/>
        </w:rPr>
        <w:t>Web-based Intranet and Internet Information and Applications</w:t>
      </w:r>
      <w:r>
        <w:rPr>
          <w:u w:val="single"/>
        </w:rPr>
        <w:t>.</w:t>
      </w:r>
    </w:p>
    <w:p w14:paraId="23B0C6AA" w14:textId="77777777" w:rsidR="00DF346B" w:rsidRPr="00FE282E" w:rsidRDefault="00DF346B" w:rsidP="00DF346B">
      <w:pPr>
        <w:pStyle w:val="StyleLeft063After3ptPatternClearGray-25"/>
      </w:pPr>
      <w:r w:rsidRPr="00FE282E">
        <w:t>Supported Use Cases:</w:t>
      </w:r>
      <w:r>
        <w:t xml:space="preserve"> </w:t>
      </w:r>
    </w:p>
    <w:p w14:paraId="23B0C6AB" w14:textId="77777777" w:rsidR="001713CE" w:rsidRDefault="001713CE" w:rsidP="001713CE"/>
    <w:p w14:paraId="23B0C6AC" w14:textId="77777777" w:rsidR="00DF346B" w:rsidRDefault="00DF346B" w:rsidP="00DF346B">
      <w:pPr>
        <w:spacing w:after="60"/>
        <w:ind w:left="907" w:hanging="907"/>
        <w:rPr>
          <w:u w:val="single"/>
        </w:rPr>
      </w:pPr>
      <w:r>
        <w:rPr>
          <w:b/>
        </w:rPr>
        <w:t>NFR013c</w:t>
      </w:r>
      <w:r w:rsidRPr="00FE282E">
        <w:rPr>
          <w:b/>
        </w:rPr>
        <w:t xml:space="preserve"> </w:t>
      </w:r>
      <w:r w:rsidRPr="00DF346B">
        <w:t xml:space="preserve">The </w:t>
      </w:r>
      <w:r>
        <w:rPr>
          <w:u w:val="single"/>
        </w:rPr>
        <w:t xml:space="preserve">system shall comply with the </w:t>
      </w:r>
      <w:r w:rsidRPr="00DF346B">
        <w:rPr>
          <w:u w:val="single"/>
        </w:rPr>
        <w:t>ISO/TS 16071, “Ergonomics of human-system interaction – Guidance on accessibility for human-computer interfaces.</w:t>
      </w:r>
    </w:p>
    <w:p w14:paraId="23B0C6AD" w14:textId="77777777" w:rsidR="00DF346B" w:rsidRPr="00FE282E" w:rsidRDefault="00DF346B" w:rsidP="00DF346B">
      <w:pPr>
        <w:pStyle w:val="StyleLeft063After3ptPatternClearGray-25"/>
      </w:pPr>
      <w:r w:rsidRPr="00FE282E">
        <w:t>Supported Use Cases:</w:t>
      </w:r>
      <w:r>
        <w:t xml:space="preserve"> </w:t>
      </w:r>
    </w:p>
    <w:p w14:paraId="23B0C6AE" w14:textId="77777777" w:rsidR="00DF346B" w:rsidRDefault="00DF346B" w:rsidP="001713CE"/>
    <w:p w14:paraId="23B0C6AF" w14:textId="77777777" w:rsidR="00DF346B" w:rsidRDefault="00DF346B" w:rsidP="001713CE"/>
    <w:p w14:paraId="23B0C6B0" w14:textId="77777777" w:rsidR="00BF036B" w:rsidRPr="00FE282E" w:rsidRDefault="00BF036B" w:rsidP="00377EE0">
      <w:pPr>
        <w:pStyle w:val="Heading2"/>
      </w:pPr>
      <w:bookmarkStart w:id="120" w:name="_Toc339446690"/>
      <w:r w:rsidRPr="00FE282E">
        <w:t>Performance</w:t>
      </w:r>
      <w:r w:rsidR="00AB55BB">
        <w:t xml:space="preserve"> and Scalability</w:t>
      </w:r>
      <w:bookmarkEnd w:id="119"/>
      <w:bookmarkEnd w:id="120"/>
    </w:p>
    <w:p w14:paraId="23B0C6B1" w14:textId="77777777" w:rsidR="008F7FB6" w:rsidRDefault="000244E8" w:rsidP="008C44E0">
      <w:r w:rsidRPr="00FE282E">
        <w:t>Here follows the performance requirements of the System.</w:t>
      </w:r>
      <w:r w:rsidR="00AC68E3">
        <w:t xml:space="preserve"> We assume the system will be designed to support universities and data providers within USA, with a maximum of 1000 </w:t>
      </w:r>
      <w:r w:rsidR="00E159D4">
        <w:t xml:space="preserve">concurrent </w:t>
      </w:r>
      <w:r w:rsidR="00AC68E3">
        <w:t xml:space="preserve">users. </w:t>
      </w:r>
    </w:p>
    <w:p w14:paraId="23B0C6B2" w14:textId="77777777" w:rsidR="008F7FB6" w:rsidRDefault="000825D5" w:rsidP="008C44E0">
      <w:r w:rsidRPr="000825D5">
        <w:t>Our e</w:t>
      </w:r>
      <w:r w:rsidR="00B15C08" w:rsidRPr="006114E0">
        <w:t xml:space="preserve">stimates are based on the size of the Geothermal community. </w:t>
      </w:r>
      <w:r w:rsidR="006114E0">
        <w:t>It is unlikely, for example,</w:t>
      </w:r>
      <w:r w:rsidR="00B15C08" w:rsidRPr="006114E0">
        <w:t xml:space="preserve"> that Geothermal data will be of interest for the average citizen of the US</w:t>
      </w:r>
      <w:r w:rsidR="006114E0">
        <w:t xml:space="preserve">. </w:t>
      </w:r>
      <w:r w:rsidRPr="000825D5">
        <w:t>Besides</w:t>
      </w:r>
      <w:r w:rsidR="006114E0">
        <w:t>,</w:t>
      </w:r>
      <w:r w:rsidRPr="000825D5">
        <w:t xml:space="preserve"> from the relatively small community of academic geothermal experts there will be a number of non-academic users, from either government or industry. However, the number of organizations able to exploit this data is limited.</w:t>
      </w:r>
    </w:p>
    <w:p w14:paraId="23B0C6B3" w14:textId="77777777" w:rsidR="008F7FB6" w:rsidRDefault="000825D5" w:rsidP="008C44E0">
      <w:r w:rsidRPr="000825D5">
        <w:lastRenderedPageBreak/>
        <w:t xml:space="preserve">Regarding hardware sizing guidelines: as the project goes along we will collect experience and then can also provide guiding guidelines. </w:t>
      </w:r>
      <w:r w:rsidR="006114E0">
        <w:t>This will be addressed in</w:t>
      </w:r>
      <w:r w:rsidRPr="000825D5">
        <w:t xml:space="preserve"> our project plan.</w:t>
      </w:r>
    </w:p>
    <w:p w14:paraId="23B0C6B4" w14:textId="77777777" w:rsidR="000244E8" w:rsidRPr="00FE282E" w:rsidRDefault="000244E8" w:rsidP="008C44E0"/>
    <w:p w14:paraId="23B0C6B5" w14:textId="77777777" w:rsidR="00577CC7" w:rsidRPr="000A2D10" w:rsidRDefault="00C24722" w:rsidP="00577CC7">
      <w:pPr>
        <w:spacing w:after="60"/>
        <w:ind w:left="907" w:hanging="907"/>
        <w:rPr>
          <w:u w:val="single"/>
        </w:rPr>
      </w:pPr>
      <w:r>
        <w:rPr>
          <w:b/>
        </w:rPr>
        <w:t>NFR</w:t>
      </w:r>
      <w:r w:rsidR="00577CC7" w:rsidRPr="00FE282E">
        <w:rPr>
          <w:b/>
        </w:rPr>
        <w:t>0</w:t>
      </w:r>
      <w:r>
        <w:rPr>
          <w:b/>
        </w:rPr>
        <w:t>14</w:t>
      </w:r>
      <w:r w:rsidR="00577CC7" w:rsidRPr="00FE282E">
        <w:rPr>
          <w:b/>
        </w:rPr>
        <w:t xml:space="preserve"> </w:t>
      </w:r>
      <w:r w:rsidR="00E159D4">
        <w:rPr>
          <w:u w:val="single"/>
        </w:rPr>
        <w:t>Each</w:t>
      </w:r>
      <w:r w:rsidR="0049494C">
        <w:rPr>
          <w:u w:val="single"/>
        </w:rPr>
        <w:t xml:space="preserve"> data provider node </w:t>
      </w:r>
      <w:r w:rsidR="00E159D4">
        <w:rPr>
          <w:u w:val="single"/>
        </w:rPr>
        <w:t>must</w:t>
      </w:r>
      <w:r w:rsidR="0049494C">
        <w:rPr>
          <w:u w:val="single"/>
        </w:rPr>
        <w:t xml:space="preserve"> be </w:t>
      </w:r>
      <w:r w:rsidR="00E159D4">
        <w:rPr>
          <w:u w:val="single"/>
        </w:rPr>
        <w:t>capable</w:t>
      </w:r>
      <w:r w:rsidR="0049494C">
        <w:rPr>
          <w:u w:val="single"/>
        </w:rPr>
        <w:t xml:space="preserve"> to maintain a list of </w:t>
      </w:r>
      <w:r w:rsidR="0006709A" w:rsidRPr="000A2D10">
        <w:rPr>
          <w:u w:val="single"/>
        </w:rPr>
        <w:t xml:space="preserve">at least 100 </w:t>
      </w:r>
      <w:r w:rsidR="0049494C">
        <w:rPr>
          <w:u w:val="single"/>
        </w:rPr>
        <w:t xml:space="preserve">other NGDS nodes for harvest or distributed search. </w:t>
      </w:r>
    </w:p>
    <w:p w14:paraId="23B0C6B6" w14:textId="77777777" w:rsidR="000712E9" w:rsidRDefault="00577CC7" w:rsidP="00BD5298">
      <w:pPr>
        <w:pStyle w:val="StyleLeft063After3ptPatternClearGray-25"/>
      </w:pPr>
      <w:r w:rsidRPr="00C069C4">
        <w:t>S</w:t>
      </w:r>
      <w:r w:rsidRPr="00FE282E">
        <w:t>upported Use Cases:</w:t>
      </w:r>
      <w:r>
        <w:t xml:space="preserve"> ALL</w:t>
      </w:r>
    </w:p>
    <w:p w14:paraId="23B0C6B7" w14:textId="77777777" w:rsidR="00834ECC" w:rsidRDefault="00834ECC" w:rsidP="007F7B7C">
      <w:pPr>
        <w:spacing w:after="60"/>
        <w:ind w:left="907" w:hanging="907"/>
        <w:rPr>
          <w:b/>
        </w:rPr>
      </w:pPr>
    </w:p>
    <w:p w14:paraId="23B0C6B8" w14:textId="77777777" w:rsidR="000244E8" w:rsidRDefault="00C24722" w:rsidP="007F7B7C">
      <w:pPr>
        <w:spacing w:after="60"/>
        <w:ind w:left="907" w:hanging="907"/>
        <w:rPr>
          <w:u w:val="single"/>
        </w:rPr>
      </w:pPr>
      <w:r>
        <w:rPr>
          <w:b/>
        </w:rPr>
        <w:t>NFR</w:t>
      </w:r>
      <w:r w:rsidRPr="00FE282E">
        <w:rPr>
          <w:b/>
        </w:rPr>
        <w:t>0</w:t>
      </w:r>
      <w:r>
        <w:rPr>
          <w:b/>
        </w:rPr>
        <w:t>1</w:t>
      </w:r>
      <w:r w:rsidR="00696F65">
        <w:rPr>
          <w:b/>
        </w:rPr>
        <w:t>5</w:t>
      </w:r>
      <w:r w:rsidR="000244E8" w:rsidRPr="00FE282E">
        <w:rPr>
          <w:b/>
        </w:rPr>
        <w:t xml:space="preserve"> </w:t>
      </w:r>
      <w:r w:rsidR="00E159D4">
        <w:rPr>
          <w:u w:val="single"/>
        </w:rPr>
        <w:t xml:space="preserve">Each data provider node </w:t>
      </w:r>
      <w:r w:rsidR="000244E8" w:rsidRPr="00FE282E">
        <w:rPr>
          <w:u w:val="single"/>
        </w:rPr>
        <w:t xml:space="preserve">shall </w:t>
      </w:r>
      <w:r w:rsidR="00F76D76">
        <w:rPr>
          <w:u w:val="single"/>
        </w:rPr>
        <w:t>indicate</w:t>
      </w:r>
      <w:r w:rsidR="00E93F7B">
        <w:rPr>
          <w:u w:val="single"/>
        </w:rPr>
        <w:t xml:space="preserve"> </w:t>
      </w:r>
      <w:r w:rsidR="00BD3C2F">
        <w:rPr>
          <w:u w:val="single"/>
        </w:rPr>
        <w:t xml:space="preserve">it has taken action in </w:t>
      </w:r>
      <w:r w:rsidR="000244E8" w:rsidRPr="00FE282E">
        <w:rPr>
          <w:u w:val="single"/>
        </w:rPr>
        <w:t>respon</w:t>
      </w:r>
      <w:r w:rsidR="00E93F7B">
        <w:rPr>
          <w:u w:val="single"/>
        </w:rPr>
        <w:t>s</w:t>
      </w:r>
      <w:r w:rsidR="00BD3C2F">
        <w:rPr>
          <w:u w:val="single"/>
        </w:rPr>
        <w:t>e</w:t>
      </w:r>
      <w:r w:rsidR="00E93F7B">
        <w:rPr>
          <w:u w:val="single"/>
        </w:rPr>
        <w:t xml:space="preserve"> </w:t>
      </w:r>
      <w:r w:rsidR="000244E8" w:rsidRPr="00FE282E">
        <w:rPr>
          <w:u w:val="single"/>
        </w:rPr>
        <w:t xml:space="preserve">to all user </w:t>
      </w:r>
      <w:r w:rsidR="00E93F7B">
        <w:rPr>
          <w:u w:val="single"/>
        </w:rPr>
        <w:t>operations</w:t>
      </w:r>
      <w:r w:rsidR="000244E8" w:rsidRPr="00FE282E">
        <w:rPr>
          <w:u w:val="single"/>
        </w:rPr>
        <w:t xml:space="preserve"> within </w:t>
      </w:r>
      <w:r w:rsidR="00A47616">
        <w:rPr>
          <w:u w:val="single"/>
        </w:rPr>
        <w:t>2</w:t>
      </w:r>
      <w:r w:rsidR="000244E8" w:rsidRPr="00FE282E">
        <w:rPr>
          <w:u w:val="single"/>
        </w:rPr>
        <w:t xml:space="preserve"> </w:t>
      </w:r>
      <w:r w:rsidR="00FD4201" w:rsidRPr="00FE282E">
        <w:rPr>
          <w:u w:val="single"/>
        </w:rPr>
        <w:t>(</w:t>
      </w:r>
      <w:r w:rsidR="00A47616">
        <w:rPr>
          <w:u w:val="single"/>
        </w:rPr>
        <w:t>two</w:t>
      </w:r>
      <w:r w:rsidR="00FD4201" w:rsidRPr="00FE282E">
        <w:rPr>
          <w:u w:val="single"/>
        </w:rPr>
        <w:t xml:space="preserve">) </w:t>
      </w:r>
      <w:r w:rsidR="000244E8" w:rsidRPr="00FE282E">
        <w:rPr>
          <w:u w:val="single"/>
        </w:rPr>
        <w:t>second</w:t>
      </w:r>
      <w:r w:rsidR="00D539E1">
        <w:rPr>
          <w:u w:val="single"/>
        </w:rPr>
        <w:t>s</w:t>
      </w:r>
      <w:r w:rsidR="000244E8" w:rsidRPr="00FE282E">
        <w:rPr>
          <w:u w:val="single"/>
        </w:rPr>
        <w:t>.</w:t>
      </w:r>
      <w:r w:rsidR="0049494C">
        <w:rPr>
          <w:u w:val="single"/>
        </w:rPr>
        <w:t xml:space="preserve"> </w:t>
      </w:r>
    </w:p>
    <w:p w14:paraId="23B0C6B9" w14:textId="77777777" w:rsidR="00FE089D" w:rsidRPr="00FE282E" w:rsidRDefault="00FE089D" w:rsidP="00BD5298">
      <w:pPr>
        <w:pStyle w:val="StyleLeft063After3ptPatternClearGray-25"/>
      </w:pPr>
      <w:r w:rsidRPr="00FE282E">
        <w:t>Supported Use Cases:</w:t>
      </w:r>
      <w:r>
        <w:t xml:space="preserve"> ALL</w:t>
      </w:r>
    </w:p>
    <w:p w14:paraId="23B0C6BA" w14:textId="77777777" w:rsidR="00834ECC" w:rsidRDefault="00834ECC" w:rsidP="007F7B7C">
      <w:pPr>
        <w:spacing w:after="60"/>
        <w:ind w:left="907" w:hanging="907"/>
        <w:rPr>
          <w:b/>
        </w:rPr>
      </w:pPr>
    </w:p>
    <w:p w14:paraId="23B0C6BB" w14:textId="77777777" w:rsidR="000244E8" w:rsidRDefault="00696F65" w:rsidP="007F7B7C">
      <w:pPr>
        <w:spacing w:after="60"/>
        <w:ind w:left="907" w:hanging="907"/>
        <w:rPr>
          <w:u w:val="single"/>
        </w:rPr>
      </w:pPr>
      <w:r>
        <w:rPr>
          <w:b/>
        </w:rPr>
        <w:t>NFR</w:t>
      </w:r>
      <w:r w:rsidRPr="00FE282E">
        <w:rPr>
          <w:b/>
        </w:rPr>
        <w:t>0</w:t>
      </w:r>
      <w:r>
        <w:rPr>
          <w:b/>
        </w:rPr>
        <w:t>16</w:t>
      </w:r>
      <w:r w:rsidR="000244E8" w:rsidRPr="00FE282E">
        <w:t xml:space="preserve"> </w:t>
      </w:r>
      <w:r w:rsidR="00E159D4">
        <w:rPr>
          <w:u w:val="single"/>
        </w:rPr>
        <w:t>Each</w:t>
      </w:r>
      <w:r w:rsidR="00E159D4" w:rsidRPr="00FE282E">
        <w:rPr>
          <w:u w:val="single"/>
        </w:rPr>
        <w:t xml:space="preserve"> </w:t>
      </w:r>
      <w:r w:rsidR="0049494C">
        <w:rPr>
          <w:u w:val="single"/>
        </w:rPr>
        <w:t xml:space="preserve">data provider node </w:t>
      </w:r>
      <w:r w:rsidR="000244E8" w:rsidRPr="00FE282E">
        <w:rPr>
          <w:u w:val="single"/>
        </w:rPr>
        <w:t xml:space="preserve">shall be capable of supporting up to </w:t>
      </w:r>
      <w:r w:rsidR="00A57B09">
        <w:rPr>
          <w:u w:val="single"/>
        </w:rPr>
        <w:t>50</w:t>
      </w:r>
      <w:r w:rsidR="00A57B09" w:rsidRPr="00FE282E">
        <w:rPr>
          <w:u w:val="single"/>
        </w:rPr>
        <w:t xml:space="preserve"> </w:t>
      </w:r>
      <w:r w:rsidR="0049494C">
        <w:rPr>
          <w:u w:val="single"/>
        </w:rPr>
        <w:t xml:space="preserve">simultaneous authenticated, logged-in </w:t>
      </w:r>
      <w:r w:rsidR="000244E8" w:rsidRPr="00FE282E">
        <w:rPr>
          <w:u w:val="single"/>
        </w:rPr>
        <w:t>users.</w:t>
      </w:r>
    </w:p>
    <w:p w14:paraId="23B0C6BC" w14:textId="77777777" w:rsidR="00FE089D" w:rsidRPr="00FE282E" w:rsidRDefault="00FE089D" w:rsidP="00BD5298">
      <w:pPr>
        <w:pStyle w:val="StyleLeft063After3ptPatternClearGray-25"/>
      </w:pPr>
      <w:r w:rsidRPr="00FE282E">
        <w:t>Supported Use Cases:</w:t>
      </w:r>
      <w:r>
        <w:t xml:space="preserve"> </w:t>
      </w:r>
    </w:p>
    <w:p w14:paraId="23B0C6BD" w14:textId="77777777" w:rsidR="0049494C" w:rsidRDefault="0049494C" w:rsidP="007F7B7C">
      <w:pPr>
        <w:spacing w:after="60"/>
        <w:ind w:left="907" w:hanging="907"/>
        <w:rPr>
          <w:b/>
        </w:rPr>
      </w:pPr>
    </w:p>
    <w:p w14:paraId="23B0C6BE" w14:textId="77777777" w:rsidR="00FD4201" w:rsidRDefault="00696F65" w:rsidP="007F7B7C">
      <w:pPr>
        <w:spacing w:after="60"/>
        <w:ind w:left="907" w:hanging="907"/>
        <w:rPr>
          <w:u w:val="single"/>
        </w:rPr>
      </w:pPr>
      <w:r>
        <w:rPr>
          <w:b/>
        </w:rPr>
        <w:t>NFR</w:t>
      </w:r>
      <w:r w:rsidRPr="00FE282E">
        <w:rPr>
          <w:b/>
        </w:rPr>
        <w:t>0</w:t>
      </w:r>
      <w:r>
        <w:rPr>
          <w:b/>
        </w:rPr>
        <w:t>17</w:t>
      </w:r>
      <w:r w:rsidR="00FD4201" w:rsidRPr="00FE282E">
        <w:rPr>
          <w:b/>
        </w:rPr>
        <w:t xml:space="preserve"> </w:t>
      </w:r>
      <w:r w:rsidR="00E159D4">
        <w:rPr>
          <w:u w:val="single"/>
        </w:rPr>
        <w:t>Each</w:t>
      </w:r>
      <w:r w:rsidR="00FD4201" w:rsidRPr="00FE282E">
        <w:rPr>
          <w:u w:val="single"/>
        </w:rPr>
        <w:t xml:space="preserve"> </w:t>
      </w:r>
      <w:r w:rsidR="0049494C">
        <w:rPr>
          <w:u w:val="single"/>
        </w:rPr>
        <w:t xml:space="preserve">data provider node </w:t>
      </w:r>
      <w:r w:rsidR="00FD4201" w:rsidRPr="00FE282E">
        <w:rPr>
          <w:u w:val="single"/>
        </w:rPr>
        <w:t xml:space="preserve">shall be capable of handling </w:t>
      </w:r>
      <w:r w:rsidR="00B83964">
        <w:rPr>
          <w:u w:val="single"/>
        </w:rPr>
        <w:t xml:space="preserve">at least </w:t>
      </w:r>
      <w:r w:rsidR="00FD4201" w:rsidRPr="00FE282E">
        <w:rPr>
          <w:u w:val="single"/>
        </w:rPr>
        <w:t>5</w:t>
      </w:r>
      <w:r w:rsidR="00B83964">
        <w:rPr>
          <w:u w:val="single"/>
        </w:rPr>
        <w:t>0</w:t>
      </w:r>
      <w:r w:rsidR="00FD4201" w:rsidRPr="00FE282E">
        <w:rPr>
          <w:u w:val="single"/>
        </w:rPr>
        <w:t xml:space="preserve"> (</w:t>
      </w:r>
      <w:r w:rsidR="00B83964">
        <w:rPr>
          <w:u w:val="single"/>
        </w:rPr>
        <w:t>fifty</w:t>
      </w:r>
      <w:r w:rsidR="00FD4201" w:rsidRPr="00FE282E">
        <w:rPr>
          <w:u w:val="single"/>
        </w:rPr>
        <w:t xml:space="preserve">) </w:t>
      </w:r>
      <w:r w:rsidR="0049494C">
        <w:rPr>
          <w:u w:val="single"/>
        </w:rPr>
        <w:t xml:space="preserve">HTTP </w:t>
      </w:r>
      <w:r w:rsidR="00FD4201" w:rsidRPr="00FE282E">
        <w:rPr>
          <w:u w:val="single"/>
        </w:rPr>
        <w:t>requests every 1 (one) minute.</w:t>
      </w:r>
      <w:r w:rsidR="0049494C">
        <w:rPr>
          <w:u w:val="single"/>
        </w:rPr>
        <w:t xml:space="preserve"> </w:t>
      </w:r>
    </w:p>
    <w:p w14:paraId="23B0C6BF" w14:textId="77777777" w:rsidR="00FE089D" w:rsidRPr="00FE282E" w:rsidRDefault="00FE089D" w:rsidP="00BD5298">
      <w:pPr>
        <w:pStyle w:val="StyleLeft063After3ptPatternClearGray-25"/>
      </w:pPr>
      <w:r w:rsidRPr="00FE282E">
        <w:t>Supported Use Cases:</w:t>
      </w:r>
      <w:r>
        <w:t xml:space="preserve"> </w:t>
      </w:r>
    </w:p>
    <w:p w14:paraId="23B0C6C0" w14:textId="77777777" w:rsidR="0049494C" w:rsidRDefault="0049494C" w:rsidP="007F7B7C">
      <w:pPr>
        <w:spacing w:after="60"/>
        <w:ind w:left="907" w:hanging="907"/>
        <w:rPr>
          <w:b/>
        </w:rPr>
      </w:pPr>
    </w:p>
    <w:p w14:paraId="23B0C6C1" w14:textId="77777777" w:rsidR="00FD4201" w:rsidRDefault="00696F65" w:rsidP="007F7B7C">
      <w:pPr>
        <w:spacing w:after="60"/>
        <w:ind w:left="907" w:hanging="907"/>
        <w:rPr>
          <w:u w:val="single"/>
        </w:rPr>
      </w:pPr>
      <w:r>
        <w:rPr>
          <w:b/>
        </w:rPr>
        <w:t>NFR</w:t>
      </w:r>
      <w:r w:rsidRPr="00FE282E">
        <w:rPr>
          <w:b/>
        </w:rPr>
        <w:t>0</w:t>
      </w:r>
      <w:r>
        <w:rPr>
          <w:b/>
        </w:rPr>
        <w:t>18</w:t>
      </w:r>
      <w:r w:rsidR="00FD4201" w:rsidRPr="00FE282E">
        <w:t xml:space="preserve"> </w:t>
      </w:r>
      <w:r w:rsidR="00E159D4">
        <w:rPr>
          <w:u w:val="single"/>
        </w:rPr>
        <w:t>Each</w:t>
      </w:r>
      <w:r w:rsidR="00FD4201" w:rsidRPr="00FE282E">
        <w:rPr>
          <w:u w:val="single"/>
        </w:rPr>
        <w:t xml:space="preserve"> </w:t>
      </w:r>
      <w:r w:rsidR="0049494C">
        <w:rPr>
          <w:u w:val="single"/>
        </w:rPr>
        <w:t xml:space="preserve">data provider node </w:t>
      </w:r>
      <w:r w:rsidR="00FD4201" w:rsidRPr="00FE282E">
        <w:rPr>
          <w:u w:val="single"/>
        </w:rPr>
        <w:t>shall respond to every request from the NGDS in no more than 10 (ten) seconds.</w:t>
      </w:r>
    </w:p>
    <w:p w14:paraId="23B0C6C2" w14:textId="77777777" w:rsidR="00FE089D" w:rsidRPr="00FE282E" w:rsidRDefault="00FE089D" w:rsidP="00BD5298">
      <w:pPr>
        <w:pStyle w:val="StyleLeft063After3ptPatternClearGray-25"/>
      </w:pPr>
      <w:r w:rsidRPr="00FE282E">
        <w:t>Supported Use Cases:</w:t>
      </w:r>
      <w:r>
        <w:t xml:space="preserve"> </w:t>
      </w:r>
    </w:p>
    <w:p w14:paraId="23B0C6C3" w14:textId="77777777" w:rsidR="0049494C" w:rsidRDefault="0049494C" w:rsidP="00DC3C65">
      <w:pPr>
        <w:spacing w:after="60"/>
        <w:ind w:left="907" w:hanging="907"/>
        <w:rPr>
          <w:b/>
        </w:rPr>
      </w:pPr>
    </w:p>
    <w:p w14:paraId="23B0C6C4" w14:textId="77777777" w:rsidR="00DC3C65" w:rsidRPr="004B392F" w:rsidRDefault="00696F65" w:rsidP="004B392F">
      <w:pPr>
        <w:spacing w:after="60"/>
        <w:ind w:left="907" w:hanging="907"/>
        <w:rPr>
          <w:u w:val="single"/>
        </w:rPr>
      </w:pPr>
      <w:r>
        <w:rPr>
          <w:b/>
        </w:rPr>
        <w:t>NFR</w:t>
      </w:r>
      <w:r w:rsidRPr="00FE282E">
        <w:rPr>
          <w:b/>
        </w:rPr>
        <w:t>0</w:t>
      </w:r>
      <w:r>
        <w:rPr>
          <w:b/>
        </w:rPr>
        <w:t>19</w:t>
      </w:r>
      <w:r w:rsidR="00DC3C65" w:rsidRPr="00FE282E">
        <w:rPr>
          <w:b/>
        </w:rPr>
        <w:t xml:space="preserve"> </w:t>
      </w:r>
      <w:r w:rsidR="00DC3C65" w:rsidRPr="004B392F">
        <w:rPr>
          <w:u w:val="single"/>
        </w:rPr>
        <w:t>The System shall be able to handle the import of data files up to 2GB in size.</w:t>
      </w:r>
    </w:p>
    <w:p w14:paraId="23B0C6C5" w14:textId="77777777" w:rsidR="00DC3C65" w:rsidRPr="00FE282E" w:rsidRDefault="00DC3C65" w:rsidP="00BD5298">
      <w:pPr>
        <w:pStyle w:val="StyleLeft063After3ptPatternClearGray-25"/>
      </w:pPr>
      <w:r w:rsidRPr="00FE282E">
        <w:t>Supported Use Cases:</w:t>
      </w:r>
      <w:r>
        <w:t xml:space="preserve"> </w:t>
      </w:r>
    </w:p>
    <w:p w14:paraId="23B0C6C6" w14:textId="77777777" w:rsidR="00834ECC" w:rsidRDefault="00834ECC" w:rsidP="007F7B7C">
      <w:pPr>
        <w:spacing w:after="60"/>
        <w:ind w:left="907" w:hanging="907"/>
        <w:rPr>
          <w:b/>
        </w:rPr>
      </w:pPr>
    </w:p>
    <w:p w14:paraId="23B0C6C7" w14:textId="77777777" w:rsidR="00FD4201" w:rsidRDefault="00696F65" w:rsidP="007F7B7C">
      <w:pPr>
        <w:spacing w:after="60"/>
        <w:ind w:left="907" w:hanging="907"/>
        <w:rPr>
          <w:u w:val="single"/>
        </w:rPr>
      </w:pPr>
      <w:r>
        <w:rPr>
          <w:b/>
        </w:rPr>
        <w:t>NFR</w:t>
      </w:r>
      <w:r w:rsidRPr="00FE282E">
        <w:rPr>
          <w:b/>
        </w:rPr>
        <w:t>0</w:t>
      </w:r>
      <w:r>
        <w:rPr>
          <w:b/>
        </w:rPr>
        <w:t>20</w:t>
      </w:r>
      <w:r w:rsidR="00FD4201" w:rsidRPr="00FE282E">
        <w:rPr>
          <w:b/>
        </w:rPr>
        <w:t xml:space="preserve"> </w:t>
      </w:r>
      <w:r w:rsidR="00FD4201" w:rsidRPr="00FE282E">
        <w:rPr>
          <w:u w:val="single"/>
        </w:rPr>
        <w:t>The System shall be able to handle the import of up to 1000 data files in any one import operation.</w:t>
      </w:r>
    </w:p>
    <w:p w14:paraId="23B0C6C8" w14:textId="77777777" w:rsidR="00FE089D" w:rsidRPr="00FE282E" w:rsidRDefault="00FE089D" w:rsidP="00BD5298">
      <w:pPr>
        <w:pStyle w:val="StyleLeft063After3ptPatternClearGray-25"/>
      </w:pPr>
      <w:r w:rsidRPr="00FE282E">
        <w:t>Supported Use Cases:</w:t>
      </w:r>
      <w:r>
        <w:t xml:space="preserve"> </w:t>
      </w:r>
    </w:p>
    <w:p w14:paraId="23B0C6C9" w14:textId="77777777" w:rsidR="00834ECC" w:rsidRDefault="00834ECC" w:rsidP="007F7B7C">
      <w:pPr>
        <w:spacing w:after="60"/>
        <w:ind w:left="907" w:hanging="907"/>
        <w:rPr>
          <w:b/>
        </w:rPr>
      </w:pPr>
    </w:p>
    <w:p w14:paraId="23B0C6CA" w14:textId="77777777" w:rsidR="00A117DA" w:rsidRDefault="00696F65" w:rsidP="007F7B7C">
      <w:pPr>
        <w:spacing w:after="60"/>
        <w:ind w:left="907" w:hanging="907"/>
        <w:rPr>
          <w:u w:val="single"/>
        </w:rPr>
      </w:pPr>
      <w:r>
        <w:rPr>
          <w:b/>
        </w:rPr>
        <w:t>NFR</w:t>
      </w:r>
      <w:r w:rsidRPr="00FE282E">
        <w:rPr>
          <w:b/>
        </w:rPr>
        <w:t>0</w:t>
      </w:r>
      <w:r>
        <w:rPr>
          <w:b/>
        </w:rPr>
        <w:t>21</w:t>
      </w:r>
      <w:r w:rsidR="00A117DA" w:rsidRPr="00FE282E">
        <w:rPr>
          <w:b/>
        </w:rPr>
        <w:t xml:space="preserve"> </w:t>
      </w:r>
      <w:r w:rsidR="00A117DA" w:rsidRPr="00FE282E">
        <w:rPr>
          <w:u w:val="single"/>
        </w:rPr>
        <w:t xml:space="preserve">The System shall support the storing of up to </w:t>
      </w:r>
      <w:r w:rsidR="00D672C4">
        <w:rPr>
          <w:u w:val="single"/>
        </w:rPr>
        <w:t>10</w:t>
      </w:r>
      <w:r w:rsidR="0041418D">
        <w:rPr>
          <w:u w:val="single"/>
        </w:rPr>
        <w:t>0</w:t>
      </w:r>
      <w:r w:rsidR="00D672C4" w:rsidRPr="00FE282E">
        <w:rPr>
          <w:u w:val="single"/>
        </w:rPr>
        <w:t xml:space="preserve">000 </w:t>
      </w:r>
      <w:r w:rsidR="00A117DA" w:rsidRPr="00FE282E">
        <w:rPr>
          <w:u w:val="single"/>
        </w:rPr>
        <w:t xml:space="preserve">data files in the import directory of each </w:t>
      </w:r>
      <w:r w:rsidR="00CD4F01">
        <w:rPr>
          <w:u w:val="single"/>
        </w:rPr>
        <w:t>data provider</w:t>
      </w:r>
      <w:r w:rsidR="00A117DA" w:rsidRPr="00FE282E">
        <w:rPr>
          <w:u w:val="single"/>
        </w:rPr>
        <w:t>.</w:t>
      </w:r>
    </w:p>
    <w:p w14:paraId="23B0C6CB" w14:textId="77777777" w:rsidR="00FE089D" w:rsidRPr="00FE282E" w:rsidRDefault="00FE089D" w:rsidP="00BD5298">
      <w:pPr>
        <w:pStyle w:val="StyleLeft063After3ptPatternClearGray-25"/>
      </w:pPr>
      <w:r w:rsidRPr="00FE282E">
        <w:t>Supported Use Cases:</w:t>
      </w:r>
      <w:r>
        <w:t xml:space="preserve"> </w:t>
      </w:r>
    </w:p>
    <w:p w14:paraId="23B0C6CC" w14:textId="77777777" w:rsidR="00834ECC" w:rsidRDefault="00834ECC" w:rsidP="005178B3">
      <w:pPr>
        <w:spacing w:after="60"/>
        <w:ind w:left="907" w:hanging="907"/>
        <w:rPr>
          <w:b/>
        </w:rPr>
      </w:pPr>
    </w:p>
    <w:p w14:paraId="23B0C6CD" w14:textId="77777777" w:rsidR="005178B3" w:rsidRDefault="00696F65" w:rsidP="005178B3">
      <w:pPr>
        <w:spacing w:after="60"/>
        <w:ind w:left="907" w:hanging="907"/>
        <w:rPr>
          <w:u w:val="single"/>
        </w:rPr>
      </w:pPr>
      <w:r>
        <w:rPr>
          <w:b/>
        </w:rPr>
        <w:t>NFR</w:t>
      </w:r>
      <w:r w:rsidRPr="00FE282E">
        <w:rPr>
          <w:b/>
        </w:rPr>
        <w:t>0</w:t>
      </w:r>
      <w:r>
        <w:rPr>
          <w:b/>
        </w:rPr>
        <w:t>22</w:t>
      </w:r>
      <w:r w:rsidR="005178B3" w:rsidRPr="00FE282E">
        <w:rPr>
          <w:b/>
        </w:rPr>
        <w:t xml:space="preserve"> </w:t>
      </w:r>
      <w:r w:rsidR="005178B3" w:rsidRPr="00FE282E">
        <w:rPr>
          <w:u w:val="single"/>
        </w:rPr>
        <w:t xml:space="preserve">The System shall support the storing of up to </w:t>
      </w:r>
      <w:r w:rsidR="005178B3">
        <w:rPr>
          <w:u w:val="single"/>
        </w:rPr>
        <w:t>500GBs of</w:t>
      </w:r>
      <w:r w:rsidR="005178B3" w:rsidRPr="00FE282E">
        <w:rPr>
          <w:u w:val="single"/>
        </w:rPr>
        <w:t xml:space="preserve"> data files in the import directory of each </w:t>
      </w:r>
      <w:r w:rsidR="00CD4F01">
        <w:rPr>
          <w:u w:val="single"/>
        </w:rPr>
        <w:t>data provider</w:t>
      </w:r>
      <w:r w:rsidR="005178B3" w:rsidRPr="00FE282E">
        <w:rPr>
          <w:u w:val="single"/>
        </w:rPr>
        <w:t>.</w:t>
      </w:r>
    </w:p>
    <w:p w14:paraId="23B0C6CE" w14:textId="77777777" w:rsidR="005178B3" w:rsidRPr="00FE282E" w:rsidRDefault="005178B3" w:rsidP="00BD5298">
      <w:pPr>
        <w:pStyle w:val="StyleLeft063After3ptPatternClearGray-25"/>
      </w:pPr>
      <w:r w:rsidRPr="00FE282E">
        <w:lastRenderedPageBreak/>
        <w:t>Supported Use Cases:</w:t>
      </w:r>
      <w:r w:rsidRPr="00F526F9">
        <w:t xml:space="preserve"> </w:t>
      </w:r>
    </w:p>
    <w:p w14:paraId="23B0C6CF" w14:textId="77777777" w:rsidR="00834ECC" w:rsidRDefault="00834ECC" w:rsidP="007F7B7C">
      <w:pPr>
        <w:spacing w:after="60"/>
        <w:ind w:left="907" w:hanging="907"/>
        <w:rPr>
          <w:b/>
        </w:rPr>
      </w:pPr>
    </w:p>
    <w:p w14:paraId="23B0C6D0" w14:textId="77777777" w:rsidR="00375563" w:rsidRDefault="00375563" w:rsidP="00377EE0">
      <w:pPr>
        <w:pStyle w:val="Heading2"/>
      </w:pPr>
      <w:bookmarkStart w:id="121" w:name="_Toc335492234"/>
      <w:bookmarkStart w:id="122" w:name="_Toc339446691"/>
      <w:r w:rsidRPr="00FE282E">
        <w:t>Security</w:t>
      </w:r>
      <w:bookmarkEnd w:id="121"/>
      <w:bookmarkEnd w:id="122"/>
    </w:p>
    <w:p w14:paraId="23B0C6D1" w14:textId="77777777" w:rsidR="00B267B4" w:rsidRDefault="00B267B4" w:rsidP="008C44E0">
      <w:r w:rsidRPr="00834ECC">
        <w:t xml:space="preserve">We assume that this system is mainly providing a portal to </w:t>
      </w:r>
      <w:r w:rsidR="00A02A4E" w:rsidRPr="00834ECC">
        <w:t>public</w:t>
      </w:r>
      <w:r w:rsidRPr="00834ECC">
        <w:t xml:space="preserve"> information. Therefore, </w:t>
      </w:r>
      <w:r w:rsidR="006114E0">
        <w:t>the security features of the system will focus on trustworthiness of the data being provided by through it.</w:t>
      </w:r>
    </w:p>
    <w:p w14:paraId="23B0C6D2" w14:textId="77777777" w:rsidR="00E159D4" w:rsidRDefault="00E159D4" w:rsidP="008C44E0">
      <w:r>
        <w:t>We cannot discount, however, nefarious use of the email functions, spam comments being added if annotations are allowed and other typical bad behavior, for example.</w:t>
      </w:r>
    </w:p>
    <w:p w14:paraId="23B0C6D3" w14:textId="77777777" w:rsidR="00B267B4" w:rsidRDefault="00A02A4E" w:rsidP="008C44E0">
      <w:r w:rsidRPr="00834ECC">
        <w:t>The</w:t>
      </w:r>
      <w:r w:rsidR="00B267B4" w:rsidRPr="00834ECC">
        <w:t xml:space="preserve"> system</w:t>
      </w:r>
      <w:r w:rsidR="006114E0">
        <w:t xml:space="preserve"> will</w:t>
      </w:r>
      <w:r w:rsidRPr="00834ECC">
        <w:t xml:space="preserve"> </w:t>
      </w:r>
      <w:r w:rsidR="00B267B4" w:rsidRPr="00834ECC">
        <w:t xml:space="preserve">include the usual security aspects such as authorization, authentication, access and auditing (the 4 A’s of security). The two aspects “authentication”, and “access” can be easily integrated as there are very well-defined protocols and technologies available (namely HTTPSs and secure XML for access, and form-based or basic-authentication for authentication). Hence these two aspects have a binary character, i.e. they are either fulfilled or not fulfilled. Authorization and auditing can be implemented with more variability and hence they are not binary. In our case auditing is most likely of less importance. Access control must allow for distinguishing between </w:t>
      </w:r>
      <w:r w:rsidR="00CF2B12" w:rsidRPr="00834ECC">
        <w:t>Data Stewards, Submitters</w:t>
      </w:r>
      <w:r w:rsidR="00B267B4" w:rsidRPr="00834ECC">
        <w:t xml:space="preserve"> and </w:t>
      </w:r>
      <w:r w:rsidR="00CF2B12" w:rsidRPr="00834ECC">
        <w:t>basic users. Access controls</w:t>
      </w:r>
      <w:r w:rsidR="00B267B4" w:rsidRPr="00834ECC">
        <w:t xml:space="preserve"> must protect the system’s administration interface against unauthorized access. </w:t>
      </w:r>
      <w:r w:rsidR="00CF2B12" w:rsidRPr="00834ECC">
        <w:t>D</w:t>
      </w:r>
      <w:r w:rsidR="00B267B4" w:rsidRPr="00834ECC">
        <w:t>ata</w:t>
      </w:r>
      <w:r w:rsidR="00CF2B12" w:rsidRPr="00834ECC">
        <w:t xml:space="preserve"> stewards</w:t>
      </w:r>
      <w:r w:rsidR="00B267B4" w:rsidRPr="00834ECC">
        <w:t xml:space="preserve"> need </w:t>
      </w:r>
      <w:r w:rsidR="00CF2B12" w:rsidRPr="00834ECC">
        <w:t xml:space="preserve">assurance of </w:t>
      </w:r>
      <w:r w:rsidR="00B267B4" w:rsidRPr="00834ECC">
        <w:t>data</w:t>
      </w:r>
      <w:r w:rsidRPr="00834ECC">
        <w:t xml:space="preserve"> integrity</w:t>
      </w:r>
      <w:r w:rsidR="00B267B4" w:rsidRPr="00834ECC">
        <w:t xml:space="preserve"> against arbitrary modification. </w:t>
      </w:r>
    </w:p>
    <w:p w14:paraId="23B0C6D4" w14:textId="77777777" w:rsidR="00B267B4" w:rsidRDefault="00CF2B12" w:rsidP="008C44E0">
      <w:r w:rsidRPr="00834ECC">
        <w:t xml:space="preserve">Data Stewards and submitters must have access only to appropriate record collections, requiring </w:t>
      </w:r>
      <w:r w:rsidR="00B267B4" w:rsidRPr="00834ECC">
        <w:t>a business process for managing access rights for certain data.</w:t>
      </w:r>
    </w:p>
    <w:p w14:paraId="23B0C6D5" w14:textId="77777777" w:rsidR="00B267B4" w:rsidRDefault="00B267B4" w:rsidP="008C44E0">
      <w:r w:rsidRPr="00834ECC">
        <w:t>In fact security can be one of the main obstacles of the architecture since it is a vertical aspect impacting the complete architecture stack. Due to its “open nature” we therefore intend to reduce security needs to the bare minimum knowing that this will make adding security enhancements in the future more difficult.</w:t>
      </w:r>
    </w:p>
    <w:p w14:paraId="23B0C6D6" w14:textId="77777777" w:rsidR="00B267B4" w:rsidRPr="00834ECC" w:rsidRDefault="00B267B4" w:rsidP="008C44E0">
      <w:r w:rsidRPr="00834ECC">
        <w:t>Security also impacts the deployment process as the system administrator has to set up some initial accounts, define some user groups and adjust access rights for those user groups. We also must prevent that “default passwords” (e.g. for accessing the database) linger beyond the installation phase.</w:t>
      </w:r>
    </w:p>
    <w:p w14:paraId="23B0C6D7" w14:textId="77777777" w:rsidR="00B267B4" w:rsidRPr="00FE282E" w:rsidRDefault="00271885" w:rsidP="000A2349">
      <w:pPr>
        <w:outlineLvl w:val="0"/>
      </w:pPr>
      <w:bookmarkStart w:id="123" w:name="_Toc339446692"/>
      <w:r w:rsidRPr="00FE282E">
        <w:t>Here follows the System’s requirements for security and accessibility.</w:t>
      </w:r>
      <w:bookmarkEnd w:id="123"/>
    </w:p>
    <w:p w14:paraId="23B0C6D8" w14:textId="77777777" w:rsidR="00271885" w:rsidRPr="00FE282E" w:rsidRDefault="00271885" w:rsidP="008C44E0"/>
    <w:p w14:paraId="23B0C6D9" w14:textId="77777777" w:rsidR="00DE7551" w:rsidRDefault="00696F65" w:rsidP="00DE7551">
      <w:pPr>
        <w:spacing w:after="60"/>
        <w:ind w:left="907" w:hanging="907"/>
        <w:rPr>
          <w:u w:val="single"/>
        </w:rPr>
      </w:pPr>
      <w:r>
        <w:rPr>
          <w:b/>
        </w:rPr>
        <w:t>NFR</w:t>
      </w:r>
      <w:r w:rsidRPr="00FE282E">
        <w:rPr>
          <w:b/>
        </w:rPr>
        <w:t>0</w:t>
      </w:r>
      <w:r>
        <w:rPr>
          <w:b/>
        </w:rPr>
        <w:t>24</w:t>
      </w:r>
      <w:r w:rsidR="00DE7551" w:rsidRPr="00FE282E">
        <w:rPr>
          <w:b/>
        </w:rPr>
        <w:t xml:space="preserve"> </w:t>
      </w:r>
      <w:r w:rsidR="00DE7551" w:rsidRPr="00FE282E">
        <w:rPr>
          <w:u w:val="single"/>
        </w:rPr>
        <w:t>The System shall embody a security plan and process to ensure that unauthorized users are denied access.</w:t>
      </w:r>
    </w:p>
    <w:p w14:paraId="23B0C6DA" w14:textId="77777777" w:rsidR="00834ECC" w:rsidRPr="00FE282E" w:rsidRDefault="00834ECC" w:rsidP="00BD5298">
      <w:pPr>
        <w:pStyle w:val="StyleLeft063After3ptPatternClearGray-25"/>
      </w:pPr>
      <w:r w:rsidRPr="00FE282E">
        <w:t>Supported Use Cases:</w:t>
      </w:r>
      <w:r w:rsidRPr="00213A2A">
        <w:t xml:space="preserve"> </w:t>
      </w:r>
      <w:r w:rsidR="004B392F">
        <w:t>Log</w:t>
      </w:r>
    </w:p>
    <w:p w14:paraId="23B0C6DB" w14:textId="77777777" w:rsidR="00DE7551" w:rsidRDefault="00696F65" w:rsidP="00DE7551">
      <w:pPr>
        <w:spacing w:after="60"/>
        <w:ind w:left="907" w:hanging="907"/>
        <w:rPr>
          <w:u w:val="single"/>
        </w:rPr>
      </w:pPr>
      <w:r>
        <w:rPr>
          <w:b/>
        </w:rPr>
        <w:t>NFR</w:t>
      </w:r>
      <w:r w:rsidRPr="00FE282E">
        <w:rPr>
          <w:b/>
        </w:rPr>
        <w:t>0</w:t>
      </w:r>
      <w:r>
        <w:rPr>
          <w:b/>
        </w:rPr>
        <w:t>25</w:t>
      </w:r>
      <w:r w:rsidR="00DE7551" w:rsidRPr="00FE282E">
        <w:rPr>
          <w:u w:val="single"/>
        </w:rPr>
        <w:t xml:space="preserve">Valid login authentication is required for all </w:t>
      </w:r>
      <w:r w:rsidR="006D403B">
        <w:rPr>
          <w:u w:val="single"/>
        </w:rPr>
        <w:t xml:space="preserve">data </w:t>
      </w:r>
      <w:r w:rsidR="00543A06">
        <w:rPr>
          <w:u w:val="single"/>
        </w:rPr>
        <w:t xml:space="preserve">submitter, steward, </w:t>
      </w:r>
      <w:r w:rsidR="006D403B">
        <w:rPr>
          <w:u w:val="single"/>
        </w:rPr>
        <w:t>and administrator</w:t>
      </w:r>
      <w:r w:rsidR="00543A06">
        <w:rPr>
          <w:u w:val="single"/>
        </w:rPr>
        <w:t xml:space="preserve"> functions</w:t>
      </w:r>
      <w:r w:rsidR="00DE7551" w:rsidRPr="00FE282E">
        <w:rPr>
          <w:u w:val="single"/>
        </w:rPr>
        <w:t>.</w:t>
      </w:r>
    </w:p>
    <w:p w14:paraId="23B0C6DC" w14:textId="77777777" w:rsidR="00834ECC" w:rsidRPr="00FE282E" w:rsidRDefault="00834ECC" w:rsidP="00BD5298">
      <w:pPr>
        <w:pStyle w:val="StyleLeft063After3ptPatternClearGray-25"/>
      </w:pPr>
      <w:r w:rsidRPr="00FE282E">
        <w:t>Supported Use Cases:</w:t>
      </w:r>
      <w:r w:rsidRPr="00213A2A">
        <w:t xml:space="preserve"> </w:t>
      </w:r>
      <w:r w:rsidR="004B392F">
        <w:t>ALL that perform changes in data/metadata</w:t>
      </w:r>
    </w:p>
    <w:p w14:paraId="23B0C6DD" w14:textId="77777777" w:rsidR="00271885" w:rsidRPr="004B392F" w:rsidRDefault="00696F65" w:rsidP="004B392F">
      <w:pPr>
        <w:spacing w:after="60"/>
        <w:ind w:left="907" w:hanging="907"/>
        <w:rPr>
          <w:b/>
        </w:rPr>
      </w:pPr>
      <w:r>
        <w:rPr>
          <w:b/>
        </w:rPr>
        <w:t>NFR</w:t>
      </w:r>
      <w:r w:rsidRPr="00FE282E">
        <w:rPr>
          <w:b/>
        </w:rPr>
        <w:t>0</w:t>
      </w:r>
      <w:r>
        <w:rPr>
          <w:b/>
        </w:rPr>
        <w:t>26</w:t>
      </w:r>
      <w:r w:rsidR="00271885" w:rsidRPr="00FE282E">
        <w:rPr>
          <w:b/>
        </w:rPr>
        <w:t xml:space="preserve"> </w:t>
      </w:r>
      <w:r w:rsidR="00271885" w:rsidRPr="004B392F">
        <w:rPr>
          <w:u w:val="single"/>
        </w:rPr>
        <w:t>The System shall only allow users access to write data they have permissions to write</w:t>
      </w:r>
    </w:p>
    <w:p w14:paraId="23B0C6DE" w14:textId="77777777" w:rsidR="00213A2A" w:rsidRPr="004B392F" w:rsidRDefault="00213A2A" w:rsidP="004B392F">
      <w:pPr>
        <w:pStyle w:val="StyleLeft063After3ptPatternClearGray-25"/>
      </w:pPr>
      <w:r w:rsidRPr="004B392F">
        <w:t xml:space="preserve">Supported Use Cases: </w:t>
      </w:r>
      <w:r w:rsidR="004B392F" w:rsidRPr="004B392F">
        <w:t>ALL with write accesses</w:t>
      </w:r>
    </w:p>
    <w:p w14:paraId="23B0C6DF" w14:textId="77777777" w:rsidR="00CF2B12" w:rsidRDefault="00CF2B12" w:rsidP="007F7B7C">
      <w:pPr>
        <w:spacing w:after="60"/>
        <w:ind w:left="907" w:hanging="907"/>
        <w:rPr>
          <w:b/>
        </w:rPr>
      </w:pPr>
    </w:p>
    <w:p w14:paraId="23B0C6E0" w14:textId="77777777" w:rsidR="00271885" w:rsidRDefault="00696F65" w:rsidP="007F7B7C">
      <w:pPr>
        <w:spacing w:after="60"/>
        <w:ind w:left="907" w:hanging="907"/>
        <w:rPr>
          <w:u w:val="single"/>
        </w:rPr>
      </w:pPr>
      <w:r>
        <w:rPr>
          <w:b/>
        </w:rPr>
        <w:lastRenderedPageBreak/>
        <w:t>NFR</w:t>
      </w:r>
      <w:r w:rsidRPr="00FE282E">
        <w:rPr>
          <w:b/>
        </w:rPr>
        <w:t>0</w:t>
      </w:r>
      <w:r>
        <w:rPr>
          <w:b/>
        </w:rPr>
        <w:t>27</w:t>
      </w:r>
      <w:r w:rsidR="00271885" w:rsidRPr="00FE282E">
        <w:rPr>
          <w:b/>
        </w:rPr>
        <w:t xml:space="preserve"> </w:t>
      </w:r>
      <w:r w:rsidR="00271885" w:rsidRPr="00FE282E">
        <w:rPr>
          <w:u w:val="single"/>
        </w:rPr>
        <w:t>The System shall only allow users access to download data files they have permissions to download</w:t>
      </w:r>
    </w:p>
    <w:p w14:paraId="23B0C6E1" w14:textId="77777777" w:rsidR="00213A2A" w:rsidRPr="00FE282E" w:rsidRDefault="00213A2A" w:rsidP="00BD5298">
      <w:pPr>
        <w:pStyle w:val="StyleLeft063After3ptPatternClearGray-25"/>
      </w:pPr>
      <w:r w:rsidRPr="00FE282E">
        <w:t>Supported Use Cases:</w:t>
      </w:r>
      <w:r w:rsidRPr="00213A2A">
        <w:t xml:space="preserve"> </w:t>
      </w:r>
      <w:r w:rsidR="004B392F">
        <w:t>ALL downloads</w:t>
      </w:r>
    </w:p>
    <w:p w14:paraId="23B0C6E2" w14:textId="77777777" w:rsidR="00834ECC" w:rsidRDefault="00834ECC" w:rsidP="007F7B7C">
      <w:pPr>
        <w:spacing w:after="60"/>
        <w:ind w:left="907" w:hanging="907"/>
        <w:rPr>
          <w:b/>
        </w:rPr>
      </w:pPr>
    </w:p>
    <w:p w14:paraId="23B0C6E3" w14:textId="77777777" w:rsidR="00E006A7" w:rsidRPr="004B392F" w:rsidRDefault="00696F65" w:rsidP="004B392F">
      <w:pPr>
        <w:spacing w:after="60"/>
        <w:ind w:left="907" w:hanging="907"/>
        <w:rPr>
          <w:b/>
        </w:rPr>
      </w:pPr>
      <w:r>
        <w:rPr>
          <w:b/>
        </w:rPr>
        <w:t>NFR</w:t>
      </w:r>
      <w:r w:rsidRPr="00FE282E">
        <w:rPr>
          <w:b/>
        </w:rPr>
        <w:t>0</w:t>
      </w:r>
      <w:r>
        <w:rPr>
          <w:b/>
        </w:rPr>
        <w:t>28</w:t>
      </w:r>
      <w:r w:rsidR="00E006A7" w:rsidRPr="00FE282E">
        <w:rPr>
          <w:b/>
        </w:rPr>
        <w:t xml:space="preserve"> </w:t>
      </w:r>
      <w:r w:rsidR="00E006A7" w:rsidRPr="004B392F">
        <w:rPr>
          <w:u w:val="single"/>
        </w:rPr>
        <w:t xml:space="preserve">The System shall only allow the </w:t>
      </w:r>
      <w:r w:rsidR="00543A06" w:rsidRPr="004B392F">
        <w:rPr>
          <w:u w:val="single"/>
        </w:rPr>
        <w:t xml:space="preserve">data steward for a resource </w:t>
      </w:r>
      <w:r w:rsidR="00E006A7" w:rsidRPr="004B392F">
        <w:rPr>
          <w:u w:val="single"/>
        </w:rPr>
        <w:t xml:space="preserve">permission to delete </w:t>
      </w:r>
      <w:r w:rsidR="00543A06" w:rsidRPr="004B392F">
        <w:rPr>
          <w:u w:val="single"/>
        </w:rPr>
        <w:t>it</w:t>
      </w:r>
      <w:r w:rsidR="00E006A7" w:rsidRPr="004B392F">
        <w:rPr>
          <w:u w:val="single"/>
        </w:rPr>
        <w:t>.</w:t>
      </w:r>
    </w:p>
    <w:p w14:paraId="23B0C6E4" w14:textId="77777777" w:rsidR="00213A2A" w:rsidRPr="004B392F" w:rsidRDefault="00213A2A" w:rsidP="004B392F">
      <w:pPr>
        <w:pStyle w:val="StyleLeft063After3ptPatternClearGray-25"/>
      </w:pPr>
      <w:r w:rsidRPr="004B392F">
        <w:t>Supported Use Cases: UC_037</w:t>
      </w:r>
    </w:p>
    <w:p w14:paraId="23B0C6E5" w14:textId="77777777" w:rsidR="00CF2B12" w:rsidRDefault="00CF2B12" w:rsidP="007F7B7C">
      <w:pPr>
        <w:spacing w:after="60"/>
        <w:ind w:left="907" w:hanging="907"/>
        <w:rPr>
          <w:b/>
        </w:rPr>
      </w:pPr>
    </w:p>
    <w:p w14:paraId="23B0C6E6" w14:textId="77777777" w:rsidR="005B0392" w:rsidRPr="004B392F" w:rsidRDefault="00696F65" w:rsidP="004B392F">
      <w:pPr>
        <w:spacing w:after="60"/>
        <w:ind w:left="907" w:hanging="907"/>
        <w:rPr>
          <w:b/>
        </w:rPr>
      </w:pPr>
      <w:r>
        <w:rPr>
          <w:b/>
        </w:rPr>
        <w:t>NFR</w:t>
      </w:r>
      <w:r w:rsidRPr="00FE282E">
        <w:rPr>
          <w:b/>
        </w:rPr>
        <w:t>0</w:t>
      </w:r>
      <w:r>
        <w:rPr>
          <w:b/>
        </w:rPr>
        <w:t>29</w:t>
      </w:r>
      <w:r w:rsidR="00A76F81" w:rsidRPr="00FE282E">
        <w:rPr>
          <w:b/>
        </w:rPr>
        <w:t xml:space="preserve"> </w:t>
      </w:r>
      <w:r w:rsidR="00AC68E3" w:rsidRPr="004B392F">
        <w:rPr>
          <w:u w:val="single"/>
        </w:rPr>
        <w:t>The communication between end-users and the services of the system will be encrypted using HTTPS protocol.</w:t>
      </w:r>
    </w:p>
    <w:p w14:paraId="23B0C6E7" w14:textId="77777777" w:rsidR="00213A2A" w:rsidRPr="004B392F" w:rsidRDefault="00213A2A" w:rsidP="004B392F">
      <w:pPr>
        <w:pStyle w:val="StyleLeft063After3ptPatternClearGray-25"/>
      </w:pPr>
      <w:r w:rsidRPr="004B392F">
        <w:t xml:space="preserve">Supported Use Cases: </w:t>
      </w:r>
      <w:r w:rsidR="004B392F" w:rsidRPr="004B392F">
        <w:t>ALL communication</w:t>
      </w:r>
    </w:p>
    <w:p w14:paraId="23B0C6E8" w14:textId="77777777" w:rsidR="00543A06" w:rsidRDefault="00543A06" w:rsidP="007F7B7C">
      <w:pPr>
        <w:spacing w:after="60"/>
        <w:ind w:left="907" w:hanging="907"/>
        <w:rPr>
          <w:b/>
        </w:rPr>
      </w:pPr>
    </w:p>
    <w:p w14:paraId="23B0C6E9" w14:textId="77777777" w:rsidR="00E006A7" w:rsidRDefault="00696F65" w:rsidP="007F7B7C">
      <w:pPr>
        <w:spacing w:after="60"/>
        <w:ind w:left="907" w:hanging="907"/>
        <w:rPr>
          <w:u w:val="single"/>
        </w:rPr>
      </w:pPr>
      <w:r>
        <w:rPr>
          <w:b/>
        </w:rPr>
        <w:t>NFR</w:t>
      </w:r>
      <w:r w:rsidRPr="00FE282E">
        <w:rPr>
          <w:b/>
        </w:rPr>
        <w:t>0</w:t>
      </w:r>
      <w:r>
        <w:rPr>
          <w:b/>
        </w:rPr>
        <w:t>30</w:t>
      </w:r>
      <w:r w:rsidR="00E006A7" w:rsidRPr="00FE282E">
        <w:rPr>
          <w:b/>
        </w:rPr>
        <w:t xml:space="preserve"> </w:t>
      </w:r>
      <w:r w:rsidR="00E006A7" w:rsidRPr="00FE282E">
        <w:rPr>
          <w:u w:val="single"/>
        </w:rPr>
        <w:t xml:space="preserve">Data communications between the </w:t>
      </w:r>
      <w:r w:rsidR="005C7029">
        <w:rPr>
          <w:u w:val="single"/>
        </w:rPr>
        <w:t xml:space="preserve">External </w:t>
      </w:r>
      <w:r w:rsidR="00E006A7" w:rsidRPr="00FE282E">
        <w:rPr>
          <w:u w:val="single"/>
        </w:rPr>
        <w:t>System</w:t>
      </w:r>
      <w:r w:rsidR="005C7029">
        <w:rPr>
          <w:u w:val="single"/>
        </w:rPr>
        <w:t xml:space="preserve">s </w:t>
      </w:r>
      <w:r w:rsidR="00E006A7" w:rsidRPr="00FE282E">
        <w:rPr>
          <w:u w:val="single"/>
        </w:rPr>
        <w:t xml:space="preserve">and </w:t>
      </w:r>
      <w:r w:rsidR="00543A06">
        <w:rPr>
          <w:u w:val="single"/>
        </w:rPr>
        <w:t xml:space="preserve">NGDS applications </w:t>
      </w:r>
      <w:r w:rsidR="00E006A7" w:rsidRPr="00FE282E">
        <w:rPr>
          <w:u w:val="single"/>
        </w:rPr>
        <w:t>shall be secured by message authentication</w:t>
      </w:r>
      <w:r w:rsidR="005C7029">
        <w:rPr>
          <w:u w:val="single"/>
        </w:rPr>
        <w:t xml:space="preserve"> where applicable/necessary</w:t>
      </w:r>
      <w:r w:rsidR="00E006A7" w:rsidRPr="00FE282E">
        <w:rPr>
          <w:u w:val="single"/>
        </w:rPr>
        <w:t>.</w:t>
      </w:r>
    </w:p>
    <w:p w14:paraId="23B0C6EA" w14:textId="77777777" w:rsidR="00213A2A" w:rsidRPr="00FE282E" w:rsidRDefault="00213A2A" w:rsidP="00BD5298">
      <w:pPr>
        <w:pStyle w:val="StyleLeft063After3ptPatternClearGray-25"/>
      </w:pPr>
      <w:r w:rsidRPr="00FE282E">
        <w:t>Supported Use Cases:</w:t>
      </w:r>
      <w:r w:rsidRPr="00213A2A">
        <w:t xml:space="preserve"> </w:t>
      </w:r>
      <w:r w:rsidR="004B392F">
        <w:t>ALL communication</w:t>
      </w:r>
    </w:p>
    <w:p w14:paraId="23B0C6EB" w14:textId="77777777" w:rsidR="00543A06" w:rsidRDefault="00543A06" w:rsidP="00271885">
      <w:pPr>
        <w:ind w:left="900" w:hanging="900"/>
        <w:rPr>
          <w:b/>
        </w:rPr>
      </w:pPr>
    </w:p>
    <w:p w14:paraId="23B0C6EC" w14:textId="77777777" w:rsidR="00A67B63" w:rsidRDefault="00696F65" w:rsidP="00271885">
      <w:pPr>
        <w:ind w:left="900" w:hanging="900"/>
        <w:rPr>
          <w:u w:val="single"/>
        </w:rPr>
      </w:pPr>
      <w:r>
        <w:rPr>
          <w:b/>
        </w:rPr>
        <w:t>NFR</w:t>
      </w:r>
      <w:r w:rsidRPr="00FE282E">
        <w:rPr>
          <w:b/>
        </w:rPr>
        <w:t>0</w:t>
      </w:r>
      <w:r>
        <w:rPr>
          <w:b/>
        </w:rPr>
        <w:t>31</w:t>
      </w:r>
      <w:r w:rsidR="00A67B63" w:rsidRPr="00FE282E">
        <w:rPr>
          <w:b/>
        </w:rPr>
        <w:t xml:space="preserve"> </w:t>
      </w:r>
      <w:r w:rsidR="00543A06">
        <w:rPr>
          <w:u w:val="single"/>
        </w:rPr>
        <w:t>A data provider node</w:t>
      </w:r>
      <w:r w:rsidR="00A67B63" w:rsidRPr="00FE282E">
        <w:rPr>
          <w:u w:val="single"/>
        </w:rPr>
        <w:t xml:space="preserve"> shall only transmit data to </w:t>
      </w:r>
      <w:r w:rsidR="00543A06">
        <w:rPr>
          <w:u w:val="single"/>
        </w:rPr>
        <w:t xml:space="preserve">clients </w:t>
      </w:r>
      <w:r w:rsidR="00543A06" w:rsidRPr="00FE282E">
        <w:rPr>
          <w:u w:val="single"/>
        </w:rPr>
        <w:t>when</w:t>
      </w:r>
      <w:r w:rsidR="00A67B63" w:rsidRPr="00FE282E">
        <w:rPr>
          <w:u w:val="single"/>
        </w:rPr>
        <w:t xml:space="preserve"> the data is published </w:t>
      </w:r>
      <w:r w:rsidR="00543A06">
        <w:rPr>
          <w:u w:val="single"/>
        </w:rPr>
        <w:t>by an</w:t>
      </w:r>
      <w:r w:rsidR="00A67B63" w:rsidRPr="00FE282E">
        <w:rPr>
          <w:u w:val="single"/>
        </w:rPr>
        <w:t xml:space="preserve"> </w:t>
      </w:r>
      <w:r w:rsidR="00A02A4E">
        <w:rPr>
          <w:u w:val="single"/>
        </w:rPr>
        <w:t xml:space="preserve">authenticated </w:t>
      </w:r>
      <w:r w:rsidR="00543A06">
        <w:rPr>
          <w:u w:val="single"/>
        </w:rPr>
        <w:t>data submitter or steward for access by that client’s permission group</w:t>
      </w:r>
      <w:r w:rsidR="00A67B63" w:rsidRPr="00FE282E">
        <w:rPr>
          <w:u w:val="single"/>
        </w:rPr>
        <w:t>.</w:t>
      </w:r>
    </w:p>
    <w:p w14:paraId="23B0C6ED" w14:textId="77777777" w:rsidR="005B0392" w:rsidRPr="00C069C4" w:rsidRDefault="00213A2A" w:rsidP="00C069C4">
      <w:pPr>
        <w:pStyle w:val="StyleLeft063After3ptPatternClearGray-25"/>
      </w:pPr>
      <w:r w:rsidRPr="00C069C4">
        <w:t xml:space="preserve">Supported Use Cases: </w:t>
      </w:r>
      <w:r w:rsidR="004B392F">
        <w:t>ALL requiring authentication</w:t>
      </w:r>
    </w:p>
    <w:p w14:paraId="23B0C6EE" w14:textId="77777777" w:rsidR="00543A06" w:rsidRDefault="00543A06" w:rsidP="007F7B7C">
      <w:pPr>
        <w:spacing w:after="60"/>
        <w:ind w:left="907" w:hanging="907"/>
        <w:rPr>
          <w:b/>
        </w:rPr>
      </w:pPr>
    </w:p>
    <w:p w14:paraId="23B0C6EF" w14:textId="77777777" w:rsidR="00AD0527" w:rsidRDefault="00696F65" w:rsidP="007F7B7C">
      <w:pPr>
        <w:spacing w:after="60"/>
        <w:ind w:left="907" w:hanging="907"/>
        <w:rPr>
          <w:u w:val="single"/>
        </w:rPr>
      </w:pPr>
      <w:r>
        <w:rPr>
          <w:b/>
        </w:rPr>
        <w:t>NFR</w:t>
      </w:r>
      <w:r w:rsidRPr="00FE282E">
        <w:rPr>
          <w:b/>
        </w:rPr>
        <w:t>0</w:t>
      </w:r>
      <w:r>
        <w:rPr>
          <w:b/>
        </w:rPr>
        <w:t>32</w:t>
      </w:r>
      <w:r w:rsidR="00AD0527" w:rsidRPr="00FE282E">
        <w:rPr>
          <w:b/>
        </w:rPr>
        <w:t xml:space="preserve"> </w:t>
      </w:r>
      <w:r w:rsidR="00AD0527" w:rsidRPr="00FE282E">
        <w:rPr>
          <w:u w:val="single"/>
        </w:rPr>
        <w:t xml:space="preserve">The </w:t>
      </w:r>
      <w:r w:rsidR="00543A06">
        <w:rPr>
          <w:u w:val="single"/>
        </w:rPr>
        <w:t>data provider node</w:t>
      </w:r>
      <w:r w:rsidR="00543A06" w:rsidRPr="00FE282E">
        <w:rPr>
          <w:u w:val="single"/>
        </w:rPr>
        <w:t xml:space="preserve"> </w:t>
      </w:r>
      <w:r w:rsidR="00AD0527" w:rsidRPr="00FE282E">
        <w:rPr>
          <w:u w:val="single"/>
        </w:rPr>
        <w:t xml:space="preserve">shall maintain the integrity </w:t>
      </w:r>
      <w:r w:rsidR="00AC68E3">
        <w:rPr>
          <w:u w:val="single"/>
        </w:rPr>
        <w:t xml:space="preserve">and availability </w:t>
      </w:r>
      <w:r w:rsidR="00AD0527" w:rsidRPr="00FE282E">
        <w:rPr>
          <w:u w:val="single"/>
        </w:rPr>
        <w:t xml:space="preserve">of all data stored in </w:t>
      </w:r>
      <w:r w:rsidR="00543A06">
        <w:rPr>
          <w:u w:val="single"/>
        </w:rPr>
        <w:t>its local data</w:t>
      </w:r>
      <w:r w:rsidR="00AC68E3">
        <w:rPr>
          <w:u w:val="single"/>
        </w:rPr>
        <w:t xml:space="preserve"> </w:t>
      </w:r>
      <w:r w:rsidR="00543A06">
        <w:rPr>
          <w:u w:val="single"/>
        </w:rPr>
        <w:t>store</w:t>
      </w:r>
      <w:r w:rsidR="00AD0527" w:rsidRPr="00FE282E">
        <w:rPr>
          <w:u w:val="single"/>
        </w:rPr>
        <w:t>.</w:t>
      </w:r>
    </w:p>
    <w:p w14:paraId="23B0C6F0" w14:textId="77777777" w:rsidR="00213A2A" w:rsidRPr="00FE282E" w:rsidRDefault="00213A2A" w:rsidP="00BD5298">
      <w:pPr>
        <w:pStyle w:val="StyleLeft063After3ptPatternClearGray-25"/>
      </w:pPr>
      <w:r w:rsidRPr="00FE282E">
        <w:t>Supported Use Cases:</w:t>
      </w:r>
      <w:r w:rsidRPr="00213A2A">
        <w:t xml:space="preserve"> </w:t>
      </w:r>
    </w:p>
    <w:p w14:paraId="23B0C6F1" w14:textId="77777777" w:rsidR="00543A06" w:rsidRDefault="00543A06" w:rsidP="007F7B7C">
      <w:pPr>
        <w:spacing w:after="60"/>
        <w:ind w:left="907" w:hanging="907"/>
        <w:rPr>
          <w:b/>
        </w:rPr>
      </w:pPr>
    </w:p>
    <w:p w14:paraId="23B0C6F2" w14:textId="77777777" w:rsidR="00AD0527" w:rsidRDefault="00696F65" w:rsidP="007F7B7C">
      <w:pPr>
        <w:spacing w:after="60"/>
        <w:ind w:left="907" w:hanging="907"/>
        <w:rPr>
          <w:u w:val="single"/>
        </w:rPr>
      </w:pPr>
      <w:r>
        <w:rPr>
          <w:b/>
        </w:rPr>
        <w:t>NFR</w:t>
      </w:r>
      <w:r w:rsidRPr="00FE282E">
        <w:rPr>
          <w:b/>
        </w:rPr>
        <w:t>0</w:t>
      </w:r>
      <w:r>
        <w:rPr>
          <w:b/>
        </w:rPr>
        <w:t>33</w:t>
      </w:r>
      <w:r w:rsidR="00AD0527" w:rsidRPr="00FE282E">
        <w:rPr>
          <w:b/>
        </w:rPr>
        <w:t xml:space="preserve"> </w:t>
      </w:r>
      <w:r w:rsidR="00AD0527" w:rsidRPr="00FE282E">
        <w:rPr>
          <w:u w:val="single"/>
        </w:rPr>
        <w:t xml:space="preserve">The </w:t>
      </w:r>
      <w:r w:rsidR="00543A06">
        <w:rPr>
          <w:u w:val="single"/>
        </w:rPr>
        <w:t>data provider node</w:t>
      </w:r>
      <w:r w:rsidR="00543A06" w:rsidRPr="00FE282E">
        <w:rPr>
          <w:u w:val="single"/>
        </w:rPr>
        <w:t xml:space="preserve"> </w:t>
      </w:r>
      <w:r w:rsidR="00AD0527" w:rsidRPr="00FE282E">
        <w:rPr>
          <w:u w:val="single"/>
        </w:rPr>
        <w:t xml:space="preserve">shall maintain the integrity of all files stored in the </w:t>
      </w:r>
      <w:r w:rsidR="00543A06">
        <w:rPr>
          <w:u w:val="single"/>
        </w:rPr>
        <w:t>node’s local file repository.</w:t>
      </w:r>
    </w:p>
    <w:p w14:paraId="23B0C6F3" w14:textId="77777777" w:rsidR="00213A2A" w:rsidRPr="00FE282E" w:rsidRDefault="00213A2A" w:rsidP="00BD5298">
      <w:pPr>
        <w:pStyle w:val="StyleLeft063After3ptPatternClearGray-25"/>
      </w:pPr>
      <w:r w:rsidRPr="00FE282E">
        <w:t>Supported Use Cases:</w:t>
      </w:r>
      <w:r w:rsidRPr="00213A2A">
        <w:t xml:space="preserve"> </w:t>
      </w:r>
    </w:p>
    <w:p w14:paraId="23B0C6F4" w14:textId="77777777" w:rsidR="005B0392" w:rsidRDefault="005B0392">
      <w:pPr>
        <w:spacing w:after="60"/>
        <w:rPr>
          <w:b/>
        </w:rPr>
      </w:pPr>
    </w:p>
    <w:p w14:paraId="23B0C6F5" w14:textId="77777777" w:rsidR="005B0392" w:rsidRPr="004B392F" w:rsidRDefault="00696F65" w:rsidP="004B392F">
      <w:pPr>
        <w:spacing w:after="60"/>
        <w:ind w:left="907" w:hanging="907"/>
        <w:rPr>
          <w:u w:val="single"/>
        </w:rPr>
      </w:pPr>
      <w:r>
        <w:rPr>
          <w:b/>
        </w:rPr>
        <w:t>NFR</w:t>
      </w:r>
      <w:r w:rsidRPr="00FE282E">
        <w:rPr>
          <w:b/>
        </w:rPr>
        <w:t>0</w:t>
      </w:r>
      <w:r>
        <w:rPr>
          <w:b/>
        </w:rPr>
        <w:t>34</w:t>
      </w:r>
      <w:r w:rsidR="00A02A4E" w:rsidRPr="00FE282E">
        <w:rPr>
          <w:b/>
        </w:rPr>
        <w:t xml:space="preserve"> </w:t>
      </w:r>
      <w:r w:rsidR="00A02A4E" w:rsidRPr="004B392F">
        <w:rPr>
          <w:u w:val="single"/>
        </w:rPr>
        <w:t xml:space="preserve">The </w:t>
      </w:r>
      <w:r w:rsidR="00543A06" w:rsidRPr="004B392F">
        <w:rPr>
          <w:u w:val="single"/>
        </w:rPr>
        <w:t xml:space="preserve">data provider node </w:t>
      </w:r>
      <w:r w:rsidR="00A02A4E" w:rsidRPr="004B392F">
        <w:rPr>
          <w:u w:val="single"/>
        </w:rPr>
        <w:t>shall maintain a log of activities for auditing purposes.</w:t>
      </w:r>
    </w:p>
    <w:p w14:paraId="23B0C6F6" w14:textId="77777777" w:rsidR="00A077B3" w:rsidRPr="004B392F" w:rsidRDefault="00A02A4E" w:rsidP="004B392F">
      <w:pPr>
        <w:pStyle w:val="StyleLeft063After3ptPatternClearGray-25"/>
      </w:pPr>
      <w:r w:rsidRPr="004B392F">
        <w:t xml:space="preserve">Supported Use Cases: </w:t>
      </w:r>
    </w:p>
    <w:p w14:paraId="23B0C6F7" w14:textId="77777777" w:rsidR="00543A06" w:rsidRDefault="00543A06" w:rsidP="00A02A4E">
      <w:pPr>
        <w:spacing w:after="60"/>
        <w:ind w:left="907" w:hanging="907"/>
        <w:rPr>
          <w:b/>
        </w:rPr>
      </w:pPr>
    </w:p>
    <w:p w14:paraId="23B0C6F8" w14:textId="77777777" w:rsidR="00A02A4E" w:rsidRDefault="00696F65" w:rsidP="00A02A4E">
      <w:pPr>
        <w:spacing w:after="60"/>
        <w:ind w:left="907" w:hanging="907"/>
        <w:rPr>
          <w:u w:val="single"/>
        </w:rPr>
      </w:pPr>
      <w:r>
        <w:rPr>
          <w:b/>
        </w:rPr>
        <w:t>NFR</w:t>
      </w:r>
      <w:r w:rsidRPr="00FE282E">
        <w:rPr>
          <w:b/>
        </w:rPr>
        <w:t>0</w:t>
      </w:r>
      <w:r>
        <w:rPr>
          <w:b/>
        </w:rPr>
        <w:t>35</w:t>
      </w:r>
      <w:r w:rsidR="00A02A4E" w:rsidRPr="00FE282E">
        <w:rPr>
          <w:b/>
        </w:rPr>
        <w:t xml:space="preserve"> </w:t>
      </w:r>
      <w:r w:rsidR="00543A06">
        <w:rPr>
          <w:u w:val="single"/>
        </w:rPr>
        <w:t>NGDS applications</w:t>
      </w:r>
      <w:r w:rsidR="00543A06" w:rsidRPr="00FE282E">
        <w:rPr>
          <w:u w:val="single"/>
        </w:rPr>
        <w:t xml:space="preserve"> </w:t>
      </w:r>
      <w:r w:rsidR="00A02A4E" w:rsidRPr="00FE282E">
        <w:rPr>
          <w:u w:val="single"/>
        </w:rPr>
        <w:t xml:space="preserve">shall </w:t>
      </w:r>
      <w:r w:rsidR="00A02A4E">
        <w:rPr>
          <w:u w:val="single"/>
        </w:rPr>
        <w:t>be developed considering good security coding practices, thus minimizing vulnerability to attacks</w:t>
      </w:r>
      <w:r w:rsidR="00A02A4E" w:rsidRPr="00FE282E">
        <w:rPr>
          <w:u w:val="single"/>
        </w:rPr>
        <w:t>.</w:t>
      </w:r>
      <w:r w:rsidR="005F0CBC">
        <w:rPr>
          <w:u w:val="single"/>
        </w:rPr>
        <w:t xml:space="preserve"> In particular, it should comply with FIPS (Federal Information Processing Standards)</w:t>
      </w:r>
    </w:p>
    <w:p w14:paraId="23B0C6F9" w14:textId="77777777" w:rsidR="00A077B3" w:rsidRPr="00F526F9" w:rsidRDefault="00A02A4E" w:rsidP="00BD5298">
      <w:pPr>
        <w:pStyle w:val="StyleLeft063After3ptPatternClearGray-25"/>
      </w:pPr>
      <w:r w:rsidRPr="00FE282E">
        <w:t>Supported Use Cases:</w:t>
      </w:r>
      <w:r w:rsidRPr="00213A2A">
        <w:t xml:space="preserve"> </w:t>
      </w:r>
    </w:p>
    <w:p w14:paraId="23B0C6FA" w14:textId="77777777" w:rsidR="001713CE" w:rsidRDefault="001713CE" w:rsidP="001713CE">
      <w:bookmarkStart w:id="124" w:name="_Toc335492235"/>
    </w:p>
    <w:p w14:paraId="23B0C6FB" w14:textId="77777777" w:rsidR="003D62C1" w:rsidRPr="00FE282E" w:rsidRDefault="003D62C1" w:rsidP="00377EE0">
      <w:pPr>
        <w:pStyle w:val="Heading2"/>
      </w:pPr>
      <w:bookmarkStart w:id="125" w:name="_Toc339446693"/>
      <w:r w:rsidRPr="00FE282E">
        <w:lastRenderedPageBreak/>
        <w:t>Supportability</w:t>
      </w:r>
      <w:bookmarkEnd w:id="124"/>
      <w:bookmarkEnd w:id="125"/>
    </w:p>
    <w:p w14:paraId="23B0C6FC" w14:textId="77777777" w:rsidR="00FE0B08" w:rsidRPr="00FE282E" w:rsidRDefault="00FE0B08" w:rsidP="00FE0B08">
      <w:r w:rsidRPr="00FE282E">
        <w:t xml:space="preserve">Here follows the requirements that enhance the supportability and maintainability of </w:t>
      </w:r>
      <w:r w:rsidR="00543A06">
        <w:t>NGDS project-developed</w:t>
      </w:r>
      <w:r w:rsidRPr="00FE282E">
        <w:t xml:space="preserve"> software.</w:t>
      </w:r>
    </w:p>
    <w:p w14:paraId="23B0C6FD" w14:textId="77777777" w:rsidR="00FE0B08" w:rsidRPr="00FE282E" w:rsidRDefault="00FE0B08" w:rsidP="00FE0B08">
      <w:pPr>
        <w:rPr>
          <w:u w:val="single"/>
        </w:rPr>
      </w:pPr>
    </w:p>
    <w:p w14:paraId="23B0C6FE" w14:textId="77777777" w:rsidR="00A930BE" w:rsidRDefault="00696F65" w:rsidP="007F7B7C">
      <w:pPr>
        <w:spacing w:after="60"/>
        <w:ind w:left="907" w:hanging="907"/>
        <w:rPr>
          <w:u w:val="single"/>
        </w:rPr>
      </w:pPr>
      <w:r>
        <w:rPr>
          <w:b/>
        </w:rPr>
        <w:t>NFR</w:t>
      </w:r>
      <w:r w:rsidRPr="00FE282E">
        <w:rPr>
          <w:b/>
        </w:rPr>
        <w:t>0</w:t>
      </w:r>
      <w:r>
        <w:rPr>
          <w:b/>
        </w:rPr>
        <w:t>36</w:t>
      </w:r>
      <w:r w:rsidR="00A930BE" w:rsidRPr="00FE282E">
        <w:rPr>
          <w:b/>
        </w:rPr>
        <w:t xml:space="preserve"> </w:t>
      </w:r>
      <w:r w:rsidR="005753F7">
        <w:rPr>
          <w:u w:val="single"/>
        </w:rPr>
        <w:t xml:space="preserve">NGDS </w:t>
      </w:r>
      <w:r w:rsidR="00A930BE" w:rsidRPr="00FE282E">
        <w:rPr>
          <w:u w:val="single"/>
        </w:rPr>
        <w:t xml:space="preserve">software shall be written using </w:t>
      </w:r>
      <w:r w:rsidR="00681161" w:rsidRPr="00FE282E">
        <w:rPr>
          <w:u w:val="single"/>
        </w:rPr>
        <w:t xml:space="preserve">the </w:t>
      </w:r>
      <w:r w:rsidR="00A930BE" w:rsidRPr="00FE282E">
        <w:rPr>
          <w:u w:val="single"/>
        </w:rPr>
        <w:t>standard coding style for</w:t>
      </w:r>
      <w:r w:rsidR="00F93618">
        <w:rPr>
          <w:u w:val="single"/>
        </w:rPr>
        <w:t xml:space="preserve"> the </w:t>
      </w:r>
      <w:r w:rsidR="00480CC2">
        <w:rPr>
          <w:u w:val="single"/>
        </w:rPr>
        <w:t>used</w:t>
      </w:r>
      <w:r w:rsidR="00F93618">
        <w:rPr>
          <w:u w:val="single"/>
        </w:rPr>
        <w:t xml:space="preserve"> programming language</w:t>
      </w:r>
      <w:r w:rsidR="00480CC2">
        <w:rPr>
          <w:u w:val="single"/>
        </w:rPr>
        <w:t>s</w:t>
      </w:r>
      <w:r w:rsidR="006114E0">
        <w:rPr>
          <w:u w:val="single"/>
        </w:rPr>
        <w:t>.</w:t>
      </w:r>
      <w:r w:rsidR="005F0CBC">
        <w:rPr>
          <w:u w:val="single"/>
        </w:rPr>
        <w:t xml:space="preserve"> For example, Oracle Java Coding Styles, if Java turns out to be the selected language.</w:t>
      </w:r>
    </w:p>
    <w:p w14:paraId="23B0C6FF" w14:textId="77777777" w:rsidR="000D0C6D" w:rsidRPr="00FE282E" w:rsidRDefault="000D0C6D" w:rsidP="00BD5298">
      <w:pPr>
        <w:pStyle w:val="StyleLeft063After3ptPatternClearGray-25"/>
      </w:pPr>
      <w:r w:rsidRPr="00FE282E">
        <w:t>Supported Use Cases:</w:t>
      </w:r>
      <w:r>
        <w:t xml:space="preserve"> ALL</w:t>
      </w:r>
    </w:p>
    <w:p w14:paraId="23B0C700" w14:textId="77777777" w:rsidR="00834ECC" w:rsidRDefault="00834ECC" w:rsidP="007F7B7C">
      <w:pPr>
        <w:spacing w:after="60"/>
        <w:ind w:left="907" w:hanging="907"/>
        <w:rPr>
          <w:b/>
        </w:rPr>
      </w:pPr>
    </w:p>
    <w:p w14:paraId="23B0C701" w14:textId="77777777" w:rsidR="00A930BE" w:rsidRDefault="00696F65" w:rsidP="007F7B7C">
      <w:pPr>
        <w:spacing w:after="60"/>
        <w:ind w:left="907" w:hanging="907"/>
        <w:rPr>
          <w:u w:val="single"/>
        </w:rPr>
      </w:pPr>
      <w:r>
        <w:rPr>
          <w:b/>
        </w:rPr>
        <w:t>NFR</w:t>
      </w:r>
      <w:r w:rsidRPr="00FE282E">
        <w:rPr>
          <w:b/>
        </w:rPr>
        <w:t>0</w:t>
      </w:r>
      <w:r>
        <w:rPr>
          <w:b/>
        </w:rPr>
        <w:t>38</w:t>
      </w:r>
      <w:r w:rsidR="00A930BE" w:rsidRPr="00FE282E">
        <w:rPr>
          <w:b/>
        </w:rPr>
        <w:t xml:space="preserve"> </w:t>
      </w:r>
      <w:r w:rsidR="005753F7">
        <w:rPr>
          <w:u w:val="single"/>
        </w:rPr>
        <w:t>NGDS</w:t>
      </w:r>
      <w:r w:rsidR="00A930BE" w:rsidRPr="00FE282E">
        <w:rPr>
          <w:u w:val="single"/>
        </w:rPr>
        <w:t xml:space="preserve"> software shall be designed utiliz</w:t>
      </w:r>
      <w:r w:rsidR="006D20CF" w:rsidRPr="00FE282E">
        <w:rPr>
          <w:u w:val="single"/>
        </w:rPr>
        <w:t>ing</w:t>
      </w:r>
      <w:r w:rsidR="00A930BE" w:rsidRPr="00FE282E">
        <w:rPr>
          <w:u w:val="single"/>
        </w:rPr>
        <w:t xml:space="preserve"> the concept of encapsulation. Components shall be created that encapsulate related functionality within them, and nothing else.</w:t>
      </w:r>
    </w:p>
    <w:p w14:paraId="23B0C702" w14:textId="77777777" w:rsidR="000D0C6D" w:rsidRPr="00FE282E" w:rsidRDefault="000D0C6D" w:rsidP="00BD5298">
      <w:pPr>
        <w:pStyle w:val="StyleLeft063After3ptPatternClearGray-25"/>
      </w:pPr>
      <w:r w:rsidRPr="00FE282E">
        <w:t>Supported Use Cases:</w:t>
      </w:r>
      <w:r>
        <w:t xml:space="preserve"> ALL</w:t>
      </w:r>
    </w:p>
    <w:p w14:paraId="23B0C703" w14:textId="77777777" w:rsidR="00834ECC" w:rsidRDefault="00834ECC" w:rsidP="00F93618">
      <w:pPr>
        <w:spacing w:after="60"/>
        <w:ind w:left="907" w:hanging="907"/>
        <w:rPr>
          <w:b/>
        </w:rPr>
      </w:pPr>
    </w:p>
    <w:p w14:paraId="23B0C704" w14:textId="77777777" w:rsidR="00F93618" w:rsidRDefault="00696F65" w:rsidP="00F93618">
      <w:pPr>
        <w:spacing w:after="60"/>
        <w:ind w:left="907" w:hanging="907"/>
        <w:rPr>
          <w:u w:val="single"/>
        </w:rPr>
      </w:pPr>
      <w:r>
        <w:rPr>
          <w:b/>
        </w:rPr>
        <w:t>NFR</w:t>
      </w:r>
      <w:r w:rsidRPr="00FE282E">
        <w:rPr>
          <w:b/>
        </w:rPr>
        <w:t>0</w:t>
      </w:r>
      <w:r>
        <w:rPr>
          <w:b/>
        </w:rPr>
        <w:t>39</w:t>
      </w:r>
      <w:r w:rsidR="00F93618" w:rsidRPr="00FE282E">
        <w:t xml:space="preserve"> </w:t>
      </w:r>
      <w:r w:rsidR="00F93618" w:rsidRPr="00FE282E">
        <w:rPr>
          <w:u w:val="single"/>
        </w:rPr>
        <w:t>All software shall be modular to minimize the time and complexity involved in maintaining and extending the platform and application.</w:t>
      </w:r>
    </w:p>
    <w:p w14:paraId="23B0C705" w14:textId="77777777" w:rsidR="000D0C6D" w:rsidRPr="00FE282E" w:rsidRDefault="000D0C6D" w:rsidP="00BD5298">
      <w:pPr>
        <w:pStyle w:val="StyleLeft063After3ptPatternClearGray-25"/>
      </w:pPr>
      <w:r w:rsidRPr="00FE282E">
        <w:t>Supported Use Cases:</w:t>
      </w:r>
      <w:r>
        <w:t xml:space="preserve"> ALL</w:t>
      </w:r>
    </w:p>
    <w:p w14:paraId="23B0C706" w14:textId="77777777" w:rsidR="00834ECC" w:rsidRDefault="00834ECC" w:rsidP="007F7B7C">
      <w:pPr>
        <w:spacing w:after="60"/>
        <w:ind w:left="907" w:hanging="907"/>
        <w:rPr>
          <w:b/>
        </w:rPr>
      </w:pPr>
    </w:p>
    <w:p w14:paraId="23B0C707" w14:textId="77777777" w:rsidR="00A930BE" w:rsidRPr="004B392F" w:rsidRDefault="00696F65" w:rsidP="004B392F">
      <w:pPr>
        <w:spacing w:after="60"/>
        <w:ind w:left="907" w:hanging="907"/>
        <w:rPr>
          <w:b/>
        </w:rPr>
      </w:pPr>
      <w:r>
        <w:rPr>
          <w:b/>
        </w:rPr>
        <w:t>NFR</w:t>
      </w:r>
      <w:r w:rsidRPr="00FE282E">
        <w:rPr>
          <w:b/>
        </w:rPr>
        <w:t>0</w:t>
      </w:r>
      <w:r>
        <w:rPr>
          <w:b/>
        </w:rPr>
        <w:t>40</w:t>
      </w:r>
      <w:r w:rsidR="00A930BE" w:rsidRPr="00FE282E">
        <w:rPr>
          <w:b/>
        </w:rPr>
        <w:t xml:space="preserve"> </w:t>
      </w:r>
      <w:r w:rsidR="005753F7" w:rsidRPr="004B392F">
        <w:rPr>
          <w:u w:val="single"/>
        </w:rPr>
        <w:t>NGDS</w:t>
      </w:r>
      <w:r w:rsidR="00A930BE" w:rsidRPr="007130E0">
        <w:rPr>
          <w:u w:val="single"/>
        </w:rPr>
        <w:t xml:space="preserve"> </w:t>
      </w:r>
      <w:r w:rsidR="00A930BE" w:rsidRPr="004B392F">
        <w:rPr>
          <w:u w:val="single"/>
        </w:rPr>
        <w:t>software shall not contain any statically detectable dead code.</w:t>
      </w:r>
    </w:p>
    <w:p w14:paraId="23B0C708" w14:textId="77777777" w:rsidR="000D0C6D" w:rsidRPr="004B392F" w:rsidRDefault="000D0C6D" w:rsidP="004B392F">
      <w:pPr>
        <w:pStyle w:val="StyleLeft063After3ptPatternClearGray-25"/>
      </w:pPr>
      <w:r w:rsidRPr="004B392F">
        <w:t>Supported Use Cases: ALL</w:t>
      </w:r>
    </w:p>
    <w:p w14:paraId="23B0C709" w14:textId="77777777" w:rsidR="001713CE" w:rsidRDefault="001713CE" w:rsidP="001713CE">
      <w:bookmarkStart w:id="126" w:name="_Toc335492236"/>
    </w:p>
    <w:p w14:paraId="23B0C70A" w14:textId="77777777" w:rsidR="0095648C" w:rsidRPr="00FE282E" w:rsidRDefault="0095648C" w:rsidP="000A2349">
      <w:pPr>
        <w:pStyle w:val="Heading2"/>
      </w:pPr>
      <w:bookmarkStart w:id="127" w:name="_Toc339446694"/>
      <w:r w:rsidRPr="00FE282E">
        <w:t>Data Requirements</w:t>
      </w:r>
      <w:bookmarkEnd w:id="126"/>
      <w:bookmarkEnd w:id="127"/>
    </w:p>
    <w:p w14:paraId="23B0C70B" w14:textId="77777777" w:rsidR="00796961" w:rsidRDefault="00796961" w:rsidP="0095648C"/>
    <w:p w14:paraId="23B0C70C" w14:textId="77777777" w:rsidR="00796961" w:rsidRPr="00796961" w:rsidRDefault="00796961" w:rsidP="0095648C">
      <w:r w:rsidRPr="00796961">
        <w:t xml:space="preserve">The Data Assessment Team </w:t>
      </w:r>
      <w:r w:rsidR="005753F7">
        <w:t>will inventory additional data to be submitted by project subcontractors, and project management will prioritize datasets for delivery based on recommendations from the Domain Steering Committee and User-Centered design team</w:t>
      </w:r>
      <w:r w:rsidRPr="00796961">
        <w:t xml:space="preserve">. A prioritized list of important geothermal data types will be ascertained and used as the basis for populating NGDS data assets. See the Data Requirements Specification </w:t>
      </w:r>
      <w:hyperlink w:anchor="P02_GTDA_Data_Requirements_Spec" w:history="1">
        <w:r w:rsidRPr="00796961">
          <w:rPr>
            <w:rStyle w:val="Hyperlink"/>
            <w:u w:val="none"/>
          </w:rPr>
          <w:t>/P02/</w:t>
        </w:r>
      </w:hyperlink>
      <w:r w:rsidRPr="00796961">
        <w:t>, for a description of data categories and attributes</w:t>
      </w:r>
      <w:r w:rsidR="005753F7">
        <w:t xml:space="preserve"> that will be </w:t>
      </w:r>
      <w:r w:rsidRPr="00796961">
        <w:t xml:space="preserve">stored in the System’s database. </w:t>
      </w:r>
    </w:p>
    <w:p w14:paraId="23B0C70D" w14:textId="77777777" w:rsidR="005B0392" w:rsidRDefault="0095648C">
      <w:r>
        <w:t>Specification of metadata for any data asset provides the information necessary to enable discovery</w:t>
      </w:r>
      <w:r w:rsidR="005753F7">
        <w:t xml:space="preserve"> and evaluation</w:t>
      </w:r>
      <w:r>
        <w:t xml:space="preserve"> of that asset through various search mechanisms</w:t>
      </w:r>
      <w:r w:rsidR="005753F7">
        <w:t>, as well as access to the asset by people or automated processes</w:t>
      </w:r>
      <w:r>
        <w:t>. For Geothermal and other Geosciences data assets</w:t>
      </w:r>
      <w:r w:rsidR="00BB09CB">
        <w:t>,</w:t>
      </w:r>
      <w:r>
        <w:t xml:space="preserve"> </w:t>
      </w:r>
      <w:r w:rsidR="005753F7">
        <w:t xml:space="preserve">the NGDS will use </w:t>
      </w:r>
      <w:r>
        <w:t>the</w:t>
      </w:r>
      <w:r w:rsidR="005753F7" w:rsidRPr="005753F7">
        <w:t xml:space="preserve"> </w:t>
      </w:r>
      <w:r w:rsidR="005753F7">
        <w:t>US Geosciences Information Network (USGIN)</w:t>
      </w:r>
      <w:r w:rsidR="005753F7">
        <w:rPr>
          <w:rStyle w:val="FootnoteReference"/>
        </w:rPr>
        <w:footnoteReference w:id="3"/>
      </w:r>
      <w:r>
        <w:t xml:space="preserve"> </w:t>
      </w:r>
      <w:hyperlink r:id="rId33" w:history="1">
        <w:r w:rsidRPr="009A647C">
          <w:rPr>
            <w:rStyle w:val="Hyperlink"/>
          </w:rPr>
          <w:t>Metadata Recommendations for Geoscience Resources</w:t>
        </w:r>
      </w:hyperlink>
      <w:r>
        <w:t xml:space="preserve"> </w:t>
      </w:r>
      <w:r w:rsidR="005753F7">
        <w:t xml:space="preserve">for guidance on metadata content, and the </w:t>
      </w:r>
      <w:hyperlink r:id="rId34" w:history="1">
        <w:r w:rsidR="005753F7" w:rsidRPr="00922862">
          <w:rPr>
            <w:rStyle w:val="Hyperlink"/>
          </w:rPr>
          <w:t>USGIN ISO metadata profile</w:t>
        </w:r>
      </w:hyperlink>
      <w:r w:rsidR="005753F7">
        <w:t xml:space="preserve"> and </w:t>
      </w:r>
      <w:hyperlink r:id="rId35" w:history="1">
        <w:r w:rsidR="005753F7" w:rsidRPr="00922862">
          <w:rPr>
            <w:rStyle w:val="Hyperlink"/>
          </w:rPr>
          <w:t>implementation guidelines for encoding metadata content</w:t>
        </w:r>
      </w:hyperlink>
      <w:r w:rsidR="005753F7">
        <w:t xml:space="preserve"> for interchange between catalog search and client applications. A</w:t>
      </w:r>
      <w:r w:rsidR="006F2050">
        <w:t xml:space="preserve">n </w:t>
      </w:r>
      <w:hyperlink r:id="rId36" w:history="1">
        <w:r w:rsidR="006F2050" w:rsidRPr="00922862">
          <w:rPr>
            <w:rStyle w:val="Hyperlink"/>
          </w:rPr>
          <w:t>NGDS</w:t>
        </w:r>
        <w:r w:rsidRPr="00922862">
          <w:rPr>
            <w:rStyle w:val="Hyperlink"/>
          </w:rPr>
          <w:t xml:space="preserve"> </w:t>
        </w:r>
        <w:r w:rsidR="005753F7" w:rsidRPr="00922862">
          <w:rPr>
            <w:rStyle w:val="Hyperlink"/>
          </w:rPr>
          <w:t xml:space="preserve">metadata compilation </w:t>
        </w:r>
        <w:r w:rsidR="005753F7" w:rsidRPr="00922862">
          <w:rPr>
            <w:rStyle w:val="Hyperlink"/>
          </w:rPr>
          <w:lastRenderedPageBreak/>
          <w:t>template</w:t>
        </w:r>
      </w:hyperlink>
      <w:r w:rsidR="005753F7">
        <w:t xml:space="preserve"> is available for </w:t>
      </w:r>
      <w:r w:rsidR="006F2050">
        <w:t xml:space="preserve">tabular metadata compilation or setting up existing metadata for bulk loading. </w:t>
      </w:r>
    </w:p>
    <w:p w14:paraId="23B0C70E" w14:textId="77777777" w:rsidR="0095648C" w:rsidRDefault="0095648C" w:rsidP="0095648C">
      <w:r>
        <w:t xml:space="preserve">A number of content models are available defining data interchange </w:t>
      </w:r>
      <w:r w:rsidR="00922862">
        <w:t xml:space="preserve">content for </w:t>
      </w:r>
      <w:r w:rsidR="005F0CBC">
        <w:t>important geothermal data</w:t>
      </w:r>
      <w:r w:rsidR="00922862">
        <w:t>. These content models are implemented in XML as Geography Markup Language (GML)</w:t>
      </w:r>
      <w:r w:rsidR="005F0CBC">
        <w:t>.</w:t>
      </w:r>
      <w:r w:rsidR="00922862">
        <w:t xml:space="preserve"> Simple features for interchange using OGC Web Feature services to enable </w:t>
      </w:r>
      <w:r>
        <w:t>interoperability among computing systems. Content models include</w:t>
      </w:r>
      <w:r w:rsidR="0014428A">
        <w:t xml:space="preserve"> a description of data attributes for geothermal types such as</w:t>
      </w:r>
      <w:r>
        <w:t>:</w:t>
      </w:r>
    </w:p>
    <w:p w14:paraId="23B0C70F" w14:textId="77777777" w:rsidR="001713CE" w:rsidRPr="00D40828" w:rsidRDefault="001713CE" w:rsidP="0095648C"/>
    <w:p w14:paraId="23B0C710" w14:textId="77777777" w:rsidR="0095648C" w:rsidRPr="00B51ED3" w:rsidRDefault="002B3736" w:rsidP="00377EE0">
      <w:pPr>
        <w:pStyle w:val="ListParagraph"/>
        <w:numPr>
          <w:ilvl w:val="0"/>
          <w:numId w:val="6"/>
        </w:numPr>
        <w:spacing w:after="200" w:line="276" w:lineRule="auto"/>
        <w:rPr>
          <w:rStyle w:val="Hyperlink"/>
        </w:rPr>
      </w:pPr>
      <w:hyperlink r:id="rId37" w:history="1">
        <w:r w:rsidR="0095648C" w:rsidRPr="00B51ED3">
          <w:rPr>
            <w:rStyle w:val="Hyperlink"/>
          </w:rPr>
          <w:t>Active Fault/Quaternary Fault</w:t>
        </w:r>
      </w:hyperlink>
    </w:p>
    <w:p w14:paraId="23B0C711" w14:textId="77777777" w:rsidR="0095648C" w:rsidRPr="00B51ED3" w:rsidRDefault="002B3736" w:rsidP="00377EE0">
      <w:pPr>
        <w:pStyle w:val="ListParagraph"/>
        <w:numPr>
          <w:ilvl w:val="0"/>
          <w:numId w:val="6"/>
        </w:numPr>
        <w:spacing w:after="200" w:line="276" w:lineRule="auto"/>
        <w:rPr>
          <w:rStyle w:val="Hyperlink"/>
        </w:rPr>
      </w:pPr>
      <w:hyperlink r:id="rId38" w:history="1">
        <w:r w:rsidR="0095648C" w:rsidRPr="00B51ED3">
          <w:rPr>
            <w:rStyle w:val="Hyperlink"/>
          </w:rPr>
          <w:t>Aqueous Chemistry</w:t>
        </w:r>
      </w:hyperlink>
    </w:p>
    <w:p w14:paraId="23B0C712" w14:textId="77777777" w:rsidR="0095648C" w:rsidRPr="00B51ED3" w:rsidRDefault="002B3736" w:rsidP="00377EE0">
      <w:pPr>
        <w:pStyle w:val="ListParagraph"/>
        <w:numPr>
          <w:ilvl w:val="0"/>
          <w:numId w:val="6"/>
        </w:numPr>
        <w:spacing w:after="200" w:line="276" w:lineRule="auto"/>
        <w:rPr>
          <w:rStyle w:val="Hyperlink"/>
        </w:rPr>
      </w:pPr>
      <w:hyperlink r:id="rId39" w:history="1">
        <w:r w:rsidR="0095648C" w:rsidRPr="00B51ED3">
          <w:rPr>
            <w:rStyle w:val="Hyperlink"/>
          </w:rPr>
          <w:t>Borehole Temperature Observation Feature</w:t>
        </w:r>
      </w:hyperlink>
    </w:p>
    <w:p w14:paraId="23B0C713" w14:textId="77777777" w:rsidR="0095648C" w:rsidRPr="00B51ED3" w:rsidRDefault="002B3736" w:rsidP="00377EE0">
      <w:pPr>
        <w:pStyle w:val="ListParagraph"/>
        <w:numPr>
          <w:ilvl w:val="0"/>
          <w:numId w:val="6"/>
        </w:numPr>
        <w:spacing w:after="200" w:line="276" w:lineRule="auto"/>
        <w:rPr>
          <w:rStyle w:val="Hyperlink"/>
        </w:rPr>
      </w:pPr>
      <w:hyperlink r:id="rId40" w:history="1">
        <w:r w:rsidR="0095648C" w:rsidRPr="00B51ED3">
          <w:rPr>
            <w:rStyle w:val="Hyperlink"/>
          </w:rPr>
          <w:t>Direct Use Feature</w:t>
        </w:r>
      </w:hyperlink>
    </w:p>
    <w:p w14:paraId="23B0C714" w14:textId="77777777" w:rsidR="0095648C" w:rsidRPr="00B51ED3" w:rsidRDefault="002B3736" w:rsidP="00377EE0">
      <w:pPr>
        <w:pStyle w:val="ListParagraph"/>
        <w:numPr>
          <w:ilvl w:val="0"/>
          <w:numId w:val="6"/>
        </w:numPr>
        <w:spacing w:after="200" w:line="276" w:lineRule="auto"/>
        <w:rPr>
          <w:rStyle w:val="Hyperlink"/>
        </w:rPr>
      </w:pPr>
      <w:hyperlink r:id="rId41" w:history="1">
        <w:r w:rsidR="0095648C" w:rsidRPr="00B51ED3">
          <w:rPr>
            <w:rStyle w:val="Hyperlink"/>
          </w:rPr>
          <w:t>Drill Stem Test Observations</w:t>
        </w:r>
      </w:hyperlink>
    </w:p>
    <w:p w14:paraId="23B0C715" w14:textId="77777777" w:rsidR="0095648C" w:rsidRPr="00B51ED3" w:rsidRDefault="002B3736" w:rsidP="00377EE0">
      <w:pPr>
        <w:pStyle w:val="ListParagraph"/>
        <w:numPr>
          <w:ilvl w:val="0"/>
          <w:numId w:val="6"/>
        </w:numPr>
        <w:spacing w:after="200" w:line="276" w:lineRule="auto"/>
        <w:rPr>
          <w:rStyle w:val="Hyperlink"/>
        </w:rPr>
      </w:pPr>
      <w:hyperlink r:id="rId42" w:history="1">
        <w:r w:rsidR="0095648C" w:rsidRPr="00B51ED3">
          <w:rPr>
            <w:rStyle w:val="Hyperlink"/>
          </w:rPr>
          <w:t>Earthquake Hypocenter</w:t>
        </w:r>
      </w:hyperlink>
    </w:p>
    <w:p w14:paraId="23B0C716" w14:textId="77777777" w:rsidR="0095648C" w:rsidRPr="00B51ED3" w:rsidRDefault="002B3736" w:rsidP="00377EE0">
      <w:pPr>
        <w:pStyle w:val="ListParagraph"/>
        <w:numPr>
          <w:ilvl w:val="0"/>
          <w:numId w:val="6"/>
        </w:numPr>
        <w:spacing w:after="200" w:line="276" w:lineRule="auto"/>
        <w:rPr>
          <w:rStyle w:val="Hyperlink"/>
        </w:rPr>
      </w:pPr>
      <w:hyperlink r:id="rId43" w:history="1">
        <w:r w:rsidR="0095648C" w:rsidRPr="00B51ED3">
          <w:rPr>
            <w:rStyle w:val="Hyperlink"/>
          </w:rPr>
          <w:t>Fault Feature</w:t>
        </w:r>
      </w:hyperlink>
    </w:p>
    <w:p w14:paraId="23B0C717" w14:textId="77777777" w:rsidR="0095648C" w:rsidRPr="00B51ED3" w:rsidRDefault="002B3736" w:rsidP="00377EE0">
      <w:pPr>
        <w:pStyle w:val="ListParagraph"/>
        <w:numPr>
          <w:ilvl w:val="0"/>
          <w:numId w:val="6"/>
        </w:numPr>
        <w:spacing w:after="200" w:line="276" w:lineRule="auto"/>
        <w:rPr>
          <w:rStyle w:val="Hyperlink"/>
        </w:rPr>
      </w:pPr>
      <w:hyperlink r:id="rId44" w:history="1">
        <w:r w:rsidR="0095648C" w:rsidRPr="00B51ED3">
          <w:rPr>
            <w:rStyle w:val="Hyperlink"/>
          </w:rPr>
          <w:t>Geologic Contact Feature</w:t>
        </w:r>
      </w:hyperlink>
    </w:p>
    <w:p w14:paraId="23B0C718" w14:textId="77777777" w:rsidR="0095648C" w:rsidRPr="00B51ED3" w:rsidRDefault="002B3736" w:rsidP="00377EE0">
      <w:pPr>
        <w:pStyle w:val="ListParagraph"/>
        <w:numPr>
          <w:ilvl w:val="0"/>
          <w:numId w:val="6"/>
        </w:numPr>
        <w:spacing w:after="200" w:line="276" w:lineRule="auto"/>
        <w:rPr>
          <w:rStyle w:val="Hyperlink"/>
        </w:rPr>
      </w:pPr>
      <w:hyperlink r:id="rId45" w:history="1">
        <w:r w:rsidR="0095648C" w:rsidRPr="00B51ED3">
          <w:rPr>
            <w:rStyle w:val="Hyperlink"/>
          </w:rPr>
          <w:t>Geologic Unit Feature</w:t>
        </w:r>
      </w:hyperlink>
    </w:p>
    <w:p w14:paraId="23B0C719" w14:textId="77777777" w:rsidR="0095648C" w:rsidRPr="00B51ED3" w:rsidRDefault="002B3736" w:rsidP="00377EE0">
      <w:pPr>
        <w:pStyle w:val="ListParagraph"/>
        <w:numPr>
          <w:ilvl w:val="0"/>
          <w:numId w:val="6"/>
        </w:numPr>
        <w:spacing w:after="200" w:line="276" w:lineRule="auto"/>
        <w:rPr>
          <w:rStyle w:val="Hyperlink"/>
        </w:rPr>
      </w:pPr>
      <w:hyperlink r:id="rId46" w:history="1">
        <w:r w:rsidR="0095648C" w:rsidRPr="00B51ED3">
          <w:rPr>
            <w:rStyle w:val="Hyperlink"/>
          </w:rPr>
          <w:t>Geothermal Area</w:t>
        </w:r>
      </w:hyperlink>
    </w:p>
    <w:p w14:paraId="23B0C71A" w14:textId="77777777" w:rsidR="0095648C" w:rsidRPr="00B51ED3" w:rsidRDefault="002B3736" w:rsidP="00377EE0">
      <w:pPr>
        <w:pStyle w:val="ListParagraph"/>
        <w:numPr>
          <w:ilvl w:val="0"/>
          <w:numId w:val="6"/>
        </w:numPr>
        <w:spacing w:after="200" w:line="276" w:lineRule="auto"/>
        <w:rPr>
          <w:rStyle w:val="Hyperlink"/>
        </w:rPr>
      </w:pPr>
      <w:hyperlink r:id="rId47" w:history="1">
        <w:r w:rsidR="0095648C" w:rsidRPr="00B51ED3">
          <w:rPr>
            <w:rStyle w:val="Hyperlink"/>
          </w:rPr>
          <w:t>Geothermal Fluid Production</w:t>
        </w:r>
      </w:hyperlink>
    </w:p>
    <w:p w14:paraId="23B0C71B" w14:textId="77777777" w:rsidR="0095648C" w:rsidRPr="00B51ED3" w:rsidRDefault="002B3736" w:rsidP="00377EE0">
      <w:pPr>
        <w:pStyle w:val="ListParagraph"/>
        <w:numPr>
          <w:ilvl w:val="0"/>
          <w:numId w:val="6"/>
        </w:numPr>
        <w:spacing w:after="200" w:line="276" w:lineRule="auto"/>
        <w:rPr>
          <w:rStyle w:val="Hyperlink"/>
        </w:rPr>
      </w:pPr>
      <w:hyperlink r:id="rId48" w:history="1">
        <w:r w:rsidR="0095648C" w:rsidRPr="00B51ED3">
          <w:rPr>
            <w:rStyle w:val="Hyperlink"/>
          </w:rPr>
          <w:t>Geothermal Power Plant</w:t>
        </w:r>
      </w:hyperlink>
    </w:p>
    <w:p w14:paraId="23B0C71C" w14:textId="77777777" w:rsidR="0095648C" w:rsidRPr="00B51ED3" w:rsidRDefault="002B3736" w:rsidP="00377EE0">
      <w:pPr>
        <w:pStyle w:val="ListParagraph"/>
        <w:numPr>
          <w:ilvl w:val="0"/>
          <w:numId w:val="6"/>
        </w:numPr>
        <w:spacing w:after="200" w:line="276" w:lineRule="auto"/>
        <w:rPr>
          <w:rStyle w:val="Hyperlink"/>
        </w:rPr>
      </w:pPr>
      <w:hyperlink r:id="rId49" w:history="1">
        <w:r w:rsidR="0095648C" w:rsidRPr="00B51ED3">
          <w:rPr>
            <w:rStyle w:val="Hyperlink"/>
          </w:rPr>
          <w:t>Heat Flow</w:t>
        </w:r>
      </w:hyperlink>
    </w:p>
    <w:p w14:paraId="23B0C71D" w14:textId="77777777" w:rsidR="0095648C" w:rsidRPr="00B51ED3" w:rsidRDefault="002B3736" w:rsidP="00377EE0">
      <w:pPr>
        <w:pStyle w:val="ListParagraph"/>
        <w:numPr>
          <w:ilvl w:val="0"/>
          <w:numId w:val="6"/>
        </w:numPr>
        <w:spacing w:after="200" w:line="276" w:lineRule="auto"/>
        <w:rPr>
          <w:rStyle w:val="Hyperlink"/>
        </w:rPr>
      </w:pPr>
      <w:hyperlink r:id="rId50" w:history="1">
        <w:r w:rsidR="0095648C" w:rsidRPr="00B51ED3">
          <w:rPr>
            <w:rStyle w:val="Hyperlink"/>
          </w:rPr>
          <w:t>Heat Pump Facility</w:t>
        </w:r>
      </w:hyperlink>
    </w:p>
    <w:p w14:paraId="23B0C71E" w14:textId="77777777" w:rsidR="0095648C" w:rsidRPr="00B51ED3" w:rsidRDefault="002B3736" w:rsidP="00377EE0">
      <w:pPr>
        <w:pStyle w:val="ListParagraph"/>
        <w:numPr>
          <w:ilvl w:val="0"/>
          <w:numId w:val="6"/>
        </w:numPr>
        <w:spacing w:after="200" w:line="276" w:lineRule="auto"/>
        <w:rPr>
          <w:rStyle w:val="Hyperlink"/>
        </w:rPr>
      </w:pPr>
      <w:hyperlink r:id="rId51" w:history="1">
        <w:r w:rsidR="0095648C" w:rsidRPr="00B51ED3">
          <w:rPr>
            <w:rStyle w:val="Hyperlink"/>
          </w:rPr>
          <w:t>Lithology Interval Log Feature</w:t>
        </w:r>
      </w:hyperlink>
    </w:p>
    <w:p w14:paraId="23B0C71F" w14:textId="77777777" w:rsidR="0095648C" w:rsidRPr="00B51ED3" w:rsidRDefault="002B3736" w:rsidP="00377EE0">
      <w:pPr>
        <w:pStyle w:val="ListParagraph"/>
        <w:numPr>
          <w:ilvl w:val="0"/>
          <w:numId w:val="6"/>
        </w:numPr>
        <w:spacing w:after="200" w:line="276" w:lineRule="auto"/>
        <w:rPr>
          <w:rStyle w:val="Hyperlink"/>
        </w:rPr>
      </w:pPr>
      <w:hyperlink r:id="rId52" w:history="1">
        <w:r w:rsidR="0095648C" w:rsidRPr="00B51ED3">
          <w:rPr>
            <w:rStyle w:val="Hyperlink"/>
          </w:rPr>
          <w:t>Thermal/Hot Spring Feature</w:t>
        </w:r>
      </w:hyperlink>
    </w:p>
    <w:p w14:paraId="23B0C720" w14:textId="77777777" w:rsidR="0095648C" w:rsidRPr="00B51ED3" w:rsidRDefault="002B3736" w:rsidP="00377EE0">
      <w:pPr>
        <w:pStyle w:val="ListParagraph"/>
        <w:numPr>
          <w:ilvl w:val="0"/>
          <w:numId w:val="6"/>
        </w:numPr>
        <w:spacing w:after="200" w:line="276" w:lineRule="auto"/>
        <w:rPr>
          <w:rStyle w:val="Hyperlink"/>
        </w:rPr>
      </w:pPr>
      <w:hyperlink r:id="rId53" w:history="1">
        <w:r w:rsidR="0095648C" w:rsidRPr="00B51ED3">
          <w:rPr>
            <w:rStyle w:val="Hyperlink"/>
          </w:rPr>
          <w:t>Volcanic Vents</w:t>
        </w:r>
      </w:hyperlink>
    </w:p>
    <w:p w14:paraId="23B0C721" w14:textId="77777777" w:rsidR="0095648C" w:rsidRPr="00B51ED3" w:rsidRDefault="002B3736" w:rsidP="00377EE0">
      <w:pPr>
        <w:pStyle w:val="ListParagraph"/>
        <w:numPr>
          <w:ilvl w:val="0"/>
          <w:numId w:val="6"/>
        </w:numPr>
        <w:spacing w:after="200" w:line="276" w:lineRule="auto"/>
        <w:rPr>
          <w:rStyle w:val="Hyperlink"/>
        </w:rPr>
      </w:pPr>
      <w:hyperlink r:id="rId54" w:history="1">
        <w:r w:rsidR="0095648C" w:rsidRPr="00B51ED3">
          <w:rPr>
            <w:rStyle w:val="Hyperlink"/>
          </w:rPr>
          <w:t>Well Header</w:t>
        </w:r>
      </w:hyperlink>
    </w:p>
    <w:p w14:paraId="23B0C722" w14:textId="77777777" w:rsidR="0095648C" w:rsidRDefault="002B3736" w:rsidP="00377EE0">
      <w:pPr>
        <w:pStyle w:val="ListParagraph"/>
        <w:numPr>
          <w:ilvl w:val="0"/>
          <w:numId w:val="6"/>
        </w:numPr>
        <w:spacing w:after="200" w:line="276" w:lineRule="auto"/>
        <w:rPr>
          <w:rStyle w:val="Hyperlink"/>
        </w:rPr>
      </w:pPr>
      <w:hyperlink r:id="rId55" w:history="1">
        <w:r w:rsidR="0095648C" w:rsidRPr="00B51ED3">
          <w:rPr>
            <w:rStyle w:val="Hyperlink"/>
          </w:rPr>
          <w:t xml:space="preserve">Well Log Data Compilation </w:t>
        </w:r>
      </w:hyperlink>
    </w:p>
    <w:p w14:paraId="23B0C723" w14:textId="77777777" w:rsidR="00922862" w:rsidRDefault="00922862" w:rsidP="001713CE">
      <w:r>
        <w:t>These content models are intended to specify interchange formats, not database tables for data management. The models are denormalized to facilitate queries via the OGC service interfaces, and to minimize joins and data lookups by data consumers. The objective is to make data access and utilization simple. The data provider node will support upload of data in a CSV encoded table structure implementing these content models. Such uploaded files will be validated for conformance with the model, then the data will be transferred to a GIS feature class and NGDS web services deployed using the data.</w:t>
      </w:r>
    </w:p>
    <w:p w14:paraId="23B0C724" w14:textId="77777777" w:rsidR="00B71362" w:rsidRPr="00FE282E" w:rsidRDefault="00377EE0" w:rsidP="00377EE0">
      <w:pPr>
        <w:pStyle w:val="Heading2"/>
      </w:pPr>
      <w:bookmarkStart w:id="128" w:name="_Toc335492237"/>
      <w:bookmarkStart w:id="129" w:name="_Toc339446695"/>
      <w:r w:rsidRPr="00FE282E">
        <w:t>Design Constraints</w:t>
      </w:r>
      <w:bookmarkEnd w:id="128"/>
      <w:bookmarkEnd w:id="129"/>
    </w:p>
    <w:p w14:paraId="23B0C725" w14:textId="77777777" w:rsidR="00F85545" w:rsidRPr="00FE282E" w:rsidRDefault="00F85545" w:rsidP="00F85545">
      <w:r w:rsidRPr="00FE282E">
        <w:t>The follow requirements are derived from design decisions that represent constraints that are mandated and must be adhered to.</w:t>
      </w:r>
    </w:p>
    <w:p w14:paraId="23B0C726" w14:textId="77777777" w:rsidR="00F85545" w:rsidRPr="00FE282E" w:rsidRDefault="00F85545" w:rsidP="00F85545"/>
    <w:p w14:paraId="23B0C727" w14:textId="77777777" w:rsidR="00F93618" w:rsidRDefault="00696F65" w:rsidP="00F93618">
      <w:pPr>
        <w:spacing w:after="60"/>
        <w:ind w:left="907" w:hanging="907"/>
        <w:rPr>
          <w:u w:val="single"/>
        </w:rPr>
      </w:pPr>
      <w:r>
        <w:rPr>
          <w:b/>
        </w:rPr>
        <w:t>NFR</w:t>
      </w:r>
      <w:r w:rsidRPr="00FE282E">
        <w:rPr>
          <w:b/>
        </w:rPr>
        <w:t>0</w:t>
      </w:r>
      <w:r>
        <w:rPr>
          <w:b/>
        </w:rPr>
        <w:t>41</w:t>
      </w:r>
      <w:r w:rsidR="00F93618" w:rsidRPr="00FE282E">
        <w:t xml:space="preserve"> </w:t>
      </w:r>
      <w:r w:rsidR="00F93618" w:rsidRPr="00FE282E">
        <w:rPr>
          <w:u w:val="single"/>
        </w:rPr>
        <w:t xml:space="preserve">The </w:t>
      </w:r>
      <w:r w:rsidR="009501CE">
        <w:rPr>
          <w:u w:val="single"/>
        </w:rPr>
        <w:t xml:space="preserve">NGDS </w:t>
      </w:r>
      <w:r w:rsidR="007130E0">
        <w:rPr>
          <w:u w:val="single"/>
        </w:rPr>
        <w:t>components</w:t>
      </w:r>
      <w:r w:rsidR="00F93618" w:rsidRPr="00FE282E">
        <w:rPr>
          <w:u w:val="single"/>
        </w:rPr>
        <w:t xml:space="preserve"> shall interface to </w:t>
      </w:r>
      <w:r w:rsidR="009501CE">
        <w:rPr>
          <w:u w:val="single"/>
        </w:rPr>
        <w:t>NGDS data provider nodes via NGDS web services</w:t>
      </w:r>
      <w:r w:rsidR="00F93618" w:rsidRPr="00FE282E">
        <w:rPr>
          <w:u w:val="single"/>
        </w:rPr>
        <w:t>.</w:t>
      </w:r>
    </w:p>
    <w:p w14:paraId="23B0C728" w14:textId="77777777" w:rsidR="000B5646" w:rsidRPr="00FE282E" w:rsidRDefault="000B5646" w:rsidP="00BD5298">
      <w:pPr>
        <w:pStyle w:val="StyleLeft063After3ptPatternClearGray-25"/>
      </w:pPr>
      <w:r w:rsidRPr="00FE282E">
        <w:lastRenderedPageBreak/>
        <w:t>Supported Use Cases:</w:t>
      </w:r>
      <w:r>
        <w:t xml:space="preserve"> </w:t>
      </w:r>
      <w:r w:rsidR="007130E0">
        <w:t>ALL</w:t>
      </w:r>
    </w:p>
    <w:p w14:paraId="23B0C729" w14:textId="77777777" w:rsidR="009501CE" w:rsidRDefault="009501CE" w:rsidP="00F93618">
      <w:pPr>
        <w:spacing w:after="60"/>
        <w:ind w:left="907" w:hanging="907"/>
        <w:rPr>
          <w:b/>
        </w:rPr>
      </w:pPr>
    </w:p>
    <w:p w14:paraId="23B0C72A" w14:textId="77777777" w:rsidR="00F93618" w:rsidRDefault="00696F65" w:rsidP="00F93618">
      <w:pPr>
        <w:spacing w:after="60"/>
        <w:ind w:left="907" w:hanging="907"/>
        <w:rPr>
          <w:u w:val="single"/>
        </w:rPr>
      </w:pPr>
      <w:r>
        <w:rPr>
          <w:b/>
        </w:rPr>
        <w:t>NFR</w:t>
      </w:r>
      <w:r w:rsidRPr="00FE282E">
        <w:rPr>
          <w:b/>
        </w:rPr>
        <w:t>0</w:t>
      </w:r>
      <w:r>
        <w:rPr>
          <w:b/>
        </w:rPr>
        <w:t>42</w:t>
      </w:r>
      <w:r w:rsidR="00F93618" w:rsidRPr="00FE282E">
        <w:t xml:space="preserve"> </w:t>
      </w:r>
      <w:r w:rsidR="00F93618" w:rsidRPr="00FE282E">
        <w:rPr>
          <w:u w:val="single"/>
        </w:rPr>
        <w:t xml:space="preserve">The </w:t>
      </w:r>
      <w:r w:rsidR="009501CE">
        <w:rPr>
          <w:u w:val="single"/>
        </w:rPr>
        <w:t xml:space="preserve">NGDS </w:t>
      </w:r>
      <w:r w:rsidR="007130E0">
        <w:rPr>
          <w:u w:val="single"/>
        </w:rPr>
        <w:t>components</w:t>
      </w:r>
      <w:r w:rsidR="009501CE" w:rsidRPr="00FE282E">
        <w:rPr>
          <w:u w:val="single"/>
        </w:rPr>
        <w:t xml:space="preserve"> </w:t>
      </w:r>
      <w:r w:rsidR="00F93618" w:rsidRPr="00FE282E">
        <w:rPr>
          <w:u w:val="single"/>
        </w:rPr>
        <w:t xml:space="preserve">shall use </w:t>
      </w:r>
      <w:r w:rsidR="005F0CBC">
        <w:rPr>
          <w:u w:val="single"/>
        </w:rPr>
        <w:t>the API provided</w:t>
      </w:r>
      <w:r w:rsidR="009501CE">
        <w:rPr>
          <w:u w:val="single"/>
        </w:rPr>
        <w:t xml:space="preserve"> by NGDS web services</w:t>
      </w:r>
      <w:r w:rsidR="00F93618" w:rsidRPr="00FE282E">
        <w:rPr>
          <w:u w:val="single"/>
        </w:rPr>
        <w:t xml:space="preserve"> for data functions</w:t>
      </w:r>
      <w:r w:rsidR="005F0CBC">
        <w:rPr>
          <w:u w:val="single"/>
        </w:rPr>
        <w:t>, for example WCS, WFS</w:t>
      </w:r>
      <w:r w:rsidR="00F93618" w:rsidRPr="00FE282E">
        <w:rPr>
          <w:u w:val="single"/>
        </w:rPr>
        <w:t>.</w:t>
      </w:r>
    </w:p>
    <w:p w14:paraId="23B0C72B" w14:textId="77777777" w:rsidR="000B5646" w:rsidRPr="00FE282E" w:rsidRDefault="000B5646" w:rsidP="00BD5298">
      <w:pPr>
        <w:pStyle w:val="StyleLeft063After3ptPatternClearGray-25"/>
      </w:pPr>
      <w:r w:rsidRPr="00FE282E">
        <w:t>Supported Use Cases:</w:t>
      </w:r>
      <w:r>
        <w:t xml:space="preserve"> </w:t>
      </w:r>
    </w:p>
    <w:p w14:paraId="23B0C72C" w14:textId="77777777" w:rsidR="009501CE" w:rsidRDefault="009501CE" w:rsidP="00F93618">
      <w:pPr>
        <w:spacing w:after="60"/>
        <w:ind w:left="907" w:hanging="907"/>
        <w:rPr>
          <w:b/>
        </w:rPr>
      </w:pPr>
    </w:p>
    <w:p w14:paraId="23B0C72D" w14:textId="77777777" w:rsidR="00F93618" w:rsidRDefault="00696F65" w:rsidP="00F93618">
      <w:pPr>
        <w:spacing w:after="60"/>
        <w:ind w:left="907" w:hanging="907"/>
        <w:rPr>
          <w:u w:val="single"/>
        </w:rPr>
      </w:pPr>
      <w:r>
        <w:rPr>
          <w:b/>
        </w:rPr>
        <w:t>NFR</w:t>
      </w:r>
      <w:r w:rsidRPr="00FE282E">
        <w:rPr>
          <w:b/>
        </w:rPr>
        <w:t>0</w:t>
      </w:r>
      <w:r>
        <w:rPr>
          <w:b/>
        </w:rPr>
        <w:t>43</w:t>
      </w:r>
      <w:r w:rsidR="00F93618" w:rsidRPr="00FE282E">
        <w:t xml:space="preserve"> </w:t>
      </w:r>
      <w:r w:rsidR="00F93618" w:rsidRPr="00FE282E">
        <w:rPr>
          <w:u w:val="single"/>
        </w:rPr>
        <w:t xml:space="preserve">The </w:t>
      </w:r>
      <w:r w:rsidR="007130E0">
        <w:rPr>
          <w:u w:val="single"/>
        </w:rPr>
        <w:t>NGDS participants</w:t>
      </w:r>
      <w:r w:rsidR="009501CE" w:rsidRPr="00FE282E">
        <w:rPr>
          <w:u w:val="single"/>
        </w:rPr>
        <w:t xml:space="preserve"> </w:t>
      </w:r>
      <w:r w:rsidR="00F93618" w:rsidRPr="00FE282E">
        <w:rPr>
          <w:u w:val="single"/>
        </w:rPr>
        <w:t>shall use a data abstraction layer for access to database</w:t>
      </w:r>
      <w:r w:rsidR="009501CE">
        <w:rPr>
          <w:u w:val="single"/>
        </w:rPr>
        <w:t>s used for metadata management and management of data in NGDS content models.</w:t>
      </w:r>
    </w:p>
    <w:p w14:paraId="23B0C72E" w14:textId="77777777" w:rsidR="000B5646" w:rsidRPr="00FE282E" w:rsidRDefault="000B5646" w:rsidP="00BD5298">
      <w:pPr>
        <w:pStyle w:val="StyleLeft063After3ptPatternClearGray-25"/>
      </w:pPr>
      <w:r w:rsidRPr="00FE282E">
        <w:t>Supported Use Cases:</w:t>
      </w:r>
      <w:r>
        <w:t xml:space="preserve"> </w:t>
      </w:r>
    </w:p>
    <w:p w14:paraId="23B0C72F" w14:textId="77777777" w:rsidR="005B0392" w:rsidRDefault="005B0392" w:rsidP="00AC68E3">
      <w:pPr>
        <w:spacing w:after="60"/>
        <w:ind w:left="900" w:hanging="900"/>
        <w:rPr>
          <w:b/>
        </w:rPr>
      </w:pPr>
    </w:p>
    <w:p w14:paraId="23B0C730" w14:textId="77777777" w:rsidR="005B0392" w:rsidRDefault="00696F65" w:rsidP="00AC68E3">
      <w:pPr>
        <w:spacing w:after="60"/>
        <w:ind w:left="900" w:hanging="900"/>
        <w:rPr>
          <w:u w:val="single"/>
        </w:rPr>
      </w:pPr>
      <w:r>
        <w:rPr>
          <w:b/>
        </w:rPr>
        <w:t>NFR</w:t>
      </w:r>
      <w:r w:rsidRPr="00FE282E">
        <w:rPr>
          <w:b/>
        </w:rPr>
        <w:t>0</w:t>
      </w:r>
      <w:r>
        <w:rPr>
          <w:b/>
        </w:rPr>
        <w:t>44</w:t>
      </w:r>
      <w:r w:rsidR="00C8020F" w:rsidRPr="00FE282E">
        <w:t xml:space="preserve"> </w:t>
      </w:r>
      <w:r w:rsidR="00F15F69" w:rsidRPr="00FE282E">
        <w:rPr>
          <w:u w:val="single"/>
        </w:rPr>
        <w:t xml:space="preserve">The </w:t>
      </w:r>
      <w:r w:rsidR="007130E0">
        <w:rPr>
          <w:u w:val="single"/>
        </w:rPr>
        <w:t>system components</w:t>
      </w:r>
      <w:r w:rsidR="009501CE" w:rsidRPr="00FE282E">
        <w:rPr>
          <w:u w:val="single"/>
        </w:rPr>
        <w:t xml:space="preserve"> </w:t>
      </w:r>
      <w:r w:rsidR="00F15F69" w:rsidRPr="00FE282E">
        <w:rPr>
          <w:u w:val="single"/>
        </w:rPr>
        <w:t xml:space="preserve">shall use web services for communication with NGDS </w:t>
      </w:r>
      <w:r w:rsidR="009501CE">
        <w:rPr>
          <w:u w:val="single"/>
        </w:rPr>
        <w:t>client software and other NGDS nodes</w:t>
      </w:r>
      <w:r w:rsidR="00F15F69" w:rsidRPr="00FE282E">
        <w:rPr>
          <w:u w:val="single"/>
        </w:rPr>
        <w:t>.</w:t>
      </w:r>
    </w:p>
    <w:p w14:paraId="23B0C731" w14:textId="77777777" w:rsidR="000B5646" w:rsidRPr="00FE282E" w:rsidRDefault="000B5646" w:rsidP="00BD5298">
      <w:pPr>
        <w:pStyle w:val="StyleLeft063After3ptPatternClearGray-25"/>
      </w:pPr>
      <w:r w:rsidRPr="00FE282E">
        <w:t>Supported Use Cases:</w:t>
      </w:r>
      <w:r>
        <w:t xml:space="preserve"> </w:t>
      </w:r>
    </w:p>
    <w:p w14:paraId="23B0C732" w14:textId="77777777" w:rsidR="000B5646" w:rsidRPr="00FE282E" w:rsidRDefault="000B5646" w:rsidP="00C069C4"/>
    <w:p w14:paraId="23B0C733" w14:textId="77777777" w:rsidR="00A76F81" w:rsidRDefault="00696F65" w:rsidP="007F7B7C">
      <w:pPr>
        <w:spacing w:after="60"/>
        <w:ind w:left="907" w:hanging="907"/>
        <w:rPr>
          <w:u w:val="single"/>
        </w:rPr>
      </w:pPr>
      <w:r>
        <w:rPr>
          <w:b/>
        </w:rPr>
        <w:t>NFR</w:t>
      </w:r>
      <w:r w:rsidRPr="00FE282E">
        <w:rPr>
          <w:b/>
        </w:rPr>
        <w:t>0</w:t>
      </w:r>
      <w:r>
        <w:rPr>
          <w:b/>
        </w:rPr>
        <w:t>45</w:t>
      </w:r>
      <w:r w:rsidR="00A76F81" w:rsidRPr="00FE282E">
        <w:rPr>
          <w:u w:val="single"/>
        </w:rPr>
        <w:t xml:space="preserve">The </w:t>
      </w:r>
      <w:r w:rsidR="007130E0">
        <w:rPr>
          <w:u w:val="single"/>
        </w:rPr>
        <w:t>NGDS components</w:t>
      </w:r>
      <w:r w:rsidR="009501CE" w:rsidRPr="00FE282E">
        <w:rPr>
          <w:u w:val="single"/>
        </w:rPr>
        <w:t xml:space="preserve"> </w:t>
      </w:r>
      <w:r w:rsidR="00A76F81" w:rsidRPr="00FE282E">
        <w:rPr>
          <w:u w:val="single"/>
        </w:rPr>
        <w:t xml:space="preserve">shall use web services to send data to NGDS </w:t>
      </w:r>
      <w:r w:rsidR="009501CE">
        <w:rPr>
          <w:u w:val="single"/>
        </w:rPr>
        <w:t>client applications, including the NGDS portal application</w:t>
      </w:r>
      <w:r w:rsidR="00A76F81" w:rsidRPr="00FE282E">
        <w:rPr>
          <w:u w:val="single"/>
        </w:rPr>
        <w:t>.</w:t>
      </w:r>
    </w:p>
    <w:p w14:paraId="23B0C734" w14:textId="77777777" w:rsidR="000B5646" w:rsidRPr="00FE282E" w:rsidRDefault="000B5646" w:rsidP="00BD5298">
      <w:pPr>
        <w:pStyle w:val="StyleLeft063After3ptPatternClearGray-25"/>
      </w:pPr>
      <w:r w:rsidRPr="00FE282E">
        <w:t>Supported Use Cases:</w:t>
      </w:r>
      <w:r>
        <w:t xml:space="preserve"> </w:t>
      </w:r>
    </w:p>
    <w:p w14:paraId="23B0C735" w14:textId="77777777" w:rsidR="009501CE" w:rsidRDefault="009501CE" w:rsidP="007F7B7C">
      <w:pPr>
        <w:spacing w:after="60"/>
        <w:ind w:left="907" w:hanging="907"/>
        <w:rPr>
          <w:b/>
        </w:rPr>
      </w:pPr>
    </w:p>
    <w:p w14:paraId="23B0C736" w14:textId="77777777" w:rsidR="00A76F81" w:rsidRDefault="00696F65" w:rsidP="007F7B7C">
      <w:pPr>
        <w:spacing w:after="60"/>
        <w:ind w:left="907" w:hanging="907"/>
        <w:rPr>
          <w:u w:val="single"/>
        </w:rPr>
      </w:pPr>
      <w:r>
        <w:rPr>
          <w:b/>
        </w:rPr>
        <w:t>NFR</w:t>
      </w:r>
      <w:r w:rsidRPr="00FE282E">
        <w:rPr>
          <w:b/>
        </w:rPr>
        <w:t>0</w:t>
      </w:r>
      <w:r>
        <w:rPr>
          <w:b/>
        </w:rPr>
        <w:t>46</w:t>
      </w:r>
      <w:r w:rsidR="00A76F81" w:rsidRPr="00FE282E">
        <w:t xml:space="preserve"> </w:t>
      </w:r>
      <w:r w:rsidR="00A76F81" w:rsidRPr="00FE282E">
        <w:rPr>
          <w:u w:val="single"/>
        </w:rPr>
        <w:t xml:space="preserve">The </w:t>
      </w:r>
      <w:r w:rsidR="009501CE">
        <w:rPr>
          <w:u w:val="single"/>
        </w:rPr>
        <w:t xml:space="preserve">NGDS </w:t>
      </w:r>
      <w:r w:rsidR="007130E0">
        <w:rPr>
          <w:u w:val="single"/>
        </w:rPr>
        <w:t>components</w:t>
      </w:r>
      <w:r w:rsidR="009501CE" w:rsidRPr="00FE282E">
        <w:rPr>
          <w:u w:val="single"/>
        </w:rPr>
        <w:t xml:space="preserve"> </w:t>
      </w:r>
      <w:r w:rsidR="00A76F81" w:rsidRPr="00FE282E">
        <w:rPr>
          <w:u w:val="single"/>
        </w:rPr>
        <w:t xml:space="preserve">shall use web services for the querying of data </w:t>
      </w:r>
      <w:r w:rsidR="009501CE">
        <w:rPr>
          <w:u w:val="single"/>
        </w:rPr>
        <w:t>from NGDS nodes.</w:t>
      </w:r>
    </w:p>
    <w:p w14:paraId="23B0C737" w14:textId="77777777" w:rsidR="000B5646" w:rsidRPr="00FE282E" w:rsidRDefault="000B5646" w:rsidP="00BD5298">
      <w:pPr>
        <w:pStyle w:val="StyleLeft063After3ptPatternClearGray-25"/>
      </w:pPr>
      <w:r w:rsidRPr="00FE282E">
        <w:t>Supported Use Cases:</w:t>
      </w:r>
      <w:r>
        <w:t xml:space="preserve"> </w:t>
      </w:r>
    </w:p>
    <w:p w14:paraId="23B0C738" w14:textId="77777777" w:rsidR="009501CE" w:rsidRDefault="009501CE" w:rsidP="00C069C4"/>
    <w:p w14:paraId="23B0C739" w14:textId="77777777" w:rsidR="00321C65" w:rsidRPr="004B392F" w:rsidRDefault="00696F65" w:rsidP="004B392F">
      <w:pPr>
        <w:spacing w:after="60"/>
        <w:ind w:left="907" w:hanging="907"/>
        <w:rPr>
          <w:b/>
        </w:rPr>
      </w:pPr>
      <w:r w:rsidRPr="004B392F">
        <w:rPr>
          <w:b/>
        </w:rPr>
        <w:t>NFR047</w:t>
      </w:r>
      <w:r w:rsidR="00321C65" w:rsidRPr="004B392F">
        <w:rPr>
          <w:b/>
        </w:rPr>
        <w:t xml:space="preserve"> </w:t>
      </w:r>
      <w:r w:rsidR="00321C65" w:rsidRPr="004B392F">
        <w:rPr>
          <w:u w:val="single"/>
        </w:rPr>
        <w:t xml:space="preserve">The system shall provide requested </w:t>
      </w:r>
      <w:r w:rsidR="00406173" w:rsidRPr="004B392F">
        <w:rPr>
          <w:u w:val="single"/>
        </w:rPr>
        <w:t>metadata</w:t>
      </w:r>
      <w:r w:rsidR="00321C65" w:rsidRPr="004B392F">
        <w:rPr>
          <w:u w:val="single"/>
        </w:rPr>
        <w:t xml:space="preserve"> to the NGDS as XML files</w:t>
      </w:r>
    </w:p>
    <w:p w14:paraId="23B0C73A" w14:textId="77777777" w:rsidR="000B5646" w:rsidRPr="00FE282E" w:rsidRDefault="000B5646" w:rsidP="00BD5298">
      <w:pPr>
        <w:pStyle w:val="StyleLeft063After3ptPatternClearGray-25"/>
      </w:pPr>
      <w:r w:rsidRPr="00FE282E">
        <w:t>Supported Use Cases:</w:t>
      </w:r>
      <w:r>
        <w:t xml:space="preserve"> </w:t>
      </w:r>
    </w:p>
    <w:p w14:paraId="23B0C73B" w14:textId="77777777" w:rsidR="00834ECC" w:rsidRDefault="00834ECC" w:rsidP="007F7B7C">
      <w:pPr>
        <w:spacing w:after="60"/>
        <w:ind w:left="907" w:hanging="907"/>
        <w:rPr>
          <w:b/>
        </w:rPr>
      </w:pPr>
    </w:p>
    <w:p w14:paraId="23B0C73C" w14:textId="77777777" w:rsidR="00321C65" w:rsidRDefault="00696F65" w:rsidP="007F7B7C">
      <w:pPr>
        <w:spacing w:after="60"/>
        <w:ind w:left="907" w:hanging="907"/>
        <w:rPr>
          <w:u w:val="single"/>
        </w:rPr>
      </w:pPr>
      <w:r>
        <w:rPr>
          <w:b/>
        </w:rPr>
        <w:t>NFR</w:t>
      </w:r>
      <w:r w:rsidRPr="00FE282E">
        <w:rPr>
          <w:b/>
        </w:rPr>
        <w:t>0</w:t>
      </w:r>
      <w:r>
        <w:rPr>
          <w:b/>
        </w:rPr>
        <w:t>48</w:t>
      </w:r>
      <w:r w:rsidR="00321C65" w:rsidRPr="00FE282E">
        <w:t xml:space="preserve"> </w:t>
      </w:r>
      <w:r w:rsidR="009501CE">
        <w:rPr>
          <w:u w:val="single"/>
        </w:rPr>
        <w:t>NGDS metadata catalog services</w:t>
      </w:r>
      <w:r w:rsidR="009501CE" w:rsidRPr="00FE282E">
        <w:rPr>
          <w:u w:val="single"/>
        </w:rPr>
        <w:t xml:space="preserve"> </w:t>
      </w:r>
      <w:r w:rsidR="00321C65" w:rsidRPr="00FE282E">
        <w:rPr>
          <w:u w:val="single"/>
        </w:rPr>
        <w:t xml:space="preserve">shall provide </w:t>
      </w:r>
      <w:r w:rsidR="009501CE">
        <w:rPr>
          <w:u w:val="single"/>
        </w:rPr>
        <w:t>meta</w:t>
      </w:r>
      <w:r w:rsidR="00321C65" w:rsidRPr="00FE282E">
        <w:rPr>
          <w:u w:val="single"/>
        </w:rPr>
        <w:t>data</w:t>
      </w:r>
      <w:r w:rsidR="009501CE">
        <w:rPr>
          <w:u w:val="single"/>
        </w:rPr>
        <w:t xml:space="preserve"> search results using the USIGN ISO XML encoding profile in response to CSW 2.0.2 protocol.</w:t>
      </w:r>
      <w:r w:rsidR="00321C65" w:rsidRPr="00FE282E">
        <w:rPr>
          <w:u w:val="single"/>
        </w:rPr>
        <w:t xml:space="preserve"> </w:t>
      </w:r>
    </w:p>
    <w:p w14:paraId="23B0C73D" w14:textId="77777777" w:rsidR="000B5646" w:rsidRPr="00FE282E" w:rsidRDefault="000B5646" w:rsidP="00BD5298">
      <w:pPr>
        <w:pStyle w:val="StyleLeft063After3ptPatternClearGray-25"/>
      </w:pPr>
      <w:r w:rsidRPr="00FE282E">
        <w:t>Supported Use Cases:</w:t>
      </w:r>
      <w:r>
        <w:t xml:space="preserve"> </w:t>
      </w:r>
    </w:p>
    <w:p w14:paraId="23B0C73E" w14:textId="77777777" w:rsidR="00834ECC" w:rsidRDefault="00834ECC" w:rsidP="007F7B7C">
      <w:pPr>
        <w:spacing w:after="60"/>
        <w:ind w:left="907" w:hanging="907"/>
        <w:rPr>
          <w:b/>
        </w:rPr>
      </w:pPr>
    </w:p>
    <w:p w14:paraId="23B0C73F" w14:textId="77777777" w:rsidR="00F15F69" w:rsidRDefault="00696F65" w:rsidP="007F7B7C">
      <w:pPr>
        <w:spacing w:after="60"/>
        <w:ind w:left="907" w:hanging="907"/>
        <w:rPr>
          <w:u w:val="single"/>
        </w:rPr>
      </w:pPr>
      <w:r>
        <w:rPr>
          <w:b/>
        </w:rPr>
        <w:t>NFR</w:t>
      </w:r>
      <w:r w:rsidRPr="00FE282E">
        <w:rPr>
          <w:b/>
        </w:rPr>
        <w:t>0</w:t>
      </w:r>
      <w:r>
        <w:rPr>
          <w:b/>
        </w:rPr>
        <w:t>49</w:t>
      </w:r>
      <w:r w:rsidR="00F15F69" w:rsidRPr="00FE282E">
        <w:t xml:space="preserve"> </w:t>
      </w:r>
      <w:r w:rsidR="00F15F69" w:rsidRPr="00FE282E">
        <w:rPr>
          <w:u w:val="single"/>
        </w:rPr>
        <w:t xml:space="preserve">The software shall be designed </w:t>
      </w:r>
      <w:r w:rsidR="00941559">
        <w:rPr>
          <w:u w:val="single"/>
        </w:rPr>
        <w:t>with Linux as its main target platform. However, as much as possible, it shall utilize portable technologies such as Java, that will facilitate its porting to other operating systems and platforms</w:t>
      </w:r>
      <w:r w:rsidR="00F15F69" w:rsidRPr="00FE282E">
        <w:rPr>
          <w:u w:val="single"/>
        </w:rPr>
        <w:t>.</w:t>
      </w:r>
    </w:p>
    <w:p w14:paraId="23B0C740" w14:textId="77777777" w:rsidR="000B5646" w:rsidRPr="00FE282E" w:rsidRDefault="000B5646" w:rsidP="00BD5298">
      <w:pPr>
        <w:pStyle w:val="StyleLeft063After3ptPatternClearGray-25"/>
      </w:pPr>
      <w:r w:rsidRPr="00FE282E">
        <w:t>Supported Use Cases:</w:t>
      </w:r>
      <w:r>
        <w:t xml:space="preserve"> ALL</w:t>
      </w:r>
    </w:p>
    <w:p w14:paraId="23B0C741" w14:textId="77777777" w:rsidR="00834ECC" w:rsidRDefault="00834ECC" w:rsidP="007F7B7C">
      <w:pPr>
        <w:spacing w:after="60"/>
        <w:ind w:left="907" w:hanging="907"/>
        <w:rPr>
          <w:b/>
        </w:rPr>
      </w:pPr>
    </w:p>
    <w:p w14:paraId="23B0C742" w14:textId="77777777" w:rsidR="005F0CBC" w:rsidRDefault="005F0CBC" w:rsidP="005F0CBC">
      <w:pPr>
        <w:spacing w:after="60"/>
        <w:ind w:left="907" w:hanging="907"/>
        <w:rPr>
          <w:u w:val="single"/>
        </w:rPr>
      </w:pPr>
      <w:r>
        <w:rPr>
          <w:b/>
        </w:rPr>
        <w:lastRenderedPageBreak/>
        <w:t>NFR</w:t>
      </w:r>
      <w:r w:rsidRPr="00FE282E">
        <w:rPr>
          <w:b/>
        </w:rPr>
        <w:t>0</w:t>
      </w:r>
      <w:r>
        <w:rPr>
          <w:b/>
        </w:rPr>
        <w:t>50</w:t>
      </w:r>
      <w:r w:rsidRPr="00FE282E">
        <w:t xml:space="preserve"> </w:t>
      </w:r>
      <w:r w:rsidRPr="005F0CBC">
        <w:rPr>
          <w:u w:val="single"/>
        </w:rPr>
        <w:t>Under no condition should the failure of one node be capable of crippling or rendering the entire NGDS system useless.  The system must be capable of adding or removing nodes while maintaining normal operations.</w:t>
      </w:r>
    </w:p>
    <w:p w14:paraId="23B0C743" w14:textId="77777777" w:rsidR="005F0CBC" w:rsidRPr="00FE282E" w:rsidRDefault="005F0CBC" w:rsidP="005F0CBC">
      <w:pPr>
        <w:pStyle w:val="StyleLeft063After3ptPatternClearGray-25"/>
      </w:pPr>
      <w:r w:rsidRPr="00FE282E">
        <w:t>Supported Use Cases:</w:t>
      </w:r>
      <w:r>
        <w:t xml:space="preserve"> ALL</w:t>
      </w:r>
    </w:p>
    <w:p w14:paraId="23B0C744" w14:textId="77777777" w:rsidR="005F0CBC" w:rsidRDefault="005F0CBC" w:rsidP="007F7B7C">
      <w:pPr>
        <w:spacing w:after="60"/>
        <w:ind w:left="907" w:hanging="907"/>
        <w:rPr>
          <w:b/>
        </w:rPr>
      </w:pPr>
    </w:p>
    <w:p w14:paraId="23B0C745" w14:textId="77777777" w:rsidR="00A80441" w:rsidRPr="00FE282E" w:rsidRDefault="00377EE0" w:rsidP="00377EE0">
      <w:pPr>
        <w:pStyle w:val="Heading2"/>
      </w:pPr>
      <w:bookmarkStart w:id="130" w:name="_Toc335492247"/>
      <w:bookmarkStart w:id="131" w:name="_Toc339446696"/>
      <w:r w:rsidRPr="00FE282E">
        <w:t>Licensing Requirements</w:t>
      </w:r>
      <w:bookmarkEnd w:id="130"/>
      <w:bookmarkEnd w:id="131"/>
    </w:p>
    <w:p w14:paraId="23B0C746" w14:textId="77777777" w:rsidR="005626EA" w:rsidRDefault="00133202" w:rsidP="000855E7">
      <w:r>
        <w:t xml:space="preserve">The software system being developed as part of the project shall have an open source license variant. The details of the license are being developed in coordination with </w:t>
      </w:r>
      <w:r w:rsidR="00850C64">
        <w:t>DOE</w:t>
      </w:r>
      <w:r>
        <w:t xml:space="preserve"> and project partners.  </w:t>
      </w:r>
      <w:r w:rsidR="000855E7">
        <w:t>The license will include provisions to allow users to copy, distribute and transmit the software, to adapt the software for other applications, and to make commercial use of the software, under the condition that the following attribution for the source of the software is included in any copy or derived work:</w:t>
      </w:r>
    </w:p>
    <w:p w14:paraId="23B0C747" w14:textId="77777777" w:rsidR="00467EF2" w:rsidRDefault="00467EF2" w:rsidP="000855E7">
      <w:r>
        <w:t>In order to preserve the original NGDS licensing terms, the use of third party libraries and application servers that violate these terms will be vetted.</w:t>
      </w:r>
    </w:p>
    <w:p w14:paraId="23B0C748" w14:textId="77777777" w:rsidR="00A80441" w:rsidRPr="00FE282E" w:rsidRDefault="00304877" w:rsidP="00981587">
      <w:r w:rsidRPr="00FE282E">
        <w:t xml:space="preserve">The data provided by the </w:t>
      </w:r>
      <w:r w:rsidR="0014428A">
        <w:t xml:space="preserve">data providers </w:t>
      </w:r>
      <w:r w:rsidR="00435205" w:rsidRPr="00FE282E">
        <w:t>will not be made available</w:t>
      </w:r>
      <w:r w:rsidRPr="00FE282E">
        <w:t xml:space="preserve"> to the public domain until it is </w:t>
      </w:r>
      <w:r w:rsidR="00435205" w:rsidRPr="00FE282E">
        <w:t>released and published</w:t>
      </w:r>
      <w:r w:rsidRPr="00FE282E">
        <w:t xml:space="preserve"> through the </w:t>
      </w:r>
      <w:r w:rsidR="00435205" w:rsidRPr="00FE282E">
        <w:t>“</w:t>
      </w:r>
      <w:r w:rsidRPr="00FE282E">
        <w:t>publish</w:t>
      </w:r>
      <w:r w:rsidR="00435205" w:rsidRPr="00FE282E">
        <w:t>”</w:t>
      </w:r>
      <w:r w:rsidRPr="00FE282E">
        <w:t xml:space="preserve"> feature of the System.</w:t>
      </w:r>
      <w:r w:rsidR="000855E7">
        <w:t xml:space="preserve">  Other access control constraints may be applied by individual nodes at their discretion.</w:t>
      </w:r>
    </w:p>
    <w:p w14:paraId="23B0C749" w14:textId="77777777" w:rsidR="00A80441" w:rsidRPr="00FE282E" w:rsidRDefault="00377EE0" w:rsidP="00377EE0">
      <w:pPr>
        <w:pStyle w:val="Heading2"/>
      </w:pPr>
      <w:bookmarkStart w:id="132" w:name="_Toc335492248"/>
      <w:bookmarkStart w:id="133" w:name="_Toc339446697"/>
      <w:r w:rsidRPr="00FE282E">
        <w:t>Applicable Standards</w:t>
      </w:r>
      <w:bookmarkEnd w:id="132"/>
      <w:bookmarkEnd w:id="133"/>
    </w:p>
    <w:p w14:paraId="23B0C74A" w14:textId="77777777" w:rsidR="00944E99" w:rsidRPr="00FE282E" w:rsidRDefault="00944E99" w:rsidP="00944E99">
      <w:r w:rsidRPr="00FE282E">
        <w:t>See the WS</w:t>
      </w:r>
      <w:r w:rsidR="00731FD2">
        <w:t xml:space="preserve">S </w:t>
      </w:r>
      <w:hyperlink w:anchor="P05_GTDA_Web_Services_Specification" w:history="1">
        <w:r w:rsidR="00731FD2" w:rsidRPr="00731FD2">
          <w:rPr>
            <w:rStyle w:val="Hyperlink"/>
            <w:b/>
            <w:u w:val="none"/>
          </w:rPr>
          <w:t>/P0</w:t>
        </w:r>
        <w:r w:rsidR="00731FD2">
          <w:rPr>
            <w:rStyle w:val="Hyperlink"/>
            <w:b/>
            <w:u w:val="none"/>
          </w:rPr>
          <w:t>5</w:t>
        </w:r>
        <w:r w:rsidR="00731FD2" w:rsidRPr="00731FD2">
          <w:rPr>
            <w:rStyle w:val="Hyperlink"/>
            <w:b/>
            <w:u w:val="none"/>
          </w:rPr>
          <w:t>/</w:t>
        </w:r>
      </w:hyperlink>
      <w:r w:rsidRPr="00FE282E">
        <w:t xml:space="preserve"> for the details of the web services standards to be applied.</w:t>
      </w:r>
    </w:p>
    <w:p w14:paraId="23B0C74B" w14:textId="77777777" w:rsidR="00B71362" w:rsidRPr="00FE282E" w:rsidRDefault="00377EE0" w:rsidP="00377EE0">
      <w:pPr>
        <w:pStyle w:val="Heading2"/>
      </w:pPr>
      <w:bookmarkStart w:id="134" w:name="_Toc335492249"/>
      <w:bookmarkStart w:id="135" w:name="_Toc339446698"/>
      <w:r w:rsidRPr="00FE282E">
        <w:t>Installation and Deployment</w:t>
      </w:r>
      <w:bookmarkEnd w:id="134"/>
      <w:bookmarkEnd w:id="135"/>
    </w:p>
    <w:p w14:paraId="23B0C74C" w14:textId="77777777" w:rsidR="0014428A" w:rsidRDefault="00A83003" w:rsidP="0014428A">
      <w:r>
        <w:t xml:space="preserve">The NGDS </w:t>
      </w:r>
      <w:r w:rsidR="005F0CBC">
        <w:t>website</w:t>
      </w:r>
      <w:r>
        <w:t xml:space="preserve"> will be a web application hosted by a server to be identified by project management</w:t>
      </w:r>
      <w:r w:rsidR="004B3A65" w:rsidRPr="00FE282E">
        <w:t xml:space="preserve">. See the </w:t>
      </w:r>
      <w:r w:rsidR="00290591" w:rsidRPr="00FE282E">
        <w:t xml:space="preserve">Deployment Specifications Document (DSD) </w:t>
      </w:r>
      <w:hyperlink w:anchor="P03_GTDA_Deployment_Specification" w:history="1">
        <w:r w:rsidR="00290591" w:rsidRPr="00FE282E">
          <w:rPr>
            <w:rStyle w:val="Hyperlink"/>
            <w:b/>
            <w:u w:val="none"/>
          </w:rPr>
          <w:t>/P0</w:t>
        </w:r>
        <w:r w:rsidR="00731FD2">
          <w:rPr>
            <w:rStyle w:val="Hyperlink"/>
            <w:b/>
            <w:u w:val="none"/>
          </w:rPr>
          <w:t>3</w:t>
        </w:r>
        <w:r w:rsidR="00290591" w:rsidRPr="00FE282E">
          <w:rPr>
            <w:rStyle w:val="Hyperlink"/>
            <w:b/>
            <w:u w:val="none"/>
          </w:rPr>
          <w:t>/</w:t>
        </w:r>
      </w:hyperlink>
      <w:r w:rsidR="00290591" w:rsidRPr="00FE282E">
        <w:t xml:space="preserve"> </w:t>
      </w:r>
      <w:r w:rsidR="004B3A65" w:rsidRPr="00FE282E">
        <w:t xml:space="preserve">for more details. It contains details of hardware components, operating systems, licensing agreements, etc. </w:t>
      </w:r>
    </w:p>
    <w:p w14:paraId="23B0C74D" w14:textId="77777777" w:rsidR="004B3A65" w:rsidRPr="00FE282E" w:rsidRDefault="004B3A65" w:rsidP="004B3A65">
      <w:r w:rsidRPr="00FE282E">
        <w:t xml:space="preserve">The SCR development team will deliver the </w:t>
      </w:r>
      <w:r w:rsidR="00A83003">
        <w:t xml:space="preserve">NGDS </w:t>
      </w:r>
      <w:r w:rsidR="00D403CE">
        <w:t>node-in-a-box</w:t>
      </w:r>
      <w:r w:rsidR="00A83003" w:rsidRPr="00FE282E">
        <w:t xml:space="preserve"> </w:t>
      </w:r>
      <w:r w:rsidRPr="00FE282E">
        <w:t xml:space="preserve">software </w:t>
      </w:r>
      <w:r w:rsidR="00A83003">
        <w:t>stack</w:t>
      </w:r>
      <w:r w:rsidRPr="00FE282E">
        <w:t xml:space="preserve"> </w:t>
      </w:r>
      <w:r w:rsidR="00D403CE">
        <w:t xml:space="preserve">(WepAPP, NGDS Repository and NGDS catalog) </w:t>
      </w:r>
      <w:r w:rsidRPr="00FE282E">
        <w:t xml:space="preserve">to </w:t>
      </w:r>
      <w:r w:rsidR="0014428A">
        <w:t>BSU</w:t>
      </w:r>
      <w:r w:rsidR="00A83003">
        <w:t xml:space="preserve"> project management</w:t>
      </w:r>
      <w:r w:rsidRPr="00FE282E">
        <w:t xml:space="preserve"> team for deployment</w:t>
      </w:r>
      <w:r w:rsidR="00A83003">
        <w:t>, testing and acceptance on a</w:t>
      </w:r>
      <w:r w:rsidRPr="00FE282E">
        <w:t xml:space="preserve"> server</w:t>
      </w:r>
      <w:r w:rsidR="00A83003">
        <w:t xml:space="preserve"> of their choice</w:t>
      </w:r>
      <w:r w:rsidRPr="00FE282E">
        <w:t>, in accordance to the project’s schedule.</w:t>
      </w:r>
      <w:r w:rsidR="00A83003">
        <w:t xml:space="preserve"> The NGDS </w:t>
      </w:r>
      <w:r w:rsidR="00D403CE">
        <w:t>node-in-a-box</w:t>
      </w:r>
      <w:r w:rsidR="00A83003">
        <w:t xml:space="preserve"> software </w:t>
      </w:r>
      <w:r w:rsidR="00BD4C7F">
        <w:t>will be delivered as an installable application to BSU project management for deployment, testing and acceptance on a</w:t>
      </w:r>
      <w:r w:rsidR="00BD4C7F" w:rsidRPr="00FE282E">
        <w:t xml:space="preserve"> server</w:t>
      </w:r>
      <w:r w:rsidR="00BD4C7F">
        <w:t xml:space="preserve"> of their choice</w:t>
      </w:r>
      <w:r w:rsidR="00BD4C7F" w:rsidRPr="00FE282E">
        <w:t>, in accor</w:t>
      </w:r>
      <w:r w:rsidR="00BD4C7F">
        <w:t>dance to the project’s schedule</w:t>
      </w:r>
      <w:r w:rsidR="005564F7" w:rsidRPr="00FE282E">
        <w:t>.</w:t>
      </w:r>
    </w:p>
    <w:p w14:paraId="23B0C74E" w14:textId="77777777" w:rsidR="00555AE9" w:rsidRPr="00FE282E" w:rsidRDefault="00467EF2" w:rsidP="00555AE9">
      <w:r>
        <w:t>The software package will include an installation program in the form of a shell script of an apt package for Ubuntu Linux.</w:t>
      </w:r>
    </w:p>
    <w:p w14:paraId="23B0C74F" w14:textId="77777777" w:rsidR="00555AE9" w:rsidRDefault="00555AE9" w:rsidP="004F0878"/>
    <w:p w14:paraId="23B0C750" w14:textId="77777777" w:rsidR="001E7A87" w:rsidRDefault="001E7A87">
      <w:r>
        <w:br w:type="page"/>
      </w:r>
    </w:p>
    <w:p w14:paraId="23B0C751" w14:textId="77777777" w:rsidR="005B0392" w:rsidRPr="001E7A87" w:rsidRDefault="001E7A87" w:rsidP="000A2349">
      <w:pPr>
        <w:outlineLvl w:val="0"/>
        <w:rPr>
          <w:b/>
          <w:sz w:val="40"/>
          <w:szCs w:val="40"/>
        </w:rPr>
      </w:pPr>
      <w:bookmarkStart w:id="136" w:name="_Toc339446699"/>
      <w:r w:rsidRPr="001E7A87">
        <w:rPr>
          <w:b/>
          <w:sz w:val="40"/>
          <w:szCs w:val="40"/>
        </w:rPr>
        <w:lastRenderedPageBreak/>
        <w:t>Appendix</w:t>
      </w:r>
      <w:bookmarkEnd w:id="136"/>
    </w:p>
    <w:p w14:paraId="23B0C752" w14:textId="77777777" w:rsidR="001E7A87" w:rsidRDefault="001E7A87"/>
    <w:p w14:paraId="23B0C753" w14:textId="77777777" w:rsidR="001E7A87" w:rsidRDefault="001E7A87" w:rsidP="000A2349">
      <w:pPr>
        <w:pStyle w:val="Heading1"/>
      </w:pPr>
      <w:bookmarkStart w:id="137" w:name="_Toc339446700"/>
      <w:r>
        <w:t>Node-in-a-box</w:t>
      </w:r>
      <w:r w:rsidRPr="001D1D7E">
        <w:t xml:space="preserve"> Software Package</w:t>
      </w:r>
      <w:bookmarkEnd w:id="137"/>
    </w:p>
    <w:p w14:paraId="23B0C754" w14:textId="77777777" w:rsidR="001E7A87" w:rsidRDefault="001E7A87" w:rsidP="001E7A87">
      <w:r w:rsidRPr="00E64F73">
        <w:t xml:space="preserve">A redistributable, </w:t>
      </w:r>
      <w:r>
        <w:t>node-in-a-box, free/</w:t>
      </w:r>
      <w:r w:rsidRPr="00E64F73">
        <w:t>open-source software package</w:t>
      </w:r>
      <w:r>
        <w:t xml:space="preserve"> </w:t>
      </w:r>
      <w:r w:rsidRPr="00E64F73">
        <w:t xml:space="preserve">will be </w:t>
      </w:r>
      <w:r>
        <w:t>developed</w:t>
      </w:r>
      <w:r w:rsidRPr="00E64F73">
        <w:t xml:space="preserve"> </w:t>
      </w:r>
      <w:r>
        <w:t xml:space="preserve">(composed of an NGDS repository, an NGDS catalog and an NGDS Desktop as shown in </w:t>
      </w:r>
      <w:r w:rsidR="00FD5DCB">
        <w:fldChar w:fldCharType="begin"/>
      </w:r>
      <w:r w:rsidR="00FD5DCB">
        <w:instrText xml:space="preserve"> REF _Ref337734001 \h  \* MERGEFORMAT </w:instrText>
      </w:r>
      <w:r w:rsidR="00FD5DCB">
        <w:fldChar w:fldCharType="separate"/>
      </w:r>
      <w:r w:rsidR="00575885" w:rsidRPr="005166EB">
        <w:t xml:space="preserve">Figure </w:t>
      </w:r>
      <w:r w:rsidR="00575885">
        <w:t>13</w:t>
      </w:r>
      <w:r w:rsidR="00FD5DCB">
        <w:fldChar w:fldCharType="end"/>
      </w:r>
      <w:r w:rsidRPr="004A676F">
        <w:t>)</w:t>
      </w:r>
      <w:r>
        <w:t>. This node-in-a-box software application will</w:t>
      </w:r>
      <w:r w:rsidRPr="00E64F73">
        <w:t xml:space="preserve"> give data providers a simple way to register data sources, load data and expose those data as a node in the NGDS</w:t>
      </w:r>
      <w:r>
        <w:t xml:space="preserve"> network</w:t>
      </w:r>
      <w:r w:rsidRPr="00E64F73">
        <w:t xml:space="preserve">. The software will support batch import and upload of shared datasets in supported formats adhering to standard content models. </w:t>
      </w:r>
      <w:r>
        <w:t xml:space="preserve">As part of the </w:t>
      </w:r>
      <w:r w:rsidR="00221C2B">
        <w:t>WebApp</w:t>
      </w:r>
      <w:r>
        <w:t xml:space="preserve">, a user interface will be provided to help users upload data to the system. </w:t>
      </w:r>
      <w:r w:rsidRPr="00E64F73">
        <w:t xml:space="preserve">The use of </w:t>
      </w:r>
      <w:r>
        <w:t xml:space="preserve">the NGDS data repository or the </w:t>
      </w:r>
      <w:r w:rsidR="00221C2B">
        <w:t>WebApp</w:t>
      </w:r>
      <w:r>
        <w:t>, however,</w:t>
      </w:r>
      <w:r w:rsidRPr="00E64F73">
        <w:t xml:space="preserve"> is not required in order to participate as a node in the </w:t>
      </w:r>
      <w:r>
        <w:t xml:space="preserve">NGDS </w:t>
      </w:r>
      <w:r w:rsidRPr="00E64F73">
        <w:t xml:space="preserve">network; data providers may use whatever tools they wish to expose their data, as long as they utilize </w:t>
      </w:r>
      <w:r>
        <w:t xml:space="preserve">data </w:t>
      </w:r>
      <w:r w:rsidRPr="00E64F73">
        <w:t>interchange formats and web-service protocols conforming to NGDS specifications</w:t>
      </w:r>
      <w:r>
        <w:t>, and register themselves, as data providers, with the NDGS Catalog</w:t>
      </w:r>
      <w:r w:rsidRPr="00E64F73">
        <w:t>.</w:t>
      </w:r>
    </w:p>
    <w:p w14:paraId="23B0C755" w14:textId="77777777" w:rsidR="001E7A87" w:rsidRDefault="001E7A87" w:rsidP="001E7A87">
      <w:r>
        <w:t>In this arrangement, different node-in-a-box instances can co-exist in the system. This requires their catalogs to be synchronized via a federation service or some sort of aggregating catalog. The mechanisms of federation, either centralized, hierarchical or peer-to-peer, for example, will be later decided, in the design stage of the project (see /P04/). A centralized aggregating catalog service is an option.</w:t>
      </w:r>
    </w:p>
    <w:p w14:paraId="23B0C756" w14:textId="77777777" w:rsidR="001E7A87" w:rsidRDefault="001E7A87" w:rsidP="001E7A87"/>
    <w:p w14:paraId="23B0C757" w14:textId="77777777" w:rsidR="001E7A87" w:rsidRPr="005166EB" w:rsidRDefault="00221C2B" w:rsidP="001E7A87">
      <w:pPr>
        <w:keepNext/>
        <w:jc w:val="center"/>
      </w:pPr>
      <w:r>
        <w:rPr>
          <w:noProof/>
        </w:rPr>
        <w:lastRenderedPageBreak/>
        <w:drawing>
          <wp:inline distT="0" distB="0" distL="0" distR="0" wp14:anchorId="23B0C83E" wp14:editId="23B0C83F">
            <wp:extent cx="5943600" cy="4439336"/>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srcRect/>
                    <a:stretch>
                      <a:fillRect/>
                    </a:stretch>
                  </pic:blipFill>
                  <pic:spPr bwMode="auto">
                    <a:xfrm>
                      <a:off x="0" y="0"/>
                      <a:ext cx="5943600" cy="4439336"/>
                    </a:xfrm>
                    <a:prstGeom prst="rect">
                      <a:avLst/>
                    </a:prstGeom>
                    <a:noFill/>
                    <a:ln w="9525">
                      <a:noFill/>
                      <a:miter lim="800000"/>
                      <a:headEnd/>
                      <a:tailEnd/>
                    </a:ln>
                  </pic:spPr>
                </pic:pic>
              </a:graphicData>
            </a:graphic>
          </wp:inline>
        </w:drawing>
      </w:r>
    </w:p>
    <w:p w14:paraId="23B0C758" w14:textId="77777777" w:rsidR="001E7A87" w:rsidRPr="005166EB" w:rsidRDefault="001E7A87" w:rsidP="000A2349">
      <w:pPr>
        <w:pStyle w:val="Caption"/>
        <w:outlineLvl w:val="0"/>
        <w:rPr>
          <w:u w:val="single"/>
        </w:rPr>
      </w:pPr>
      <w:bookmarkStart w:id="138" w:name="_Ref337734001"/>
      <w:bookmarkStart w:id="139" w:name="_Toc339282991"/>
      <w:bookmarkStart w:id="140" w:name="_Toc339446701"/>
      <w:r w:rsidRPr="005166EB">
        <w:t xml:space="preserve">Figure </w:t>
      </w:r>
      <w:fldSimple w:instr=" SEQ Figure \* ARABIC ">
        <w:r w:rsidR="00575885">
          <w:rPr>
            <w:noProof/>
          </w:rPr>
          <w:t>13</w:t>
        </w:r>
      </w:fldSimple>
      <w:bookmarkEnd w:id="138"/>
      <w:r w:rsidRPr="005166EB">
        <w:t xml:space="preserve"> NGDS Data Provider Software Package</w:t>
      </w:r>
      <w:bookmarkEnd w:id="139"/>
      <w:bookmarkEnd w:id="140"/>
    </w:p>
    <w:p w14:paraId="23B0C759" w14:textId="77777777" w:rsidR="001E7A87" w:rsidRDefault="001E7A87" w:rsidP="001E7A87">
      <w:pPr>
        <w:rPr>
          <w:lang w:eastAsia="zh-CN"/>
        </w:rPr>
      </w:pPr>
    </w:p>
    <w:p w14:paraId="23B0C75A" w14:textId="77777777" w:rsidR="001E7A87" w:rsidRDefault="001E7A87" w:rsidP="001E7A87">
      <w:r>
        <w:rPr>
          <w:rFonts w:hint="eastAsia"/>
          <w:lang w:eastAsia="zh-CN"/>
        </w:rPr>
        <w:t xml:space="preserve">Specifically, </w:t>
      </w:r>
      <w:r w:rsidR="00FD5DCB">
        <w:fldChar w:fldCharType="begin"/>
      </w:r>
      <w:r w:rsidR="00FD5DCB">
        <w:instrText xml:space="preserve"> REF _Ref337734001 \h  \* MERGEFORMAT </w:instrText>
      </w:r>
      <w:r w:rsidR="00FD5DCB">
        <w:fldChar w:fldCharType="separate"/>
      </w:r>
      <w:r w:rsidR="00575885" w:rsidRPr="005166EB">
        <w:t xml:space="preserve">Figure </w:t>
      </w:r>
      <w:r w:rsidR="00575885">
        <w:t>13</w:t>
      </w:r>
      <w:r w:rsidR="00FD5DCB">
        <w:fldChar w:fldCharType="end"/>
      </w:r>
      <w:r w:rsidRPr="005166EB">
        <w:rPr>
          <w:rFonts w:hint="eastAsia"/>
          <w:lang w:eastAsia="zh-CN"/>
        </w:rPr>
        <w:t xml:space="preserve"> </w:t>
      </w:r>
      <w:r>
        <w:rPr>
          <w:rFonts w:hint="eastAsia"/>
          <w:lang w:eastAsia="zh-CN"/>
        </w:rPr>
        <w:t xml:space="preserve">shows that the NGDS </w:t>
      </w:r>
      <w:r w:rsidRPr="00FE282E">
        <w:t xml:space="preserve">will facilitate </w:t>
      </w:r>
      <w:r>
        <w:t>publication, visualization and discovery of geothermal</w:t>
      </w:r>
      <w:r w:rsidRPr="00FE282E">
        <w:t xml:space="preserve"> data</w:t>
      </w:r>
      <w:r>
        <w:t xml:space="preserve"> using services and applications. The diagram depicts the various major interfaces for NGDS node. The NGDS will provide a catalog, a web top UI and a data repository application. End users/Data consumers participate in the network by browsing through metadata and consuming data. Data Providers can publish metadata to NGDS catalogue service, and can use NGDS repository to store their data. Optionally, they can provide their </w:t>
      </w:r>
      <w:r>
        <w:rPr>
          <w:rFonts w:hint="eastAsia"/>
          <w:lang w:eastAsia="zh-CN"/>
        </w:rPr>
        <w:t>own</w:t>
      </w:r>
      <w:r>
        <w:t xml:space="preserve"> data sources, as long as they publicize metadata to the system in the Catalog and make data available through standard protocols and data exchange formats. </w:t>
      </w:r>
      <w:r>
        <w:rPr>
          <w:rFonts w:hint="eastAsia"/>
          <w:lang w:eastAsia="zh-CN"/>
        </w:rPr>
        <w:t>NGDS</w:t>
      </w:r>
      <w:r>
        <w:t xml:space="preserve"> </w:t>
      </w:r>
      <w:r>
        <w:rPr>
          <w:rFonts w:hint="eastAsia"/>
          <w:lang w:eastAsia="zh-CN"/>
        </w:rPr>
        <w:t>S</w:t>
      </w:r>
      <w:r>
        <w:t>ystem Administrator can install and manage data providers, granting them the ability to publish data to the system. Software developers produce applications that consume the data and metadata published in the system. NGDS also relies on functionality from external Web services such as authentication, and maps (via WMS protocol).</w:t>
      </w:r>
    </w:p>
    <w:p w14:paraId="23B0C75B" w14:textId="77777777" w:rsidR="001E7A87" w:rsidRPr="00E64F73" w:rsidRDefault="001E7A87" w:rsidP="001E7A87">
      <w:pPr>
        <w:rPr>
          <w:lang w:eastAsia="zh-CN"/>
        </w:rPr>
      </w:pPr>
    </w:p>
    <w:p w14:paraId="23B0C75C" w14:textId="77777777" w:rsidR="001E7A87" w:rsidRDefault="001E7A87" w:rsidP="000A2349">
      <w:pPr>
        <w:pStyle w:val="Heading1"/>
      </w:pPr>
      <w:bookmarkStart w:id="141" w:name="_Toc339446702"/>
      <w:r>
        <w:lastRenderedPageBreak/>
        <w:t>End-User</w:t>
      </w:r>
      <w:r>
        <w:rPr>
          <w:rFonts w:hint="eastAsia"/>
          <w:lang w:eastAsia="zh-CN"/>
        </w:rPr>
        <w:t>/Data Consumer</w:t>
      </w:r>
      <w:r>
        <w:t xml:space="preserve"> Software</w:t>
      </w:r>
      <w:bookmarkEnd w:id="141"/>
    </w:p>
    <w:p w14:paraId="23B0C75D" w14:textId="77777777" w:rsidR="001E7A87" w:rsidRPr="00E64F73" w:rsidRDefault="001E7A87" w:rsidP="001E7A87">
      <w:r w:rsidRPr="00E64F73">
        <w:t>End-users may interact with the system through a variety of entry points, but the project will implement two primary access points</w:t>
      </w:r>
      <w:r>
        <w:rPr>
          <w:rFonts w:hint="eastAsia"/>
          <w:lang w:eastAsia="zh-CN"/>
        </w:rPr>
        <w:t xml:space="preserve">: a NGDS </w:t>
      </w:r>
      <w:r>
        <w:rPr>
          <w:lang w:eastAsia="zh-CN"/>
        </w:rPr>
        <w:t>website</w:t>
      </w:r>
      <w:r>
        <w:rPr>
          <w:rFonts w:hint="eastAsia"/>
          <w:lang w:eastAsia="zh-CN"/>
        </w:rPr>
        <w:t xml:space="preserve"> and a NGDS </w:t>
      </w:r>
      <w:r w:rsidR="00221C2B">
        <w:rPr>
          <w:lang w:eastAsia="zh-CN"/>
        </w:rPr>
        <w:t>WebApp</w:t>
      </w:r>
      <w:r>
        <w:rPr>
          <w:rFonts w:hint="eastAsia"/>
          <w:lang w:eastAsia="zh-CN"/>
        </w:rPr>
        <w:t xml:space="preserve"> application</w:t>
      </w:r>
      <w:r w:rsidRPr="00E64F73">
        <w:t xml:space="preserve">. As much as possible, these will be integrated in order to appear to the end-user as a single web-based experience. </w:t>
      </w:r>
      <w:r>
        <w:t xml:space="preserve">The primary access point to the system will be the NGDS </w:t>
      </w:r>
      <w:r w:rsidR="00221C2B">
        <w:t>WebApp</w:t>
      </w:r>
      <w:r>
        <w:t xml:space="preserve"> application.</w:t>
      </w:r>
    </w:p>
    <w:p w14:paraId="23B0C75E" w14:textId="77777777" w:rsidR="001E7A87" w:rsidRPr="001D1D7E" w:rsidRDefault="001E7A87" w:rsidP="000A2349">
      <w:pPr>
        <w:pStyle w:val="Heading2"/>
      </w:pPr>
      <w:bookmarkStart w:id="142" w:name="_Toc339446703"/>
      <w:r>
        <w:t>NGDS Web</w:t>
      </w:r>
      <w:r>
        <w:rPr>
          <w:rFonts w:hint="eastAsia"/>
          <w:lang w:eastAsia="zh-CN"/>
        </w:rPr>
        <w:t>Site</w:t>
      </w:r>
      <w:bookmarkEnd w:id="142"/>
    </w:p>
    <w:p w14:paraId="23B0C75F" w14:textId="77777777" w:rsidR="001E7A87" w:rsidRPr="00E64F73" w:rsidRDefault="001E7A87" w:rsidP="001E7A87">
      <w:r w:rsidRPr="00E64F73">
        <w:t xml:space="preserve">The website will be designed to provide information about </w:t>
      </w:r>
      <w:r>
        <w:t xml:space="preserve">all </w:t>
      </w:r>
      <w:r w:rsidRPr="00E64F73">
        <w:t>the NGDS</w:t>
      </w:r>
      <w:r>
        <w:t xml:space="preserve"> participants</w:t>
      </w:r>
      <w:r w:rsidRPr="00E64F73">
        <w:t xml:space="preserve">. It will serve as </w:t>
      </w:r>
      <w:r>
        <w:t>gateway</w:t>
      </w:r>
      <w:r w:rsidRPr="00E64F73">
        <w:t xml:space="preserve"> to the system, allowing users to discover data and applications that utilize NGDS resources. The site will include information on the project’s progress,</w:t>
      </w:r>
      <w:r>
        <w:rPr>
          <w:rFonts w:hint="eastAsia"/>
          <w:lang w:eastAsia="zh-CN"/>
        </w:rPr>
        <w:t xml:space="preserve"> </w:t>
      </w:r>
      <w:r w:rsidRPr="00E64F73">
        <w:t xml:space="preserve">NGDS specifications, </w:t>
      </w:r>
      <w:r>
        <w:rPr>
          <w:rFonts w:hint="eastAsia"/>
          <w:lang w:eastAsia="zh-CN"/>
        </w:rPr>
        <w:t xml:space="preserve">the </w:t>
      </w:r>
      <w:r w:rsidRPr="00E64F73">
        <w:t xml:space="preserve">access to the </w:t>
      </w:r>
      <w:r>
        <w:rPr>
          <w:rFonts w:hint="eastAsia"/>
          <w:lang w:eastAsia="zh-CN"/>
        </w:rPr>
        <w:t>m</w:t>
      </w:r>
      <w:r w:rsidRPr="00E64F73">
        <w:t>ap-</w:t>
      </w:r>
      <w:r>
        <w:rPr>
          <w:rFonts w:hint="eastAsia"/>
          <w:lang w:eastAsia="zh-CN"/>
        </w:rPr>
        <w:t>c</w:t>
      </w:r>
      <w:r w:rsidRPr="00E64F73">
        <w:t xml:space="preserve">entric </w:t>
      </w:r>
      <w:r>
        <w:rPr>
          <w:rFonts w:hint="eastAsia"/>
          <w:lang w:eastAsia="zh-CN"/>
        </w:rPr>
        <w:t>s</w:t>
      </w:r>
      <w:r w:rsidRPr="00E64F73">
        <w:t xml:space="preserve">earch </w:t>
      </w:r>
      <w:r>
        <w:rPr>
          <w:rFonts w:hint="eastAsia"/>
          <w:lang w:eastAsia="zh-CN"/>
        </w:rPr>
        <w:t>a</w:t>
      </w:r>
      <w:r w:rsidRPr="00E64F73">
        <w:t>pplication</w:t>
      </w:r>
      <w:r>
        <w:rPr>
          <w:rFonts w:hint="eastAsia"/>
          <w:lang w:eastAsia="zh-CN"/>
        </w:rPr>
        <w:t xml:space="preserve">, </w:t>
      </w:r>
      <w:r w:rsidRPr="00E64F73">
        <w:t xml:space="preserve">other software applications utilizing NGDS </w:t>
      </w:r>
      <w:r>
        <w:rPr>
          <w:rFonts w:hint="eastAsia"/>
          <w:lang w:eastAsia="zh-CN"/>
        </w:rPr>
        <w:t>services</w:t>
      </w:r>
      <w:r w:rsidRPr="00E64F73">
        <w:t xml:space="preserve">, </w:t>
      </w:r>
      <w:r>
        <w:rPr>
          <w:rFonts w:hint="eastAsia"/>
          <w:lang w:eastAsia="zh-CN"/>
        </w:rPr>
        <w:t xml:space="preserve">NGDS </w:t>
      </w:r>
      <w:r w:rsidRPr="00E64F73">
        <w:t xml:space="preserve">presentations, documentation and tutorials, a </w:t>
      </w:r>
      <w:r>
        <w:t xml:space="preserve">link to the </w:t>
      </w:r>
      <w:r w:rsidRPr="00E64F73">
        <w:t>catalog of NGDS nodes, and any other results as they become available.</w:t>
      </w:r>
      <w:r>
        <w:t xml:space="preserve"> Note that Arizona State University is in charge of developing this Website.</w:t>
      </w:r>
    </w:p>
    <w:p w14:paraId="23B0C760" w14:textId="77777777" w:rsidR="001E7A87" w:rsidRDefault="001E7A87" w:rsidP="001E7A87"/>
    <w:p w14:paraId="23B0C761" w14:textId="77777777" w:rsidR="001E7A87" w:rsidRPr="001D1D7E" w:rsidRDefault="001E7A87" w:rsidP="000A2349">
      <w:pPr>
        <w:pStyle w:val="Heading2"/>
      </w:pPr>
      <w:bookmarkStart w:id="143" w:name="_Toc339446704"/>
      <w:r>
        <w:t xml:space="preserve">NGDS </w:t>
      </w:r>
      <w:r w:rsidR="00221C2B">
        <w:t>WebApp</w:t>
      </w:r>
      <w:bookmarkEnd w:id="143"/>
    </w:p>
    <w:p w14:paraId="23B0C762" w14:textId="77777777" w:rsidR="001E7A87" w:rsidRPr="00E64F73" w:rsidRDefault="001E7A87" w:rsidP="001E7A87">
      <w:r w:rsidRPr="00E64F73">
        <w:t>A user-friendly, web-based application will be created in order to support finding, visualizing, mapping, and acquisition of data by end-users</w:t>
      </w:r>
      <w:r>
        <w:rPr>
          <w:rFonts w:hint="eastAsia"/>
          <w:lang w:eastAsia="zh-CN"/>
        </w:rPr>
        <w:t>/data consumers</w:t>
      </w:r>
      <w:r w:rsidRPr="00E64F73">
        <w:t xml:space="preserve">. This application will </w:t>
      </w:r>
      <w:r>
        <w:t>provide a user interface that allows</w:t>
      </w:r>
      <w:r w:rsidRPr="00E64F73">
        <w:t xml:space="preserve"> </w:t>
      </w:r>
      <w:r>
        <w:rPr>
          <w:rFonts w:hint="eastAsia"/>
          <w:lang w:eastAsia="zh-CN"/>
        </w:rPr>
        <w:t>end-</w:t>
      </w:r>
      <w:r w:rsidRPr="00E64F73">
        <w:t>users</w:t>
      </w:r>
      <w:r>
        <w:rPr>
          <w:rFonts w:hint="eastAsia"/>
          <w:lang w:eastAsia="zh-CN"/>
        </w:rPr>
        <w:t>/data consumers</w:t>
      </w:r>
      <w:r w:rsidRPr="00E64F73">
        <w:t xml:space="preserve"> to discover and access resources made available across all NGDS nodes, and to search for data across the system based on topic, location, time or other criteria. </w:t>
      </w:r>
      <w:r w:rsidRPr="00E64F73" w:rsidDel="00A33C34">
        <w:t>Standardized m</w:t>
      </w:r>
      <w:r w:rsidRPr="00E64F73">
        <w:t xml:space="preserve">etadata describing each dataset will provide the user with the information necessary to determine the utility of that dataset for their purposes. Geographic datasets will be visualized through a map interface that will also allow users to inspect the details of individual data points (e.g. wells, temperature measurements, etc.) from properly formatted datasets. </w:t>
      </w:r>
      <w:r>
        <w:t xml:space="preserve">Note that the map UI is not intended for analysis and comparison of different data layers. It works only as a graphical way for searching data in the map and inspecting individual elements metadata. The </w:t>
      </w:r>
      <w:r w:rsidR="00221C2B">
        <w:t>WebApp</w:t>
      </w:r>
      <w:r>
        <w:t xml:space="preserve"> will also provide a user interface for node-in-a-box data providers to publish data to their NGDS data repositories.</w:t>
      </w:r>
    </w:p>
    <w:p w14:paraId="23B0C763" w14:textId="77777777" w:rsidR="001E7A87" w:rsidRDefault="001E7A87"/>
    <w:p w14:paraId="23B0C764" w14:textId="77777777" w:rsidR="001E7A87" w:rsidRPr="00FE282E" w:rsidRDefault="001E7A87" w:rsidP="000A2349">
      <w:pPr>
        <w:pStyle w:val="Heading1"/>
      </w:pPr>
      <w:bookmarkStart w:id="144" w:name="_Toc335492210"/>
      <w:bookmarkStart w:id="145" w:name="_Toc339446705"/>
      <w:r w:rsidRPr="00FE282E">
        <w:t>References</w:t>
      </w:r>
      <w:bookmarkEnd w:id="144"/>
      <w:bookmarkEnd w:id="145"/>
    </w:p>
    <w:p w14:paraId="23B0C765" w14:textId="77777777" w:rsidR="001E7A87" w:rsidRPr="00FE282E" w:rsidRDefault="001E7A87" w:rsidP="000A2349">
      <w:pPr>
        <w:pStyle w:val="Heading2"/>
      </w:pPr>
      <w:bookmarkStart w:id="146" w:name="_Toc335492211"/>
      <w:bookmarkStart w:id="147" w:name="_Toc339446706"/>
      <w:r w:rsidRPr="00FE282E">
        <w:t>Project References</w:t>
      </w:r>
      <w:bookmarkEnd w:id="146"/>
      <w:bookmarkEnd w:id="147"/>
    </w:p>
    <w:p w14:paraId="23B0C766" w14:textId="77777777" w:rsidR="001E7A87" w:rsidRPr="00FE282E" w:rsidRDefault="001E7A87" w:rsidP="001E7A87">
      <w:r w:rsidRPr="00FE282E">
        <w:t>The following table identifies all of the references to project documents applicable to the development of this SRS document.</w:t>
      </w:r>
    </w:p>
    <w:p w14:paraId="23B0C767" w14:textId="77777777" w:rsidR="001E7A87" w:rsidRPr="00FE282E" w:rsidRDefault="001E7A87" w:rsidP="001E7A8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5"/>
        <w:gridCol w:w="1383"/>
        <w:gridCol w:w="6588"/>
      </w:tblGrid>
      <w:tr w:rsidR="001E7A87" w:rsidRPr="00FE282E" w14:paraId="23B0C76B" w14:textId="77777777" w:rsidTr="00475957">
        <w:trPr>
          <w:trHeight w:val="497"/>
        </w:trPr>
        <w:tc>
          <w:tcPr>
            <w:tcW w:w="838" w:type="pct"/>
          </w:tcPr>
          <w:p w14:paraId="23B0C768" w14:textId="77777777" w:rsidR="001E7A87" w:rsidRPr="00FE282E" w:rsidRDefault="001E7A87" w:rsidP="00475957">
            <w:pPr>
              <w:pStyle w:val="Table"/>
              <w:rPr>
                <w:b/>
                <w:lang w:val="en-US"/>
              </w:rPr>
            </w:pPr>
            <w:r w:rsidRPr="00FE282E">
              <w:rPr>
                <w:b/>
                <w:lang w:val="en-US"/>
              </w:rPr>
              <w:t>Reference</w:t>
            </w:r>
          </w:p>
        </w:tc>
        <w:tc>
          <w:tcPr>
            <w:tcW w:w="722" w:type="pct"/>
          </w:tcPr>
          <w:p w14:paraId="23B0C769" w14:textId="77777777" w:rsidR="001E7A87" w:rsidRPr="00FE282E" w:rsidRDefault="001E7A87" w:rsidP="00475957">
            <w:pPr>
              <w:pStyle w:val="Table"/>
              <w:rPr>
                <w:b/>
                <w:lang w:val="en-US"/>
              </w:rPr>
            </w:pPr>
            <w:r>
              <w:rPr>
                <w:b/>
                <w:lang w:val="en-US"/>
              </w:rPr>
              <w:t>Status</w:t>
            </w:r>
          </w:p>
        </w:tc>
        <w:tc>
          <w:tcPr>
            <w:tcW w:w="3440" w:type="pct"/>
          </w:tcPr>
          <w:p w14:paraId="23B0C76A" w14:textId="77777777" w:rsidR="001E7A87" w:rsidRPr="00FE282E" w:rsidRDefault="001E7A87" w:rsidP="00475957">
            <w:pPr>
              <w:pStyle w:val="Table"/>
              <w:rPr>
                <w:b/>
                <w:lang w:val="en-US"/>
              </w:rPr>
            </w:pPr>
            <w:r w:rsidRPr="00FE282E">
              <w:rPr>
                <w:b/>
                <w:lang w:val="en-US"/>
              </w:rPr>
              <w:t>Document Name</w:t>
            </w:r>
          </w:p>
        </w:tc>
      </w:tr>
      <w:tr w:rsidR="001E7A87" w:rsidRPr="00FE282E" w14:paraId="23B0C76F" w14:textId="77777777" w:rsidTr="00475957">
        <w:tc>
          <w:tcPr>
            <w:tcW w:w="838" w:type="pct"/>
          </w:tcPr>
          <w:p w14:paraId="23B0C76C" w14:textId="77777777" w:rsidR="001E7A87" w:rsidRPr="00FE282E" w:rsidRDefault="001E7A87" w:rsidP="00475957">
            <w:pPr>
              <w:pStyle w:val="TableContentCenter"/>
              <w:ind w:right="10"/>
              <w:jc w:val="both"/>
              <w:rPr>
                <w:lang w:val="en-US"/>
              </w:rPr>
            </w:pPr>
            <w:bookmarkStart w:id="148" w:name="P01_GTDA_Problem_Statement"/>
            <w:r w:rsidRPr="00FE282E">
              <w:rPr>
                <w:lang w:val="en-US"/>
              </w:rPr>
              <w:t>/P01/</w:t>
            </w:r>
            <w:bookmarkEnd w:id="148"/>
          </w:p>
        </w:tc>
        <w:tc>
          <w:tcPr>
            <w:tcW w:w="722" w:type="pct"/>
          </w:tcPr>
          <w:p w14:paraId="23B0C76D" w14:textId="77777777" w:rsidR="001E7A87" w:rsidRDefault="001E7A87" w:rsidP="00475957">
            <w:pPr>
              <w:pStyle w:val="TableContentCenter"/>
              <w:ind w:right="10"/>
              <w:jc w:val="both"/>
              <w:rPr>
                <w:lang w:val="en-US"/>
              </w:rPr>
            </w:pPr>
            <w:r>
              <w:rPr>
                <w:lang w:val="en-US"/>
              </w:rPr>
              <w:t>Approved</w:t>
            </w:r>
          </w:p>
        </w:tc>
        <w:tc>
          <w:tcPr>
            <w:tcW w:w="3440" w:type="pct"/>
          </w:tcPr>
          <w:p w14:paraId="23B0C76E" w14:textId="77777777" w:rsidR="001E7A87" w:rsidRPr="00FE282E" w:rsidRDefault="001E7A87" w:rsidP="00475957">
            <w:pPr>
              <w:pStyle w:val="TableContentCenter"/>
              <w:ind w:right="10"/>
              <w:jc w:val="both"/>
              <w:rPr>
                <w:lang w:val="en-US"/>
              </w:rPr>
            </w:pPr>
            <w:r>
              <w:rPr>
                <w:lang w:val="en-US"/>
              </w:rPr>
              <w:t>System Vision</w:t>
            </w:r>
          </w:p>
        </w:tc>
      </w:tr>
      <w:tr w:rsidR="001E7A87" w:rsidRPr="00FE282E" w14:paraId="23B0C773" w14:textId="77777777" w:rsidTr="00475957">
        <w:tc>
          <w:tcPr>
            <w:tcW w:w="838" w:type="pct"/>
          </w:tcPr>
          <w:p w14:paraId="23B0C770" w14:textId="77777777" w:rsidR="001E7A87" w:rsidRPr="00FE282E" w:rsidRDefault="001E7A87" w:rsidP="00475957">
            <w:pPr>
              <w:pStyle w:val="TableContentCenter"/>
              <w:ind w:right="10"/>
              <w:jc w:val="both"/>
              <w:rPr>
                <w:lang w:val="en-US"/>
              </w:rPr>
            </w:pPr>
            <w:bookmarkStart w:id="149" w:name="P02_GTDA_Data_Requirements_Spec"/>
            <w:r w:rsidRPr="00FE282E">
              <w:rPr>
                <w:lang w:val="en-US"/>
              </w:rPr>
              <w:t>/P02/</w:t>
            </w:r>
            <w:bookmarkEnd w:id="149"/>
          </w:p>
        </w:tc>
        <w:tc>
          <w:tcPr>
            <w:tcW w:w="722" w:type="pct"/>
          </w:tcPr>
          <w:p w14:paraId="23B0C771" w14:textId="77777777" w:rsidR="001E7A87" w:rsidRDefault="001E7A87" w:rsidP="00475957">
            <w:pPr>
              <w:pStyle w:val="TableContentCenter"/>
              <w:ind w:right="10"/>
              <w:jc w:val="both"/>
              <w:rPr>
                <w:lang w:val="en-US"/>
              </w:rPr>
            </w:pPr>
            <w:r>
              <w:rPr>
                <w:lang w:val="en-US"/>
              </w:rPr>
              <w:t>Planned</w:t>
            </w:r>
          </w:p>
        </w:tc>
        <w:tc>
          <w:tcPr>
            <w:tcW w:w="3440" w:type="pct"/>
          </w:tcPr>
          <w:p w14:paraId="23B0C772" w14:textId="77777777" w:rsidR="001E7A87" w:rsidRPr="00FE282E" w:rsidRDefault="001E7A87" w:rsidP="00475957">
            <w:pPr>
              <w:pStyle w:val="TableContentCenter"/>
              <w:ind w:right="10"/>
              <w:jc w:val="both"/>
              <w:rPr>
                <w:lang w:val="en-US"/>
              </w:rPr>
            </w:pPr>
            <w:r>
              <w:rPr>
                <w:lang w:val="en-US"/>
              </w:rPr>
              <w:t>Data Specification (to be provided by AZGS)</w:t>
            </w:r>
          </w:p>
        </w:tc>
      </w:tr>
      <w:tr w:rsidR="001E7A87" w:rsidRPr="00FE282E" w14:paraId="23B0C777" w14:textId="77777777" w:rsidTr="00475957">
        <w:tc>
          <w:tcPr>
            <w:tcW w:w="838" w:type="pct"/>
          </w:tcPr>
          <w:p w14:paraId="23B0C774" w14:textId="77777777" w:rsidR="001E7A87" w:rsidRPr="00FE282E" w:rsidRDefault="001E7A87" w:rsidP="00475957">
            <w:pPr>
              <w:pStyle w:val="TableContentCenter"/>
              <w:ind w:right="10"/>
              <w:jc w:val="both"/>
              <w:rPr>
                <w:lang w:val="en-US"/>
              </w:rPr>
            </w:pPr>
            <w:bookmarkStart w:id="150" w:name="P03_GTDA_Deployment_Specification"/>
            <w:r w:rsidRPr="00FE282E">
              <w:rPr>
                <w:lang w:val="en-US"/>
              </w:rPr>
              <w:lastRenderedPageBreak/>
              <w:t>/P0</w:t>
            </w:r>
            <w:r>
              <w:rPr>
                <w:lang w:val="en-US"/>
              </w:rPr>
              <w:t>3</w:t>
            </w:r>
            <w:r w:rsidRPr="00FE282E">
              <w:rPr>
                <w:lang w:val="en-US"/>
              </w:rPr>
              <w:t>/</w:t>
            </w:r>
            <w:bookmarkEnd w:id="150"/>
          </w:p>
        </w:tc>
        <w:tc>
          <w:tcPr>
            <w:tcW w:w="722" w:type="pct"/>
          </w:tcPr>
          <w:p w14:paraId="23B0C775" w14:textId="77777777" w:rsidR="001E7A87" w:rsidRPr="00FE282E" w:rsidRDefault="001E7A87" w:rsidP="00475957">
            <w:pPr>
              <w:pStyle w:val="TableContentCenter"/>
              <w:ind w:right="10"/>
              <w:jc w:val="both"/>
              <w:rPr>
                <w:lang w:val="en-US"/>
              </w:rPr>
            </w:pPr>
            <w:r>
              <w:rPr>
                <w:lang w:val="en-US"/>
              </w:rPr>
              <w:t>Planned</w:t>
            </w:r>
          </w:p>
        </w:tc>
        <w:tc>
          <w:tcPr>
            <w:tcW w:w="3440" w:type="pct"/>
          </w:tcPr>
          <w:p w14:paraId="23B0C776" w14:textId="77777777" w:rsidR="001E7A87" w:rsidRPr="00FE282E" w:rsidRDefault="001E7A87" w:rsidP="00475957">
            <w:pPr>
              <w:pStyle w:val="TableContentCenter"/>
              <w:ind w:right="10"/>
              <w:jc w:val="both"/>
              <w:rPr>
                <w:lang w:val="en-US"/>
              </w:rPr>
            </w:pPr>
            <w:r w:rsidRPr="00FE282E">
              <w:rPr>
                <w:lang w:val="en-US"/>
              </w:rPr>
              <w:t>Deployment Specification</w:t>
            </w:r>
          </w:p>
        </w:tc>
      </w:tr>
      <w:tr w:rsidR="001E7A87" w:rsidRPr="00FE282E" w14:paraId="23B0C77B" w14:textId="77777777" w:rsidTr="00475957">
        <w:tc>
          <w:tcPr>
            <w:tcW w:w="838" w:type="pct"/>
          </w:tcPr>
          <w:p w14:paraId="23B0C778" w14:textId="77777777" w:rsidR="001E7A87" w:rsidRPr="00FE282E" w:rsidRDefault="001E7A87" w:rsidP="00475957">
            <w:pPr>
              <w:pStyle w:val="TableContentCenter"/>
              <w:ind w:right="10"/>
              <w:jc w:val="both"/>
              <w:rPr>
                <w:lang w:val="en-US"/>
              </w:rPr>
            </w:pPr>
            <w:r w:rsidRPr="00FE282E">
              <w:rPr>
                <w:lang w:val="en-US"/>
              </w:rPr>
              <w:t>/P0</w:t>
            </w:r>
            <w:r>
              <w:rPr>
                <w:lang w:val="en-US"/>
              </w:rPr>
              <w:t>4</w:t>
            </w:r>
            <w:r w:rsidRPr="00FE282E">
              <w:rPr>
                <w:lang w:val="en-US"/>
              </w:rPr>
              <w:t>/</w:t>
            </w:r>
          </w:p>
        </w:tc>
        <w:tc>
          <w:tcPr>
            <w:tcW w:w="722" w:type="pct"/>
          </w:tcPr>
          <w:p w14:paraId="23B0C779" w14:textId="77777777" w:rsidR="001E7A87" w:rsidRDefault="001E7A87" w:rsidP="00475957">
            <w:pPr>
              <w:pStyle w:val="TableContentCenter"/>
              <w:ind w:right="10"/>
              <w:jc w:val="both"/>
              <w:rPr>
                <w:lang w:val="en-US"/>
              </w:rPr>
            </w:pPr>
            <w:r>
              <w:rPr>
                <w:lang w:val="en-US"/>
              </w:rPr>
              <w:t>Planned</w:t>
            </w:r>
          </w:p>
        </w:tc>
        <w:tc>
          <w:tcPr>
            <w:tcW w:w="3440" w:type="pct"/>
          </w:tcPr>
          <w:p w14:paraId="23B0C77A" w14:textId="77777777" w:rsidR="001E7A87" w:rsidRPr="00FE282E" w:rsidRDefault="001E7A87" w:rsidP="00475957">
            <w:pPr>
              <w:pStyle w:val="TableContentCenter"/>
              <w:ind w:right="10"/>
              <w:jc w:val="both"/>
              <w:rPr>
                <w:lang w:val="en-US"/>
              </w:rPr>
            </w:pPr>
            <w:r w:rsidRPr="00FE282E">
              <w:rPr>
                <w:lang w:val="en-US"/>
              </w:rPr>
              <w:t>Software Design Description</w:t>
            </w:r>
          </w:p>
        </w:tc>
      </w:tr>
      <w:tr w:rsidR="001E7A87" w:rsidRPr="00FE282E" w14:paraId="23B0C77F" w14:textId="77777777" w:rsidTr="00475957">
        <w:tc>
          <w:tcPr>
            <w:tcW w:w="838" w:type="pct"/>
          </w:tcPr>
          <w:p w14:paraId="23B0C77C" w14:textId="77777777" w:rsidR="001E7A87" w:rsidRPr="00FE282E" w:rsidRDefault="001E7A87" w:rsidP="00475957">
            <w:pPr>
              <w:pStyle w:val="TableContentCenter"/>
              <w:ind w:right="10"/>
              <w:jc w:val="both"/>
              <w:rPr>
                <w:lang w:val="en-US"/>
              </w:rPr>
            </w:pPr>
            <w:bookmarkStart w:id="151" w:name="P04_GTDA_Software_Design_Description"/>
            <w:r w:rsidRPr="00FE282E">
              <w:rPr>
                <w:lang w:val="en-US"/>
              </w:rPr>
              <w:t>/P0</w:t>
            </w:r>
            <w:r>
              <w:rPr>
                <w:rFonts w:hint="eastAsia"/>
                <w:lang w:val="en-US" w:eastAsia="zh-CN"/>
              </w:rPr>
              <w:t>5</w:t>
            </w:r>
            <w:r w:rsidRPr="00FE282E">
              <w:rPr>
                <w:lang w:val="en-US"/>
              </w:rPr>
              <w:t>/</w:t>
            </w:r>
            <w:bookmarkEnd w:id="151"/>
          </w:p>
        </w:tc>
        <w:tc>
          <w:tcPr>
            <w:tcW w:w="722" w:type="pct"/>
          </w:tcPr>
          <w:p w14:paraId="23B0C77D" w14:textId="77777777" w:rsidR="001E7A87" w:rsidRPr="00FE282E" w:rsidRDefault="001E7A87" w:rsidP="00475957">
            <w:pPr>
              <w:pStyle w:val="TableContentCenter"/>
              <w:ind w:right="10"/>
              <w:jc w:val="both"/>
              <w:rPr>
                <w:lang w:val="en-US"/>
              </w:rPr>
            </w:pPr>
            <w:r>
              <w:rPr>
                <w:lang w:val="en-US"/>
              </w:rPr>
              <w:t>Planned</w:t>
            </w:r>
          </w:p>
        </w:tc>
        <w:tc>
          <w:tcPr>
            <w:tcW w:w="3440" w:type="pct"/>
          </w:tcPr>
          <w:p w14:paraId="23B0C77E" w14:textId="77777777" w:rsidR="001E7A87" w:rsidRDefault="001E7A87" w:rsidP="00475957">
            <w:pPr>
              <w:pStyle w:val="TableContentCenter"/>
              <w:ind w:right="10"/>
              <w:jc w:val="both"/>
              <w:rPr>
                <w:lang w:val="en-US"/>
              </w:rPr>
            </w:pPr>
            <w:r>
              <w:rPr>
                <w:rFonts w:hint="eastAsia"/>
                <w:lang w:val="en-US" w:eastAsia="zh-CN"/>
              </w:rPr>
              <w:t xml:space="preserve">Web Services Specification </w:t>
            </w:r>
          </w:p>
        </w:tc>
      </w:tr>
      <w:tr w:rsidR="001E7A87" w:rsidRPr="00FE282E" w14:paraId="23B0C783" w14:textId="77777777" w:rsidTr="00475957">
        <w:tc>
          <w:tcPr>
            <w:tcW w:w="838" w:type="pct"/>
          </w:tcPr>
          <w:p w14:paraId="23B0C780" w14:textId="77777777" w:rsidR="001E7A87" w:rsidRPr="00FE282E" w:rsidRDefault="001E7A87" w:rsidP="00475957">
            <w:pPr>
              <w:pStyle w:val="TableContentCenter"/>
              <w:ind w:right="10"/>
              <w:jc w:val="both"/>
              <w:rPr>
                <w:lang w:val="en-US"/>
              </w:rPr>
            </w:pPr>
            <w:bookmarkStart w:id="152" w:name="P05_GTDA_Web_Services_Specification"/>
            <w:r w:rsidRPr="00FE282E">
              <w:rPr>
                <w:lang w:val="en-US"/>
              </w:rPr>
              <w:t>/P0</w:t>
            </w:r>
            <w:r>
              <w:rPr>
                <w:lang w:val="en-US"/>
              </w:rPr>
              <w:t>5</w:t>
            </w:r>
            <w:r w:rsidRPr="00FE282E">
              <w:rPr>
                <w:lang w:val="en-US"/>
              </w:rPr>
              <w:t>/</w:t>
            </w:r>
            <w:bookmarkEnd w:id="152"/>
          </w:p>
        </w:tc>
        <w:tc>
          <w:tcPr>
            <w:tcW w:w="722" w:type="pct"/>
          </w:tcPr>
          <w:p w14:paraId="23B0C781" w14:textId="77777777" w:rsidR="001E7A87" w:rsidRPr="00FE282E" w:rsidRDefault="001E7A87" w:rsidP="00475957">
            <w:pPr>
              <w:pStyle w:val="TableContentCenter"/>
              <w:ind w:right="10"/>
              <w:jc w:val="both"/>
              <w:rPr>
                <w:lang w:val="en-US" w:eastAsia="zh-CN"/>
              </w:rPr>
            </w:pPr>
            <w:r>
              <w:rPr>
                <w:rFonts w:hint="eastAsia"/>
                <w:lang w:val="en-US" w:eastAsia="zh-CN"/>
              </w:rPr>
              <w:t>Reviewed</w:t>
            </w:r>
          </w:p>
        </w:tc>
        <w:tc>
          <w:tcPr>
            <w:tcW w:w="3440" w:type="pct"/>
          </w:tcPr>
          <w:p w14:paraId="23B0C782" w14:textId="77777777" w:rsidR="001E7A87" w:rsidRPr="00FE282E" w:rsidRDefault="001E7A87" w:rsidP="00475957">
            <w:pPr>
              <w:pStyle w:val="TableContentCenter"/>
              <w:ind w:right="10"/>
              <w:jc w:val="both"/>
              <w:rPr>
                <w:highlight w:val="yellow"/>
                <w:lang w:val="en-US" w:eastAsia="zh-CN"/>
              </w:rPr>
            </w:pPr>
            <w:r>
              <w:rPr>
                <w:rFonts w:hint="eastAsia"/>
                <w:lang w:val="en-US" w:eastAsia="zh-CN"/>
              </w:rPr>
              <w:t>Anthro</w:t>
            </w:r>
            <w:r w:rsidR="00DF346B">
              <w:rPr>
                <w:lang w:val="en-US" w:eastAsia="zh-CN"/>
              </w:rPr>
              <w:t>-</w:t>
            </w:r>
            <w:r>
              <w:rPr>
                <w:rFonts w:hint="eastAsia"/>
                <w:lang w:val="en-US" w:eastAsia="zh-CN"/>
              </w:rPr>
              <w:t>Tech End User Research Summary Report</w:t>
            </w:r>
          </w:p>
        </w:tc>
      </w:tr>
    </w:tbl>
    <w:p w14:paraId="23B0C784" w14:textId="77777777" w:rsidR="001E7A87" w:rsidRPr="00E8448D" w:rsidRDefault="001E7A87" w:rsidP="001E7A87">
      <w:pPr>
        <w:jc w:val="center"/>
      </w:pPr>
      <w:bookmarkStart w:id="153" w:name="_Toc267919323"/>
      <w:bookmarkStart w:id="154" w:name="_Toc335492250"/>
      <w:bookmarkStart w:id="155" w:name="_Toc339282993"/>
      <w:r w:rsidRPr="00E8448D">
        <w:t xml:space="preserve">Table </w:t>
      </w:r>
      <w:fldSimple w:instr=" SEQ Table \* ARABIC ">
        <w:r w:rsidR="00575885">
          <w:rPr>
            <w:noProof/>
          </w:rPr>
          <w:t>2</w:t>
        </w:r>
      </w:fldSimple>
      <w:r w:rsidRPr="00E8448D">
        <w:t>: Project Reference Documents</w:t>
      </w:r>
      <w:bookmarkEnd w:id="153"/>
      <w:bookmarkEnd w:id="154"/>
      <w:bookmarkEnd w:id="155"/>
    </w:p>
    <w:p w14:paraId="23B0C785" w14:textId="77777777" w:rsidR="001E7A87" w:rsidRDefault="001E7A87" w:rsidP="001E7A87"/>
    <w:p w14:paraId="23B0C786" w14:textId="77777777" w:rsidR="001E7A87" w:rsidRDefault="001E7A87" w:rsidP="001E7A87">
      <w:r>
        <w:t>Note that</w:t>
      </w:r>
      <w:r w:rsidRPr="00FE282E">
        <w:t xml:space="preserve"> </w:t>
      </w:r>
      <w:r>
        <w:t>a</w:t>
      </w:r>
      <w:r w:rsidRPr="00FE282E">
        <w:t xml:space="preserve"> number of the above referenced documents may be under development at the time of release of this document.</w:t>
      </w:r>
    </w:p>
    <w:p w14:paraId="23B0C787" w14:textId="77777777" w:rsidR="001E7A87" w:rsidRDefault="001E7A87" w:rsidP="001E7A87"/>
    <w:p w14:paraId="23B0C788" w14:textId="77777777" w:rsidR="001E7A87" w:rsidRPr="00FE282E" w:rsidRDefault="001E7A87" w:rsidP="000A2349">
      <w:pPr>
        <w:pStyle w:val="Heading2"/>
      </w:pPr>
      <w:bookmarkStart w:id="156" w:name="_Toc335492212"/>
      <w:bookmarkStart w:id="157" w:name="_Toc339446707"/>
      <w:r w:rsidRPr="00FE282E">
        <w:t>External References</w:t>
      </w:r>
      <w:bookmarkEnd w:id="156"/>
      <w:bookmarkEnd w:id="157"/>
    </w:p>
    <w:p w14:paraId="23B0C789" w14:textId="77777777" w:rsidR="001E7A87" w:rsidRPr="00FE282E" w:rsidRDefault="001E7A87" w:rsidP="001E7A87">
      <w:r w:rsidRPr="00FE282E">
        <w:t>The following table identifies all of the references to documents external to the project that are applicable to the development of this SRS document.</w:t>
      </w:r>
    </w:p>
    <w:p w14:paraId="23B0C78A" w14:textId="77777777" w:rsidR="001E7A87" w:rsidRPr="00FE282E" w:rsidRDefault="001E7A87" w:rsidP="001E7A87"/>
    <w:tbl>
      <w:tblPr>
        <w:tblW w:w="7682" w:type="dxa"/>
        <w:jc w:val="center"/>
        <w:tblInd w:w="-2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21"/>
        <w:gridCol w:w="6361"/>
      </w:tblGrid>
      <w:tr w:rsidR="001E7A87" w:rsidRPr="00FE282E" w14:paraId="23B0C78D" w14:textId="77777777" w:rsidTr="00475957">
        <w:trPr>
          <w:trHeight w:val="497"/>
          <w:tblHeader/>
          <w:jc w:val="center"/>
        </w:trPr>
        <w:tc>
          <w:tcPr>
            <w:tcW w:w="1321" w:type="dxa"/>
            <w:shd w:val="clear" w:color="auto" w:fill="auto"/>
          </w:tcPr>
          <w:p w14:paraId="23B0C78B" w14:textId="77777777" w:rsidR="001E7A87" w:rsidRPr="00FE282E" w:rsidRDefault="001E7A87" w:rsidP="00475957">
            <w:pPr>
              <w:pStyle w:val="Table"/>
              <w:rPr>
                <w:b/>
                <w:lang w:val="en-US"/>
              </w:rPr>
            </w:pPr>
            <w:r w:rsidRPr="00FE282E">
              <w:rPr>
                <w:b/>
                <w:lang w:val="en-US"/>
              </w:rPr>
              <w:t>Reference</w:t>
            </w:r>
          </w:p>
        </w:tc>
        <w:tc>
          <w:tcPr>
            <w:tcW w:w="6361" w:type="dxa"/>
          </w:tcPr>
          <w:p w14:paraId="23B0C78C" w14:textId="77777777" w:rsidR="001E7A87" w:rsidRPr="00FE282E" w:rsidRDefault="001E7A87" w:rsidP="00475957">
            <w:pPr>
              <w:pStyle w:val="Table"/>
              <w:rPr>
                <w:b/>
                <w:lang w:val="en-US"/>
              </w:rPr>
            </w:pPr>
            <w:r w:rsidRPr="00FE282E">
              <w:rPr>
                <w:b/>
                <w:lang w:val="en-US"/>
              </w:rPr>
              <w:t>Document Name</w:t>
            </w:r>
          </w:p>
        </w:tc>
      </w:tr>
      <w:tr w:rsidR="001E7A87" w:rsidRPr="00FE282E" w14:paraId="23B0C790" w14:textId="77777777" w:rsidTr="00475957">
        <w:trPr>
          <w:trHeight w:val="230"/>
          <w:jc w:val="center"/>
        </w:trPr>
        <w:tc>
          <w:tcPr>
            <w:tcW w:w="1321" w:type="dxa"/>
          </w:tcPr>
          <w:p w14:paraId="23B0C78E" w14:textId="77777777" w:rsidR="001E7A87" w:rsidRPr="00FE282E" w:rsidRDefault="001E7A87" w:rsidP="00475957">
            <w:pPr>
              <w:pStyle w:val="TableContentCenter"/>
              <w:ind w:right="10"/>
              <w:jc w:val="both"/>
              <w:rPr>
                <w:lang w:val="en-US"/>
              </w:rPr>
            </w:pPr>
            <w:bookmarkStart w:id="158" w:name="E01_DOE_RFP"/>
            <w:r w:rsidRPr="00FE282E">
              <w:rPr>
                <w:lang w:val="en-US"/>
              </w:rPr>
              <w:t>/E01/</w:t>
            </w:r>
            <w:bookmarkEnd w:id="158"/>
          </w:p>
        </w:tc>
        <w:tc>
          <w:tcPr>
            <w:tcW w:w="6361" w:type="dxa"/>
          </w:tcPr>
          <w:p w14:paraId="23B0C78F" w14:textId="77777777" w:rsidR="001E7A87" w:rsidRPr="00FE282E" w:rsidRDefault="001E7A87" w:rsidP="00475957">
            <w:pPr>
              <w:pStyle w:val="Default"/>
            </w:pPr>
          </w:p>
        </w:tc>
      </w:tr>
    </w:tbl>
    <w:p w14:paraId="23B0C791" w14:textId="77777777" w:rsidR="001E7A87" w:rsidRPr="00E8448D" w:rsidRDefault="001E7A87" w:rsidP="001E7A87">
      <w:pPr>
        <w:jc w:val="center"/>
      </w:pPr>
      <w:bookmarkStart w:id="159" w:name="_Toc335492251"/>
      <w:bookmarkStart w:id="160" w:name="_Toc339282994"/>
      <w:r w:rsidRPr="00E8448D">
        <w:t xml:space="preserve">Table </w:t>
      </w:r>
      <w:fldSimple w:instr=" SEQ Table \* ARABIC ">
        <w:r w:rsidR="00575885">
          <w:rPr>
            <w:noProof/>
          </w:rPr>
          <w:t>3</w:t>
        </w:r>
      </w:fldSimple>
      <w:r w:rsidRPr="00E8448D">
        <w:t>: External Reference Documents</w:t>
      </w:r>
      <w:bookmarkEnd w:id="159"/>
      <w:bookmarkEnd w:id="160"/>
    </w:p>
    <w:p w14:paraId="23B0C792" w14:textId="77777777" w:rsidR="001E7A87" w:rsidRPr="00FE282E" w:rsidRDefault="001E7A87" w:rsidP="000A2349">
      <w:pPr>
        <w:pStyle w:val="Heading1"/>
      </w:pPr>
      <w:bookmarkStart w:id="161" w:name="_Toc335492213"/>
      <w:r w:rsidRPr="00FE282E">
        <w:t xml:space="preserve"> </w:t>
      </w:r>
      <w:bookmarkStart w:id="162" w:name="_Toc339446708"/>
      <w:r w:rsidRPr="00FE282E">
        <w:t>Acronyms, and Abbreviations</w:t>
      </w:r>
      <w:bookmarkEnd w:id="161"/>
      <w:bookmarkEnd w:id="162"/>
    </w:p>
    <w:p w14:paraId="23B0C793" w14:textId="77777777" w:rsidR="001E7A87" w:rsidRPr="00FE282E" w:rsidRDefault="001E7A87" w:rsidP="001E7A87">
      <w:r>
        <w:t xml:space="preserve">The following table lists the </w:t>
      </w:r>
      <w:r w:rsidRPr="00FE282E">
        <w:t xml:space="preserve">abbreviations used in this document, in order to promote their unique and unambiguous usage throughout </w:t>
      </w:r>
      <w:r>
        <w:t xml:space="preserve">the document and </w:t>
      </w:r>
      <w:r w:rsidRPr="00FE282E">
        <w:t>the Project.</w:t>
      </w:r>
    </w:p>
    <w:p w14:paraId="23B0C794" w14:textId="77777777" w:rsidR="001E7A87" w:rsidRPr="00FE282E" w:rsidRDefault="001E7A87" w:rsidP="001E7A87">
      <w:pPr>
        <w:rPr>
          <w:i/>
        </w:rPr>
      </w:pP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4"/>
        <w:gridCol w:w="6804"/>
      </w:tblGrid>
      <w:tr w:rsidR="001E7A87" w:rsidRPr="00FE282E" w14:paraId="23B0C797" w14:textId="77777777" w:rsidTr="00475957">
        <w:trPr>
          <w:jc w:val="center"/>
        </w:trPr>
        <w:tc>
          <w:tcPr>
            <w:tcW w:w="1764" w:type="dxa"/>
          </w:tcPr>
          <w:p w14:paraId="23B0C795" w14:textId="77777777" w:rsidR="001E7A87" w:rsidRPr="00F526F9" w:rsidRDefault="001E7A87" w:rsidP="00475957">
            <w:pPr>
              <w:pStyle w:val="Paragraph"/>
              <w:keepNext/>
              <w:ind w:left="0"/>
              <w:jc w:val="left"/>
              <w:rPr>
                <w:b/>
                <w:kern w:val="32"/>
                <w:lang w:val="en-US"/>
              </w:rPr>
            </w:pPr>
            <w:r w:rsidRPr="00FE282E">
              <w:rPr>
                <w:b/>
                <w:lang w:val="en-US"/>
              </w:rPr>
              <w:t>Abbreviations</w:t>
            </w:r>
          </w:p>
        </w:tc>
        <w:tc>
          <w:tcPr>
            <w:tcW w:w="6804" w:type="dxa"/>
          </w:tcPr>
          <w:p w14:paraId="23B0C796" w14:textId="77777777" w:rsidR="001E7A87" w:rsidRPr="00F526F9" w:rsidRDefault="001E7A87" w:rsidP="00475957">
            <w:pPr>
              <w:pStyle w:val="Paragraph"/>
              <w:keepNext/>
              <w:ind w:left="0"/>
              <w:rPr>
                <w:b/>
                <w:kern w:val="32"/>
                <w:lang w:val="en-US"/>
              </w:rPr>
            </w:pPr>
            <w:r w:rsidRPr="00FE282E">
              <w:rPr>
                <w:b/>
                <w:lang w:val="en-US"/>
              </w:rPr>
              <w:t>Definition</w:t>
            </w:r>
          </w:p>
        </w:tc>
      </w:tr>
      <w:tr w:rsidR="001E7A87" w:rsidRPr="00FE282E" w14:paraId="23B0C79A" w14:textId="77777777" w:rsidTr="00475957">
        <w:trPr>
          <w:jc w:val="center"/>
        </w:trPr>
        <w:tc>
          <w:tcPr>
            <w:tcW w:w="1764" w:type="dxa"/>
          </w:tcPr>
          <w:p w14:paraId="23B0C798" w14:textId="77777777" w:rsidR="001E7A87" w:rsidRPr="00FE282E" w:rsidRDefault="00850C64" w:rsidP="00475957">
            <w:pPr>
              <w:pStyle w:val="TableContentCenter"/>
              <w:ind w:right="10"/>
              <w:jc w:val="both"/>
              <w:rPr>
                <w:lang w:val="en-US"/>
              </w:rPr>
            </w:pPr>
            <w:r>
              <w:rPr>
                <w:lang w:val="en-US"/>
              </w:rPr>
              <w:t>DOE</w:t>
            </w:r>
          </w:p>
        </w:tc>
        <w:tc>
          <w:tcPr>
            <w:tcW w:w="6804" w:type="dxa"/>
          </w:tcPr>
          <w:p w14:paraId="23B0C799" w14:textId="77777777" w:rsidR="001E7A87" w:rsidRPr="00FE282E" w:rsidRDefault="001E7A87" w:rsidP="00475957">
            <w:pPr>
              <w:pStyle w:val="TableContentCenter"/>
              <w:ind w:right="10"/>
              <w:jc w:val="both"/>
              <w:rPr>
                <w:lang w:val="en-US"/>
              </w:rPr>
            </w:pPr>
            <w:r w:rsidRPr="00FE282E">
              <w:rPr>
                <w:lang w:val="en-US"/>
              </w:rPr>
              <w:t>Department of Energy</w:t>
            </w:r>
          </w:p>
        </w:tc>
      </w:tr>
      <w:tr w:rsidR="001E7A87" w:rsidRPr="00FE282E" w14:paraId="23B0C79D" w14:textId="77777777" w:rsidTr="00475957">
        <w:trPr>
          <w:jc w:val="center"/>
        </w:trPr>
        <w:tc>
          <w:tcPr>
            <w:tcW w:w="1764" w:type="dxa"/>
          </w:tcPr>
          <w:p w14:paraId="23B0C79B" w14:textId="77777777" w:rsidR="001E7A87" w:rsidRPr="00FE282E" w:rsidRDefault="001E7A87" w:rsidP="00475957">
            <w:pPr>
              <w:pStyle w:val="TableContentCenter"/>
              <w:ind w:right="10"/>
              <w:jc w:val="both"/>
              <w:rPr>
                <w:lang w:val="en-US"/>
              </w:rPr>
            </w:pPr>
            <w:r w:rsidRPr="00FE282E">
              <w:rPr>
                <w:lang w:val="en-US"/>
              </w:rPr>
              <w:t>NGDS</w:t>
            </w:r>
          </w:p>
        </w:tc>
        <w:tc>
          <w:tcPr>
            <w:tcW w:w="6804" w:type="dxa"/>
          </w:tcPr>
          <w:p w14:paraId="23B0C79C" w14:textId="77777777" w:rsidR="001E7A87" w:rsidRPr="00FE282E" w:rsidRDefault="001E7A87" w:rsidP="00475957">
            <w:pPr>
              <w:pStyle w:val="TableContentCenter"/>
              <w:ind w:right="10"/>
              <w:jc w:val="both"/>
              <w:rPr>
                <w:lang w:val="en-US"/>
              </w:rPr>
            </w:pPr>
            <w:r w:rsidRPr="00FE282E">
              <w:rPr>
                <w:lang w:val="en-US"/>
              </w:rPr>
              <w:t>National Geothermal Data System</w:t>
            </w:r>
          </w:p>
        </w:tc>
      </w:tr>
      <w:tr w:rsidR="001E7A87" w:rsidRPr="00FE282E" w14:paraId="23B0C7A0" w14:textId="77777777" w:rsidTr="00475957">
        <w:trPr>
          <w:jc w:val="center"/>
        </w:trPr>
        <w:tc>
          <w:tcPr>
            <w:tcW w:w="1764" w:type="dxa"/>
          </w:tcPr>
          <w:p w14:paraId="23B0C79E" w14:textId="77777777" w:rsidR="001E7A87" w:rsidRPr="00FE282E" w:rsidRDefault="001E7A87" w:rsidP="00475957">
            <w:pPr>
              <w:pStyle w:val="TableContentCenter"/>
              <w:ind w:right="10"/>
              <w:jc w:val="both"/>
              <w:rPr>
                <w:lang w:val="en-US"/>
              </w:rPr>
            </w:pPr>
            <w:r w:rsidRPr="00FE282E">
              <w:rPr>
                <w:lang w:val="en-US"/>
              </w:rPr>
              <w:t>SDD</w:t>
            </w:r>
          </w:p>
        </w:tc>
        <w:tc>
          <w:tcPr>
            <w:tcW w:w="6804" w:type="dxa"/>
          </w:tcPr>
          <w:p w14:paraId="23B0C79F" w14:textId="77777777" w:rsidR="001E7A87" w:rsidRPr="00FE282E" w:rsidRDefault="001E7A87" w:rsidP="00475957">
            <w:pPr>
              <w:pStyle w:val="TableContentCenter"/>
              <w:ind w:right="10"/>
              <w:jc w:val="both"/>
              <w:rPr>
                <w:lang w:val="en-US"/>
              </w:rPr>
            </w:pPr>
            <w:r w:rsidRPr="00FE282E">
              <w:rPr>
                <w:lang w:val="en-US"/>
              </w:rPr>
              <w:t>Software Design Description</w:t>
            </w:r>
          </w:p>
        </w:tc>
      </w:tr>
      <w:tr w:rsidR="001E7A87" w:rsidRPr="00FE282E" w14:paraId="23B0C7A3" w14:textId="77777777" w:rsidTr="00475957">
        <w:trPr>
          <w:jc w:val="center"/>
        </w:trPr>
        <w:tc>
          <w:tcPr>
            <w:tcW w:w="1764" w:type="dxa"/>
          </w:tcPr>
          <w:p w14:paraId="23B0C7A1" w14:textId="77777777" w:rsidR="001E7A87" w:rsidRPr="00FE282E" w:rsidRDefault="001E7A87" w:rsidP="00475957">
            <w:pPr>
              <w:pStyle w:val="TableContentCenter"/>
              <w:ind w:right="10"/>
              <w:jc w:val="both"/>
              <w:rPr>
                <w:lang w:val="en-US"/>
              </w:rPr>
            </w:pPr>
            <w:r>
              <w:rPr>
                <w:lang w:val="en-US"/>
              </w:rPr>
              <w:t>DIS</w:t>
            </w:r>
          </w:p>
        </w:tc>
        <w:tc>
          <w:tcPr>
            <w:tcW w:w="6804" w:type="dxa"/>
          </w:tcPr>
          <w:p w14:paraId="23B0C7A2" w14:textId="77777777" w:rsidR="001E7A87" w:rsidRPr="00FE282E" w:rsidRDefault="001E7A87" w:rsidP="00475957">
            <w:pPr>
              <w:pStyle w:val="TableContentCenter"/>
              <w:ind w:right="10"/>
              <w:jc w:val="both"/>
              <w:rPr>
                <w:lang w:val="en-US"/>
              </w:rPr>
            </w:pPr>
            <w:r w:rsidRPr="00FE282E">
              <w:rPr>
                <w:lang w:val="en-US"/>
              </w:rPr>
              <w:t xml:space="preserve">Data Import </w:t>
            </w:r>
            <w:r>
              <w:rPr>
                <w:lang w:val="en-US"/>
              </w:rPr>
              <w:t>Schema</w:t>
            </w:r>
          </w:p>
        </w:tc>
      </w:tr>
      <w:tr w:rsidR="001E7A87" w:rsidRPr="00FE282E" w14:paraId="23B0C7A6" w14:textId="77777777" w:rsidTr="00475957">
        <w:trPr>
          <w:jc w:val="center"/>
        </w:trPr>
        <w:tc>
          <w:tcPr>
            <w:tcW w:w="1764" w:type="dxa"/>
          </w:tcPr>
          <w:p w14:paraId="23B0C7A4" w14:textId="77777777" w:rsidR="001E7A87" w:rsidRPr="00FE282E" w:rsidRDefault="001E7A87" w:rsidP="00475957">
            <w:pPr>
              <w:pStyle w:val="TableContentCenter"/>
              <w:ind w:right="10"/>
              <w:jc w:val="both"/>
              <w:rPr>
                <w:lang w:val="en-US"/>
              </w:rPr>
            </w:pPr>
            <w:r w:rsidRPr="00FE282E">
              <w:rPr>
                <w:lang w:val="en-US"/>
              </w:rPr>
              <w:t>OGC</w:t>
            </w:r>
          </w:p>
        </w:tc>
        <w:tc>
          <w:tcPr>
            <w:tcW w:w="6804" w:type="dxa"/>
          </w:tcPr>
          <w:p w14:paraId="23B0C7A5" w14:textId="77777777" w:rsidR="001E7A87" w:rsidRPr="00FE282E" w:rsidRDefault="001E7A87" w:rsidP="00475957">
            <w:pPr>
              <w:pStyle w:val="TableContentCenter"/>
              <w:ind w:right="10"/>
              <w:jc w:val="both"/>
              <w:rPr>
                <w:lang w:val="en-US"/>
              </w:rPr>
            </w:pPr>
            <w:r w:rsidRPr="00FE282E">
              <w:rPr>
                <w:lang w:val="en-US"/>
              </w:rPr>
              <w:t>Open Geospatial Consortium</w:t>
            </w:r>
          </w:p>
        </w:tc>
      </w:tr>
      <w:tr w:rsidR="001E7A87" w:rsidRPr="00FE282E" w14:paraId="23B0C7A9" w14:textId="77777777" w:rsidTr="00475957">
        <w:trPr>
          <w:jc w:val="center"/>
        </w:trPr>
        <w:tc>
          <w:tcPr>
            <w:tcW w:w="1764" w:type="dxa"/>
          </w:tcPr>
          <w:p w14:paraId="23B0C7A7" w14:textId="77777777" w:rsidR="001E7A87" w:rsidRPr="00FE282E" w:rsidRDefault="001E7A87" w:rsidP="00475957">
            <w:pPr>
              <w:pStyle w:val="TableContentCenter"/>
              <w:ind w:right="10"/>
              <w:jc w:val="both"/>
              <w:rPr>
                <w:lang w:val="en-US"/>
              </w:rPr>
            </w:pPr>
            <w:r w:rsidRPr="00FE282E">
              <w:rPr>
                <w:lang w:val="en-US"/>
              </w:rPr>
              <w:t>WSS</w:t>
            </w:r>
          </w:p>
        </w:tc>
        <w:tc>
          <w:tcPr>
            <w:tcW w:w="6804" w:type="dxa"/>
          </w:tcPr>
          <w:p w14:paraId="23B0C7A8" w14:textId="77777777" w:rsidR="001E7A87" w:rsidRPr="00FE282E" w:rsidRDefault="001E7A87" w:rsidP="00475957">
            <w:pPr>
              <w:pStyle w:val="TableContentCenter"/>
              <w:ind w:right="10"/>
              <w:jc w:val="both"/>
              <w:rPr>
                <w:lang w:val="en-US"/>
              </w:rPr>
            </w:pPr>
            <w:r w:rsidRPr="00FE282E">
              <w:rPr>
                <w:lang w:val="en-US"/>
              </w:rPr>
              <w:t>Web Services Specification</w:t>
            </w:r>
          </w:p>
        </w:tc>
      </w:tr>
      <w:tr w:rsidR="001E7A87" w:rsidRPr="00FE282E" w14:paraId="23B0C7AC" w14:textId="77777777" w:rsidTr="00475957">
        <w:trPr>
          <w:jc w:val="center"/>
        </w:trPr>
        <w:tc>
          <w:tcPr>
            <w:tcW w:w="1764" w:type="dxa"/>
          </w:tcPr>
          <w:p w14:paraId="23B0C7AA" w14:textId="77777777" w:rsidR="001E7A87" w:rsidRPr="00FE282E" w:rsidRDefault="001E7A87" w:rsidP="00475957">
            <w:pPr>
              <w:pStyle w:val="TableContentCenter"/>
              <w:ind w:right="10"/>
              <w:jc w:val="both"/>
              <w:rPr>
                <w:lang w:val="en-US"/>
              </w:rPr>
            </w:pPr>
            <w:r>
              <w:rPr>
                <w:lang w:val="en-US"/>
              </w:rPr>
              <w:t>ORM</w:t>
            </w:r>
          </w:p>
        </w:tc>
        <w:tc>
          <w:tcPr>
            <w:tcW w:w="6804" w:type="dxa"/>
          </w:tcPr>
          <w:p w14:paraId="23B0C7AB" w14:textId="77777777" w:rsidR="001E7A87" w:rsidRPr="00F76D76" w:rsidRDefault="001E7A87" w:rsidP="00475957">
            <w:pPr>
              <w:pStyle w:val="TableContentCenter"/>
              <w:ind w:right="10"/>
              <w:jc w:val="both"/>
              <w:rPr>
                <w:lang w:val="en-US"/>
              </w:rPr>
            </w:pPr>
            <w:r w:rsidRPr="00F76D76">
              <w:t>Object-Relational Mapping</w:t>
            </w:r>
          </w:p>
        </w:tc>
      </w:tr>
      <w:tr w:rsidR="001E7A87" w:rsidRPr="00FE282E" w14:paraId="23B0C7AF" w14:textId="77777777" w:rsidTr="00475957">
        <w:trPr>
          <w:jc w:val="center"/>
        </w:trPr>
        <w:tc>
          <w:tcPr>
            <w:tcW w:w="1764" w:type="dxa"/>
          </w:tcPr>
          <w:p w14:paraId="23B0C7AD" w14:textId="77777777" w:rsidR="001E7A87" w:rsidRDefault="001E7A87" w:rsidP="00475957">
            <w:pPr>
              <w:pStyle w:val="TableContentCenter"/>
              <w:ind w:right="10"/>
              <w:jc w:val="both"/>
              <w:rPr>
                <w:lang w:val="en-US"/>
              </w:rPr>
            </w:pPr>
            <w:r>
              <w:rPr>
                <w:lang w:val="en-US"/>
              </w:rPr>
              <w:t>WMS</w:t>
            </w:r>
          </w:p>
        </w:tc>
        <w:tc>
          <w:tcPr>
            <w:tcW w:w="6804" w:type="dxa"/>
          </w:tcPr>
          <w:p w14:paraId="23B0C7AE" w14:textId="77777777" w:rsidR="001E7A87" w:rsidRDefault="001E7A87" w:rsidP="00475957">
            <w:pPr>
              <w:pStyle w:val="TableContentCenter"/>
              <w:ind w:right="10"/>
              <w:jc w:val="both"/>
            </w:pPr>
            <w:r>
              <w:t>Web Map Service</w:t>
            </w:r>
          </w:p>
        </w:tc>
      </w:tr>
      <w:tr w:rsidR="001E7A87" w:rsidRPr="00FE282E" w14:paraId="23B0C7B2" w14:textId="77777777" w:rsidTr="00475957">
        <w:trPr>
          <w:jc w:val="center"/>
        </w:trPr>
        <w:tc>
          <w:tcPr>
            <w:tcW w:w="1764" w:type="dxa"/>
          </w:tcPr>
          <w:p w14:paraId="23B0C7B0" w14:textId="77777777" w:rsidR="001E7A87" w:rsidRDefault="001E7A87" w:rsidP="00475957">
            <w:pPr>
              <w:pStyle w:val="TableContentCenter"/>
              <w:ind w:right="10"/>
              <w:jc w:val="both"/>
              <w:rPr>
                <w:lang w:val="en-US"/>
              </w:rPr>
            </w:pPr>
            <w:r>
              <w:rPr>
                <w:lang w:val="en-US"/>
              </w:rPr>
              <w:t>WFS</w:t>
            </w:r>
          </w:p>
        </w:tc>
        <w:tc>
          <w:tcPr>
            <w:tcW w:w="6804" w:type="dxa"/>
          </w:tcPr>
          <w:p w14:paraId="23B0C7B1" w14:textId="77777777" w:rsidR="001E7A87" w:rsidRPr="00F76D76" w:rsidRDefault="001E7A87" w:rsidP="00475957">
            <w:pPr>
              <w:pStyle w:val="TableContentCenter"/>
              <w:ind w:right="10"/>
              <w:jc w:val="both"/>
            </w:pPr>
            <w:r>
              <w:t>Web Feature Service</w:t>
            </w:r>
          </w:p>
        </w:tc>
      </w:tr>
      <w:tr w:rsidR="001E7A87" w:rsidRPr="00FE282E" w14:paraId="23B0C7B5" w14:textId="77777777" w:rsidTr="00475957">
        <w:trPr>
          <w:jc w:val="center"/>
        </w:trPr>
        <w:tc>
          <w:tcPr>
            <w:tcW w:w="1764" w:type="dxa"/>
          </w:tcPr>
          <w:p w14:paraId="23B0C7B3" w14:textId="77777777" w:rsidR="001E7A87" w:rsidRDefault="001E7A87" w:rsidP="00475957">
            <w:pPr>
              <w:pStyle w:val="TableContentCenter"/>
              <w:ind w:right="10"/>
              <w:jc w:val="both"/>
              <w:rPr>
                <w:lang w:val="en-US"/>
              </w:rPr>
            </w:pPr>
            <w:r>
              <w:rPr>
                <w:lang w:val="en-US"/>
              </w:rPr>
              <w:t>CSW</w:t>
            </w:r>
          </w:p>
        </w:tc>
        <w:tc>
          <w:tcPr>
            <w:tcW w:w="6804" w:type="dxa"/>
          </w:tcPr>
          <w:p w14:paraId="23B0C7B4" w14:textId="77777777" w:rsidR="001E7A87" w:rsidRPr="00F76D76" w:rsidRDefault="001E7A87" w:rsidP="00475957">
            <w:pPr>
              <w:pStyle w:val="TableContentCenter"/>
              <w:ind w:right="10"/>
              <w:jc w:val="both"/>
            </w:pPr>
            <w:r>
              <w:t>Catalogue Service for the Web</w:t>
            </w:r>
          </w:p>
        </w:tc>
      </w:tr>
      <w:tr w:rsidR="001E7A87" w:rsidRPr="00FE282E" w14:paraId="23B0C7B8" w14:textId="77777777" w:rsidTr="00475957">
        <w:trPr>
          <w:jc w:val="center"/>
        </w:trPr>
        <w:tc>
          <w:tcPr>
            <w:tcW w:w="1764" w:type="dxa"/>
          </w:tcPr>
          <w:p w14:paraId="23B0C7B6" w14:textId="77777777" w:rsidR="001E7A87" w:rsidRDefault="001E7A87" w:rsidP="00475957">
            <w:pPr>
              <w:pStyle w:val="TableContentCenter"/>
              <w:ind w:right="10"/>
              <w:jc w:val="both"/>
              <w:rPr>
                <w:lang w:val="en-US"/>
              </w:rPr>
            </w:pPr>
            <w:r>
              <w:rPr>
                <w:lang w:val="en-US"/>
              </w:rPr>
              <w:t>WCS</w:t>
            </w:r>
          </w:p>
        </w:tc>
        <w:tc>
          <w:tcPr>
            <w:tcW w:w="6804" w:type="dxa"/>
          </w:tcPr>
          <w:p w14:paraId="23B0C7B7" w14:textId="77777777" w:rsidR="001E7A87" w:rsidRDefault="001E7A87" w:rsidP="00475957">
            <w:pPr>
              <w:pStyle w:val="TableContentCenter"/>
              <w:ind w:right="10"/>
              <w:jc w:val="both"/>
            </w:pPr>
            <w:r>
              <w:t>Web Coverage Service</w:t>
            </w:r>
          </w:p>
        </w:tc>
      </w:tr>
      <w:tr w:rsidR="001E7A87" w:rsidRPr="00FE282E" w14:paraId="23B0C7BB" w14:textId="77777777" w:rsidTr="00475957">
        <w:trPr>
          <w:jc w:val="center"/>
        </w:trPr>
        <w:tc>
          <w:tcPr>
            <w:tcW w:w="1764" w:type="dxa"/>
          </w:tcPr>
          <w:p w14:paraId="23B0C7B9" w14:textId="77777777" w:rsidR="001E7A87" w:rsidRDefault="001E7A87" w:rsidP="00475957">
            <w:pPr>
              <w:pStyle w:val="TableContentCenter"/>
              <w:ind w:right="10"/>
              <w:jc w:val="both"/>
              <w:rPr>
                <w:lang w:val="en-US"/>
              </w:rPr>
            </w:pPr>
            <w:r>
              <w:rPr>
                <w:lang w:eastAsia="zh-CN"/>
              </w:rPr>
              <w:lastRenderedPageBreak/>
              <w:t xml:space="preserve">NetCDF </w:t>
            </w:r>
          </w:p>
        </w:tc>
        <w:tc>
          <w:tcPr>
            <w:tcW w:w="6804" w:type="dxa"/>
          </w:tcPr>
          <w:p w14:paraId="23B0C7BA" w14:textId="77777777" w:rsidR="001E7A87" w:rsidRDefault="001E7A87" w:rsidP="00475957">
            <w:pPr>
              <w:pStyle w:val="TableContentCenter"/>
              <w:ind w:right="10"/>
              <w:jc w:val="both"/>
            </w:pPr>
            <w:r>
              <w:t>Network Common Data Form</w:t>
            </w:r>
          </w:p>
        </w:tc>
      </w:tr>
      <w:tr w:rsidR="001E7A87" w:rsidRPr="00FE282E" w14:paraId="23B0C7BE" w14:textId="77777777" w:rsidTr="00475957">
        <w:trPr>
          <w:jc w:val="center"/>
        </w:trPr>
        <w:tc>
          <w:tcPr>
            <w:tcW w:w="1764" w:type="dxa"/>
          </w:tcPr>
          <w:p w14:paraId="23B0C7BC" w14:textId="77777777" w:rsidR="001E7A87" w:rsidRDefault="001E7A87" w:rsidP="00475957">
            <w:pPr>
              <w:pStyle w:val="TableContentCenter"/>
              <w:ind w:right="10"/>
              <w:jc w:val="both"/>
              <w:rPr>
                <w:lang w:val="en-US"/>
              </w:rPr>
            </w:pPr>
            <w:r>
              <w:rPr>
                <w:lang w:val="en-US"/>
              </w:rPr>
              <w:t>API</w:t>
            </w:r>
          </w:p>
        </w:tc>
        <w:tc>
          <w:tcPr>
            <w:tcW w:w="6804" w:type="dxa"/>
          </w:tcPr>
          <w:p w14:paraId="23B0C7BD" w14:textId="77777777" w:rsidR="001E7A87" w:rsidRDefault="001E7A87" w:rsidP="00475957">
            <w:pPr>
              <w:pStyle w:val="TableContentCenter"/>
              <w:ind w:right="10"/>
              <w:jc w:val="both"/>
            </w:pPr>
            <w:r>
              <w:t>Application Programming Interface</w:t>
            </w:r>
          </w:p>
        </w:tc>
      </w:tr>
      <w:tr w:rsidR="001E7A87" w:rsidRPr="00FE282E" w14:paraId="23B0C7C1" w14:textId="77777777" w:rsidTr="00475957">
        <w:trPr>
          <w:jc w:val="center"/>
        </w:trPr>
        <w:tc>
          <w:tcPr>
            <w:tcW w:w="1764" w:type="dxa"/>
          </w:tcPr>
          <w:p w14:paraId="23B0C7BF" w14:textId="77777777" w:rsidR="001E7A87" w:rsidRDefault="001E7A87" w:rsidP="00475957">
            <w:pPr>
              <w:pStyle w:val="TableContentCenter"/>
              <w:ind w:right="10"/>
              <w:jc w:val="both"/>
              <w:rPr>
                <w:lang w:val="en-US"/>
              </w:rPr>
            </w:pPr>
            <w:r>
              <w:rPr>
                <w:lang w:val="en-US"/>
              </w:rPr>
              <w:t>CSV</w:t>
            </w:r>
          </w:p>
        </w:tc>
        <w:tc>
          <w:tcPr>
            <w:tcW w:w="6804" w:type="dxa"/>
          </w:tcPr>
          <w:p w14:paraId="23B0C7C0" w14:textId="77777777" w:rsidR="001E7A87" w:rsidRDefault="001E7A87" w:rsidP="00475957">
            <w:pPr>
              <w:pStyle w:val="TableContentCenter"/>
              <w:ind w:right="10"/>
              <w:jc w:val="both"/>
            </w:pPr>
            <w:r>
              <w:t>Comma-Separated file format</w:t>
            </w:r>
          </w:p>
        </w:tc>
      </w:tr>
      <w:tr w:rsidR="001E7A87" w:rsidRPr="00FE282E" w14:paraId="23B0C7C4" w14:textId="77777777" w:rsidTr="00475957">
        <w:trPr>
          <w:jc w:val="center"/>
        </w:trPr>
        <w:tc>
          <w:tcPr>
            <w:tcW w:w="1764" w:type="dxa"/>
          </w:tcPr>
          <w:p w14:paraId="23B0C7C2" w14:textId="77777777" w:rsidR="001E7A87" w:rsidRDefault="001E7A87" w:rsidP="00475957">
            <w:pPr>
              <w:pStyle w:val="TableContentCenter"/>
              <w:ind w:right="10"/>
              <w:jc w:val="both"/>
              <w:rPr>
                <w:lang w:val="en-US"/>
              </w:rPr>
            </w:pPr>
            <w:r>
              <w:rPr>
                <w:lang w:val="en-US"/>
              </w:rPr>
              <w:t>URI</w:t>
            </w:r>
          </w:p>
        </w:tc>
        <w:tc>
          <w:tcPr>
            <w:tcW w:w="6804" w:type="dxa"/>
          </w:tcPr>
          <w:p w14:paraId="23B0C7C3" w14:textId="77777777" w:rsidR="001E7A87" w:rsidRDefault="001E7A87" w:rsidP="00475957">
            <w:pPr>
              <w:pStyle w:val="TableContentCenter"/>
              <w:ind w:right="10"/>
              <w:jc w:val="both"/>
            </w:pPr>
            <w:r>
              <w:t>Uniform Resource Identifier</w:t>
            </w:r>
          </w:p>
        </w:tc>
      </w:tr>
      <w:tr w:rsidR="001E7A87" w:rsidRPr="00FE282E" w14:paraId="23B0C7C7" w14:textId="77777777" w:rsidTr="00475957">
        <w:trPr>
          <w:jc w:val="center"/>
        </w:trPr>
        <w:tc>
          <w:tcPr>
            <w:tcW w:w="1764" w:type="dxa"/>
          </w:tcPr>
          <w:p w14:paraId="23B0C7C5" w14:textId="77777777" w:rsidR="001E7A87" w:rsidRDefault="001E7A87" w:rsidP="00475957">
            <w:pPr>
              <w:pStyle w:val="TableContentCenter"/>
              <w:ind w:right="10"/>
              <w:jc w:val="both"/>
              <w:rPr>
                <w:lang w:val="en-US"/>
              </w:rPr>
            </w:pPr>
            <w:r>
              <w:rPr>
                <w:lang w:val="en-US"/>
              </w:rPr>
              <w:t>URL</w:t>
            </w:r>
          </w:p>
        </w:tc>
        <w:tc>
          <w:tcPr>
            <w:tcW w:w="6804" w:type="dxa"/>
          </w:tcPr>
          <w:p w14:paraId="23B0C7C6" w14:textId="77777777" w:rsidR="001E7A87" w:rsidRDefault="001E7A87" w:rsidP="00475957">
            <w:pPr>
              <w:pStyle w:val="TableContentCenter"/>
              <w:ind w:right="10"/>
              <w:jc w:val="both"/>
            </w:pPr>
            <w:r>
              <w:t>Uniform Resource Locator</w:t>
            </w:r>
          </w:p>
        </w:tc>
      </w:tr>
      <w:tr w:rsidR="001E7A87" w:rsidRPr="00FE282E" w14:paraId="23B0C7CA" w14:textId="77777777" w:rsidTr="00475957">
        <w:trPr>
          <w:jc w:val="center"/>
        </w:trPr>
        <w:tc>
          <w:tcPr>
            <w:tcW w:w="1764" w:type="dxa"/>
          </w:tcPr>
          <w:p w14:paraId="23B0C7C8" w14:textId="77777777" w:rsidR="001E7A87" w:rsidRDefault="001E7A87" w:rsidP="00475957">
            <w:pPr>
              <w:pStyle w:val="TableContentCenter"/>
              <w:ind w:right="10"/>
              <w:jc w:val="both"/>
              <w:rPr>
                <w:lang w:val="en-US"/>
              </w:rPr>
            </w:pPr>
            <w:bookmarkStart w:id="163" w:name="OLE_LINK9"/>
            <w:bookmarkStart w:id="164" w:name="OLE_LINK10"/>
            <w:r>
              <w:t xml:space="preserve">OAI-PMH </w:t>
            </w:r>
            <w:bookmarkEnd w:id="163"/>
            <w:bookmarkEnd w:id="164"/>
          </w:p>
        </w:tc>
        <w:tc>
          <w:tcPr>
            <w:tcW w:w="6804" w:type="dxa"/>
          </w:tcPr>
          <w:p w14:paraId="23B0C7C9" w14:textId="77777777" w:rsidR="001E7A87" w:rsidRDefault="001E7A87" w:rsidP="00475957">
            <w:pPr>
              <w:pStyle w:val="TableContentCenter"/>
              <w:ind w:right="10"/>
              <w:jc w:val="both"/>
            </w:pPr>
            <w:r>
              <w:t>Open Archives Initiative – Protocol for Metadata Harvesting</w:t>
            </w:r>
          </w:p>
        </w:tc>
      </w:tr>
      <w:tr w:rsidR="001E7A87" w:rsidRPr="00FE282E" w14:paraId="23B0C7CD" w14:textId="77777777" w:rsidTr="00475957">
        <w:trPr>
          <w:jc w:val="center"/>
        </w:trPr>
        <w:tc>
          <w:tcPr>
            <w:tcW w:w="1764" w:type="dxa"/>
          </w:tcPr>
          <w:p w14:paraId="23B0C7CB" w14:textId="77777777" w:rsidR="001E7A87" w:rsidRDefault="001E7A87" w:rsidP="00475957">
            <w:pPr>
              <w:pStyle w:val="TableContentCenter"/>
              <w:ind w:right="10"/>
              <w:jc w:val="both"/>
            </w:pPr>
            <w:r>
              <w:t>UTM</w:t>
            </w:r>
          </w:p>
        </w:tc>
        <w:tc>
          <w:tcPr>
            <w:tcW w:w="6804" w:type="dxa"/>
          </w:tcPr>
          <w:p w14:paraId="23B0C7CC" w14:textId="77777777" w:rsidR="001E7A87" w:rsidRDefault="001E7A87" w:rsidP="00475957">
            <w:pPr>
              <w:pStyle w:val="TableContentCenter"/>
              <w:ind w:right="10"/>
              <w:jc w:val="both"/>
            </w:pPr>
            <w:r w:rsidRPr="00220721">
              <w:t>Universal Transverse Mercator coordinate system</w:t>
            </w:r>
          </w:p>
        </w:tc>
      </w:tr>
    </w:tbl>
    <w:p w14:paraId="23B0C7CE" w14:textId="77777777" w:rsidR="001E7A87" w:rsidRPr="00E8448D" w:rsidRDefault="001E7A87" w:rsidP="001E7A87">
      <w:pPr>
        <w:jc w:val="center"/>
      </w:pPr>
      <w:bookmarkStart w:id="165" w:name="_Toc267919324"/>
      <w:bookmarkStart w:id="166" w:name="_Toc335492252"/>
      <w:bookmarkStart w:id="167" w:name="_Toc339282995"/>
      <w:r w:rsidRPr="00E8448D">
        <w:t xml:space="preserve">Table </w:t>
      </w:r>
      <w:fldSimple w:instr=" SEQ Table \* ARABIC ">
        <w:r w:rsidR="00575885">
          <w:rPr>
            <w:noProof/>
          </w:rPr>
          <w:t>4</w:t>
        </w:r>
      </w:fldSimple>
      <w:r w:rsidRPr="00E8448D">
        <w:t>: Abbreviations</w:t>
      </w:r>
      <w:bookmarkEnd w:id="165"/>
      <w:bookmarkEnd w:id="166"/>
      <w:bookmarkEnd w:id="167"/>
    </w:p>
    <w:p w14:paraId="23B0C7CF" w14:textId="77777777" w:rsidR="001E7A87" w:rsidRDefault="001E7A87" w:rsidP="001E7A87"/>
    <w:p w14:paraId="23B0C7D0" w14:textId="77777777" w:rsidR="001E7A87" w:rsidRPr="00FE282E" w:rsidRDefault="001E7A87" w:rsidP="000A2349">
      <w:pPr>
        <w:pStyle w:val="Heading1"/>
      </w:pPr>
      <w:bookmarkStart w:id="168" w:name="_Toc339446709"/>
      <w:r>
        <w:t>Glossary of Geological Terms</w:t>
      </w:r>
      <w:bookmarkEnd w:id="168"/>
    </w:p>
    <w:p w14:paraId="23B0C7D1" w14:textId="77777777" w:rsidR="001E7A87" w:rsidRPr="00FE282E" w:rsidRDefault="001E7A87" w:rsidP="001E7A87">
      <w:r>
        <w:t xml:space="preserve">The following table lists the </w:t>
      </w:r>
      <w:r w:rsidRPr="00FE282E">
        <w:t xml:space="preserve">terms used in this document, in order to promote their unique and unambiguous usage throughout </w:t>
      </w:r>
      <w:r>
        <w:t xml:space="preserve">the document and </w:t>
      </w:r>
      <w:r w:rsidRPr="00FE282E">
        <w:t>the Project.</w:t>
      </w:r>
    </w:p>
    <w:p w14:paraId="23B0C7D2" w14:textId="77777777" w:rsidR="001E7A87" w:rsidRDefault="001E7A87" w:rsidP="001E7A87"/>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4"/>
        <w:gridCol w:w="6804"/>
      </w:tblGrid>
      <w:tr w:rsidR="001E7A87" w:rsidRPr="00FE282E" w14:paraId="23B0C7D5" w14:textId="77777777" w:rsidTr="00475957">
        <w:trPr>
          <w:jc w:val="center"/>
        </w:trPr>
        <w:tc>
          <w:tcPr>
            <w:tcW w:w="1764" w:type="dxa"/>
          </w:tcPr>
          <w:p w14:paraId="23B0C7D3" w14:textId="77777777" w:rsidR="001E7A87" w:rsidRPr="00F526F9" w:rsidRDefault="001E7A87" w:rsidP="00475957">
            <w:pPr>
              <w:pStyle w:val="Paragraph"/>
              <w:keepNext/>
              <w:ind w:left="0"/>
              <w:jc w:val="left"/>
              <w:rPr>
                <w:b/>
                <w:kern w:val="32"/>
                <w:lang w:val="en-US"/>
              </w:rPr>
            </w:pPr>
            <w:r>
              <w:rPr>
                <w:b/>
                <w:lang w:val="en-US"/>
              </w:rPr>
              <w:t>Terms</w:t>
            </w:r>
          </w:p>
        </w:tc>
        <w:tc>
          <w:tcPr>
            <w:tcW w:w="6804" w:type="dxa"/>
          </w:tcPr>
          <w:p w14:paraId="23B0C7D4" w14:textId="77777777" w:rsidR="001E7A87" w:rsidRPr="00F526F9" w:rsidRDefault="001E7A87" w:rsidP="00475957">
            <w:pPr>
              <w:pStyle w:val="Paragraph"/>
              <w:keepNext/>
              <w:ind w:left="0"/>
              <w:rPr>
                <w:b/>
                <w:kern w:val="32"/>
                <w:lang w:val="en-US"/>
              </w:rPr>
            </w:pPr>
            <w:r w:rsidRPr="00FE282E">
              <w:rPr>
                <w:b/>
                <w:lang w:val="en-US"/>
              </w:rPr>
              <w:t>Definition</w:t>
            </w:r>
          </w:p>
        </w:tc>
      </w:tr>
      <w:tr w:rsidR="001E7A87" w:rsidRPr="00FE282E" w14:paraId="23B0C7F0" w14:textId="77777777" w:rsidTr="00475957">
        <w:trPr>
          <w:jc w:val="center"/>
        </w:trPr>
        <w:tc>
          <w:tcPr>
            <w:tcW w:w="1764" w:type="dxa"/>
          </w:tcPr>
          <w:p w14:paraId="23B0C7D6" w14:textId="77777777" w:rsidR="001E7A87" w:rsidRDefault="001E7A87" w:rsidP="00475957">
            <w:pPr>
              <w:pStyle w:val="TableContentCenter"/>
              <w:ind w:right="10"/>
              <w:jc w:val="both"/>
              <w:rPr>
                <w:lang w:val="en-US"/>
              </w:rPr>
            </w:pPr>
            <w:r>
              <w:rPr>
                <w:lang w:val="en-US"/>
              </w:rPr>
              <w:t>Geological feature</w:t>
            </w:r>
          </w:p>
        </w:tc>
        <w:tc>
          <w:tcPr>
            <w:tcW w:w="6804" w:type="dxa"/>
          </w:tcPr>
          <w:p w14:paraId="23B0C7D7" w14:textId="77777777" w:rsidR="001E7A87" w:rsidRPr="00946137" w:rsidRDefault="001E7A87" w:rsidP="00475957">
            <w:pPr>
              <w:pStyle w:val="TableContentCenter"/>
              <w:ind w:right="10"/>
              <w:jc w:val="both"/>
              <w:rPr>
                <w:lang w:val="en-US"/>
              </w:rPr>
            </w:pPr>
            <w:r w:rsidRPr="00946137">
              <w:rPr>
                <w:lang w:val="en-US"/>
              </w:rPr>
              <w:t>Any type of geological phenomena such as:</w:t>
            </w:r>
          </w:p>
          <w:p w14:paraId="23B0C7D8" w14:textId="77777777" w:rsidR="001E7A87" w:rsidRPr="00946137" w:rsidRDefault="001E7A87" w:rsidP="00377EE0">
            <w:pPr>
              <w:pStyle w:val="TableContentCenter"/>
              <w:numPr>
                <w:ilvl w:val="0"/>
                <w:numId w:val="13"/>
              </w:numPr>
              <w:ind w:right="10"/>
              <w:jc w:val="both"/>
              <w:rPr>
                <w:lang w:val="en-US"/>
              </w:rPr>
            </w:pPr>
            <w:r w:rsidRPr="00946137">
              <w:rPr>
                <w:lang w:val="en-US"/>
              </w:rPr>
              <w:t>Faults</w:t>
            </w:r>
          </w:p>
          <w:p w14:paraId="23B0C7D9" w14:textId="77777777" w:rsidR="001E7A87" w:rsidRPr="00946137" w:rsidRDefault="001E7A87" w:rsidP="00377EE0">
            <w:pPr>
              <w:pStyle w:val="TableContentCenter"/>
              <w:numPr>
                <w:ilvl w:val="0"/>
                <w:numId w:val="13"/>
              </w:numPr>
              <w:ind w:right="10"/>
              <w:jc w:val="both"/>
              <w:rPr>
                <w:lang w:val="en-US"/>
              </w:rPr>
            </w:pPr>
            <w:r w:rsidRPr="00946137">
              <w:rPr>
                <w:lang w:val="en-US"/>
              </w:rPr>
              <w:t>Fluid inclusions</w:t>
            </w:r>
          </w:p>
          <w:p w14:paraId="23B0C7DA" w14:textId="77777777" w:rsidR="001E7A87" w:rsidRPr="00946137" w:rsidRDefault="001E7A87" w:rsidP="00377EE0">
            <w:pPr>
              <w:pStyle w:val="TableContentCenter"/>
              <w:numPr>
                <w:ilvl w:val="0"/>
                <w:numId w:val="13"/>
              </w:numPr>
              <w:ind w:right="10"/>
              <w:jc w:val="both"/>
              <w:rPr>
                <w:lang w:val="en-US"/>
              </w:rPr>
            </w:pPr>
            <w:r w:rsidRPr="00946137">
              <w:rPr>
                <w:lang w:val="en-US"/>
              </w:rPr>
              <w:t>Fluid rock interaction [Use for non-water fluids only, usually carbon dioxide]</w:t>
            </w:r>
          </w:p>
          <w:p w14:paraId="23B0C7DB" w14:textId="77777777" w:rsidR="001E7A87" w:rsidRPr="00946137" w:rsidRDefault="001E7A87" w:rsidP="00377EE0">
            <w:pPr>
              <w:pStyle w:val="TableContentCenter"/>
              <w:numPr>
                <w:ilvl w:val="0"/>
                <w:numId w:val="13"/>
              </w:numPr>
              <w:ind w:right="10"/>
              <w:jc w:val="both"/>
              <w:rPr>
                <w:lang w:val="en-US"/>
              </w:rPr>
            </w:pPr>
            <w:r w:rsidRPr="00946137">
              <w:rPr>
                <w:lang w:val="en-US"/>
              </w:rPr>
              <w:t>Hydrothermal alteration [Same as rock-water interaction]</w:t>
            </w:r>
          </w:p>
          <w:p w14:paraId="23B0C7DC" w14:textId="77777777" w:rsidR="001E7A87" w:rsidRPr="00946137" w:rsidRDefault="001E7A87" w:rsidP="00377EE0">
            <w:pPr>
              <w:pStyle w:val="TableContentCenter"/>
              <w:numPr>
                <w:ilvl w:val="0"/>
                <w:numId w:val="13"/>
              </w:numPr>
              <w:ind w:right="10"/>
              <w:jc w:val="both"/>
              <w:rPr>
                <w:lang w:val="en-US"/>
              </w:rPr>
            </w:pPr>
            <w:r w:rsidRPr="00946137">
              <w:rPr>
                <w:lang w:val="en-US"/>
              </w:rPr>
              <w:t>Fractures</w:t>
            </w:r>
          </w:p>
          <w:p w14:paraId="23B0C7DD" w14:textId="77777777" w:rsidR="001E7A87" w:rsidRPr="00946137" w:rsidRDefault="001E7A87" w:rsidP="00377EE0">
            <w:pPr>
              <w:pStyle w:val="TableContentCenter"/>
              <w:numPr>
                <w:ilvl w:val="0"/>
                <w:numId w:val="13"/>
              </w:numPr>
              <w:ind w:right="10"/>
              <w:jc w:val="both"/>
              <w:rPr>
                <w:lang w:val="en-US"/>
              </w:rPr>
            </w:pPr>
            <w:r w:rsidRPr="00946137">
              <w:rPr>
                <w:lang w:val="en-US"/>
              </w:rPr>
              <w:t>Magmatism [Includes magma and magmatic processes; use more specific term “Volcanism” if applicable, although some articles address both; see also “Magma energy”]</w:t>
            </w:r>
          </w:p>
          <w:p w14:paraId="23B0C7DE" w14:textId="77777777" w:rsidR="001E7A87" w:rsidRPr="00946137" w:rsidRDefault="001E7A87" w:rsidP="00377EE0">
            <w:pPr>
              <w:pStyle w:val="TableContentCenter"/>
              <w:numPr>
                <w:ilvl w:val="0"/>
                <w:numId w:val="13"/>
              </w:numPr>
              <w:ind w:right="10"/>
              <w:jc w:val="both"/>
              <w:rPr>
                <w:lang w:val="en-US"/>
              </w:rPr>
            </w:pPr>
            <w:r w:rsidRPr="00946137">
              <w:rPr>
                <w:lang w:val="en-US"/>
              </w:rPr>
              <w:t>Volcanism [Includes volcanoes and volcanic processes]</w:t>
            </w:r>
          </w:p>
          <w:p w14:paraId="23B0C7DF" w14:textId="77777777" w:rsidR="001E7A87" w:rsidRPr="00946137" w:rsidRDefault="001E7A87" w:rsidP="00377EE0">
            <w:pPr>
              <w:pStyle w:val="TableContentCenter"/>
              <w:numPr>
                <w:ilvl w:val="0"/>
                <w:numId w:val="13"/>
              </w:numPr>
              <w:ind w:right="10"/>
              <w:jc w:val="both"/>
              <w:rPr>
                <w:lang w:val="en-US"/>
              </w:rPr>
            </w:pPr>
            <w:r w:rsidRPr="00946137">
              <w:rPr>
                <w:lang w:val="en-US"/>
              </w:rPr>
              <w:t>Permeability [Do not overuse; ability of fluid to flow through rock]</w:t>
            </w:r>
          </w:p>
          <w:p w14:paraId="23B0C7E0" w14:textId="77777777" w:rsidR="001E7A87" w:rsidRPr="00946137" w:rsidRDefault="001E7A87" w:rsidP="00377EE0">
            <w:pPr>
              <w:pStyle w:val="TableContentCenter"/>
              <w:numPr>
                <w:ilvl w:val="0"/>
                <w:numId w:val="13"/>
              </w:numPr>
              <w:ind w:right="10"/>
              <w:jc w:val="both"/>
              <w:rPr>
                <w:lang w:val="en-US"/>
              </w:rPr>
            </w:pPr>
            <w:r w:rsidRPr="00946137">
              <w:rPr>
                <w:lang w:val="en-US"/>
              </w:rPr>
              <w:t>Pore pressure [Includes capillary pressure]</w:t>
            </w:r>
          </w:p>
          <w:p w14:paraId="23B0C7E1" w14:textId="77777777" w:rsidR="001E7A87" w:rsidRPr="00946137" w:rsidRDefault="001E7A87" w:rsidP="00377EE0">
            <w:pPr>
              <w:pStyle w:val="TableContentCenter"/>
              <w:numPr>
                <w:ilvl w:val="0"/>
                <w:numId w:val="13"/>
              </w:numPr>
              <w:ind w:right="10"/>
              <w:jc w:val="both"/>
              <w:rPr>
                <w:lang w:val="en-US"/>
              </w:rPr>
            </w:pPr>
            <w:r w:rsidRPr="00946137">
              <w:rPr>
                <w:lang w:val="en-US"/>
              </w:rPr>
              <w:t>Porosity [Do not overuse; amount of pore space within rock]</w:t>
            </w:r>
          </w:p>
          <w:p w14:paraId="23B0C7E2" w14:textId="77777777" w:rsidR="001E7A87" w:rsidRPr="00946137" w:rsidRDefault="001E7A87" w:rsidP="00377EE0">
            <w:pPr>
              <w:pStyle w:val="TableContentCenter"/>
              <w:numPr>
                <w:ilvl w:val="0"/>
                <w:numId w:val="13"/>
              </w:numPr>
              <w:ind w:right="10"/>
              <w:jc w:val="both"/>
              <w:rPr>
                <w:lang w:val="en-US"/>
              </w:rPr>
            </w:pPr>
            <w:r w:rsidRPr="00946137">
              <w:rPr>
                <w:lang w:val="en-US"/>
              </w:rPr>
              <w:t>Rock mechanics [Response of rocks to external forces, especially related to stress]</w:t>
            </w:r>
          </w:p>
          <w:p w14:paraId="23B0C7E3" w14:textId="77777777" w:rsidR="001E7A87" w:rsidRPr="00946137" w:rsidRDefault="001E7A87" w:rsidP="00377EE0">
            <w:pPr>
              <w:pStyle w:val="TableContentCenter"/>
              <w:numPr>
                <w:ilvl w:val="0"/>
                <w:numId w:val="13"/>
              </w:numPr>
              <w:ind w:right="10"/>
              <w:jc w:val="both"/>
              <w:rPr>
                <w:lang w:val="en-US"/>
              </w:rPr>
            </w:pPr>
            <w:r w:rsidRPr="00946137">
              <w:rPr>
                <w:lang w:val="en-US"/>
              </w:rPr>
              <w:t>Seismic attenuation [Ability of rocks to absorb seismic waves]</w:t>
            </w:r>
          </w:p>
          <w:p w14:paraId="23B0C7E4" w14:textId="77777777" w:rsidR="001E7A87" w:rsidRPr="00946137" w:rsidRDefault="001E7A87" w:rsidP="00377EE0">
            <w:pPr>
              <w:pStyle w:val="TableContentCenter"/>
              <w:numPr>
                <w:ilvl w:val="0"/>
                <w:numId w:val="13"/>
              </w:numPr>
              <w:ind w:right="10"/>
              <w:jc w:val="both"/>
              <w:rPr>
                <w:lang w:val="en-US"/>
              </w:rPr>
            </w:pPr>
            <w:r w:rsidRPr="00946137">
              <w:rPr>
                <w:lang w:val="en-US"/>
              </w:rPr>
              <w:t>Seismicity [Same as earthquakes; see also “Induced seismicity”]</w:t>
            </w:r>
          </w:p>
          <w:p w14:paraId="23B0C7E5" w14:textId="77777777" w:rsidR="001E7A87" w:rsidRPr="00946137" w:rsidRDefault="001E7A87" w:rsidP="00377EE0">
            <w:pPr>
              <w:pStyle w:val="TableContentCenter"/>
              <w:numPr>
                <w:ilvl w:val="0"/>
                <w:numId w:val="13"/>
              </w:numPr>
              <w:ind w:right="10"/>
              <w:jc w:val="both"/>
              <w:rPr>
                <w:lang w:val="en-US"/>
              </w:rPr>
            </w:pPr>
            <w:r w:rsidRPr="00946137">
              <w:rPr>
                <w:lang w:val="en-US"/>
              </w:rPr>
              <w:t>Microseismicity [Same as microearthquakes]</w:t>
            </w:r>
          </w:p>
          <w:p w14:paraId="23B0C7E6" w14:textId="77777777" w:rsidR="001E7A87" w:rsidRPr="00946137" w:rsidRDefault="001E7A87" w:rsidP="00377EE0">
            <w:pPr>
              <w:pStyle w:val="TableContentCenter"/>
              <w:numPr>
                <w:ilvl w:val="0"/>
                <w:numId w:val="13"/>
              </w:numPr>
              <w:ind w:right="10"/>
              <w:jc w:val="both"/>
              <w:rPr>
                <w:lang w:val="en-US"/>
              </w:rPr>
            </w:pPr>
            <w:r w:rsidRPr="00946137">
              <w:rPr>
                <w:lang w:val="en-US"/>
              </w:rPr>
              <w:t>Seismic velocity</w:t>
            </w:r>
          </w:p>
          <w:p w14:paraId="23B0C7E7" w14:textId="77777777" w:rsidR="001E7A87" w:rsidRPr="00946137" w:rsidRDefault="001E7A87" w:rsidP="00377EE0">
            <w:pPr>
              <w:pStyle w:val="TableContentCenter"/>
              <w:numPr>
                <w:ilvl w:val="0"/>
                <w:numId w:val="13"/>
              </w:numPr>
              <w:ind w:right="10"/>
              <w:jc w:val="both"/>
              <w:rPr>
                <w:lang w:val="en-US"/>
              </w:rPr>
            </w:pPr>
            <w:r w:rsidRPr="00946137">
              <w:rPr>
                <w:lang w:val="en-US"/>
              </w:rPr>
              <w:t>Stress fields</w:t>
            </w:r>
          </w:p>
          <w:p w14:paraId="23B0C7E8" w14:textId="77777777" w:rsidR="001E7A87" w:rsidRPr="00946137" w:rsidRDefault="001E7A87" w:rsidP="00377EE0">
            <w:pPr>
              <w:pStyle w:val="TableContentCenter"/>
              <w:numPr>
                <w:ilvl w:val="0"/>
                <w:numId w:val="13"/>
              </w:numPr>
              <w:ind w:right="10"/>
              <w:jc w:val="both"/>
              <w:rPr>
                <w:lang w:val="en-US"/>
              </w:rPr>
            </w:pPr>
            <w:r w:rsidRPr="00946137">
              <w:rPr>
                <w:lang w:val="en-US"/>
              </w:rPr>
              <w:t>Borehole breakouts [Bulging of wells, related to stress fields]</w:t>
            </w:r>
          </w:p>
          <w:p w14:paraId="23B0C7E9" w14:textId="77777777" w:rsidR="001E7A87" w:rsidRPr="00946137" w:rsidRDefault="001E7A87" w:rsidP="00377EE0">
            <w:pPr>
              <w:pStyle w:val="TableContentCenter"/>
              <w:numPr>
                <w:ilvl w:val="0"/>
                <w:numId w:val="13"/>
              </w:numPr>
              <w:ind w:right="10"/>
              <w:jc w:val="both"/>
              <w:rPr>
                <w:lang w:val="en-US"/>
              </w:rPr>
            </w:pPr>
            <w:r w:rsidRPr="00946137">
              <w:rPr>
                <w:lang w:val="en-US"/>
              </w:rPr>
              <w:t>Tectonics [On a regional scale]</w:t>
            </w:r>
          </w:p>
          <w:p w14:paraId="23B0C7EA" w14:textId="77777777" w:rsidR="001E7A87" w:rsidRPr="00946137" w:rsidRDefault="001E7A87" w:rsidP="00377EE0">
            <w:pPr>
              <w:pStyle w:val="TableContentCenter"/>
              <w:numPr>
                <w:ilvl w:val="0"/>
                <w:numId w:val="13"/>
              </w:numPr>
              <w:ind w:right="10"/>
              <w:jc w:val="both"/>
              <w:rPr>
                <w:lang w:val="en-US"/>
              </w:rPr>
            </w:pPr>
            <w:r w:rsidRPr="00946137">
              <w:rPr>
                <w:lang w:val="en-US"/>
              </w:rPr>
              <w:lastRenderedPageBreak/>
              <w:t>Any rock formations treated in detail</w:t>
            </w:r>
          </w:p>
          <w:p w14:paraId="23B0C7EB" w14:textId="77777777" w:rsidR="001E7A87" w:rsidRPr="00946137" w:rsidRDefault="001E7A87" w:rsidP="00377EE0">
            <w:pPr>
              <w:pStyle w:val="TableContentCenter"/>
              <w:numPr>
                <w:ilvl w:val="1"/>
                <w:numId w:val="13"/>
              </w:numPr>
              <w:ind w:right="10"/>
              <w:jc w:val="both"/>
              <w:rPr>
                <w:lang w:val="en-US"/>
              </w:rPr>
            </w:pPr>
            <w:r w:rsidRPr="00946137">
              <w:rPr>
                <w:lang w:val="en-US"/>
              </w:rPr>
              <w:t>Breccia</w:t>
            </w:r>
          </w:p>
          <w:p w14:paraId="23B0C7EC" w14:textId="77777777" w:rsidR="001E7A87" w:rsidRPr="00946137" w:rsidRDefault="001E7A87" w:rsidP="00377EE0">
            <w:pPr>
              <w:pStyle w:val="TableContentCenter"/>
              <w:numPr>
                <w:ilvl w:val="1"/>
                <w:numId w:val="13"/>
              </w:numPr>
              <w:ind w:right="10"/>
              <w:jc w:val="both"/>
              <w:rPr>
                <w:lang w:val="en-US"/>
              </w:rPr>
            </w:pPr>
            <w:r w:rsidRPr="00946137">
              <w:rPr>
                <w:lang w:val="en-US"/>
              </w:rPr>
              <w:t>Granite</w:t>
            </w:r>
          </w:p>
          <w:p w14:paraId="23B0C7ED" w14:textId="77777777" w:rsidR="001E7A87" w:rsidRPr="00946137" w:rsidRDefault="001E7A87" w:rsidP="00377EE0">
            <w:pPr>
              <w:pStyle w:val="TableContentCenter"/>
              <w:numPr>
                <w:ilvl w:val="1"/>
                <w:numId w:val="13"/>
              </w:numPr>
              <w:ind w:right="10"/>
              <w:jc w:val="both"/>
              <w:rPr>
                <w:lang w:val="en-US"/>
              </w:rPr>
            </w:pPr>
            <w:r w:rsidRPr="00946137">
              <w:rPr>
                <w:lang w:val="en-US"/>
              </w:rPr>
              <w:t>Greywacke [also spelled graywacke]</w:t>
            </w:r>
          </w:p>
          <w:p w14:paraId="23B0C7EE" w14:textId="77777777" w:rsidR="001E7A87" w:rsidRPr="00946137" w:rsidRDefault="001E7A87" w:rsidP="00377EE0">
            <w:pPr>
              <w:pStyle w:val="TableContentCenter"/>
              <w:numPr>
                <w:ilvl w:val="1"/>
                <w:numId w:val="13"/>
              </w:numPr>
              <w:ind w:right="10"/>
              <w:jc w:val="both"/>
              <w:rPr>
                <w:lang w:val="en-US"/>
              </w:rPr>
            </w:pPr>
            <w:r w:rsidRPr="00946137">
              <w:rPr>
                <w:lang w:val="en-US"/>
              </w:rPr>
              <w:t>Sedimentary basins</w:t>
            </w:r>
          </w:p>
          <w:p w14:paraId="23B0C7EF" w14:textId="77777777" w:rsidR="001E7A87" w:rsidRDefault="001E7A87" w:rsidP="00475957">
            <w:pPr>
              <w:pStyle w:val="TableContentCenter"/>
              <w:ind w:right="10"/>
              <w:jc w:val="both"/>
              <w:rPr>
                <w:lang w:val="en-US"/>
              </w:rPr>
            </w:pPr>
          </w:p>
        </w:tc>
      </w:tr>
      <w:tr w:rsidR="001E7A87" w:rsidRPr="00FE282E" w14:paraId="23B0C7F3" w14:textId="77777777" w:rsidTr="00475957">
        <w:trPr>
          <w:jc w:val="center"/>
        </w:trPr>
        <w:tc>
          <w:tcPr>
            <w:tcW w:w="1764" w:type="dxa"/>
          </w:tcPr>
          <w:p w14:paraId="23B0C7F1" w14:textId="77777777" w:rsidR="001E7A87" w:rsidRPr="00FE282E" w:rsidRDefault="001E7A87" w:rsidP="00475957">
            <w:pPr>
              <w:pStyle w:val="TableContentCenter"/>
              <w:ind w:right="10"/>
              <w:jc w:val="both"/>
              <w:rPr>
                <w:lang w:val="en-US"/>
              </w:rPr>
            </w:pPr>
            <w:r>
              <w:rPr>
                <w:lang w:val="en-US"/>
              </w:rPr>
              <w:lastRenderedPageBreak/>
              <w:t>Data</w:t>
            </w:r>
          </w:p>
        </w:tc>
        <w:tc>
          <w:tcPr>
            <w:tcW w:w="6804" w:type="dxa"/>
          </w:tcPr>
          <w:p w14:paraId="23B0C7F2" w14:textId="77777777" w:rsidR="001E7A87" w:rsidRPr="00FE282E" w:rsidRDefault="001E7A87" w:rsidP="00475957">
            <w:pPr>
              <w:pStyle w:val="TableContentCenter"/>
              <w:ind w:right="10"/>
              <w:jc w:val="both"/>
              <w:rPr>
                <w:lang w:val="en-US"/>
              </w:rPr>
            </w:pPr>
            <w:r>
              <w:rPr>
                <w:lang w:val="en-US"/>
              </w:rPr>
              <w:t>Documents, Computer database, pictures, spreadsheets about geological features</w:t>
            </w:r>
          </w:p>
        </w:tc>
      </w:tr>
      <w:tr w:rsidR="001E7A87" w:rsidRPr="00FE282E" w14:paraId="23B0C7F6" w14:textId="77777777" w:rsidTr="00475957">
        <w:trPr>
          <w:jc w:val="center"/>
        </w:trPr>
        <w:tc>
          <w:tcPr>
            <w:tcW w:w="1764" w:type="dxa"/>
          </w:tcPr>
          <w:p w14:paraId="23B0C7F4" w14:textId="77777777" w:rsidR="001E7A87" w:rsidRPr="00FE282E" w:rsidRDefault="001E7A87" w:rsidP="00475957">
            <w:pPr>
              <w:pStyle w:val="TableContentCenter"/>
              <w:ind w:right="10"/>
              <w:jc w:val="both"/>
              <w:rPr>
                <w:lang w:val="en-US"/>
              </w:rPr>
            </w:pPr>
            <w:r>
              <w:rPr>
                <w:lang w:val="en-US"/>
              </w:rPr>
              <w:t>Metadata</w:t>
            </w:r>
          </w:p>
        </w:tc>
        <w:tc>
          <w:tcPr>
            <w:tcW w:w="6804" w:type="dxa"/>
          </w:tcPr>
          <w:p w14:paraId="23B0C7F5" w14:textId="77777777" w:rsidR="001E7A87" w:rsidRPr="00FE282E" w:rsidRDefault="001E7A87" w:rsidP="00475957">
            <w:pPr>
              <w:pStyle w:val="TableContentCenter"/>
              <w:ind w:right="10"/>
              <w:jc w:val="both"/>
              <w:rPr>
                <w:lang w:val="en-US"/>
              </w:rPr>
            </w:pPr>
            <w:r>
              <w:rPr>
                <w:lang w:val="en-US"/>
              </w:rPr>
              <w:t>Summary of important characteristics of a piece of data used for the purpose of searching and discovery by users of a geological feature database.</w:t>
            </w:r>
          </w:p>
        </w:tc>
      </w:tr>
      <w:tr w:rsidR="001E7A87" w:rsidRPr="00FE282E" w14:paraId="23B0C7F9" w14:textId="77777777" w:rsidTr="00475957">
        <w:trPr>
          <w:jc w:val="center"/>
        </w:trPr>
        <w:tc>
          <w:tcPr>
            <w:tcW w:w="1764" w:type="dxa"/>
          </w:tcPr>
          <w:p w14:paraId="23B0C7F7" w14:textId="77777777" w:rsidR="001E7A87" w:rsidRPr="00FE282E" w:rsidRDefault="001E7A87" w:rsidP="00475957">
            <w:pPr>
              <w:pStyle w:val="TableContentCenter"/>
              <w:ind w:right="10"/>
              <w:jc w:val="both"/>
              <w:rPr>
                <w:lang w:val="en-US"/>
              </w:rPr>
            </w:pPr>
            <w:r>
              <w:rPr>
                <w:lang w:val="en-US"/>
              </w:rPr>
              <w:t>Dataset</w:t>
            </w:r>
          </w:p>
        </w:tc>
        <w:tc>
          <w:tcPr>
            <w:tcW w:w="6804" w:type="dxa"/>
          </w:tcPr>
          <w:p w14:paraId="23B0C7F8" w14:textId="77777777" w:rsidR="001E7A87" w:rsidRPr="00FE282E" w:rsidRDefault="001E7A87" w:rsidP="00475957">
            <w:pPr>
              <w:pStyle w:val="TableContentCenter"/>
              <w:ind w:right="10"/>
              <w:jc w:val="both"/>
              <w:rPr>
                <w:lang w:val="en-US"/>
              </w:rPr>
            </w:pPr>
            <w:r>
              <w:rPr>
                <w:lang w:val="en-US"/>
              </w:rPr>
              <w:t xml:space="preserve">A group of geological data, typically related to one geological feature. </w:t>
            </w:r>
          </w:p>
        </w:tc>
      </w:tr>
      <w:tr w:rsidR="001E7A87" w:rsidRPr="00FE282E" w14:paraId="23B0C7FC" w14:textId="77777777" w:rsidTr="00475957">
        <w:trPr>
          <w:jc w:val="center"/>
        </w:trPr>
        <w:tc>
          <w:tcPr>
            <w:tcW w:w="1764" w:type="dxa"/>
          </w:tcPr>
          <w:p w14:paraId="23B0C7FA" w14:textId="77777777" w:rsidR="001E7A87" w:rsidRPr="00FE282E" w:rsidRDefault="001E7A87" w:rsidP="00475957">
            <w:pPr>
              <w:pStyle w:val="TableContentCenter"/>
              <w:ind w:right="10"/>
              <w:jc w:val="both"/>
              <w:rPr>
                <w:lang w:val="en-US"/>
              </w:rPr>
            </w:pPr>
            <w:r>
              <w:rPr>
                <w:lang w:val="en-US"/>
              </w:rPr>
              <w:t>Geological survey</w:t>
            </w:r>
          </w:p>
        </w:tc>
        <w:tc>
          <w:tcPr>
            <w:tcW w:w="6804" w:type="dxa"/>
          </w:tcPr>
          <w:p w14:paraId="23B0C7FB" w14:textId="77777777" w:rsidR="001E7A87" w:rsidRPr="00FE282E" w:rsidRDefault="001E7A87" w:rsidP="00475957">
            <w:pPr>
              <w:pStyle w:val="TableContentCenter"/>
              <w:ind w:right="10"/>
              <w:jc w:val="both"/>
              <w:rPr>
                <w:lang w:val="en-US"/>
              </w:rPr>
            </w:pPr>
            <w:r w:rsidRPr="00670671">
              <w:rPr>
                <w:lang w:val="en-US"/>
              </w:rPr>
              <w:t>Gathering data using geological methods, or descriptions of regional geology; includes structure</w:t>
            </w:r>
          </w:p>
        </w:tc>
      </w:tr>
      <w:tr w:rsidR="00E77692" w:rsidRPr="00FE282E" w14:paraId="23B0C7FF" w14:textId="77777777" w:rsidTr="00475957">
        <w:trPr>
          <w:jc w:val="center"/>
        </w:trPr>
        <w:tc>
          <w:tcPr>
            <w:tcW w:w="1764" w:type="dxa"/>
          </w:tcPr>
          <w:p w14:paraId="23B0C7FD" w14:textId="77777777" w:rsidR="00E77692" w:rsidRDefault="00E77692" w:rsidP="00475957">
            <w:pPr>
              <w:pStyle w:val="TableContentCenter"/>
              <w:ind w:right="10"/>
              <w:jc w:val="both"/>
              <w:rPr>
                <w:lang w:val="en-US"/>
              </w:rPr>
            </w:pPr>
            <w:r>
              <w:rPr>
                <w:lang w:val="en-US"/>
              </w:rPr>
              <w:t>Resources</w:t>
            </w:r>
          </w:p>
        </w:tc>
        <w:tc>
          <w:tcPr>
            <w:tcW w:w="6804" w:type="dxa"/>
          </w:tcPr>
          <w:p w14:paraId="23B0C7FE" w14:textId="77777777" w:rsidR="00E77692" w:rsidRPr="00670671" w:rsidRDefault="00E77692" w:rsidP="00475957">
            <w:pPr>
              <w:pStyle w:val="TableContentCenter"/>
              <w:ind w:right="10"/>
              <w:jc w:val="both"/>
              <w:rPr>
                <w:lang w:val="en-US"/>
              </w:rPr>
            </w:pPr>
            <w:r>
              <w:rPr>
                <w:lang w:val="en-US"/>
              </w:rPr>
              <w:t>A generic name to include data, metadata and other artifacts that are under the responsibility of a user.</w:t>
            </w:r>
          </w:p>
        </w:tc>
      </w:tr>
      <w:tr w:rsidR="001E7A87" w:rsidRPr="00FE282E" w14:paraId="23B0C802" w14:textId="77777777" w:rsidTr="00475957">
        <w:trPr>
          <w:jc w:val="center"/>
        </w:trPr>
        <w:tc>
          <w:tcPr>
            <w:tcW w:w="1764" w:type="dxa"/>
          </w:tcPr>
          <w:p w14:paraId="23B0C800" w14:textId="77777777" w:rsidR="001E7A87" w:rsidRPr="00FE282E" w:rsidRDefault="001E7A87" w:rsidP="00475957">
            <w:pPr>
              <w:pStyle w:val="TableContentCenter"/>
              <w:ind w:right="10"/>
              <w:jc w:val="both"/>
              <w:rPr>
                <w:lang w:val="en-US"/>
              </w:rPr>
            </w:pPr>
            <w:r>
              <w:rPr>
                <w:lang w:val="en-US"/>
              </w:rPr>
              <w:t>Geophisical survey</w:t>
            </w:r>
          </w:p>
        </w:tc>
        <w:tc>
          <w:tcPr>
            <w:tcW w:w="6804" w:type="dxa"/>
          </w:tcPr>
          <w:p w14:paraId="23B0C801" w14:textId="77777777" w:rsidR="001E7A87" w:rsidRPr="00FE282E" w:rsidRDefault="001E7A87" w:rsidP="00475957">
            <w:pPr>
              <w:pStyle w:val="TableContentCenter"/>
              <w:ind w:right="10"/>
              <w:jc w:val="both"/>
              <w:rPr>
                <w:lang w:val="en-US"/>
              </w:rPr>
            </w:pPr>
            <w:r>
              <w:rPr>
                <w:lang w:val="en-US"/>
              </w:rPr>
              <w:t>Different types of descriptions of physical characteristics of regional characteristics including electromagnetic surveys, gravity surveys, magnetic, sysmic, shallow temperature surveys, etc.</w:t>
            </w:r>
          </w:p>
        </w:tc>
      </w:tr>
      <w:tr w:rsidR="001E7A87" w:rsidRPr="00FE282E" w14:paraId="23B0C805" w14:textId="77777777" w:rsidTr="00475957">
        <w:trPr>
          <w:jc w:val="center"/>
        </w:trPr>
        <w:tc>
          <w:tcPr>
            <w:tcW w:w="1764" w:type="dxa"/>
          </w:tcPr>
          <w:p w14:paraId="23B0C803" w14:textId="77777777" w:rsidR="001E7A87" w:rsidRPr="00FE282E" w:rsidRDefault="001E7A87" w:rsidP="00475957">
            <w:pPr>
              <w:pStyle w:val="TableContentCenter"/>
              <w:ind w:right="10"/>
              <w:jc w:val="both"/>
              <w:rPr>
                <w:lang w:val="en-US"/>
              </w:rPr>
            </w:pPr>
            <w:r>
              <w:rPr>
                <w:lang w:val="en-US"/>
              </w:rPr>
              <w:t>Heat flow</w:t>
            </w:r>
          </w:p>
        </w:tc>
        <w:tc>
          <w:tcPr>
            <w:tcW w:w="6804" w:type="dxa"/>
          </w:tcPr>
          <w:p w14:paraId="23B0C804" w14:textId="77777777" w:rsidR="001E7A87" w:rsidRPr="00F76D76" w:rsidRDefault="001E7A87" w:rsidP="00475957">
            <w:pPr>
              <w:pStyle w:val="TableContentCenter"/>
              <w:ind w:right="10"/>
              <w:jc w:val="both"/>
              <w:rPr>
                <w:lang w:val="en-US"/>
              </w:rPr>
            </w:pPr>
            <w:r>
              <w:t>Energy coming to the surface in a given area, often measured in watts/m</w:t>
            </w:r>
            <w:r w:rsidRPr="005C2E3F">
              <w:rPr>
                <w:vertAlign w:val="superscript"/>
              </w:rPr>
              <w:t>2</w:t>
            </w:r>
            <w:r>
              <w:t xml:space="preserve"> and used in resource assessment; derived by multiplying temperature gradients and thermal conductivity; essentially equivalent to </w:t>
            </w:r>
            <w:r w:rsidRPr="00670671">
              <w:t>heat flux</w:t>
            </w:r>
            <w:r>
              <w:t>, which is an engineering term</w:t>
            </w:r>
          </w:p>
        </w:tc>
      </w:tr>
      <w:tr w:rsidR="001E7A87" w:rsidRPr="00FE282E" w14:paraId="23B0C808" w14:textId="77777777" w:rsidTr="00475957">
        <w:trPr>
          <w:jc w:val="center"/>
        </w:trPr>
        <w:tc>
          <w:tcPr>
            <w:tcW w:w="1764" w:type="dxa"/>
          </w:tcPr>
          <w:p w14:paraId="23B0C806" w14:textId="77777777" w:rsidR="001E7A87" w:rsidRDefault="001E7A87" w:rsidP="00475957">
            <w:pPr>
              <w:pStyle w:val="TableContentCenter"/>
              <w:ind w:right="10"/>
              <w:jc w:val="both"/>
              <w:rPr>
                <w:lang w:val="en-US"/>
              </w:rPr>
            </w:pPr>
            <w:r>
              <w:rPr>
                <w:lang w:val="en-US"/>
              </w:rPr>
              <w:t>Temperature gradients</w:t>
            </w:r>
          </w:p>
        </w:tc>
        <w:tc>
          <w:tcPr>
            <w:tcW w:w="6804" w:type="dxa"/>
          </w:tcPr>
          <w:p w14:paraId="23B0C807" w14:textId="77777777" w:rsidR="001E7A87" w:rsidRDefault="001E7A87" w:rsidP="00475957">
            <w:pPr>
              <w:pStyle w:val="TableContentCenter"/>
              <w:ind w:right="10"/>
              <w:jc w:val="both"/>
            </w:pPr>
            <w:r w:rsidRPr="00670671">
              <w:t>Change in temperature with depth, e.g., °C/m; includes temperature depth profiles</w:t>
            </w:r>
          </w:p>
        </w:tc>
      </w:tr>
      <w:tr w:rsidR="001E7A87" w:rsidRPr="00FE282E" w14:paraId="23B0C80B" w14:textId="77777777" w:rsidTr="00475957">
        <w:trPr>
          <w:jc w:val="center"/>
        </w:trPr>
        <w:tc>
          <w:tcPr>
            <w:tcW w:w="1764" w:type="dxa"/>
          </w:tcPr>
          <w:p w14:paraId="23B0C809" w14:textId="77777777" w:rsidR="001E7A87" w:rsidRDefault="001E7A87" w:rsidP="00475957">
            <w:pPr>
              <w:pStyle w:val="TableContentCenter"/>
              <w:ind w:right="10"/>
              <w:jc w:val="both"/>
              <w:rPr>
                <w:lang w:val="en-US"/>
              </w:rPr>
            </w:pPr>
            <w:r>
              <w:rPr>
                <w:lang w:val="en-US"/>
              </w:rPr>
              <w:t>Thermal conductivity</w:t>
            </w:r>
          </w:p>
        </w:tc>
        <w:tc>
          <w:tcPr>
            <w:tcW w:w="6804" w:type="dxa"/>
          </w:tcPr>
          <w:p w14:paraId="23B0C80A" w14:textId="77777777" w:rsidR="001E7A87" w:rsidRPr="00F76D76" w:rsidRDefault="001E7A87" w:rsidP="00475957">
            <w:pPr>
              <w:pStyle w:val="TableContentCenter"/>
              <w:ind w:right="10"/>
              <w:jc w:val="both"/>
            </w:pPr>
            <w:r>
              <w:t>Ability to conduct heat; e.g., salt domes have high conductivity, while sedimentary basins have low conductivity</w:t>
            </w:r>
          </w:p>
        </w:tc>
      </w:tr>
      <w:tr w:rsidR="001E7A87" w:rsidRPr="00FE282E" w14:paraId="23B0C80E" w14:textId="77777777" w:rsidTr="00475957">
        <w:trPr>
          <w:jc w:val="center"/>
        </w:trPr>
        <w:tc>
          <w:tcPr>
            <w:tcW w:w="1764" w:type="dxa"/>
          </w:tcPr>
          <w:p w14:paraId="23B0C80C" w14:textId="77777777" w:rsidR="001E7A87" w:rsidRDefault="001E7A87" w:rsidP="00475957">
            <w:pPr>
              <w:pStyle w:val="TableContentCenter"/>
              <w:ind w:right="10"/>
              <w:jc w:val="both"/>
              <w:rPr>
                <w:lang w:val="en-US"/>
              </w:rPr>
            </w:pPr>
            <w:r>
              <w:rPr>
                <w:lang w:val="en-US"/>
              </w:rPr>
              <w:t>Well logging</w:t>
            </w:r>
          </w:p>
        </w:tc>
        <w:tc>
          <w:tcPr>
            <w:tcW w:w="6804" w:type="dxa"/>
          </w:tcPr>
          <w:p w14:paraId="23B0C80D" w14:textId="77777777" w:rsidR="001E7A87" w:rsidRPr="00F76D76" w:rsidRDefault="001E7A87" w:rsidP="00475957">
            <w:pPr>
              <w:pStyle w:val="TableContentCenter"/>
              <w:ind w:right="10"/>
              <w:jc w:val="both"/>
            </w:pPr>
            <w:r>
              <w:t xml:space="preserve">Well measurements and descriptions, including </w:t>
            </w:r>
            <w:r w:rsidRPr="00946137">
              <w:t>borehole geology</w:t>
            </w:r>
          </w:p>
        </w:tc>
      </w:tr>
      <w:tr w:rsidR="001E7A87" w:rsidRPr="00FE282E" w14:paraId="23B0C811" w14:textId="77777777" w:rsidTr="00475957">
        <w:trPr>
          <w:jc w:val="center"/>
        </w:trPr>
        <w:tc>
          <w:tcPr>
            <w:tcW w:w="1764" w:type="dxa"/>
          </w:tcPr>
          <w:p w14:paraId="23B0C80F" w14:textId="77777777" w:rsidR="001E7A87" w:rsidRDefault="001E7A87" w:rsidP="00475957">
            <w:pPr>
              <w:pStyle w:val="TableContentCenter"/>
              <w:ind w:right="10"/>
              <w:jc w:val="both"/>
              <w:rPr>
                <w:lang w:val="en-US"/>
              </w:rPr>
            </w:pPr>
            <w:r>
              <w:rPr>
                <w:lang w:val="en-US"/>
              </w:rPr>
              <w:t>Metadata template</w:t>
            </w:r>
          </w:p>
        </w:tc>
        <w:tc>
          <w:tcPr>
            <w:tcW w:w="6804" w:type="dxa"/>
          </w:tcPr>
          <w:p w14:paraId="23B0C810" w14:textId="77777777" w:rsidR="001E7A87" w:rsidRDefault="001E7A87" w:rsidP="00475957">
            <w:pPr>
              <w:pStyle w:val="TableContentCenter"/>
              <w:ind w:right="10"/>
              <w:jc w:val="both"/>
            </w:pPr>
            <w:r>
              <w:t>A predetermined set of metadata attributes used to describe data about geological features. E.g. document meta-data include a document bibliographical citation, its geo-location, ownership, and URI (for the actual document)</w:t>
            </w:r>
          </w:p>
        </w:tc>
      </w:tr>
      <w:tr w:rsidR="001E7A87" w:rsidRPr="00FE282E" w14:paraId="23B0C814" w14:textId="77777777" w:rsidTr="00475957">
        <w:trPr>
          <w:jc w:val="center"/>
        </w:trPr>
        <w:tc>
          <w:tcPr>
            <w:tcW w:w="1764" w:type="dxa"/>
          </w:tcPr>
          <w:p w14:paraId="23B0C812" w14:textId="77777777" w:rsidR="001E7A87" w:rsidRDefault="004B7070" w:rsidP="00475957">
            <w:pPr>
              <w:pStyle w:val="TableContentCenter"/>
              <w:ind w:right="10"/>
              <w:jc w:val="both"/>
              <w:rPr>
                <w:lang w:val="en-US"/>
              </w:rPr>
            </w:pPr>
            <w:r>
              <w:rPr>
                <w:lang w:val="en-US"/>
              </w:rPr>
              <w:t>Landmark</w:t>
            </w:r>
          </w:p>
        </w:tc>
        <w:tc>
          <w:tcPr>
            <w:tcW w:w="6804" w:type="dxa"/>
          </w:tcPr>
          <w:p w14:paraId="23B0C813" w14:textId="77777777" w:rsidR="001E7A87" w:rsidRDefault="004B7070" w:rsidP="009166BB">
            <w:pPr>
              <w:pStyle w:val="TableContentCenter"/>
              <w:ind w:right="10"/>
              <w:jc w:val="both"/>
            </w:pPr>
            <w:r>
              <w:t>Locations a</w:t>
            </w:r>
            <w:r w:rsidR="009166BB">
              <w:t>nd regions in the globe that are geo-referenced</w:t>
            </w:r>
            <w:r>
              <w:t xml:space="preserve">: city, district, state, county, </w:t>
            </w:r>
            <w:r w:rsidR="009166BB">
              <w:t xml:space="preserve">known geothermal sites, </w:t>
            </w:r>
            <w:r>
              <w:t>etc.</w:t>
            </w:r>
            <w:r w:rsidR="009166BB">
              <w:t xml:space="preserve"> A land mark is implemented as a dictionary, a map from names into geographical coordinates.</w:t>
            </w:r>
          </w:p>
        </w:tc>
      </w:tr>
      <w:tr w:rsidR="001E7A87" w:rsidRPr="00FE282E" w14:paraId="23B0C817" w14:textId="77777777" w:rsidTr="00475957">
        <w:trPr>
          <w:jc w:val="center"/>
        </w:trPr>
        <w:tc>
          <w:tcPr>
            <w:tcW w:w="1764" w:type="dxa"/>
          </w:tcPr>
          <w:p w14:paraId="23B0C815" w14:textId="77777777" w:rsidR="001E7A87" w:rsidRDefault="001E7A87" w:rsidP="00475957">
            <w:pPr>
              <w:pStyle w:val="TableContentCenter"/>
              <w:ind w:right="10"/>
              <w:jc w:val="both"/>
              <w:rPr>
                <w:lang w:val="en-US"/>
              </w:rPr>
            </w:pPr>
          </w:p>
        </w:tc>
        <w:tc>
          <w:tcPr>
            <w:tcW w:w="6804" w:type="dxa"/>
          </w:tcPr>
          <w:p w14:paraId="23B0C816" w14:textId="77777777" w:rsidR="001E7A87" w:rsidRDefault="001E7A87" w:rsidP="00475957">
            <w:pPr>
              <w:pStyle w:val="TableContentCenter"/>
              <w:ind w:right="10"/>
              <w:jc w:val="both"/>
            </w:pPr>
          </w:p>
        </w:tc>
      </w:tr>
    </w:tbl>
    <w:p w14:paraId="23B0C818" w14:textId="77777777" w:rsidR="001E7A87" w:rsidRPr="00E8448D" w:rsidRDefault="001E7A87" w:rsidP="001E7A87">
      <w:pPr>
        <w:jc w:val="center"/>
      </w:pPr>
      <w:bookmarkStart w:id="169" w:name="_Toc339282996"/>
      <w:r w:rsidRPr="00E8448D">
        <w:t xml:space="preserve">Table </w:t>
      </w:r>
      <w:fldSimple w:instr=" SEQ Table \* ARABIC ">
        <w:r w:rsidR="00575885">
          <w:rPr>
            <w:noProof/>
          </w:rPr>
          <w:t>5</w:t>
        </w:r>
      </w:fldSimple>
      <w:r w:rsidRPr="00E8448D">
        <w:t>: Terms</w:t>
      </w:r>
      <w:bookmarkEnd w:id="169"/>
      <w:r w:rsidRPr="00E8448D">
        <w:t xml:space="preserve"> </w:t>
      </w:r>
    </w:p>
    <w:p w14:paraId="23B0C819" w14:textId="77777777" w:rsidR="001E7A87" w:rsidRDefault="001E7A87" w:rsidP="001E7A87"/>
    <w:p w14:paraId="23B0C81A" w14:textId="77777777" w:rsidR="004719C8" w:rsidRDefault="004719C8" w:rsidP="000A2349">
      <w:pPr>
        <w:pStyle w:val="Heading1"/>
        <w:rPr>
          <w:lang w:eastAsia="zh-CN"/>
        </w:rPr>
      </w:pPr>
      <w:bookmarkStart w:id="170" w:name="_Toc339446710"/>
      <w:r>
        <w:rPr>
          <w:lang w:eastAsia="zh-CN"/>
        </w:rPr>
        <w:t>NGDS Data Access Protocols</w:t>
      </w:r>
      <w:bookmarkEnd w:id="170"/>
    </w:p>
    <w:p w14:paraId="23B0C81B" w14:textId="77777777" w:rsidR="004719C8" w:rsidRDefault="004719C8" w:rsidP="004719C8">
      <w:pPr>
        <w:rPr>
          <w:lang w:eastAsia="zh-CN"/>
        </w:rPr>
      </w:pPr>
      <w:r>
        <w:rPr>
          <w:lang w:eastAsia="zh-CN"/>
        </w:rPr>
        <w:t xml:space="preserve">Software developers and the applications they develop will utilize the system through various interfaces. The OGC Catalog Service for the Web (CSW 2.0.2) will be used to enable catalog </w:t>
      </w:r>
      <w:r>
        <w:rPr>
          <w:lang w:eastAsia="zh-CN"/>
        </w:rPr>
        <w:lastRenderedPageBreak/>
        <w:t>search via a Web API. Data services will be implemented using OGC WMS, WFS</w:t>
      </w:r>
      <w:bookmarkStart w:id="171" w:name="OLE_LINK7"/>
      <w:bookmarkStart w:id="172" w:name="OLE_LINK8"/>
      <w:r>
        <w:rPr>
          <w:lang w:eastAsia="zh-CN"/>
        </w:rPr>
        <w:t xml:space="preserve">, NetCDF </w:t>
      </w:r>
      <w:bookmarkEnd w:id="171"/>
      <w:bookmarkEnd w:id="172"/>
      <w:r>
        <w:rPr>
          <w:lang w:eastAsia="zh-CN"/>
        </w:rPr>
        <w:t>services, as well as other services adopted by the technical and steering committee as the system evolves. File-based resources will be accessed using standard HTTP GET requests.</w:t>
      </w:r>
    </w:p>
    <w:p w14:paraId="23B0C81C" w14:textId="77777777" w:rsidR="004719C8" w:rsidRDefault="004719C8" w:rsidP="000A2349">
      <w:pPr>
        <w:pStyle w:val="Heading1"/>
        <w:rPr>
          <w:lang w:eastAsia="zh-CN"/>
        </w:rPr>
      </w:pPr>
      <w:bookmarkStart w:id="173" w:name="_Toc339446711"/>
      <w:r>
        <w:rPr>
          <w:lang w:eastAsia="zh-CN"/>
        </w:rPr>
        <w:t>Data Model</w:t>
      </w:r>
      <w:bookmarkEnd w:id="173"/>
      <w:r>
        <w:rPr>
          <w:lang w:eastAsia="zh-CN"/>
        </w:rPr>
        <w:t xml:space="preserve"> </w:t>
      </w:r>
    </w:p>
    <w:p w14:paraId="23B0C81D" w14:textId="77777777" w:rsidR="004719C8" w:rsidRDefault="004719C8" w:rsidP="004719C8">
      <w:pPr>
        <w:rPr>
          <w:b/>
          <w:lang w:eastAsia="zh-CN"/>
        </w:rPr>
      </w:pPr>
      <w:r>
        <w:rPr>
          <w:lang w:eastAsia="zh-CN"/>
        </w:rPr>
        <w:t xml:space="preserve">In order to be made available in the NGDS system, data must be provided in predetermined formats, and must be made available in the Web through standardized protocols. The publication of data in NGDS is supported by two types of data repositories: </w:t>
      </w:r>
      <w:r w:rsidRPr="00EE4949">
        <w:rPr>
          <w:b/>
          <w:lang w:eastAsia="zh-CN"/>
        </w:rPr>
        <w:t>NGDS Data Repositories</w:t>
      </w:r>
      <w:r>
        <w:rPr>
          <w:lang w:eastAsia="zh-CN"/>
        </w:rPr>
        <w:t xml:space="preserve">, and </w:t>
      </w:r>
      <w:r w:rsidRPr="00EE4949">
        <w:rPr>
          <w:b/>
          <w:lang w:eastAsia="zh-CN"/>
        </w:rPr>
        <w:t>External Data Sources</w:t>
      </w:r>
      <w:r>
        <w:rPr>
          <w:b/>
          <w:lang w:eastAsia="zh-CN"/>
        </w:rPr>
        <w:t>.</w:t>
      </w:r>
    </w:p>
    <w:p w14:paraId="23B0C81E" w14:textId="77777777" w:rsidR="004719C8" w:rsidRDefault="004719C8" w:rsidP="00377EE0">
      <w:pPr>
        <w:pStyle w:val="ListParagraph"/>
        <w:numPr>
          <w:ilvl w:val="0"/>
          <w:numId w:val="9"/>
        </w:numPr>
        <w:rPr>
          <w:lang w:eastAsia="zh-CN"/>
        </w:rPr>
      </w:pPr>
      <w:r w:rsidRPr="00EE4949">
        <w:rPr>
          <w:b/>
          <w:lang w:eastAsia="zh-CN"/>
        </w:rPr>
        <w:t xml:space="preserve">NGDS Data Repositories </w:t>
      </w:r>
      <w:r>
        <w:t xml:space="preserve">(or node-in-a-box) are repositories which utilize software designed as part of this project to implement standard NGDS sharing protocols. These repositories are installed and maintained by individual data providers. </w:t>
      </w:r>
      <w:r>
        <w:rPr>
          <w:lang w:eastAsia="zh-CN"/>
        </w:rPr>
        <w:t xml:space="preserve">NGDS data repositories support the WFS and WCS and CSW protocols, supporting the catalog and discovery of data. </w:t>
      </w:r>
    </w:p>
    <w:p w14:paraId="23B0C81F" w14:textId="77777777" w:rsidR="004719C8" w:rsidRPr="004719C8" w:rsidRDefault="004719C8" w:rsidP="00377EE0">
      <w:pPr>
        <w:pStyle w:val="ListParagraph"/>
        <w:numPr>
          <w:ilvl w:val="0"/>
          <w:numId w:val="9"/>
        </w:numPr>
        <w:rPr>
          <w:b/>
          <w:lang w:eastAsia="zh-CN"/>
        </w:rPr>
      </w:pPr>
      <w:r w:rsidRPr="00EE4949">
        <w:rPr>
          <w:b/>
          <w:lang w:eastAsia="zh-CN"/>
        </w:rPr>
        <w:t>External Data Sources</w:t>
      </w:r>
      <w:r>
        <w:rPr>
          <w:lang w:eastAsia="zh-CN"/>
        </w:rPr>
        <w:t xml:space="preserve"> are repositories maintained by third party entities which utilize any software of their choosing. Integration with the NGDS is contingent on the publication of data in the supported protocols (CSW, WFS), the utilization of supported data representation, and the listing of their data in the NGDS Aggregating Catalog. </w:t>
      </w:r>
    </w:p>
    <w:p w14:paraId="23B0C820" w14:textId="77777777" w:rsidR="004719C8" w:rsidRDefault="004719C8" w:rsidP="004719C8">
      <w:pPr>
        <w:rPr>
          <w:lang w:eastAsia="zh-CN"/>
        </w:rPr>
      </w:pPr>
      <w:r>
        <w:rPr>
          <w:lang w:eastAsia="zh-CN"/>
        </w:rPr>
        <w:t>Users of the NGDS system may want to publish data in</w:t>
      </w:r>
      <w:r w:rsidR="00D403CE">
        <w:rPr>
          <w:lang w:eastAsia="zh-CN"/>
        </w:rPr>
        <w:t xml:space="preserve"> one of</w:t>
      </w:r>
      <w:r>
        <w:rPr>
          <w:lang w:eastAsia="zh-CN"/>
        </w:rPr>
        <w:t xml:space="preserve"> three major data formats:</w:t>
      </w:r>
    </w:p>
    <w:p w14:paraId="23B0C821" w14:textId="77777777" w:rsidR="004719C8" w:rsidRDefault="004719C8" w:rsidP="00377EE0">
      <w:pPr>
        <w:pStyle w:val="ListParagraph"/>
        <w:numPr>
          <w:ilvl w:val="0"/>
          <w:numId w:val="10"/>
        </w:numPr>
        <w:rPr>
          <w:lang w:eastAsia="zh-CN"/>
        </w:rPr>
      </w:pPr>
      <w:r w:rsidRPr="002A2E75">
        <w:rPr>
          <w:b/>
          <w:lang w:eastAsia="zh-CN"/>
        </w:rPr>
        <w:t>Tier 1</w:t>
      </w:r>
      <w:r>
        <w:rPr>
          <w:b/>
          <w:lang w:eastAsia="zh-CN"/>
        </w:rPr>
        <w:t>: unstructured</w:t>
      </w:r>
      <w:r>
        <w:rPr>
          <w:lang w:eastAsia="zh-CN"/>
        </w:rPr>
        <w:t xml:space="preserve"> — represent file based resources, unstructured data in text, image, etc; requires human to extract data for analysis. </w:t>
      </w:r>
    </w:p>
    <w:p w14:paraId="23B0C822" w14:textId="77777777" w:rsidR="004719C8" w:rsidRDefault="004719C8" w:rsidP="00377EE0">
      <w:pPr>
        <w:pStyle w:val="ListParagraph"/>
        <w:numPr>
          <w:ilvl w:val="0"/>
          <w:numId w:val="10"/>
        </w:numPr>
        <w:rPr>
          <w:lang w:eastAsia="zh-CN"/>
        </w:rPr>
      </w:pPr>
      <w:r w:rsidRPr="002A2E75">
        <w:rPr>
          <w:b/>
          <w:lang w:eastAsia="zh-CN"/>
        </w:rPr>
        <w:t>Tier 2</w:t>
      </w:r>
      <w:r>
        <w:rPr>
          <w:b/>
          <w:lang w:eastAsia="zh-CN"/>
        </w:rPr>
        <w:t>: structured, but not standardized</w:t>
      </w:r>
      <w:r>
        <w:rPr>
          <w:lang w:eastAsia="zh-CN"/>
        </w:rPr>
        <w:t xml:space="preserve"> — represent data structured in proprietary formats that are not compatible with standard NGDS content model. Data in this tier will need to be translated and adapted to NGDS standard representations, by their owners, before they can be published and accessible in the NGDS network. </w:t>
      </w:r>
    </w:p>
    <w:p w14:paraId="23B0C823" w14:textId="77777777" w:rsidR="004719C8" w:rsidRDefault="004719C8" w:rsidP="00377EE0">
      <w:pPr>
        <w:pStyle w:val="ListParagraph"/>
        <w:numPr>
          <w:ilvl w:val="0"/>
          <w:numId w:val="10"/>
        </w:numPr>
        <w:rPr>
          <w:lang w:eastAsia="zh-CN"/>
        </w:rPr>
      </w:pPr>
      <w:r w:rsidRPr="002A2E75">
        <w:rPr>
          <w:b/>
          <w:lang w:eastAsia="zh-CN"/>
        </w:rPr>
        <w:t>Tier 3</w:t>
      </w:r>
      <w:r>
        <w:rPr>
          <w:b/>
          <w:lang w:eastAsia="zh-CN"/>
        </w:rPr>
        <w:t>: structured, standardized</w:t>
      </w:r>
      <w:r>
        <w:rPr>
          <w:lang w:eastAsia="zh-CN"/>
        </w:rPr>
        <w:t xml:space="preserve"> -- data published in the NGDS standardized protocols and interchange formats supported by NGDS content model.</w:t>
      </w:r>
    </w:p>
    <w:p w14:paraId="23B0C824" w14:textId="77777777" w:rsidR="004719C8" w:rsidRDefault="004719C8" w:rsidP="004719C8">
      <w:pPr>
        <w:rPr>
          <w:lang w:eastAsia="zh-CN"/>
        </w:rPr>
      </w:pPr>
      <w:r>
        <w:rPr>
          <w:lang w:eastAsia="zh-CN"/>
        </w:rPr>
        <w:t>Note that NGDS, and in particular, the NGDS data repository, will only support Tier1 and Tier 3 data, following Arizona State University data formats. Tier2 data will have to be first converted to standardized data models by their respective owners, before it can be made available via NGDS.</w:t>
      </w:r>
    </w:p>
    <w:p w14:paraId="23B0C825" w14:textId="77777777" w:rsidR="004719C8" w:rsidRDefault="004719C8" w:rsidP="004719C8">
      <w:pPr>
        <w:rPr>
          <w:lang w:eastAsia="zh-CN"/>
        </w:rPr>
      </w:pPr>
      <w:r>
        <w:rPr>
          <w:lang w:eastAsia="zh-CN"/>
        </w:rPr>
        <w:t xml:space="preserve">NGDS will provide links to those data templates, at Arizona state university, or </w:t>
      </w:r>
      <w:r w:rsidR="00850C64">
        <w:rPr>
          <w:lang w:eastAsia="zh-CN"/>
        </w:rPr>
        <w:t>DOE</w:t>
      </w:r>
      <w:r>
        <w:rPr>
          <w:lang w:eastAsia="zh-CN"/>
        </w:rPr>
        <w:t xml:space="preserve"> websites, and will provide forms to help users input that information in the system.</w:t>
      </w:r>
    </w:p>
    <w:p w14:paraId="23B0C826" w14:textId="77777777" w:rsidR="001E7A87" w:rsidRDefault="001E7A87"/>
    <w:sectPr w:rsidR="001E7A87" w:rsidSect="00CC3DDC">
      <w:headerReference w:type="default" r:id="rId57"/>
      <w:footerReference w:type="default" r:id="rId58"/>
      <w:pgSz w:w="12240" w:h="15840" w:code="1"/>
      <w:pgMar w:top="979" w:right="1440" w:bottom="648" w:left="1440" w:header="720" w:footer="720" w:gutter="432"/>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tephen Richard" w:date="2014-01-30T10:10:00Z" w:initials="SMR">
    <w:p w14:paraId="1A060DB6" w14:textId="1EBA7E4A" w:rsidR="001F3D83" w:rsidRDefault="001F3D83">
      <w:pPr>
        <w:pStyle w:val="CommentText"/>
      </w:pPr>
      <w:r>
        <w:rPr>
          <w:rStyle w:val="CommentReference"/>
        </w:rPr>
        <w:annotationRef/>
      </w:r>
      <w:r>
        <w:t xml:space="preserve">Where are the requirements statements? </w:t>
      </w:r>
      <w:proofErr w:type="gramStart"/>
      <w:r>
        <w:t>all</w:t>
      </w:r>
      <w:proofErr w:type="gramEnd"/>
      <w:r>
        <w:t xml:space="preserve"> that is here is Use Cases.</w:t>
      </w:r>
    </w:p>
  </w:comment>
  <w:comment w:id="8" w:author="David Cuyler" w:date="2012-11-28T08:39:00Z" w:initials="DC">
    <w:p w14:paraId="23B0C840" w14:textId="77777777" w:rsidR="00DD4F9C" w:rsidRDefault="00DD4F9C">
      <w:pPr>
        <w:pStyle w:val="CommentText"/>
      </w:pPr>
      <w:r>
        <w:rPr>
          <w:rStyle w:val="CommentReference"/>
        </w:rPr>
        <w:annotationRef/>
      </w:r>
      <w:r>
        <w:t>Not certain the extensive use of "shall" is necessary or appropriate in the executive summary. Perhaps this is overuse of the IEEE requirements language?</w:t>
      </w:r>
    </w:p>
  </w:comment>
  <w:comment w:id="9" w:author="David Cuyler" w:date="2012-11-28T09:11:00Z" w:initials="DC">
    <w:p w14:paraId="23B0C841" w14:textId="77777777" w:rsidR="00DD4F9C" w:rsidRDefault="00DD4F9C">
      <w:pPr>
        <w:pStyle w:val="CommentText"/>
      </w:pPr>
      <w:r>
        <w:rPr>
          <w:rStyle w:val="CommentReference"/>
        </w:rPr>
        <w:annotationRef/>
      </w:r>
      <w:r>
        <w:t>Is a catalog metadata record limited to describing only structured datasets? It seems there should be a metadata entry for each data resource (asset) in any NGDS-connected data repository - regardless of whether that data resource (asset) is structured, unstructured, or semi-structured. The sub-section titled "Data Acquisition" indicates - correctly - that a metadata record is to be associated with each data resource.</w:t>
      </w:r>
    </w:p>
  </w:comment>
  <w:comment w:id="10" w:author="David Cuyler" w:date="2012-11-28T08:34:00Z" w:initials="DC">
    <w:p w14:paraId="23B0C842" w14:textId="77777777" w:rsidR="00DD4F9C" w:rsidRDefault="00DD4F9C">
      <w:pPr>
        <w:pStyle w:val="CommentText"/>
      </w:pPr>
      <w:r>
        <w:rPr>
          <w:rStyle w:val="CommentReference"/>
        </w:rPr>
        <w:annotationRef/>
      </w:r>
      <w:r>
        <w:t>Is this a reasonable and measurable objective? Seems a bit ambiguous. Suggest leaving this out.</w:t>
      </w:r>
    </w:p>
  </w:comment>
  <w:comment w:id="11" w:author="David Cuyler" w:date="2012-11-28T08:41:00Z" w:initials="DC">
    <w:p w14:paraId="23B0C843" w14:textId="77777777" w:rsidR="00DD4F9C" w:rsidRDefault="00DD4F9C">
      <w:pPr>
        <w:pStyle w:val="CommentText"/>
      </w:pPr>
      <w:r>
        <w:rPr>
          <w:rStyle w:val="CommentReference"/>
        </w:rPr>
        <w:annotationRef/>
      </w:r>
      <w:r>
        <w:t>Is this (catalog harvesting) really the most important new feature? This is the means by which #2 in the 5 basic needs list is achieved. It seems that #2 is the most important feature of the system - it should probably be first in the list.</w:t>
      </w:r>
    </w:p>
  </w:comment>
  <w:comment w:id="12" w:author="David Cuyler" w:date="2012-11-28T08:49:00Z" w:initials="DC">
    <w:p w14:paraId="23B0C844" w14:textId="77777777" w:rsidR="00DD4F9C" w:rsidRDefault="00DD4F9C">
      <w:pPr>
        <w:pStyle w:val="CommentText"/>
      </w:pPr>
      <w:r>
        <w:rPr>
          <w:rStyle w:val="CommentReference"/>
        </w:rPr>
        <w:annotationRef/>
      </w:r>
      <w:r>
        <w:t>Seems to be the most important feature of NGDS as discussed in previous comment.</w:t>
      </w:r>
    </w:p>
  </w:comment>
  <w:comment w:id="13" w:author="David Cuyler" w:date="2012-11-28T08:48:00Z" w:initials="DC">
    <w:p w14:paraId="23B0C845" w14:textId="77777777" w:rsidR="00DD4F9C" w:rsidRDefault="00DD4F9C">
      <w:pPr>
        <w:pStyle w:val="CommentText"/>
      </w:pPr>
      <w:r>
        <w:rPr>
          <w:rStyle w:val="CommentReference"/>
        </w:rPr>
        <w:annotationRef/>
      </w:r>
      <w:r>
        <w:t>OK, now I see a switch to using "must" rather than "shall" ... is there a reason?</w:t>
      </w:r>
    </w:p>
  </w:comment>
  <w:comment w:id="14" w:author="David Cuyler" w:date="2012-11-28T08:54:00Z" w:initials="DC">
    <w:p w14:paraId="23B0C846" w14:textId="77777777" w:rsidR="00DD4F9C" w:rsidRDefault="00DD4F9C">
      <w:pPr>
        <w:pStyle w:val="CommentText"/>
      </w:pPr>
      <w:r>
        <w:rPr>
          <w:rStyle w:val="CommentReference"/>
        </w:rPr>
        <w:annotationRef/>
      </w:r>
      <w:r>
        <w:t xml:space="preserve">The diversity identified here is </w:t>
      </w:r>
      <w:r w:rsidRPr="00D76BC6">
        <w:rPr>
          <w:b/>
        </w:rPr>
        <w:t>absolutely OK</w:t>
      </w:r>
      <w:r>
        <w:t xml:space="preserve">, provided the various software systems expose their content via a consistent set of APIs (CSW, WFS, </w:t>
      </w:r>
      <w:proofErr w:type="gramStart"/>
      <w:r>
        <w:t>WMS, ...)</w:t>
      </w:r>
      <w:proofErr w:type="gramEnd"/>
      <w:r>
        <w:t>. There should be no implication in this section here that any particular node "must" deploy NIAB. NIAB is an option to ease the process of setting up an NGDS-compliant node, not a requirement for "being" an NGDS-compliant node.</w:t>
      </w:r>
    </w:p>
  </w:comment>
  <w:comment w:id="15" w:author="David Cuyler" w:date="2012-11-28T08:51:00Z" w:initials="DC">
    <w:p w14:paraId="23B0C847" w14:textId="77777777" w:rsidR="00DD4F9C" w:rsidRDefault="00DD4F9C">
      <w:pPr>
        <w:pStyle w:val="CommentText"/>
      </w:pPr>
      <w:r>
        <w:rPr>
          <w:rStyle w:val="CommentReference"/>
        </w:rPr>
        <w:annotationRef/>
      </w:r>
      <w:r>
        <w:t>Now a switch to "need to" (vs. "must" or "shall") ... is this because it is now discussing user desires vs system functions?</w:t>
      </w:r>
    </w:p>
  </w:comment>
  <w:comment w:id="21" w:author="David Cuyler" w:date="2012-11-28T08:56:00Z" w:initials="DC">
    <w:p w14:paraId="23B0C848" w14:textId="77777777" w:rsidR="00DD4F9C" w:rsidRDefault="00DD4F9C">
      <w:pPr>
        <w:pStyle w:val="CommentText"/>
      </w:pPr>
      <w:r>
        <w:rPr>
          <w:rStyle w:val="CommentReference"/>
        </w:rPr>
        <w:annotationRef/>
      </w:r>
      <w:r>
        <w:t>Excellent - identifying the expected audience up front.</w:t>
      </w:r>
    </w:p>
  </w:comment>
  <w:comment w:id="25" w:author="David Cuyler" w:date="2012-11-28T09:05:00Z" w:initials="DC">
    <w:p w14:paraId="23B0C849" w14:textId="77777777" w:rsidR="00DD4F9C" w:rsidRDefault="00DD4F9C">
      <w:pPr>
        <w:pStyle w:val="CommentText"/>
      </w:pPr>
      <w:r>
        <w:rPr>
          <w:rStyle w:val="CommentReference"/>
        </w:rPr>
        <w:annotationRef/>
      </w:r>
      <w:r>
        <w:t xml:space="preserve">To disambiguate, I think this should read "geothermal </w:t>
      </w:r>
      <w:r w:rsidRPr="00C7735F">
        <w:rPr>
          <w:rFonts w:ascii="Arial Bold" w:hAnsi="Arial Bold"/>
          <w:b/>
        </w:rPr>
        <w:t>data</w:t>
      </w:r>
      <w:r>
        <w:t xml:space="preserve"> resources" - inserted a few examples in this paragraph. </w:t>
      </w:r>
    </w:p>
  </w:comment>
  <w:comment w:id="29" w:author="David Cuyler" w:date="2012-11-28T09:02:00Z" w:initials="DC">
    <w:p w14:paraId="23B0C84A" w14:textId="77777777" w:rsidR="00DD4F9C" w:rsidRDefault="00DD4F9C">
      <w:pPr>
        <w:pStyle w:val="CommentText"/>
      </w:pPr>
      <w:r>
        <w:rPr>
          <w:rStyle w:val="CommentReference"/>
        </w:rPr>
        <w:annotationRef/>
      </w:r>
      <w:r>
        <w:t>Probably should tack on "where appropriate" or some such qualifier ... not all NGDS data resources will have a meaningful geo-location.</w:t>
      </w:r>
    </w:p>
  </w:comment>
  <w:comment w:id="32" w:author="David Cuyler" w:date="2012-11-28T09:06:00Z" w:initials="DC">
    <w:p w14:paraId="23B0C84B" w14:textId="77777777" w:rsidR="00DD4F9C" w:rsidRDefault="00DD4F9C">
      <w:pPr>
        <w:pStyle w:val="CommentText"/>
      </w:pPr>
      <w:r>
        <w:rPr>
          <w:rStyle w:val="CommentReference"/>
        </w:rPr>
        <w:annotationRef/>
      </w:r>
      <w:r>
        <w:t>This is an oddly worded sentence ... could possibly be resolved by changing "data repositories" to "data resources" - if that is what's meant.</w:t>
      </w:r>
    </w:p>
  </w:comment>
  <w:comment w:id="42" w:author="David Cuyler" w:date="2012-11-28T09:41:00Z" w:initials="DC">
    <w:p w14:paraId="23B0C84C" w14:textId="77777777" w:rsidR="00DD4F9C" w:rsidRDefault="00DD4F9C">
      <w:pPr>
        <w:pStyle w:val="CommentText"/>
      </w:pPr>
      <w:r>
        <w:rPr>
          <w:rStyle w:val="CommentReference"/>
        </w:rPr>
        <w:annotationRef/>
      </w:r>
      <w:r>
        <w:t>Identified early on and still not resolved ... "Data consumer" would be a much more precise term than "End-user" - suggest changing</w:t>
      </w:r>
      <w:r w:rsidRPr="00940885">
        <w:t xml:space="preserve"> </w:t>
      </w:r>
      <w:r>
        <w:t xml:space="preserve">throughout the document. </w:t>
      </w:r>
      <w:r w:rsidR="009C3616">
        <w:t>I have made such edits in a few spots, following.</w:t>
      </w:r>
    </w:p>
    <w:p w14:paraId="23B0C84D" w14:textId="77777777" w:rsidR="00DD4F9C" w:rsidRDefault="00DD4F9C">
      <w:pPr>
        <w:pStyle w:val="CommentText"/>
      </w:pPr>
      <w:r>
        <w:t xml:space="preserve">E.g., some "End-users" will at times submit data, correct?  </w:t>
      </w:r>
    </w:p>
  </w:comment>
  <w:comment w:id="45" w:author="David Cuyler" w:date="2012-11-28T09:39:00Z" w:initials="DC">
    <w:p w14:paraId="23B0C84E" w14:textId="77777777" w:rsidR="00DD4F9C" w:rsidRDefault="00DD4F9C">
      <w:pPr>
        <w:pStyle w:val="CommentText"/>
      </w:pPr>
      <w:r>
        <w:rPr>
          <w:rStyle w:val="CommentReference"/>
        </w:rPr>
        <w:annotationRef/>
      </w:r>
      <w:r>
        <w:t xml:space="preserve">It seems that </w:t>
      </w:r>
      <w:r w:rsidR="009C3616">
        <w:t xml:space="preserve">a </w:t>
      </w:r>
      <w:r>
        <w:t>data submitter may or may not actually possess knowledge of "NGDS protocols and services" - recommend re-wording</w:t>
      </w:r>
      <w:r w:rsidR="009C3616">
        <w:t xml:space="preserve"> this definition</w:t>
      </w:r>
      <w:r>
        <w:t>. Example of a</w:t>
      </w:r>
      <w:r w:rsidR="009C3616">
        <w:t>n NGDS</w:t>
      </w:r>
      <w:r>
        <w:t xml:space="preserve"> node that does not require</w:t>
      </w:r>
      <w:r w:rsidR="009C3616">
        <w:t xml:space="preserve"> submitters to possess</w:t>
      </w:r>
      <w:r>
        <w:t xml:space="preserve"> such knowledge</w:t>
      </w:r>
      <w:r w:rsidR="009C3616">
        <w:t xml:space="preserve"> is DOE-GDR.</w:t>
      </w:r>
    </w:p>
  </w:comment>
  <w:comment w:id="116" w:author="Matt MacKenzie" w:date="2012-12-04T12:09:00Z" w:initials="MM">
    <w:p w14:paraId="23B0C84F" w14:textId="77777777" w:rsidR="00570138" w:rsidRDefault="00570138">
      <w:pPr>
        <w:pStyle w:val="CommentText"/>
      </w:pPr>
      <w:r>
        <w:rPr>
          <w:rStyle w:val="CommentReference"/>
        </w:rPr>
        <w:annotationRef/>
      </w:r>
      <w:r>
        <w:t xml:space="preserve">We need a section in here that states that the software developed will follow the same standards of the CKAN software being extended from a Localization and Internationalization perspective.  In other words, developers MUST user </w:t>
      </w:r>
      <w:proofErr w:type="gramStart"/>
      <w:r>
        <w:t>_(</w:t>
      </w:r>
      <w:proofErr w:type="gramEnd"/>
      <w:r>
        <w:t>“string”) as opposed to “string” everywhere in the code and page templates.  NGDS has international data providers that will be using the software in order to share their data.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DFA1F" w14:textId="77777777" w:rsidR="002B3736" w:rsidRDefault="002B3736">
      <w:r>
        <w:separator/>
      </w:r>
    </w:p>
  </w:endnote>
  <w:endnote w:type="continuationSeparator" w:id="0">
    <w:p w14:paraId="7F697902" w14:textId="77777777" w:rsidR="002B3736" w:rsidRDefault="002B3736">
      <w:r>
        <w:continuationSeparator/>
      </w:r>
    </w:p>
  </w:endnote>
  <w:endnote w:type="continuationNotice" w:id="1">
    <w:p w14:paraId="1701FE2E" w14:textId="77777777" w:rsidR="002B3736" w:rsidRDefault="002B37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Linotype">
    <w:altName w:val="Tahoma"/>
    <w:charset w:val="00"/>
    <w:family w:val="swiss"/>
    <w:pitch w:val="variable"/>
    <w:sig w:usb0="00000001"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Bold">
    <w:panose1 w:val="020B07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0C859" w14:textId="77777777" w:rsidR="00DD4F9C" w:rsidRPr="00B36846" w:rsidRDefault="00DD4F9C" w:rsidP="00B36846">
    <w:pPr>
      <w:pStyle w:val="Footer"/>
      <w:pBdr>
        <w:top w:val="single" w:sz="18" w:space="2" w:color="auto"/>
      </w:pBdr>
      <w:tabs>
        <w:tab w:val="clear" w:pos="4320"/>
        <w:tab w:val="clear" w:pos="8640"/>
        <w:tab w:val="center" w:pos="4680"/>
        <w:tab w:val="right" w:pos="9360"/>
      </w:tabs>
      <w:jc w:val="center"/>
      <w:rPr>
        <w:rFonts w:cs="Arial"/>
        <w:i/>
        <w:color w:val="0000FF"/>
        <w:sz w:val="16"/>
        <w:szCs w:val="16"/>
      </w:rPr>
    </w:pPr>
    <w:r w:rsidRPr="00B36846">
      <w:rPr>
        <w:rStyle w:val="PageNumber"/>
        <w:sz w:val="16"/>
        <w:szCs w:val="16"/>
      </w:rPr>
      <w:t xml:space="preserve">Page </w:t>
    </w:r>
    <w:r w:rsidRPr="00B36846">
      <w:rPr>
        <w:rStyle w:val="PageNumber"/>
        <w:sz w:val="16"/>
        <w:szCs w:val="16"/>
      </w:rPr>
      <w:fldChar w:fldCharType="begin"/>
    </w:r>
    <w:r w:rsidRPr="00B36846">
      <w:rPr>
        <w:rStyle w:val="PageNumber"/>
        <w:sz w:val="16"/>
        <w:szCs w:val="16"/>
      </w:rPr>
      <w:instrText xml:space="preserve"> PAGE </w:instrText>
    </w:r>
    <w:r w:rsidRPr="00B36846">
      <w:rPr>
        <w:rStyle w:val="PageNumber"/>
        <w:sz w:val="16"/>
        <w:szCs w:val="16"/>
      </w:rPr>
      <w:fldChar w:fldCharType="separate"/>
    </w:r>
    <w:r w:rsidR="001F3D83">
      <w:rPr>
        <w:rStyle w:val="PageNumber"/>
        <w:noProof/>
        <w:sz w:val="16"/>
        <w:szCs w:val="16"/>
      </w:rPr>
      <w:t>100</w:t>
    </w:r>
    <w:r w:rsidRPr="00B36846">
      <w:rPr>
        <w:rStyle w:val="PageNumber"/>
        <w:sz w:val="16"/>
        <w:szCs w:val="16"/>
      </w:rPr>
      <w:fldChar w:fldCharType="end"/>
    </w:r>
    <w:r w:rsidRPr="00B36846">
      <w:rPr>
        <w:rStyle w:val="PageNumber"/>
        <w:sz w:val="16"/>
        <w:szCs w:val="16"/>
      </w:rPr>
      <w:t xml:space="preserve"> of </w:t>
    </w:r>
    <w:r w:rsidRPr="00B36846">
      <w:rPr>
        <w:rStyle w:val="PageNumber"/>
        <w:sz w:val="16"/>
        <w:szCs w:val="16"/>
      </w:rPr>
      <w:fldChar w:fldCharType="begin"/>
    </w:r>
    <w:r w:rsidRPr="00B36846">
      <w:rPr>
        <w:rStyle w:val="PageNumber"/>
        <w:sz w:val="16"/>
        <w:szCs w:val="16"/>
      </w:rPr>
      <w:instrText xml:space="preserve"> NUMPAGES </w:instrText>
    </w:r>
    <w:r w:rsidRPr="00B36846">
      <w:rPr>
        <w:rStyle w:val="PageNumber"/>
        <w:sz w:val="16"/>
        <w:szCs w:val="16"/>
      </w:rPr>
      <w:fldChar w:fldCharType="separate"/>
    </w:r>
    <w:r w:rsidR="001F3D83">
      <w:rPr>
        <w:rStyle w:val="PageNumber"/>
        <w:noProof/>
        <w:sz w:val="16"/>
        <w:szCs w:val="16"/>
      </w:rPr>
      <w:t>100</w:t>
    </w:r>
    <w:r w:rsidRPr="00B36846">
      <w:rPr>
        <w:rStyle w:val="PageNumber"/>
        <w:sz w:val="16"/>
        <w:szCs w:val="16"/>
      </w:rPr>
      <w:fldChar w:fldCharType="end"/>
    </w:r>
  </w:p>
  <w:p w14:paraId="23B0C85A" w14:textId="77777777" w:rsidR="00DD4F9C" w:rsidRDefault="00DD4F9C" w:rsidP="00B36846">
    <w:pPr>
      <w:pStyle w:val="Footer"/>
      <w:spacing w:before="40"/>
      <w:jc w:val="center"/>
      <w:rPr>
        <w:rFonts w:cs="Arial"/>
        <w:sz w:val="14"/>
        <w:szCs w:val="14"/>
      </w:rPr>
    </w:pPr>
  </w:p>
  <w:p w14:paraId="23B0C85B" w14:textId="77777777" w:rsidR="00DD4F9C" w:rsidRPr="00DF2171" w:rsidRDefault="00DD4F9C" w:rsidP="00B36846">
    <w:pPr>
      <w:pStyle w:val="Footer"/>
      <w:spacing w:before="40"/>
      <w:jc w:val="center"/>
      <w:rPr>
        <w:rFonts w:cs="Arial"/>
        <w:sz w:val="18"/>
        <w:szCs w:val="18"/>
      </w:rPr>
    </w:pPr>
    <w:r>
      <w:rPr>
        <w:rFonts w:cs="Arial"/>
        <w:sz w:val="14"/>
        <w:szCs w:val="14"/>
      </w:rPr>
      <w:t>Copyright © Siemens Corporate Research. 2010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50F4D" w14:textId="77777777" w:rsidR="002B3736" w:rsidRDefault="002B3736">
      <w:r>
        <w:separator/>
      </w:r>
    </w:p>
  </w:footnote>
  <w:footnote w:type="continuationSeparator" w:id="0">
    <w:p w14:paraId="75CDE8DE" w14:textId="77777777" w:rsidR="002B3736" w:rsidRDefault="002B3736">
      <w:r>
        <w:continuationSeparator/>
      </w:r>
    </w:p>
  </w:footnote>
  <w:footnote w:type="continuationNotice" w:id="1">
    <w:p w14:paraId="72806A87" w14:textId="77777777" w:rsidR="002B3736" w:rsidRDefault="002B3736"/>
  </w:footnote>
  <w:footnote w:id="2">
    <w:p w14:paraId="23B0C860" w14:textId="77777777" w:rsidR="00DD4F9C" w:rsidRDefault="00DD4F9C" w:rsidP="001107CE">
      <w:pPr>
        <w:pStyle w:val="FootnoteText"/>
      </w:pPr>
      <w:r>
        <w:rPr>
          <w:rStyle w:val="FootnoteReference"/>
        </w:rPr>
        <w:footnoteRef/>
      </w:r>
      <w:r>
        <w:t xml:space="preserve"> Datasets are made available for download if they are freely accessible. </w:t>
      </w:r>
    </w:p>
  </w:footnote>
  <w:footnote w:id="3">
    <w:p w14:paraId="23B0C861" w14:textId="77777777" w:rsidR="00DD4F9C" w:rsidRDefault="00DD4F9C" w:rsidP="005753F7">
      <w:pPr>
        <w:pStyle w:val="FootnoteText"/>
      </w:pPr>
      <w:r>
        <w:rPr>
          <w:rStyle w:val="FootnoteReference"/>
        </w:rPr>
        <w:footnoteRef/>
      </w:r>
      <w:r>
        <w:t xml:space="preserve"> </w:t>
      </w:r>
      <w:hyperlink r:id="rId1" w:history="1">
        <w:r w:rsidRPr="00B65A53">
          <w:rPr>
            <w:rStyle w:val="Hyperlink"/>
          </w:rPr>
          <w:t>http://usgin.org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0C856" w14:textId="77777777" w:rsidR="00DD4F9C" w:rsidRDefault="00DD4F9C" w:rsidP="00B36846">
    <w:pPr>
      <w:tabs>
        <w:tab w:val="left" w:pos="3600"/>
        <w:tab w:val="right" w:pos="9180"/>
      </w:tabs>
      <w:rPr>
        <w:rFonts w:cs="Arial"/>
        <w:b/>
        <w:bCs/>
        <w:sz w:val="24"/>
        <w:szCs w:val="24"/>
      </w:rPr>
    </w:pPr>
    <w:r>
      <w:rPr>
        <w:rFonts w:cs="Arial"/>
        <w:b/>
        <w:bCs/>
        <w:noProof/>
        <w:sz w:val="24"/>
        <w:szCs w:val="24"/>
      </w:rPr>
      <w:drawing>
        <wp:inline distT="0" distB="0" distL="0" distR="0" wp14:anchorId="23B0C85C" wp14:editId="23B0C85D">
          <wp:extent cx="1397000" cy="2197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397000" cy="219710"/>
                  </a:xfrm>
                  <a:prstGeom prst="rect">
                    <a:avLst/>
                  </a:prstGeom>
                  <a:noFill/>
                  <a:ln w="9525">
                    <a:noFill/>
                    <a:miter lim="800000"/>
                    <a:headEnd/>
                    <a:tailEnd/>
                  </a:ln>
                </pic:spPr>
              </pic:pic>
            </a:graphicData>
          </a:graphic>
        </wp:inline>
      </w:drawing>
    </w:r>
    <w:r>
      <w:rPr>
        <w:rFonts w:cs="Arial"/>
        <w:b/>
        <w:bCs/>
        <w:sz w:val="24"/>
        <w:szCs w:val="24"/>
      </w:rPr>
      <w:tab/>
      <w:t xml:space="preserve">        </w:t>
    </w:r>
  </w:p>
  <w:p w14:paraId="23B0C857" w14:textId="77777777" w:rsidR="00DD4F9C" w:rsidRPr="00B36846" w:rsidRDefault="00DD4F9C" w:rsidP="00913173">
    <w:pPr>
      <w:pStyle w:val="Header"/>
      <w:jc w:val="right"/>
      <w:rPr>
        <w:b/>
        <w:i/>
        <w:sz w:val="18"/>
        <w:szCs w:val="18"/>
      </w:rPr>
    </w:pPr>
    <w:r>
      <w:rPr>
        <w:b/>
        <w:i/>
        <w:sz w:val="18"/>
        <w:szCs w:val="18"/>
      </w:rPr>
      <w:t>National Geothermal Data System</w:t>
    </w:r>
  </w:p>
  <w:p w14:paraId="23B0C858" w14:textId="77777777" w:rsidR="00DD4F9C" w:rsidRPr="00476FD5" w:rsidRDefault="00DD4F9C" w:rsidP="00B36846">
    <w:pPr>
      <w:tabs>
        <w:tab w:val="left" w:pos="3600"/>
        <w:tab w:val="right" w:pos="9180"/>
      </w:tabs>
      <w:rPr>
        <w:rFonts w:cs="Arial"/>
        <w:b/>
        <w:bCs/>
        <w:sz w:val="24"/>
        <w:szCs w:val="24"/>
      </w:rPr>
    </w:pPr>
    <w:r>
      <w:rPr>
        <w:b/>
        <w:i/>
        <w:noProof/>
        <w:sz w:val="18"/>
        <w:szCs w:val="18"/>
      </w:rPr>
      <mc:AlternateContent>
        <mc:Choice Requires="wps">
          <w:drawing>
            <wp:anchor distT="0" distB="0" distL="114300" distR="114300" simplePos="0" relativeHeight="251659776" behindDoc="0" locked="0" layoutInCell="1" allowOverlap="1" wp14:anchorId="23B0C85E" wp14:editId="23B0C85F">
              <wp:simplePos x="0" y="0"/>
              <wp:positionH relativeFrom="column">
                <wp:posOffset>0</wp:posOffset>
              </wp:positionH>
              <wp:positionV relativeFrom="paragraph">
                <wp:posOffset>87630</wp:posOffset>
              </wp:positionV>
              <wp:extent cx="5943600" cy="18415"/>
              <wp:effectExtent l="19050" t="19050" r="19050" b="19685"/>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1841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pt" to="46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ukHgIAADc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&#1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AB8B0FE"/>
    <w:lvl w:ilvl="0">
      <w:start w:val="1"/>
      <w:numFmt w:val="decimal"/>
      <w:pStyle w:val="ListNumber2"/>
      <w:lvlText w:val="%1."/>
      <w:lvlJc w:val="left"/>
      <w:pPr>
        <w:tabs>
          <w:tab w:val="num" w:pos="540"/>
        </w:tabs>
        <w:ind w:left="540" w:hanging="360"/>
      </w:pPr>
      <w:rPr>
        <w:rFonts w:cs="Times New Roman"/>
      </w:rPr>
    </w:lvl>
  </w:abstractNum>
  <w:abstractNum w:abstractNumId="1">
    <w:nsid w:val="02ED77E6"/>
    <w:multiLevelType w:val="hybridMultilevel"/>
    <w:tmpl w:val="1C9C0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71CCA"/>
    <w:multiLevelType w:val="hybridMultilevel"/>
    <w:tmpl w:val="569A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B1894"/>
    <w:multiLevelType w:val="hybridMultilevel"/>
    <w:tmpl w:val="3C44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721AD"/>
    <w:multiLevelType w:val="hybridMultilevel"/>
    <w:tmpl w:val="3F20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2510D"/>
    <w:multiLevelType w:val="multilevel"/>
    <w:tmpl w:val="183E4802"/>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A58616E"/>
    <w:multiLevelType w:val="hybridMultilevel"/>
    <w:tmpl w:val="CA3A9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E838B5"/>
    <w:multiLevelType w:val="hybridMultilevel"/>
    <w:tmpl w:val="5106DFC4"/>
    <w:lvl w:ilvl="0" w:tplc="F34EB756">
      <w:start w:val="1"/>
      <w:numFmt w:val="bullet"/>
      <w:lvlText w:val="•"/>
      <w:lvlJc w:val="left"/>
      <w:pPr>
        <w:tabs>
          <w:tab w:val="num" w:pos="720"/>
        </w:tabs>
        <w:ind w:left="720" w:hanging="360"/>
      </w:pPr>
      <w:rPr>
        <w:rFonts w:ascii="Arial" w:hAnsi="Arial" w:hint="default"/>
      </w:rPr>
    </w:lvl>
    <w:lvl w:ilvl="1" w:tplc="CD54A86A" w:tentative="1">
      <w:start w:val="1"/>
      <w:numFmt w:val="bullet"/>
      <w:lvlText w:val="•"/>
      <w:lvlJc w:val="left"/>
      <w:pPr>
        <w:tabs>
          <w:tab w:val="num" w:pos="1440"/>
        </w:tabs>
        <w:ind w:left="1440" w:hanging="360"/>
      </w:pPr>
      <w:rPr>
        <w:rFonts w:ascii="Arial" w:hAnsi="Arial" w:hint="default"/>
      </w:rPr>
    </w:lvl>
    <w:lvl w:ilvl="2" w:tplc="6BD408D6" w:tentative="1">
      <w:start w:val="1"/>
      <w:numFmt w:val="bullet"/>
      <w:lvlText w:val="•"/>
      <w:lvlJc w:val="left"/>
      <w:pPr>
        <w:tabs>
          <w:tab w:val="num" w:pos="2160"/>
        </w:tabs>
        <w:ind w:left="2160" w:hanging="360"/>
      </w:pPr>
      <w:rPr>
        <w:rFonts w:ascii="Arial" w:hAnsi="Arial" w:hint="default"/>
      </w:rPr>
    </w:lvl>
    <w:lvl w:ilvl="3" w:tplc="50C048E2" w:tentative="1">
      <w:start w:val="1"/>
      <w:numFmt w:val="bullet"/>
      <w:lvlText w:val="•"/>
      <w:lvlJc w:val="left"/>
      <w:pPr>
        <w:tabs>
          <w:tab w:val="num" w:pos="2880"/>
        </w:tabs>
        <w:ind w:left="2880" w:hanging="360"/>
      </w:pPr>
      <w:rPr>
        <w:rFonts w:ascii="Arial" w:hAnsi="Arial" w:hint="default"/>
      </w:rPr>
    </w:lvl>
    <w:lvl w:ilvl="4" w:tplc="7D3A8D84" w:tentative="1">
      <w:start w:val="1"/>
      <w:numFmt w:val="bullet"/>
      <w:lvlText w:val="•"/>
      <w:lvlJc w:val="left"/>
      <w:pPr>
        <w:tabs>
          <w:tab w:val="num" w:pos="3600"/>
        </w:tabs>
        <w:ind w:left="3600" w:hanging="360"/>
      </w:pPr>
      <w:rPr>
        <w:rFonts w:ascii="Arial" w:hAnsi="Arial" w:hint="default"/>
      </w:rPr>
    </w:lvl>
    <w:lvl w:ilvl="5" w:tplc="8598AAD2" w:tentative="1">
      <w:start w:val="1"/>
      <w:numFmt w:val="bullet"/>
      <w:lvlText w:val="•"/>
      <w:lvlJc w:val="left"/>
      <w:pPr>
        <w:tabs>
          <w:tab w:val="num" w:pos="4320"/>
        </w:tabs>
        <w:ind w:left="4320" w:hanging="360"/>
      </w:pPr>
      <w:rPr>
        <w:rFonts w:ascii="Arial" w:hAnsi="Arial" w:hint="default"/>
      </w:rPr>
    </w:lvl>
    <w:lvl w:ilvl="6" w:tplc="C4DA8C74" w:tentative="1">
      <w:start w:val="1"/>
      <w:numFmt w:val="bullet"/>
      <w:lvlText w:val="•"/>
      <w:lvlJc w:val="left"/>
      <w:pPr>
        <w:tabs>
          <w:tab w:val="num" w:pos="5040"/>
        </w:tabs>
        <w:ind w:left="5040" w:hanging="360"/>
      </w:pPr>
      <w:rPr>
        <w:rFonts w:ascii="Arial" w:hAnsi="Arial" w:hint="default"/>
      </w:rPr>
    </w:lvl>
    <w:lvl w:ilvl="7" w:tplc="BCE2D136" w:tentative="1">
      <w:start w:val="1"/>
      <w:numFmt w:val="bullet"/>
      <w:lvlText w:val="•"/>
      <w:lvlJc w:val="left"/>
      <w:pPr>
        <w:tabs>
          <w:tab w:val="num" w:pos="5760"/>
        </w:tabs>
        <w:ind w:left="5760" w:hanging="360"/>
      </w:pPr>
      <w:rPr>
        <w:rFonts w:ascii="Arial" w:hAnsi="Arial" w:hint="default"/>
      </w:rPr>
    </w:lvl>
    <w:lvl w:ilvl="8" w:tplc="9BDA7F5A" w:tentative="1">
      <w:start w:val="1"/>
      <w:numFmt w:val="bullet"/>
      <w:lvlText w:val="•"/>
      <w:lvlJc w:val="left"/>
      <w:pPr>
        <w:tabs>
          <w:tab w:val="num" w:pos="6480"/>
        </w:tabs>
        <w:ind w:left="6480" w:hanging="360"/>
      </w:pPr>
      <w:rPr>
        <w:rFonts w:ascii="Arial" w:hAnsi="Arial" w:hint="default"/>
      </w:rPr>
    </w:lvl>
  </w:abstractNum>
  <w:abstractNum w:abstractNumId="8">
    <w:nsid w:val="2E872BCF"/>
    <w:multiLevelType w:val="hybridMultilevel"/>
    <w:tmpl w:val="927E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E1661C"/>
    <w:multiLevelType w:val="hybridMultilevel"/>
    <w:tmpl w:val="3834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D1412"/>
    <w:multiLevelType w:val="hybridMultilevel"/>
    <w:tmpl w:val="3460D768"/>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E0015"/>
    <w:multiLevelType w:val="hybridMultilevel"/>
    <w:tmpl w:val="C010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F28B6"/>
    <w:multiLevelType w:val="hybridMultilevel"/>
    <w:tmpl w:val="0068EBC6"/>
    <w:lvl w:ilvl="0" w:tplc="0409000F">
      <w:start w:val="1"/>
      <w:numFmt w:val="decimal"/>
      <w:lvlText w:val="%1."/>
      <w:lvlJc w:val="left"/>
      <w:pPr>
        <w:ind w:left="3168" w:hanging="360"/>
      </w:pPr>
    </w:lvl>
    <w:lvl w:ilvl="1" w:tplc="04090019" w:tentative="1">
      <w:start w:val="1"/>
      <w:numFmt w:val="lowerLetter"/>
      <w:lvlText w:val="%2."/>
      <w:lvlJc w:val="left"/>
      <w:pPr>
        <w:ind w:left="3888" w:hanging="360"/>
      </w:pPr>
    </w:lvl>
    <w:lvl w:ilvl="2" w:tplc="0409001B" w:tentative="1">
      <w:start w:val="1"/>
      <w:numFmt w:val="lowerRoman"/>
      <w:lvlText w:val="%3."/>
      <w:lvlJc w:val="right"/>
      <w:pPr>
        <w:ind w:left="4608" w:hanging="180"/>
      </w:pPr>
    </w:lvl>
    <w:lvl w:ilvl="3" w:tplc="0409000F" w:tentative="1">
      <w:start w:val="1"/>
      <w:numFmt w:val="decimal"/>
      <w:lvlText w:val="%4."/>
      <w:lvlJc w:val="left"/>
      <w:pPr>
        <w:ind w:left="5328" w:hanging="360"/>
      </w:pPr>
    </w:lvl>
    <w:lvl w:ilvl="4" w:tplc="04090019" w:tentative="1">
      <w:start w:val="1"/>
      <w:numFmt w:val="lowerLetter"/>
      <w:lvlText w:val="%5."/>
      <w:lvlJc w:val="left"/>
      <w:pPr>
        <w:ind w:left="6048" w:hanging="360"/>
      </w:pPr>
    </w:lvl>
    <w:lvl w:ilvl="5" w:tplc="0409001B" w:tentative="1">
      <w:start w:val="1"/>
      <w:numFmt w:val="lowerRoman"/>
      <w:lvlText w:val="%6."/>
      <w:lvlJc w:val="right"/>
      <w:pPr>
        <w:ind w:left="6768" w:hanging="180"/>
      </w:pPr>
    </w:lvl>
    <w:lvl w:ilvl="6" w:tplc="0409000F" w:tentative="1">
      <w:start w:val="1"/>
      <w:numFmt w:val="decimal"/>
      <w:lvlText w:val="%7."/>
      <w:lvlJc w:val="left"/>
      <w:pPr>
        <w:ind w:left="7488" w:hanging="360"/>
      </w:pPr>
    </w:lvl>
    <w:lvl w:ilvl="7" w:tplc="04090019" w:tentative="1">
      <w:start w:val="1"/>
      <w:numFmt w:val="lowerLetter"/>
      <w:lvlText w:val="%8."/>
      <w:lvlJc w:val="left"/>
      <w:pPr>
        <w:ind w:left="8208" w:hanging="360"/>
      </w:pPr>
    </w:lvl>
    <w:lvl w:ilvl="8" w:tplc="0409001B" w:tentative="1">
      <w:start w:val="1"/>
      <w:numFmt w:val="lowerRoman"/>
      <w:lvlText w:val="%9."/>
      <w:lvlJc w:val="right"/>
      <w:pPr>
        <w:ind w:left="8928" w:hanging="180"/>
      </w:pPr>
    </w:lvl>
  </w:abstractNum>
  <w:abstractNum w:abstractNumId="13">
    <w:nsid w:val="36104D98"/>
    <w:multiLevelType w:val="hybridMultilevel"/>
    <w:tmpl w:val="057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578D0"/>
    <w:multiLevelType w:val="hybridMultilevel"/>
    <w:tmpl w:val="0732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A229CA"/>
    <w:multiLevelType w:val="multilevel"/>
    <w:tmpl w:val="12DE415E"/>
    <w:styleLink w:val="StyleNumbered"/>
    <w:lvl w:ilvl="0">
      <w:start w:val="1"/>
      <w:numFmt w:val="decimal"/>
      <w:lvlText w:val="[%1]"/>
      <w:lvlJc w:val="left"/>
      <w:pPr>
        <w:tabs>
          <w:tab w:val="num" w:pos="607"/>
        </w:tabs>
        <w:ind w:left="607" w:hanging="607"/>
      </w:pPr>
      <w:rPr>
        <w:rFonts w:ascii="Arial" w:hAnsi="Arial" w:hint="default"/>
        <w:sz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43490DFC"/>
    <w:multiLevelType w:val="hybridMultilevel"/>
    <w:tmpl w:val="38A8D32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nsid w:val="564B54D5"/>
    <w:multiLevelType w:val="hybridMultilevel"/>
    <w:tmpl w:val="168A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74E24"/>
    <w:multiLevelType w:val="hybridMultilevel"/>
    <w:tmpl w:val="204EDA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6A56D7"/>
    <w:multiLevelType w:val="hybridMultilevel"/>
    <w:tmpl w:val="837C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C66185"/>
    <w:multiLevelType w:val="multilevel"/>
    <w:tmpl w:val="E7B6E6EE"/>
    <w:lvl w:ilvl="0">
      <w:start w:val="1"/>
      <w:numFmt w:val="decimal"/>
      <w:pStyle w:val="Heading1"/>
      <w:lvlText w:val="%1"/>
      <w:lvlJc w:val="left"/>
      <w:pPr>
        <w:tabs>
          <w:tab w:val="num" w:pos="432"/>
        </w:tabs>
        <w:ind w:left="432" w:hanging="432"/>
      </w:pPr>
      <w:rPr>
        <w:rFonts w:ascii="Arial" w:hAnsi="Arial"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4"/>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63905F15"/>
    <w:multiLevelType w:val="hybridMultilevel"/>
    <w:tmpl w:val="EB96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4F2535"/>
    <w:multiLevelType w:val="multilevel"/>
    <w:tmpl w:val="CF3E011C"/>
    <w:lvl w:ilvl="0">
      <w:start w:val="1"/>
      <w:numFmt w:val="decimal"/>
      <w:lvlText w:val="%1"/>
      <w:lvlJc w:val="left"/>
      <w:pPr>
        <w:tabs>
          <w:tab w:val="num" w:pos="432"/>
        </w:tabs>
        <w:ind w:left="432" w:hanging="432"/>
      </w:pPr>
      <w:rPr>
        <w:rFonts w:hint="default"/>
        <w:b/>
        <w:i w:val="0"/>
        <w:sz w:val="28"/>
      </w:rPr>
    </w:lvl>
    <w:lvl w:ilvl="1">
      <w:start w:val="1"/>
      <w:numFmt w:val="decimal"/>
      <w:pStyle w:val="AppendixA1"/>
      <w:lvlText w:val="%2.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6EDF24EC"/>
    <w:multiLevelType w:val="hybridMultilevel"/>
    <w:tmpl w:val="503A250A"/>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A211150"/>
    <w:multiLevelType w:val="hybridMultilevel"/>
    <w:tmpl w:val="95D0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4C0742"/>
    <w:multiLevelType w:val="hybridMultilevel"/>
    <w:tmpl w:val="53123480"/>
    <w:lvl w:ilvl="0" w:tplc="FFFFFFFF">
      <w:start w:val="1"/>
      <w:numFmt w:val="bullet"/>
      <w:pStyle w:val="Aufzhlung"/>
      <w:lvlText w:val=""/>
      <w:lvlJc w:val="left"/>
      <w:pPr>
        <w:tabs>
          <w:tab w:val="num" w:pos="284"/>
        </w:tabs>
        <w:ind w:left="284" w:hanging="284"/>
      </w:pPr>
      <w:rPr>
        <w:rFonts w:ascii="Wingdings" w:hAnsi="Wingdings" w:hint="default"/>
        <w:color w:val="333333"/>
        <w:sz w:val="16"/>
      </w:rPr>
    </w:lvl>
    <w:lvl w:ilvl="1" w:tplc="ACE694BC">
      <w:start w:val="1"/>
      <w:numFmt w:val="bullet"/>
      <w:lvlText w:val=""/>
      <w:lvlJc w:val="left"/>
      <w:pPr>
        <w:tabs>
          <w:tab w:val="num" w:pos="1647"/>
        </w:tabs>
        <w:ind w:left="1647" w:hanging="567"/>
      </w:pPr>
      <w:rPr>
        <w:rFonts w:ascii="Wingdings" w:hAnsi="Wingdings" w:hint="default"/>
        <w:color w:val="333333"/>
        <w:sz w:val="16"/>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7ADB7A81"/>
    <w:multiLevelType w:val="multilevel"/>
    <w:tmpl w:val="05BA1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2"/>
  </w:num>
  <w:num w:numId="2">
    <w:abstractNumId w:val="20"/>
  </w:num>
  <w:num w:numId="3">
    <w:abstractNumId w:val="15"/>
  </w:num>
  <w:num w:numId="4">
    <w:abstractNumId w:val="17"/>
  </w:num>
  <w:num w:numId="5">
    <w:abstractNumId w:val="0"/>
    <w:lvlOverride w:ilvl="0">
      <w:startOverride w:val="1"/>
    </w:lvlOverride>
  </w:num>
  <w:num w:numId="6">
    <w:abstractNumId w:val="16"/>
  </w:num>
  <w:num w:numId="7">
    <w:abstractNumId w:val="5"/>
  </w:num>
  <w:num w:numId="8">
    <w:abstractNumId w:val="21"/>
  </w:num>
  <w:num w:numId="9">
    <w:abstractNumId w:val="9"/>
  </w:num>
  <w:num w:numId="10">
    <w:abstractNumId w:val="24"/>
  </w:num>
  <w:num w:numId="11">
    <w:abstractNumId w:val="23"/>
  </w:num>
  <w:num w:numId="12">
    <w:abstractNumId w:val="18"/>
  </w:num>
  <w:num w:numId="13">
    <w:abstractNumId w:val="1"/>
  </w:num>
  <w:num w:numId="14">
    <w:abstractNumId w:val="25"/>
  </w:num>
  <w:num w:numId="15">
    <w:abstractNumId w:val="6"/>
  </w:num>
  <w:num w:numId="16">
    <w:abstractNumId w:val="7"/>
  </w:num>
  <w:num w:numId="17">
    <w:abstractNumId w:val="12"/>
  </w:num>
  <w:num w:numId="18">
    <w:abstractNumId w:val="4"/>
  </w:num>
  <w:num w:numId="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
  </w:num>
  <w:num w:numId="22">
    <w:abstractNumId w:val="3"/>
  </w:num>
  <w:num w:numId="23">
    <w:abstractNumId w:val="19"/>
  </w:num>
  <w:num w:numId="24">
    <w:abstractNumId w:val="14"/>
  </w:num>
  <w:num w:numId="25">
    <w:abstractNumId w:val="13"/>
  </w:num>
  <w:num w:numId="26">
    <w:abstractNumId w:val="10"/>
  </w:num>
  <w:num w:numId="2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846"/>
    <w:rsid w:val="00000084"/>
    <w:rsid w:val="000011EB"/>
    <w:rsid w:val="000036C8"/>
    <w:rsid w:val="00003C9B"/>
    <w:rsid w:val="00004406"/>
    <w:rsid w:val="000052CE"/>
    <w:rsid w:val="00006402"/>
    <w:rsid w:val="00006E8F"/>
    <w:rsid w:val="00007385"/>
    <w:rsid w:val="000111D1"/>
    <w:rsid w:val="000121F5"/>
    <w:rsid w:val="0001457C"/>
    <w:rsid w:val="000172CF"/>
    <w:rsid w:val="000176F8"/>
    <w:rsid w:val="000244E8"/>
    <w:rsid w:val="0002558B"/>
    <w:rsid w:val="00025903"/>
    <w:rsid w:val="00025DA7"/>
    <w:rsid w:val="0002701D"/>
    <w:rsid w:val="0002759B"/>
    <w:rsid w:val="00031766"/>
    <w:rsid w:val="000331A6"/>
    <w:rsid w:val="00034B82"/>
    <w:rsid w:val="00034F95"/>
    <w:rsid w:val="000355DB"/>
    <w:rsid w:val="0003700E"/>
    <w:rsid w:val="000374F9"/>
    <w:rsid w:val="000378A2"/>
    <w:rsid w:val="00042BDE"/>
    <w:rsid w:val="0004427A"/>
    <w:rsid w:val="00044A87"/>
    <w:rsid w:val="00046986"/>
    <w:rsid w:val="00047449"/>
    <w:rsid w:val="00057479"/>
    <w:rsid w:val="00063627"/>
    <w:rsid w:val="00066A15"/>
    <w:rsid w:val="0006709A"/>
    <w:rsid w:val="000670F6"/>
    <w:rsid w:val="000671F5"/>
    <w:rsid w:val="0006799A"/>
    <w:rsid w:val="000712E9"/>
    <w:rsid w:val="00072DB1"/>
    <w:rsid w:val="00075089"/>
    <w:rsid w:val="00076ECB"/>
    <w:rsid w:val="000802A0"/>
    <w:rsid w:val="000802D6"/>
    <w:rsid w:val="000825D5"/>
    <w:rsid w:val="000855E7"/>
    <w:rsid w:val="0008639B"/>
    <w:rsid w:val="00086557"/>
    <w:rsid w:val="0009066B"/>
    <w:rsid w:val="0009260B"/>
    <w:rsid w:val="000951CA"/>
    <w:rsid w:val="000955EE"/>
    <w:rsid w:val="000960C3"/>
    <w:rsid w:val="000A102B"/>
    <w:rsid w:val="000A2349"/>
    <w:rsid w:val="000A23B5"/>
    <w:rsid w:val="000A254E"/>
    <w:rsid w:val="000A2D10"/>
    <w:rsid w:val="000A33FD"/>
    <w:rsid w:val="000A3575"/>
    <w:rsid w:val="000A474B"/>
    <w:rsid w:val="000A5545"/>
    <w:rsid w:val="000A5C5F"/>
    <w:rsid w:val="000A616C"/>
    <w:rsid w:val="000B0AF0"/>
    <w:rsid w:val="000B286A"/>
    <w:rsid w:val="000B2F70"/>
    <w:rsid w:val="000B5646"/>
    <w:rsid w:val="000B7155"/>
    <w:rsid w:val="000B7A70"/>
    <w:rsid w:val="000C087F"/>
    <w:rsid w:val="000C0946"/>
    <w:rsid w:val="000C2185"/>
    <w:rsid w:val="000C2636"/>
    <w:rsid w:val="000C317C"/>
    <w:rsid w:val="000C5A94"/>
    <w:rsid w:val="000C5C9F"/>
    <w:rsid w:val="000D01B7"/>
    <w:rsid w:val="000D0302"/>
    <w:rsid w:val="000D08C3"/>
    <w:rsid w:val="000D0C6D"/>
    <w:rsid w:val="000D3A39"/>
    <w:rsid w:val="000D4652"/>
    <w:rsid w:val="000D47DD"/>
    <w:rsid w:val="000D536C"/>
    <w:rsid w:val="000D7584"/>
    <w:rsid w:val="000D7B3A"/>
    <w:rsid w:val="000D7BA9"/>
    <w:rsid w:val="000D7F73"/>
    <w:rsid w:val="000E06DF"/>
    <w:rsid w:val="000E12F8"/>
    <w:rsid w:val="000E15E4"/>
    <w:rsid w:val="000E16CF"/>
    <w:rsid w:val="000E33F2"/>
    <w:rsid w:val="000E4016"/>
    <w:rsid w:val="000E4104"/>
    <w:rsid w:val="000E4F5A"/>
    <w:rsid w:val="000F0094"/>
    <w:rsid w:val="000F0A93"/>
    <w:rsid w:val="000F0B8B"/>
    <w:rsid w:val="000F1E3A"/>
    <w:rsid w:val="000F58AB"/>
    <w:rsid w:val="00100905"/>
    <w:rsid w:val="0010108E"/>
    <w:rsid w:val="001010B0"/>
    <w:rsid w:val="00103F3D"/>
    <w:rsid w:val="001047EC"/>
    <w:rsid w:val="001061AD"/>
    <w:rsid w:val="00107985"/>
    <w:rsid w:val="001107CE"/>
    <w:rsid w:val="00111BDC"/>
    <w:rsid w:val="00111E51"/>
    <w:rsid w:val="001129ED"/>
    <w:rsid w:val="00112FCE"/>
    <w:rsid w:val="00113A14"/>
    <w:rsid w:val="0011557F"/>
    <w:rsid w:val="001156E7"/>
    <w:rsid w:val="00115752"/>
    <w:rsid w:val="001178FD"/>
    <w:rsid w:val="00117A2A"/>
    <w:rsid w:val="001210DF"/>
    <w:rsid w:val="001224B1"/>
    <w:rsid w:val="00122887"/>
    <w:rsid w:val="00125B5B"/>
    <w:rsid w:val="00125E64"/>
    <w:rsid w:val="00126652"/>
    <w:rsid w:val="001302B0"/>
    <w:rsid w:val="001324B1"/>
    <w:rsid w:val="00133202"/>
    <w:rsid w:val="00133B38"/>
    <w:rsid w:val="0013624C"/>
    <w:rsid w:val="001425F0"/>
    <w:rsid w:val="0014428A"/>
    <w:rsid w:val="0014775F"/>
    <w:rsid w:val="0015020F"/>
    <w:rsid w:val="00150AE4"/>
    <w:rsid w:val="0015364A"/>
    <w:rsid w:val="00154251"/>
    <w:rsid w:val="001542BD"/>
    <w:rsid w:val="00156461"/>
    <w:rsid w:val="0015728B"/>
    <w:rsid w:val="0016046A"/>
    <w:rsid w:val="0016190C"/>
    <w:rsid w:val="00165227"/>
    <w:rsid w:val="001663FB"/>
    <w:rsid w:val="00167845"/>
    <w:rsid w:val="001713CE"/>
    <w:rsid w:val="00182653"/>
    <w:rsid w:val="00183E13"/>
    <w:rsid w:val="0018550E"/>
    <w:rsid w:val="00186B10"/>
    <w:rsid w:val="00186D6A"/>
    <w:rsid w:val="00191FD0"/>
    <w:rsid w:val="00196240"/>
    <w:rsid w:val="001A0BFA"/>
    <w:rsid w:val="001A1544"/>
    <w:rsid w:val="001A1874"/>
    <w:rsid w:val="001A2177"/>
    <w:rsid w:val="001A2A8B"/>
    <w:rsid w:val="001A6B19"/>
    <w:rsid w:val="001A771D"/>
    <w:rsid w:val="001A7D37"/>
    <w:rsid w:val="001A7F33"/>
    <w:rsid w:val="001B148F"/>
    <w:rsid w:val="001B4048"/>
    <w:rsid w:val="001B4324"/>
    <w:rsid w:val="001B4815"/>
    <w:rsid w:val="001B56BE"/>
    <w:rsid w:val="001B5D15"/>
    <w:rsid w:val="001C0332"/>
    <w:rsid w:val="001C06FC"/>
    <w:rsid w:val="001C1283"/>
    <w:rsid w:val="001C1C88"/>
    <w:rsid w:val="001C236E"/>
    <w:rsid w:val="001C4E20"/>
    <w:rsid w:val="001D7783"/>
    <w:rsid w:val="001E0C0D"/>
    <w:rsid w:val="001E32D0"/>
    <w:rsid w:val="001E4BE5"/>
    <w:rsid w:val="001E529E"/>
    <w:rsid w:val="001E5B68"/>
    <w:rsid w:val="001E7A87"/>
    <w:rsid w:val="001F0B11"/>
    <w:rsid w:val="001F3D83"/>
    <w:rsid w:val="001F3FB3"/>
    <w:rsid w:val="001F49CF"/>
    <w:rsid w:val="001F518F"/>
    <w:rsid w:val="001F593B"/>
    <w:rsid w:val="001F6571"/>
    <w:rsid w:val="001F696A"/>
    <w:rsid w:val="0020097A"/>
    <w:rsid w:val="002019F2"/>
    <w:rsid w:val="00201DE9"/>
    <w:rsid w:val="002109C4"/>
    <w:rsid w:val="00211D3A"/>
    <w:rsid w:val="00211ECF"/>
    <w:rsid w:val="00211FCC"/>
    <w:rsid w:val="00212147"/>
    <w:rsid w:val="00212883"/>
    <w:rsid w:val="00213A2A"/>
    <w:rsid w:val="002152FC"/>
    <w:rsid w:val="00215585"/>
    <w:rsid w:val="00217461"/>
    <w:rsid w:val="00220721"/>
    <w:rsid w:val="00220900"/>
    <w:rsid w:val="00221C2B"/>
    <w:rsid w:val="00222474"/>
    <w:rsid w:val="00222591"/>
    <w:rsid w:val="00222C88"/>
    <w:rsid w:val="00225035"/>
    <w:rsid w:val="0022581C"/>
    <w:rsid w:val="002274DB"/>
    <w:rsid w:val="0023111A"/>
    <w:rsid w:val="00231AB7"/>
    <w:rsid w:val="00232C24"/>
    <w:rsid w:val="00233570"/>
    <w:rsid w:val="00233A69"/>
    <w:rsid w:val="00236185"/>
    <w:rsid w:val="00241975"/>
    <w:rsid w:val="00241B56"/>
    <w:rsid w:val="002452F2"/>
    <w:rsid w:val="0024533A"/>
    <w:rsid w:val="002461F5"/>
    <w:rsid w:val="002466EF"/>
    <w:rsid w:val="00246BA4"/>
    <w:rsid w:val="00246D2A"/>
    <w:rsid w:val="002507E9"/>
    <w:rsid w:val="00250F57"/>
    <w:rsid w:val="00255A0A"/>
    <w:rsid w:val="00256405"/>
    <w:rsid w:val="002565E8"/>
    <w:rsid w:val="00260075"/>
    <w:rsid w:val="002617A3"/>
    <w:rsid w:val="0026218C"/>
    <w:rsid w:val="00262652"/>
    <w:rsid w:val="0026367F"/>
    <w:rsid w:val="002648F4"/>
    <w:rsid w:val="00265171"/>
    <w:rsid w:val="002677CC"/>
    <w:rsid w:val="00270A0B"/>
    <w:rsid w:val="00271885"/>
    <w:rsid w:val="00272050"/>
    <w:rsid w:val="002774E0"/>
    <w:rsid w:val="00277CAA"/>
    <w:rsid w:val="0028167C"/>
    <w:rsid w:val="002837FE"/>
    <w:rsid w:val="002859A3"/>
    <w:rsid w:val="00285CDB"/>
    <w:rsid w:val="00286FE8"/>
    <w:rsid w:val="0028778A"/>
    <w:rsid w:val="0029022A"/>
    <w:rsid w:val="00290591"/>
    <w:rsid w:val="002907C1"/>
    <w:rsid w:val="00290C6C"/>
    <w:rsid w:val="00291358"/>
    <w:rsid w:val="0029253F"/>
    <w:rsid w:val="002927C0"/>
    <w:rsid w:val="00292C80"/>
    <w:rsid w:val="002941AB"/>
    <w:rsid w:val="00296DD0"/>
    <w:rsid w:val="002A0AA4"/>
    <w:rsid w:val="002A2E75"/>
    <w:rsid w:val="002A3C47"/>
    <w:rsid w:val="002A4419"/>
    <w:rsid w:val="002A4919"/>
    <w:rsid w:val="002A51EA"/>
    <w:rsid w:val="002A537B"/>
    <w:rsid w:val="002A5AF3"/>
    <w:rsid w:val="002A5CBF"/>
    <w:rsid w:val="002A6530"/>
    <w:rsid w:val="002A6683"/>
    <w:rsid w:val="002A6E66"/>
    <w:rsid w:val="002A7784"/>
    <w:rsid w:val="002B084A"/>
    <w:rsid w:val="002B0BF6"/>
    <w:rsid w:val="002B0C2F"/>
    <w:rsid w:val="002B103D"/>
    <w:rsid w:val="002B3736"/>
    <w:rsid w:val="002B40B3"/>
    <w:rsid w:val="002B488A"/>
    <w:rsid w:val="002C05E8"/>
    <w:rsid w:val="002C0A2F"/>
    <w:rsid w:val="002C2557"/>
    <w:rsid w:val="002C362B"/>
    <w:rsid w:val="002C44BA"/>
    <w:rsid w:val="002D0D69"/>
    <w:rsid w:val="002D1817"/>
    <w:rsid w:val="002D28E7"/>
    <w:rsid w:val="002D2C5A"/>
    <w:rsid w:val="002D5711"/>
    <w:rsid w:val="002D5FC7"/>
    <w:rsid w:val="002D60D9"/>
    <w:rsid w:val="002E24AD"/>
    <w:rsid w:val="002E37F4"/>
    <w:rsid w:val="002E6091"/>
    <w:rsid w:val="002E61A7"/>
    <w:rsid w:val="002E70BA"/>
    <w:rsid w:val="002F0EAF"/>
    <w:rsid w:val="002F138F"/>
    <w:rsid w:val="002F380D"/>
    <w:rsid w:val="002F71A7"/>
    <w:rsid w:val="0030122B"/>
    <w:rsid w:val="003012CD"/>
    <w:rsid w:val="00301A76"/>
    <w:rsid w:val="00301CF3"/>
    <w:rsid w:val="00302449"/>
    <w:rsid w:val="003025F6"/>
    <w:rsid w:val="003028BD"/>
    <w:rsid w:val="00302E1D"/>
    <w:rsid w:val="00304877"/>
    <w:rsid w:val="003069F3"/>
    <w:rsid w:val="003102DE"/>
    <w:rsid w:val="003106E0"/>
    <w:rsid w:val="00310CE9"/>
    <w:rsid w:val="0031196B"/>
    <w:rsid w:val="003129F2"/>
    <w:rsid w:val="00317294"/>
    <w:rsid w:val="003177B8"/>
    <w:rsid w:val="00321197"/>
    <w:rsid w:val="00321C65"/>
    <w:rsid w:val="00322B7F"/>
    <w:rsid w:val="003248B5"/>
    <w:rsid w:val="00327802"/>
    <w:rsid w:val="0032784A"/>
    <w:rsid w:val="00330FC7"/>
    <w:rsid w:val="00332117"/>
    <w:rsid w:val="003332C9"/>
    <w:rsid w:val="00333427"/>
    <w:rsid w:val="003350AA"/>
    <w:rsid w:val="003359AC"/>
    <w:rsid w:val="00340782"/>
    <w:rsid w:val="00344CBC"/>
    <w:rsid w:val="003454D8"/>
    <w:rsid w:val="003458ED"/>
    <w:rsid w:val="0035133E"/>
    <w:rsid w:val="00351786"/>
    <w:rsid w:val="00353DAB"/>
    <w:rsid w:val="003549B5"/>
    <w:rsid w:val="00356494"/>
    <w:rsid w:val="0035782A"/>
    <w:rsid w:val="00360643"/>
    <w:rsid w:val="003632C8"/>
    <w:rsid w:val="00364099"/>
    <w:rsid w:val="003647E5"/>
    <w:rsid w:val="003659F0"/>
    <w:rsid w:val="003703E6"/>
    <w:rsid w:val="003703F1"/>
    <w:rsid w:val="00370F34"/>
    <w:rsid w:val="00371642"/>
    <w:rsid w:val="003718D2"/>
    <w:rsid w:val="00375563"/>
    <w:rsid w:val="00377EE0"/>
    <w:rsid w:val="0038288B"/>
    <w:rsid w:val="00382CF3"/>
    <w:rsid w:val="00383F1F"/>
    <w:rsid w:val="00386359"/>
    <w:rsid w:val="0038693B"/>
    <w:rsid w:val="00386B2E"/>
    <w:rsid w:val="0038731C"/>
    <w:rsid w:val="003915C4"/>
    <w:rsid w:val="00391D21"/>
    <w:rsid w:val="00391E8B"/>
    <w:rsid w:val="003A09A3"/>
    <w:rsid w:val="003A10D3"/>
    <w:rsid w:val="003A283B"/>
    <w:rsid w:val="003A2950"/>
    <w:rsid w:val="003A34D7"/>
    <w:rsid w:val="003A37E3"/>
    <w:rsid w:val="003A3ABD"/>
    <w:rsid w:val="003A4867"/>
    <w:rsid w:val="003A4999"/>
    <w:rsid w:val="003A4D33"/>
    <w:rsid w:val="003A4DBD"/>
    <w:rsid w:val="003A51F7"/>
    <w:rsid w:val="003B0A0A"/>
    <w:rsid w:val="003B13E6"/>
    <w:rsid w:val="003B1BFA"/>
    <w:rsid w:val="003B398F"/>
    <w:rsid w:val="003B4698"/>
    <w:rsid w:val="003B478D"/>
    <w:rsid w:val="003B59F8"/>
    <w:rsid w:val="003B5D70"/>
    <w:rsid w:val="003C01C4"/>
    <w:rsid w:val="003C03E8"/>
    <w:rsid w:val="003C369D"/>
    <w:rsid w:val="003C4D0F"/>
    <w:rsid w:val="003C5B9E"/>
    <w:rsid w:val="003C6771"/>
    <w:rsid w:val="003C7C93"/>
    <w:rsid w:val="003D1A3A"/>
    <w:rsid w:val="003D2BDE"/>
    <w:rsid w:val="003D38CE"/>
    <w:rsid w:val="003D46F9"/>
    <w:rsid w:val="003D4D44"/>
    <w:rsid w:val="003D576C"/>
    <w:rsid w:val="003D62C1"/>
    <w:rsid w:val="003E6C87"/>
    <w:rsid w:val="003E6E64"/>
    <w:rsid w:val="003E721F"/>
    <w:rsid w:val="003E7863"/>
    <w:rsid w:val="003E7ECB"/>
    <w:rsid w:val="003F1E06"/>
    <w:rsid w:val="003F1EA1"/>
    <w:rsid w:val="003F1EFD"/>
    <w:rsid w:val="003F38D8"/>
    <w:rsid w:val="003F3BFC"/>
    <w:rsid w:val="003F3C3D"/>
    <w:rsid w:val="003F4CB3"/>
    <w:rsid w:val="003F50B4"/>
    <w:rsid w:val="003F55A1"/>
    <w:rsid w:val="003F55C8"/>
    <w:rsid w:val="003F6F51"/>
    <w:rsid w:val="003F763C"/>
    <w:rsid w:val="00401BFC"/>
    <w:rsid w:val="00403709"/>
    <w:rsid w:val="0040456C"/>
    <w:rsid w:val="00405CF4"/>
    <w:rsid w:val="00405EBE"/>
    <w:rsid w:val="00405FBA"/>
    <w:rsid w:val="00406173"/>
    <w:rsid w:val="00406E8D"/>
    <w:rsid w:val="00407619"/>
    <w:rsid w:val="004106B8"/>
    <w:rsid w:val="004108F0"/>
    <w:rsid w:val="00410A63"/>
    <w:rsid w:val="00411AA8"/>
    <w:rsid w:val="00412085"/>
    <w:rsid w:val="004134AE"/>
    <w:rsid w:val="0041418D"/>
    <w:rsid w:val="00414824"/>
    <w:rsid w:val="00415E7E"/>
    <w:rsid w:val="004210C3"/>
    <w:rsid w:val="00421372"/>
    <w:rsid w:val="00424BE1"/>
    <w:rsid w:val="00424BE5"/>
    <w:rsid w:val="00425205"/>
    <w:rsid w:val="00431876"/>
    <w:rsid w:val="004327CB"/>
    <w:rsid w:val="00435205"/>
    <w:rsid w:val="00436742"/>
    <w:rsid w:val="00436DD2"/>
    <w:rsid w:val="0043712A"/>
    <w:rsid w:val="00442EF2"/>
    <w:rsid w:val="00443060"/>
    <w:rsid w:val="00443833"/>
    <w:rsid w:val="00443E3A"/>
    <w:rsid w:val="004449A4"/>
    <w:rsid w:val="00445850"/>
    <w:rsid w:val="00445DA7"/>
    <w:rsid w:val="004475D3"/>
    <w:rsid w:val="00447EBD"/>
    <w:rsid w:val="00451B31"/>
    <w:rsid w:val="0045204A"/>
    <w:rsid w:val="0045262C"/>
    <w:rsid w:val="00452B48"/>
    <w:rsid w:val="004530A6"/>
    <w:rsid w:val="0045318A"/>
    <w:rsid w:val="004541D6"/>
    <w:rsid w:val="0045483B"/>
    <w:rsid w:val="004553FF"/>
    <w:rsid w:val="004561C0"/>
    <w:rsid w:val="004606B6"/>
    <w:rsid w:val="00463698"/>
    <w:rsid w:val="004640CA"/>
    <w:rsid w:val="00464100"/>
    <w:rsid w:val="00465EFE"/>
    <w:rsid w:val="00467DEE"/>
    <w:rsid w:val="00467EF2"/>
    <w:rsid w:val="004719C8"/>
    <w:rsid w:val="00471CB0"/>
    <w:rsid w:val="00472A2E"/>
    <w:rsid w:val="004742E8"/>
    <w:rsid w:val="00475957"/>
    <w:rsid w:val="00475E42"/>
    <w:rsid w:val="00476ED4"/>
    <w:rsid w:val="00480CC2"/>
    <w:rsid w:val="00482025"/>
    <w:rsid w:val="00482220"/>
    <w:rsid w:val="00483D80"/>
    <w:rsid w:val="00484656"/>
    <w:rsid w:val="00484E7F"/>
    <w:rsid w:val="00485073"/>
    <w:rsid w:val="004870A5"/>
    <w:rsid w:val="00493E6E"/>
    <w:rsid w:val="0049494C"/>
    <w:rsid w:val="00495D49"/>
    <w:rsid w:val="0049640A"/>
    <w:rsid w:val="00496453"/>
    <w:rsid w:val="004972DA"/>
    <w:rsid w:val="004975A7"/>
    <w:rsid w:val="004A3006"/>
    <w:rsid w:val="004A331C"/>
    <w:rsid w:val="004A397D"/>
    <w:rsid w:val="004A4328"/>
    <w:rsid w:val="004A4DA6"/>
    <w:rsid w:val="004A5601"/>
    <w:rsid w:val="004A676F"/>
    <w:rsid w:val="004A7192"/>
    <w:rsid w:val="004A7ED0"/>
    <w:rsid w:val="004B066A"/>
    <w:rsid w:val="004B208B"/>
    <w:rsid w:val="004B37DB"/>
    <w:rsid w:val="004B392F"/>
    <w:rsid w:val="004B3A65"/>
    <w:rsid w:val="004B4E70"/>
    <w:rsid w:val="004B61A1"/>
    <w:rsid w:val="004B6E74"/>
    <w:rsid w:val="004B7070"/>
    <w:rsid w:val="004B7779"/>
    <w:rsid w:val="004C269E"/>
    <w:rsid w:val="004C2B1D"/>
    <w:rsid w:val="004C3C37"/>
    <w:rsid w:val="004C3D99"/>
    <w:rsid w:val="004C3F8F"/>
    <w:rsid w:val="004C4A02"/>
    <w:rsid w:val="004C5E3C"/>
    <w:rsid w:val="004C7185"/>
    <w:rsid w:val="004D0109"/>
    <w:rsid w:val="004D0900"/>
    <w:rsid w:val="004D2A3A"/>
    <w:rsid w:val="004E1973"/>
    <w:rsid w:val="004E4073"/>
    <w:rsid w:val="004E694B"/>
    <w:rsid w:val="004E6D3F"/>
    <w:rsid w:val="004E6D88"/>
    <w:rsid w:val="004E7438"/>
    <w:rsid w:val="004F0878"/>
    <w:rsid w:val="004F2AA4"/>
    <w:rsid w:val="004F52A1"/>
    <w:rsid w:val="004F60DD"/>
    <w:rsid w:val="004F7742"/>
    <w:rsid w:val="005009B8"/>
    <w:rsid w:val="00500FA1"/>
    <w:rsid w:val="00500FF4"/>
    <w:rsid w:val="00501C7A"/>
    <w:rsid w:val="0050398E"/>
    <w:rsid w:val="00505019"/>
    <w:rsid w:val="00505632"/>
    <w:rsid w:val="00506705"/>
    <w:rsid w:val="00510D99"/>
    <w:rsid w:val="005132D5"/>
    <w:rsid w:val="005166EB"/>
    <w:rsid w:val="00517710"/>
    <w:rsid w:val="005178B3"/>
    <w:rsid w:val="005179A8"/>
    <w:rsid w:val="00520377"/>
    <w:rsid w:val="005204DF"/>
    <w:rsid w:val="005208AF"/>
    <w:rsid w:val="0052190C"/>
    <w:rsid w:val="005259CA"/>
    <w:rsid w:val="00531B3A"/>
    <w:rsid w:val="005354EA"/>
    <w:rsid w:val="00536035"/>
    <w:rsid w:val="00542612"/>
    <w:rsid w:val="00542675"/>
    <w:rsid w:val="00543A06"/>
    <w:rsid w:val="00543F7E"/>
    <w:rsid w:val="00545101"/>
    <w:rsid w:val="00545E11"/>
    <w:rsid w:val="00547F2B"/>
    <w:rsid w:val="0055109D"/>
    <w:rsid w:val="00552890"/>
    <w:rsid w:val="005534EE"/>
    <w:rsid w:val="00553FC2"/>
    <w:rsid w:val="00555AE9"/>
    <w:rsid w:val="005564F7"/>
    <w:rsid w:val="00556FEE"/>
    <w:rsid w:val="00557FA4"/>
    <w:rsid w:val="005600C2"/>
    <w:rsid w:val="00560318"/>
    <w:rsid w:val="005626EA"/>
    <w:rsid w:val="0056312E"/>
    <w:rsid w:val="005645B5"/>
    <w:rsid w:val="00564697"/>
    <w:rsid w:val="00564741"/>
    <w:rsid w:val="005649D9"/>
    <w:rsid w:val="00564D93"/>
    <w:rsid w:val="00567A4B"/>
    <w:rsid w:val="00567CF4"/>
    <w:rsid w:val="00570138"/>
    <w:rsid w:val="00570198"/>
    <w:rsid w:val="0057151A"/>
    <w:rsid w:val="005720E8"/>
    <w:rsid w:val="00572124"/>
    <w:rsid w:val="005738BF"/>
    <w:rsid w:val="00574426"/>
    <w:rsid w:val="00574E27"/>
    <w:rsid w:val="005753F7"/>
    <w:rsid w:val="00575885"/>
    <w:rsid w:val="00575C54"/>
    <w:rsid w:val="00575D62"/>
    <w:rsid w:val="00576833"/>
    <w:rsid w:val="00577367"/>
    <w:rsid w:val="00577CC7"/>
    <w:rsid w:val="00577CDA"/>
    <w:rsid w:val="00582FF2"/>
    <w:rsid w:val="005854ED"/>
    <w:rsid w:val="00587E0A"/>
    <w:rsid w:val="005901F9"/>
    <w:rsid w:val="00590717"/>
    <w:rsid w:val="00590D0D"/>
    <w:rsid w:val="0059109B"/>
    <w:rsid w:val="00591C2C"/>
    <w:rsid w:val="005920A8"/>
    <w:rsid w:val="00592356"/>
    <w:rsid w:val="0059289A"/>
    <w:rsid w:val="00592B6A"/>
    <w:rsid w:val="00592C9E"/>
    <w:rsid w:val="005938C4"/>
    <w:rsid w:val="00593D3E"/>
    <w:rsid w:val="00594638"/>
    <w:rsid w:val="00595313"/>
    <w:rsid w:val="00595634"/>
    <w:rsid w:val="00597927"/>
    <w:rsid w:val="0059797D"/>
    <w:rsid w:val="00597D6F"/>
    <w:rsid w:val="005A21B3"/>
    <w:rsid w:val="005A410C"/>
    <w:rsid w:val="005A45C9"/>
    <w:rsid w:val="005A47D3"/>
    <w:rsid w:val="005A7CD2"/>
    <w:rsid w:val="005B010E"/>
    <w:rsid w:val="005B0392"/>
    <w:rsid w:val="005B0C7F"/>
    <w:rsid w:val="005B17D9"/>
    <w:rsid w:val="005B22CD"/>
    <w:rsid w:val="005B4600"/>
    <w:rsid w:val="005B4AF9"/>
    <w:rsid w:val="005B6D54"/>
    <w:rsid w:val="005C1884"/>
    <w:rsid w:val="005C1B84"/>
    <w:rsid w:val="005C32AE"/>
    <w:rsid w:val="005C3B66"/>
    <w:rsid w:val="005C4A40"/>
    <w:rsid w:val="005C54AA"/>
    <w:rsid w:val="005C56CB"/>
    <w:rsid w:val="005C6929"/>
    <w:rsid w:val="005C7029"/>
    <w:rsid w:val="005D0A39"/>
    <w:rsid w:val="005D183D"/>
    <w:rsid w:val="005D21B3"/>
    <w:rsid w:val="005D2EC0"/>
    <w:rsid w:val="005D4952"/>
    <w:rsid w:val="005D54FE"/>
    <w:rsid w:val="005D6BC6"/>
    <w:rsid w:val="005E103D"/>
    <w:rsid w:val="005E2D7F"/>
    <w:rsid w:val="005E3C62"/>
    <w:rsid w:val="005E4C3A"/>
    <w:rsid w:val="005E547B"/>
    <w:rsid w:val="005E6B66"/>
    <w:rsid w:val="005E7EEB"/>
    <w:rsid w:val="005F0943"/>
    <w:rsid w:val="005F0CBC"/>
    <w:rsid w:val="005F1CCA"/>
    <w:rsid w:val="005F2A5F"/>
    <w:rsid w:val="005F38CD"/>
    <w:rsid w:val="005F4631"/>
    <w:rsid w:val="005F4826"/>
    <w:rsid w:val="005F4B66"/>
    <w:rsid w:val="00600092"/>
    <w:rsid w:val="00600395"/>
    <w:rsid w:val="0060086D"/>
    <w:rsid w:val="00605164"/>
    <w:rsid w:val="00605982"/>
    <w:rsid w:val="00605F56"/>
    <w:rsid w:val="006065EB"/>
    <w:rsid w:val="006070AC"/>
    <w:rsid w:val="006114E0"/>
    <w:rsid w:val="00611A05"/>
    <w:rsid w:val="0061323E"/>
    <w:rsid w:val="00613DD5"/>
    <w:rsid w:val="006159FD"/>
    <w:rsid w:val="00616EB0"/>
    <w:rsid w:val="00620221"/>
    <w:rsid w:val="00620D20"/>
    <w:rsid w:val="0062140D"/>
    <w:rsid w:val="006214B1"/>
    <w:rsid w:val="006221E2"/>
    <w:rsid w:val="0062592C"/>
    <w:rsid w:val="00625E83"/>
    <w:rsid w:val="006264EF"/>
    <w:rsid w:val="00627155"/>
    <w:rsid w:val="00630BD3"/>
    <w:rsid w:val="006313CB"/>
    <w:rsid w:val="00633606"/>
    <w:rsid w:val="006364F8"/>
    <w:rsid w:val="006372E8"/>
    <w:rsid w:val="0064013C"/>
    <w:rsid w:val="00641A3A"/>
    <w:rsid w:val="00644B4E"/>
    <w:rsid w:val="00645D82"/>
    <w:rsid w:val="00646169"/>
    <w:rsid w:val="00647C8F"/>
    <w:rsid w:val="0065048D"/>
    <w:rsid w:val="00650580"/>
    <w:rsid w:val="006508EA"/>
    <w:rsid w:val="0065113F"/>
    <w:rsid w:val="00651BBE"/>
    <w:rsid w:val="00651F6C"/>
    <w:rsid w:val="00653B05"/>
    <w:rsid w:val="0065614D"/>
    <w:rsid w:val="00656B82"/>
    <w:rsid w:val="00657467"/>
    <w:rsid w:val="00657CF3"/>
    <w:rsid w:val="0066083C"/>
    <w:rsid w:val="00663454"/>
    <w:rsid w:val="00665A16"/>
    <w:rsid w:val="00665D6A"/>
    <w:rsid w:val="006673D5"/>
    <w:rsid w:val="00670671"/>
    <w:rsid w:val="00670DD9"/>
    <w:rsid w:val="006717D4"/>
    <w:rsid w:val="0067437D"/>
    <w:rsid w:val="00674436"/>
    <w:rsid w:val="00674D31"/>
    <w:rsid w:val="006778F8"/>
    <w:rsid w:val="00677B44"/>
    <w:rsid w:val="00680520"/>
    <w:rsid w:val="00681161"/>
    <w:rsid w:val="0068248D"/>
    <w:rsid w:val="006926B2"/>
    <w:rsid w:val="006928E1"/>
    <w:rsid w:val="006934D4"/>
    <w:rsid w:val="0069360E"/>
    <w:rsid w:val="0069399B"/>
    <w:rsid w:val="00696F65"/>
    <w:rsid w:val="006A0C9A"/>
    <w:rsid w:val="006A10E5"/>
    <w:rsid w:val="006A1A7A"/>
    <w:rsid w:val="006A1C91"/>
    <w:rsid w:val="006A2579"/>
    <w:rsid w:val="006A4CFB"/>
    <w:rsid w:val="006A7348"/>
    <w:rsid w:val="006B149A"/>
    <w:rsid w:val="006B2846"/>
    <w:rsid w:val="006B3E90"/>
    <w:rsid w:val="006B4A64"/>
    <w:rsid w:val="006B5E91"/>
    <w:rsid w:val="006C14A6"/>
    <w:rsid w:val="006C1853"/>
    <w:rsid w:val="006C2F0C"/>
    <w:rsid w:val="006D20CF"/>
    <w:rsid w:val="006D33C7"/>
    <w:rsid w:val="006D3B09"/>
    <w:rsid w:val="006D403B"/>
    <w:rsid w:val="006D4FA6"/>
    <w:rsid w:val="006D5BFA"/>
    <w:rsid w:val="006D7384"/>
    <w:rsid w:val="006D74E2"/>
    <w:rsid w:val="006D79BB"/>
    <w:rsid w:val="006E0413"/>
    <w:rsid w:val="006E0EE1"/>
    <w:rsid w:val="006E2996"/>
    <w:rsid w:val="006E2C9D"/>
    <w:rsid w:val="006E5325"/>
    <w:rsid w:val="006F1690"/>
    <w:rsid w:val="006F2050"/>
    <w:rsid w:val="006F3584"/>
    <w:rsid w:val="006F5AA0"/>
    <w:rsid w:val="006F6F2A"/>
    <w:rsid w:val="006F7F16"/>
    <w:rsid w:val="0070027C"/>
    <w:rsid w:val="00700577"/>
    <w:rsid w:val="0070198E"/>
    <w:rsid w:val="0070278E"/>
    <w:rsid w:val="00704670"/>
    <w:rsid w:val="00704787"/>
    <w:rsid w:val="007055FF"/>
    <w:rsid w:val="00706AE2"/>
    <w:rsid w:val="0070730B"/>
    <w:rsid w:val="00707552"/>
    <w:rsid w:val="00707661"/>
    <w:rsid w:val="00712A9D"/>
    <w:rsid w:val="007130E0"/>
    <w:rsid w:val="00713635"/>
    <w:rsid w:val="00716D84"/>
    <w:rsid w:val="00721D1B"/>
    <w:rsid w:val="00725578"/>
    <w:rsid w:val="00727ABC"/>
    <w:rsid w:val="00727D72"/>
    <w:rsid w:val="007305DF"/>
    <w:rsid w:val="00730A7D"/>
    <w:rsid w:val="00731A20"/>
    <w:rsid w:val="00731C36"/>
    <w:rsid w:val="00731FD2"/>
    <w:rsid w:val="007321EF"/>
    <w:rsid w:val="00736575"/>
    <w:rsid w:val="0074233F"/>
    <w:rsid w:val="007429EA"/>
    <w:rsid w:val="00743DB1"/>
    <w:rsid w:val="00747105"/>
    <w:rsid w:val="0074719A"/>
    <w:rsid w:val="0075416A"/>
    <w:rsid w:val="00757A7C"/>
    <w:rsid w:val="00757FDE"/>
    <w:rsid w:val="007608A3"/>
    <w:rsid w:val="00761DAC"/>
    <w:rsid w:val="00762BC9"/>
    <w:rsid w:val="007642E3"/>
    <w:rsid w:val="00764378"/>
    <w:rsid w:val="00765A8F"/>
    <w:rsid w:val="00766E8F"/>
    <w:rsid w:val="00767696"/>
    <w:rsid w:val="007701B9"/>
    <w:rsid w:val="007702B7"/>
    <w:rsid w:val="00771EF6"/>
    <w:rsid w:val="00774EF3"/>
    <w:rsid w:val="0077520A"/>
    <w:rsid w:val="00776BFA"/>
    <w:rsid w:val="00776C58"/>
    <w:rsid w:val="00780649"/>
    <w:rsid w:val="007818E4"/>
    <w:rsid w:val="0078221D"/>
    <w:rsid w:val="00782BE9"/>
    <w:rsid w:val="00786807"/>
    <w:rsid w:val="00787238"/>
    <w:rsid w:val="00791001"/>
    <w:rsid w:val="00795169"/>
    <w:rsid w:val="00796961"/>
    <w:rsid w:val="0079782F"/>
    <w:rsid w:val="00797FB5"/>
    <w:rsid w:val="007A15F8"/>
    <w:rsid w:val="007A284C"/>
    <w:rsid w:val="007A2DDE"/>
    <w:rsid w:val="007A3BDF"/>
    <w:rsid w:val="007A3CFD"/>
    <w:rsid w:val="007A4D21"/>
    <w:rsid w:val="007A5E78"/>
    <w:rsid w:val="007A5EC9"/>
    <w:rsid w:val="007A65BF"/>
    <w:rsid w:val="007B25A7"/>
    <w:rsid w:val="007B2801"/>
    <w:rsid w:val="007B30EC"/>
    <w:rsid w:val="007B3C7D"/>
    <w:rsid w:val="007B551F"/>
    <w:rsid w:val="007B583A"/>
    <w:rsid w:val="007B586D"/>
    <w:rsid w:val="007B6AF5"/>
    <w:rsid w:val="007B6E0E"/>
    <w:rsid w:val="007B771B"/>
    <w:rsid w:val="007C1690"/>
    <w:rsid w:val="007C317F"/>
    <w:rsid w:val="007C58C5"/>
    <w:rsid w:val="007D386E"/>
    <w:rsid w:val="007D4CDA"/>
    <w:rsid w:val="007D4D32"/>
    <w:rsid w:val="007D4E91"/>
    <w:rsid w:val="007D77ED"/>
    <w:rsid w:val="007D7EE3"/>
    <w:rsid w:val="007E00DC"/>
    <w:rsid w:val="007E394D"/>
    <w:rsid w:val="007E4C2C"/>
    <w:rsid w:val="007E51D3"/>
    <w:rsid w:val="007F13A9"/>
    <w:rsid w:val="007F4B3C"/>
    <w:rsid w:val="007F5835"/>
    <w:rsid w:val="007F7632"/>
    <w:rsid w:val="007F7B7C"/>
    <w:rsid w:val="008001DB"/>
    <w:rsid w:val="008004B0"/>
    <w:rsid w:val="00800B7C"/>
    <w:rsid w:val="008028DE"/>
    <w:rsid w:val="00803B02"/>
    <w:rsid w:val="00803E95"/>
    <w:rsid w:val="00805D35"/>
    <w:rsid w:val="00806BBF"/>
    <w:rsid w:val="00810D46"/>
    <w:rsid w:val="00811413"/>
    <w:rsid w:val="00811F2B"/>
    <w:rsid w:val="00813E08"/>
    <w:rsid w:val="00814A80"/>
    <w:rsid w:val="00814DCA"/>
    <w:rsid w:val="00815EFA"/>
    <w:rsid w:val="00820BEB"/>
    <w:rsid w:val="008227EA"/>
    <w:rsid w:val="00824A62"/>
    <w:rsid w:val="00826985"/>
    <w:rsid w:val="008304C2"/>
    <w:rsid w:val="008324BA"/>
    <w:rsid w:val="00833F13"/>
    <w:rsid w:val="00834BE1"/>
    <w:rsid w:val="00834ECC"/>
    <w:rsid w:val="008353A8"/>
    <w:rsid w:val="00835795"/>
    <w:rsid w:val="0083597C"/>
    <w:rsid w:val="00835B39"/>
    <w:rsid w:val="00836A28"/>
    <w:rsid w:val="0084111E"/>
    <w:rsid w:val="0084155E"/>
    <w:rsid w:val="008430E4"/>
    <w:rsid w:val="008450F2"/>
    <w:rsid w:val="00845445"/>
    <w:rsid w:val="008503CE"/>
    <w:rsid w:val="00850C64"/>
    <w:rsid w:val="00851190"/>
    <w:rsid w:val="00851580"/>
    <w:rsid w:val="00852CBC"/>
    <w:rsid w:val="0085387D"/>
    <w:rsid w:val="008551A0"/>
    <w:rsid w:val="0085528A"/>
    <w:rsid w:val="0085542F"/>
    <w:rsid w:val="00857069"/>
    <w:rsid w:val="00857AFB"/>
    <w:rsid w:val="00860CF0"/>
    <w:rsid w:val="00863A83"/>
    <w:rsid w:val="0086485A"/>
    <w:rsid w:val="00865182"/>
    <w:rsid w:val="00866C95"/>
    <w:rsid w:val="008671C8"/>
    <w:rsid w:val="00867BE5"/>
    <w:rsid w:val="00870898"/>
    <w:rsid w:val="008712FB"/>
    <w:rsid w:val="00871466"/>
    <w:rsid w:val="00873EFE"/>
    <w:rsid w:val="0087677E"/>
    <w:rsid w:val="00877FCE"/>
    <w:rsid w:val="008803F9"/>
    <w:rsid w:val="00881629"/>
    <w:rsid w:val="00882A88"/>
    <w:rsid w:val="00883B71"/>
    <w:rsid w:val="0088633A"/>
    <w:rsid w:val="00887617"/>
    <w:rsid w:val="00892160"/>
    <w:rsid w:val="008923CE"/>
    <w:rsid w:val="00893BE8"/>
    <w:rsid w:val="008948B3"/>
    <w:rsid w:val="008952C9"/>
    <w:rsid w:val="008A0692"/>
    <w:rsid w:val="008A0BB2"/>
    <w:rsid w:val="008A18D6"/>
    <w:rsid w:val="008A24B6"/>
    <w:rsid w:val="008A3C1C"/>
    <w:rsid w:val="008A3EEC"/>
    <w:rsid w:val="008A4536"/>
    <w:rsid w:val="008A457B"/>
    <w:rsid w:val="008A5D2F"/>
    <w:rsid w:val="008A6FFC"/>
    <w:rsid w:val="008A7978"/>
    <w:rsid w:val="008B435B"/>
    <w:rsid w:val="008B596E"/>
    <w:rsid w:val="008B75E6"/>
    <w:rsid w:val="008C44E0"/>
    <w:rsid w:val="008C4637"/>
    <w:rsid w:val="008D04B1"/>
    <w:rsid w:val="008D1CEB"/>
    <w:rsid w:val="008D523E"/>
    <w:rsid w:val="008D5BEA"/>
    <w:rsid w:val="008D717A"/>
    <w:rsid w:val="008D79FE"/>
    <w:rsid w:val="008E39FB"/>
    <w:rsid w:val="008E42BD"/>
    <w:rsid w:val="008E5564"/>
    <w:rsid w:val="008E64D1"/>
    <w:rsid w:val="008F007F"/>
    <w:rsid w:val="008F0320"/>
    <w:rsid w:val="008F254B"/>
    <w:rsid w:val="008F291E"/>
    <w:rsid w:val="008F5D51"/>
    <w:rsid w:val="008F667C"/>
    <w:rsid w:val="008F6693"/>
    <w:rsid w:val="008F7FB6"/>
    <w:rsid w:val="00900BA3"/>
    <w:rsid w:val="009010C8"/>
    <w:rsid w:val="0090196C"/>
    <w:rsid w:val="00907EEB"/>
    <w:rsid w:val="00910066"/>
    <w:rsid w:val="0091082E"/>
    <w:rsid w:val="00911B48"/>
    <w:rsid w:val="00912955"/>
    <w:rsid w:val="00913173"/>
    <w:rsid w:val="009131B6"/>
    <w:rsid w:val="00914A02"/>
    <w:rsid w:val="00914D6B"/>
    <w:rsid w:val="00915993"/>
    <w:rsid w:val="00915BDD"/>
    <w:rsid w:val="0091650F"/>
    <w:rsid w:val="009166BB"/>
    <w:rsid w:val="00916E85"/>
    <w:rsid w:val="0091774D"/>
    <w:rsid w:val="00922862"/>
    <w:rsid w:val="009238E2"/>
    <w:rsid w:val="009243CD"/>
    <w:rsid w:val="009243D4"/>
    <w:rsid w:val="0092456E"/>
    <w:rsid w:val="00930625"/>
    <w:rsid w:val="00930CCC"/>
    <w:rsid w:val="0093200E"/>
    <w:rsid w:val="00933163"/>
    <w:rsid w:val="00933D1F"/>
    <w:rsid w:val="009358F7"/>
    <w:rsid w:val="00936673"/>
    <w:rsid w:val="00940885"/>
    <w:rsid w:val="00941559"/>
    <w:rsid w:val="00941F93"/>
    <w:rsid w:val="00942947"/>
    <w:rsid w:val="009446A2"/>
    <w:rsid w:val="00944E99"/>
    <w:rsid w:val="00946137"/>
    <w:rsid w:val="0094624F"/>
    <w:rsid w:val="0094713A"/>
    <w:rsid w:val="00947576"/>
    <w:rsid w:val="009501CE"/>
    <w:rsid w:val="00950A7D"/>
    <w:rsid w:val="00951A52"/>
    <w:rsid w:val="00951C70"/>
    <w:rsid w:val="00953986"/>
    <w:rsid w:val="00953FF2"/>
    <w:rsid w:val="00954686"/>
    <w:rsid w:val="00954999"/>
    <w:rsid w:val="00955D16"/>
    <w:rsid w:val="00956367"/>
    <w:rsid w:val="0095648C"/>
    <w:rsid w:val="00957C2E"/>
    <w:rsid w:val="009632ED"/>
    <w:rsid w:val="00964B28"/>
    <w:rsid w:val="00965A87"/>
    <w:rsid w:val="00970E86"/>
    <w:rsid w:val="00972469"/>
    <w:rsid w:val="00972B7F"/>
    <w:rsid w:val="0097775A"/>
    <w:rsid w:val="00980FAF"/>
    <w:rsid w:val="00981587"/>
    <w:rsid w:val="00984563"/>
    <w:rsid w:val="00987011"/>
    <w:rsid w:val="009950BC"/>
    <w:rsid w:val="00996E90"/>
    <w:rsid w:val="009978FF"/>
    <w:rsid w:val="009A0AD1"/>
    <w:rsid w:val="009A21CE"/>
    <w:rsid w:val="009A33F5"/>
    <w:rsid w:val="009A5C16"/>
    <w:rsid w:val="009A6A31"/>
    <w:rsid w:val="009A720B"/>
    <w:rsid w:val="009B084A"/>
    <w:rsid w:val="009B1E7A"/>
    <w:rsid w:val="009B40FD"/>
    <w:rsid w:val="009B661B"/>
    <w:rsid w:val="009B6856"/>
    <w:rsid w:val="009C3616"/>
    <w:rsid w:val="009C3709"/>
    <w:rsid w:val="009C3729"/>
    <w:rsid w:val="009C3E9A"/>
    <w:rsid w:val="009C4A7D"/>
    <w:rsid w:val="009C57C4"/>
    <w:rsid w:val="009C78EC"/>
    <w:rsid w:val="009D076F"/>
    <w:rsid w:val="009D1F75"/>
    <w:rsid w:val="009D3854"/>
    <w:rsid w:val="009D57E5"/>
    <w:rsid w:val="009D64DF"/>
    <w:rsid w:val="009E061E"/>
    <w:rsid w:val="009E0DAE"/>
    <w:rsid w:val="009E106E"/>
    <w:rsid w:val="009E1448"/>
    <w:rsid w:val="009E1B39"/>
    <w:rsid w:val="009E2905"/>
    <w:rsid w:val="009E6F00"/>
    <w:rsid w:val="009E77BF"/>
    <w:rsid w:val="009E7929"/>
    <w:rsid w:val="009F105E"/>
    <w:rsid w:val="009F6602"/>
    <w:rsid w:val="009F7F7B"/>
    <w:rsid w:val="00A02A4E"/>
    <w:rsid w:val="00A04EBE"/>
    <w:rsid w:val="00A06D80"/>
    <w:rsid w:val="00A077B3"/>
    <w:rsid w:val="00A10701"/>
    <w:rsid w:val="00A10A9C"/>
    <w:rsid w:val="00A10B12"/>
    <w:rsid w:val="00A10C1E"/>
    <w:rsid w:val="00A117DA"/>
    <w:rsid w:val="00A12003"/>
    <w:rsid w:val="00A121D8"/>
    <w:rsid w:val="00A129D8"/>
    <w:rsid w:val="00A13629"/>
    <w:rsid w:val="00A170B2"/>
    <w:rsid w:val="00A17516"/>
    <w:rsid w:val="00A2059C"/>
    <w:rsid w:val="00A20DB5"/>
    <w:rsid w:val="00A212C8"/>
    <w:rsid w:val="00A22746"/>
    <w:rsid w:val="00A25F18"/>
    <w:rsid w:val="00A270B0"/>
    <w:rsid w:val="00A27329"/>
    <w:rsid w:val="00A338D0"/>
    <w:rsid w:val="00A3399B"/>
    <w:rsid w:val="00A339C2"/>
    <w:rsid w:val="00A40057"/>
    <w:rsid w:val="00A40AA8"/>
    <w:rsid w:val="00A4158E"/>
    <w:rsid w:val="00A41645"/>
    <w:rsid w:val="00A4169F"/>
    <w:rsid w:val="00A449C3"/>
    <w:rsid w:val="00A44C7C"/>
    <w:rsid w:val="00A457A1"/>
    <w:rsid w:val="00A47616"/>
    <w:rsid w:val="00A5370B"/>
    <w:rsid w:val="00A540F3"/>
    <w:rsid w:val="00A55018"/>
    <w:rsid w:val="00A57B09"/>
    <w:rsid w:val="00A616F8"/>
    <w:rsid w:val="00A61E80"/>
    <w:rsid w:val="00A62207"/>
    <w:rsid w:val="00A62583"/>
    <w:rsid w:val="00A663D1"/>
    <w:rsid w:val="00A66A19"/>
    <w:rsid w:val="00A66E8B"/>
    <w:rsid w:val="00A67B63"/>
    <w:rsid w:val="00A70A3D"/>
    <w:rsid w:val="00A70C72"/>
    <w:rsid w:val="00A76F81"/>
    <w:rsid w:val="00A80441"/>
    <w:rsid w:val="00A8155F"/>
    <w:rsid w:val="00A83003"/>
    <w:rsid w:val="00A83734"/>
    <w:rsid w:val="00A8404C"/>
    <w:rsid w:val="00A851A9"/>
    <w:rsid w:val="00A930BE"/>
    <w:rsid w:val="00A93587"/>
    <w:rsid w:val="00A95D81"/>
    <w:rsid w:val="00A97FA2"/>
    <w:rsid w:val="00AA0167"/>
    <w:rsid w:val="00AA0422"/>
    <w:rsid w:val="00AA0CFD"/>
    <w:rsid w:val="00AA16F2"/>
    <w:rsid w:val="00AA1886"/>
    <w:rsid w:val="00AA35EE"/>
    <w:rsid w:val="00AA452B"/>
    <w:rsid w:val="00AB1E3A"/>
    <w:rsid w:val="00AB55BB"/>
    <w:rsid w:val="00AC047C"/>
    <w:rsid w:val="00AC23DB"/>
    <w:rsid w:val="00AC62A3"/>
    <w:rsid w:val="00AC68E3"/>
    <w:rsid w:val="00AC791D"/>
    <w:rsid w:val="00AD01C9"/>
    <w:rsid w:val="00AD0527"/>
    <w:rsid w:val="00AD24FD"/>
    <w:rsid w:val="00AD31AD"/>
    <w:rsid w:val="00AD44F3"/>
    <w:rsid w:val="00AD465E"/>
    <w:rsid w:val="00AD6D0A"/>
    <w:rsid w:val="00AD7803"/>
    <w:rsid w:val="00AE0A7D"/>
    <w:rsid w:val="00AE28A7"/>
    <w:rsid w:val="00AE2F40"/>
    <w:rsid w:val="00AE5B25"/>
    <w:rsid w:val="00AE698F"/>
    <w:rsid w:val="00AF0410"/>
    <w:rsid w:val="00AF20A1"/>
    <w:rsid w:val="00AF352E"/>
    <w:rsid w:val="00AF406C"/>
    <w:rsid w:val="00AF4D38"/>
    <w:rsid w:val="00AF5F96"/>
    <w:rsid w:val="00AF6BCB"/>
    <w:rsid w:val="00B00BD9"/>
    <w:rsid w:val="00B01DE5"/>
    <w:rsid w:val="00B045F1"/>
    <w:rsid w:val="00B05002"/>
    <w:rsid w:val="00B05D05"/>
    <w:rsid w:val="00B07741"/>
    <w:rsid w:val="00B079D1"/>
    <w:rsid w:val="00B10F46"/>
    <w:rsid w:val="00B11B4C"/>
    <w:rsid w:val="00B14743"/>
    <w:rsid w:val="00B14B6E"/>
    <w:rsid w:val="00B1540C"/>
    <w:rsid w:val="00B15C08"/>
    <w:rsid w:val="00B2032E"/>
    <w:rsid w:val="00B20D74"/>
    <w:rsid w:val="00B22DEB"/>
    <w:rsid w:val="00B236B0"/>
    <w:rsid w:val="00B237CE"/>
    <w:rsid w:val="00B2508F"/>
    <w:rsid w:val="00B267B4"/>
    <w:rsid w:val="00B27EB8"/>
    <w:rsid w:val="00B3060C"/>
    <w:rsid w:val="00B30ECE"/>
    <w:rsid w:val="00B330EF"/>
    <w:rsid w:val="00B34950"/>
    <w:rsid w:val="00B360ED"/>
    <w:rsid w:val="00B3680B"/>
    <w:rsid w:val="00B36846"/>
    <w:rsid w:val="00B41D2A"/>
    <w:rsid w:val="00B45F01"/>
    <w:rsid w:val="00B46392"/>
    <w:rsid w:val="00B51A2E"/>
    <w:rsid w:val="00B523D6"/>
    <w:rsid w:val="00B53773"/>
    <w:rsid w:val="00B54A78"/>
    <w:rsid w:val="00B55227"/>
    <w:rsid w:val="00B55EE4"/>
    <w:rsid w:val="00B55F8C"/>
    <w:rsid w:val="00B640CE"/>
    <w:rsid w:val="00B65CED"/>
    <w:rsid w:val="00B67141"/>
    <w:rsid w:val="00B67229"/>
    <w:rsid w:val="00B71362"/>
    <w:rsid w:val="00B71A84"/>
    <w:rsid w:val="00B72014"/>
    <w:rsid w:val="00B724F0"/>
    <w:rsid w:val="00B7336D"/>
    <w:rsid w:val="00B73E0B"/>
    <w:rsid w:val="00B74FF8"/>
    <w:rsid w:val="00B752CE"/>
    <w:rsid w:val="00B779FD"/>
    <w:rsid w:val="00B77D5A"/>
    <w:rsid w:val="00B808B5"/>
    <w:rsid w:val="00B8198F"/>
    <w:rsid w:val="00B82474"/>
    <w:rsid w:val="00B82D0B"/>
    <w:rsid w:val="00B83163"/>
    <w:rsid w:val="00B83756"/>
    <w:rsid w:val="00B83964"/>
    <w:rsid w:val="00B83EF4"/>
    <w:rsid w:val="00B8488F"/>
    <w:rsid w:val="00B87B89"/>
    <w:rsid w:val="00B87C07"/>
    <w:rsid w:val="00B9136F"/>
    <w:rsid w:val="00B918A0"/>
    <w:rsid w:val="00B91F53"/>
    <w:rsid w:val="00B92E61"/>
    <w:rsid w:val="00B93802"/>
    <w:rsid w:val="00B94257"/>
    <w:rsid w:val="00B97BE4"/>
    <w:rsid w:val="00BA2E1B"/>
    <w:rsid w:val="00BA36FE"/>
    <w:rsid w:val="00BA48A1"/>
    <w:rsid w:val="00BA4C25"/>
    <w:rsid w:val="00BA4F9E"/>
    <w:rsid w:val="00BA52A0"/>
    <w:rsid w:val="00BA56F7"/>
    <w:rsid w:val="00BA7F8E"/>
    <w:rsid w:val="00BB09CB"/>
    <w:rsid w:val="00BB1032"/>
    <w:rsid w:val="00BB1E52"/>
    <w:rsid w:val="00BB3462"/>
    <w:rsid w:val="00BB3761"/>
    <w:rsid w:val="00BB4575"/>
    <w:rsid w:val="00BB7352"/>
    <w:rsid w:val="00BC105D"/>
    <w:rsid w:val="00BC4405"/>
    <w:rsid w:val="00BC6117"/>
    <w:rsid w:val="00BD0D30"/>
    <w:rsid w:val="00BD1D7E"/>
    <w:rsid w:val="00BD2B22"/>
    <w:rsid w:val="00BD3C2F"/>
    <w:rsid w:val="00BD4387"/>
    <w:rsid w:val="00BD4C7F"/>
    <w:rsid w:val="00BD5298"/>
    <w:rsid w:val="00BD5547"/>
    <w:rsid w:val="00BD6CC6"/>
    <w:rsid w:val="00BE13DB"/>
    <w:rsid w:val="00BE170F"/>
    <w:rsid w:val="00BE1853"/>
    <w:rsid w:val="00BE23B9"/>
    <w:rsid w:val="00BE4249"/>
    <w:rsid w:val="00BE5515"/>
    <w:rsid w:val="00BE7240"/>
    <w:rsid w:val="00BE7CA1"/>
    <w:rsid w:val="00BF036B"/>
    <w:rsid w:val="00BF11A9"/>
    <w:rsid w:val="00BF4E8E"/>
    <w:rsid w:val="00BF552C"/>
    <w:rsid w:val="00BF5A6A"/>
    <w:rsid w:val="00BF5D2D"/>
    <w:rsid w:val="00BF74F3"/>
    <w:rsid w:val="00C004E9"/>
    <w:rsid w:val="00C01BE1"/>
    <w:rsid w:val="00C0431C"/>
    <w:rsid w:val="00C05D4B"/>
    <w:rsid w:val="00C06525"/>
    <w:rsid w:val="00C06563"/>
    <w:rsid w:val="00C069C4"/>
    <w:rsid w:val="00C06AEB"/>
    <w:rsid w:val="00C07F76"/>
    <w:rsid w:val="00C116FD"/>
    <w:rsid w:val="00C11FFB"/>
    <w:rsid w:val="00C1288B"/>
    <w:rsid w:val="00C135E5"/>
    <w:rsid w:val="00C1418A"/>
    <w:rsid w:val="00C17790"/>
    <w:rsid w:val="00C20F65"/>
    <w:rsid w:val="00C22DC7"/>
    <w:rsid w:val="00C24722"/>
    <w:rsid w:val="00C25471"/>
    <w:rsid w:val="00C266FC"/>
    <w:rsid w:val="00C27EF8"/>
    <w:rsid w:val="00C32129"/>
    <w:rsid w:val="00C33996"/>
    <w:rsid w:val="00C34779"/>
    <w:rsid w:val="00C3582C"/>
    <w:rsid w:val="00C36435"/>
    <w:rsid w:val="00C41BE3"/>
    <w:rsid w:val="00C43199"/>
    <w:rsid w:val="00C43DCA"/>
    <w:rsid w:val="00C43EF1"/>
    <w:rsid w:val="00C456A1"/>
    <w:rsid w:val="00C460B5"/>
    <w:rsid w:val="00C46841"/>
    <w:rsid w:val="00C4712F"/>
    <w:rsid w:val="00C50346"/>
    <w:rsid w:val="00C529C8"/>
    <w:rsid w:val="00C543D6"/>
    <w:rsid w:val="00C57257"/>
    <w:rsid w:val="00C57AF6"/>
    <w:rsid w:val="00C630D4"/>
    <w:rsid w:val="00C63AD2"/>
    <w:rsid w:val="00C64679"/>
    <w:rsid w:val="00C66BC6"/>
    <w:rsid w:val="00C67A4D"/>
    <w:rsid w:val="00C67B48"/>
    <w:rsid w:val="00C7085F"/>
    <w:rsid w:val="00C70DB1"/>
    <w:rsid w:val="00C73F9E"/>
    <w:rsid w:val="00C7681D"/>
    <w:rsid w:val="00C7735F"/>
    <w:rsid w:val="00C8020F"/>
    <w:rsid w:val="00C81B9A"/>
    <w:rsid w:val="00C82388"/>
    <w:rsid w:val="00C83895"/>
    <w:rsid w:val="00C91061"/>
    <w:rsid w:val="00C93491"/>
    <w:rsid w:val="00C94B4A"/>
    <w:rsid w:val="00C95A5D"/>
    <w:rsid w:val="00C975FE"/>
    <w:rsid w:val="00CA00A0"/>
    <w:rsid w:val="00CA01DE"/>
    <w:rsid w:val="00CA1300"/>
    <w:rsid w:val="00CA24FA"/>
    <w:rsid w:val="00CA2709"/>
    <w:rsid w:val="00CA30AC"/>
    <w:rsid w:val="00CA629F"/>
    <w:rsid w:val="00CA7BFB"/>
    <w:rsid w:val="00CB2A29"/>
    <w:rsid w:val="00CB31E0"/>
    <w:rsid w:val="00CC2C46"/>
    <w:rsid w:val="00CC2F94"/>
    <w:rsid w:val="00CC3DDC"/>
    <w:rsid w:val="00CC759C"/>
    <w:rsid w:val="00CD1763"/>
    <w:rsid w:val="00CD19E8"/>
    <w:rsid w:val="00CD20F6"/>
    <w:rsid w:val="00CD39BF"/>
    <w:rsid w:val="00CD4F01"/>
    <w:rsid w:val="00CD519D"/>
    <w:rsid w:val="00CD539F"/>
    <w:rsid w:val="00CE1C73"/>
    <w:rsid w:val="00CE1DED"/>
    <w:rsid w:val="00CE22FC"/>
    <w:rsid w:val="00CE3E18"/>
    <w:rsid w:val="00CE4201"/>
    <w:rsid w:val="00CE4AF2"/>
    <w:rsid w:val="00CE72E4"/>
    <w:rsid w:val="00CF2B12"/>
    <w:rsid w:val="00CF619B"/>
    <w:rsid w:val="00CF6262"/>
    <w:rsid w:val="00CF6C64"/>
    <w:rsid w:val="00D003DF"/>
    <w:rsid w:val="00D00957"/>
    <w:rsid w:val="00D0119F"/>
    <w:rsid w:val="00D0170D"/>
    <w:rsid w:val="00D0536F"/>
    <w:rsid w:val="00D056FA"/>
    <w:rsid w:val="00D12EDA"/>
    <w:rsid w:val="00D1447A"/>
    <w:rsid w:val="00D147D3"/>
    <w:rsid w:val="00D14C71"/>
    <w:rsid w:val="00D15ACA"/>
    <w:rsid w:val="00D171AC"/>
    <w:rsid w:val="00D223C2"/>
    <w:rsid w:val="00D2546D"/>
    <w:rsid w:val="00D264E1"/>
    <w:rsid w:val="00D27280"/>
    <w:rsid w:val="00D275AC"/>
    <w:rsid w:val="00D30E80"/>
    <w:rsid w:val="00D34749"/>
    <w:rsid w:val="00D373D0"/>
    <w:rsid w:val="00D403CE"/>
    <w:rsid w:val="00D41963"/>
    <w:rsid w:val="00D421E0"/>
    <w:rsid w:val="00D426F5"/>
    <w:rsid w:val="00D42B73"/>
    <w:rsid w:val="00D432EE"/>
    <w:rsid w:val="00D44D9C"/>
    <w:rsid w:val="00D4598C"/>
    <w:rsid w:val="00D45D1D"/>
    <w:rsid w:val="00D507D0"/>
    <w:rsid w:val="00D539E1"/>
    <w:rsid w:val="00D5766E"/>
    <w:rsid w:val="00D57729"/>
    <w:rsid w:val="00D57826"/>
    <w:rsid w:val="00D579BE"/>
    <w:rsid w:val="00D57C56"/>
    <w:rsid w:val="00D60FC8"/>
    <w:rsid w:val="00D627E4"/>
    <w:rsid w:val="00D672C4"/>
    <w:rsid w:val="00D6755A"/>
    <w:rsid w:val="00D676EB"/>
    <w:rsid w:val="00D67EB9"/>
    <w:rsid w:val="00D76BC6"/>
    <w:rsid w:val="00D808FF"/>
    <w:rsid w:val="00D826EC"/>
    <w:rsid w:val="00D839A6"/>
    <w:rsid w:val="00D839DD"/>
    <w:rsid w:val="00D8676D"/>
    <w:rsid w:val="00D874CB"/>
    <w:rsid w:val="00D91FBE"/>
    <w:rsid w:val="00D9437A"/>
    <w:rsid w:val="00D953D2"/>
    <w:rsid w:val="00D95590"/>
    <w:rsid w:val="00D97646"/>
    <w:rsid w:val="00DA0418"/>
    <w:rsid w:val="00DA1A7A"/>
    <w:rsid w:val="00DA427D"/>
    <w:rsid w:val="00DA53D4"/>
    <w:rsid w:val="00DA7F5C"/>
    <w:rsid w:val="00DB03DE"/>
    <w:rsid w:val="00DB0822"/>
    <w:rsid w:val="00DB1F9A"/>
    <w:rsid w:val="00DB37B9"/>
    <w:rsid w:val="00DB3B9A"/>
    <w:rsid w:val="00DB4F00"/>
    <w:rsid w:val="00DB5B4D"/>
    <w:rsid w:val="00DB6389"/>
    <w:rsid w:val="00DB6B1E"/>
    <w:rsid w:val="00DB6B7A"/>
    <w:rsid w:val="00DB7C8D"/>
    <w:rsid w:val="00DC0D8F"/>
    <w:rsid w:val="00DC2050"/>
    <w:rsid w:val="00DC3C65"/>
    <w:rsid w:val="00DC47CD"/>
    <w:rsid w:val="00DC7171"/>
    <w:rsid w:val="00DD0ED1"/>
    <w:rsid w:val="00DD317E"/>
    <w:rsid w:val="00DD4F9C"/>
    <w:rsid w:val="00DD524B"/>
    <w:rsid w:val="00DD5753"/>
    <w:rsid w:val="00DD5B8C"/>
    <w:rsid w:val="00DD5C8F"/>
    <w:rsid w:val="00DD6C07"/>
    <w:rsid w:val="00DE1A52"/>
    <w:rsid w:val="00DE21E5"/>
    <w:rsid w:val="00DE21E7"/>
    <w:rsid w:val="00DE4A68"/>
    <w:rsid w:val="00DE7551"/>
    <w:rsid w:val="00DF1814"/>
    <w:rsid w:val="00DF298F"/>
    <w:rsid w:val="00DF344F"/>
    <w:rsid w:val="00DF346B"/>
    <w:rsid w:val="00DF6505"/>
    <w:rsid w:val="00DF7150"/>
    <w:rsid w:val="00DF7FB9"/>
    <w:rsid w:val="00E006A7"/>
    <w:rsid w:val="00E01A12"/>
    <w:rsid w:val="00E01AEE"/>
    <w:rsid w:val="00E026CB"/>
    <w:rsid w:val="00E02F70"/>
    <w:rsid w:val="00E051BA"/>
    <w:rsid w:val="00E0606F"/>
    <w:rsid w:val="00E066AF"/>
    <w:rsid w:val="00E0722B"/>
    <w:rsid w:val="00E1163B"/>
    <w:rsid w:val="00E159D4"/>
    <w:rsid w:val="00E17763"/>
    <w:rsid w:val="00E200AD"/>
    <w:rsid w:val="00E231D4"/>
    <w:rsid w:val="00E231F3"/>
    <w:rsid w:val="00E236A1"/>
    <w:rsid w:val="00E23F61"/>
    <w:rsid w:val="00E2775B"/>
    <w:rsid w:val="00E30184"/>
    <w:rsid w:val="00E31989"/>
    <w:rsid w:val="00E340CE"/>
    <w:rsid w:val="00E354AE"/>
    <w:rsid w:val="00E37B5B"/>
    <w:rsid w:val="00E37BDE"/>
    <w:rsid w:val="00E418CC"/>
    <w:rsid w:val="00E421D0"/>
    <w:rsid w:val="00E43091"/>
    <w:rsid w:val="00E449E5"/>
    <w:rsid w:val="00E45517"/>
    <w:rsid w:val="00E45930"/>
    <w:rsid w:val="00E45E53"/>
    <w:rsid w:val="00E4728D"/>
    <w:rsid w:val="00E50F29"/>
    <w:rsid w:val="00E510A2"/>
    <w:rsid w:val="00E535CF"/>
    <w:rsid w:val="00E53D74"/>
    <w:rsid w:val="00E54CB7"/>
    <w:rsid w:val="00E55F4B"/>
    <w:rsid w:val="00E5651B"/>
    <w:rsid w:val="00E601F7"/>
    <w:rsid w:val="00E6060C"/>
    <w:rsid w:val="00E61658"/>
    <w:rsid w:val="00E62756"/>
    <w:rsid w:val="00E64A49"/>
    <w:rsid w:val="00E64F73"/>
    <w:rsid w:val="00E67AE1"/>
    <w:rsid w:val="00E72DFB"/>
    <w:rsid w:val="00E73B5D"/>
    <w:rsid w:val="00E7479E"/>
    <w:rsid w:val="00E75F82"/>
    <w:rsid w:val="00E76FA6"/>
    <w:rsid w:val="00E77692"/>
    <w:rsid w:val="00E802DA"/>
    <w:rsid w:val="00E81EDF"/>
    <w:rsid w:val="00E82134"/>
    <w:rsid w:val="00E82288"/>
    <w:rsid w:val="00E82C25"/>
    <w:rsid w:val="00E82F5A"/>
    <w:rsid w:val="00E8448D"/>
    <w:rsid w:val="00E864FF"/>
    <w:rsid w:val="00E903E7"/>
    <w:rsid w:val="00E9103B"/>
    <w:rsid w:val="00E91258"/>
    <w:rsid w:val="00E91AA4"/>
    <w:rsid w:val="00E921DE"/>
    <w:rsid w:val="00E9300E"/>
    <w:rsid w:val="00E93587"/>
    <w:rsid w:val="00E93F7B"/>
    <w:rsid w:val="00E95A95"/>
    <w:rsid w:val="00EA0758"/>
    <w:rsid w:val="00EA2C24"/>
    <w:rsid w:val="00EA32F5"/>
    <w:rsid w:val="00EA5BBC"/>
    <w:rsid w:val="00EA5F57"/>
    <w:rsid w:val="00EA6065"/>
    <w:rsid w:val="00EB013F"/>
    <w:rsid w:val="00EB04CC"/>
    <w:rsid w:val="00EB64E3"/>
    <w:rsid w:val="00EB6924"/>
    <w:rsid w:val="00EB732F"/>
    <w:rsid w:val="00EC1F8E"/>
    <w:rsid w:val="00EC49A0"/>
    <w:rsid w:val="00EC4B2F"/>
    <w:rsid w:val="00EC51FF"/>
    <w:rsid w:val="00ED0AFF"/>
    <w:rsid w:val="00ED39D6"/>
    <w:rsid w:val="00ED518A"/>
    <w:rsid w:val="00ED5630"/>
    <w:rsid w:val="00EE07E2"/>
    <w:rsid w:val="00EE125C"/>
    <w:rsid w:val="00EE174C"/>
    <w:rsid w:val="00EE3200"/>
    <w:rsid w:val="00EE4834"/>
    <w:rsid w:val="00EE4949"/>
    <w:rsid w:val="00EE590F"/>
    <w:rsid w:val="00EF0532"/>
    <w:rsid w:val="00EF0B79"/>
    <w:rsid w:val="00EF1B79"/>
    <w:rsid w:val="00EF45C1"/>
    <w:rsid w:val="00EF47A1"/>
    <w:rsid w:val="00EF4A12"/>
    <w:rsid w:val="00EF50CB"/>
    <w:rsid w:val="00F005B1"/>
    <w:rsid w:val="00F01189"/>
    <w:rsid w:val="00F01313"/>
    <w:rsid w:val="00F027F2"/>
    <w:rsid w:val="00F04675"/>
    <w:rsid w:val="00F05C2F"/>
    <w:rsid w:val="00F05D87"/>
    <w:rsid w:val="00F06814"/>
    <w:rsid w:val="00F06885"/>
    <w:rsid w:val="00F0798D"/>
    <w:rsid w:val="00F14288"/>
    <w:rsid w:val="00F14E1B"/>
    <w:rsid w:val="00F15749"/>
    <w:rsid w:val="00F15F69"/>
    <w:rsid w:val="00F17741"/>
    <w:rsid w:val="00F2227E"/>
    <w:rsid w:val="00F22ED0"/>
    <w:rsid w:val="00F24115"/>
    <w:rsid w:val="00F244A3"/>
    <w:rsid w:val="00F2473C"/>
    <w:rsid w:val="00F259B7"/>
    <w:rsid w:val="00F26B0E"/>
    <w:rsid w:val="00F3120B"/>
    <w:rsid w:val="00F32A4C"/>
    <w:rsid w:val="00F351F7"/>
    <w:rsid w:val="00F35EFA"/>
    <w:rsid w:val="00F40192"/>
    <w:rsid w:val="00F41CEB"/>
    <w:rsid w:val="00F44F11"/>
    <w:rsid w:val="00F50E69"/>
    <w:rsid w:val="00F523D3"/>
    <w:rsid w:val="00F526F9"/>
    <w:rsid w:val="00F53638"/>
    <w:rsid w:val="00F538AB"/>
    <w:rsid w:val="00F55761"/>
    <w:rsid w:val="00F55B77"/>
    <w:rsid w:val="00F560CD"/>
    <w:rsid w:val="00F568BC"/>
    <w:rsid w:val="00F60944"/>
    <w:rsid w:val="00F60F09"/>
    <w:rsid w:val="00F63F17"/>
    <w:rsid w:val="00F6442B"/>
    <w:rsid w:val="00F64664"/>
    <w:rsid w:val="00F64E6D"/>
    <w:rsid w:val="00F67CDB"/>
    <w:rsid w:val="00F70222"/>
    <w:rsid w:val="00F725CC"/>
    <w:rsid w:val="00F76D76"/>
    <w:rsid w:val="00F776C9"/>
    <w:rsid w:val="00F8065E"/>
    <w:rsid w:val="00F83A17"/>
    <w:rsid w:val="00F85545"/>
    <w:rsid w:val="00F9034B"/>
    <w:rsid w:val="00F91712"/>
    <w:rsid w:val="00F91E79"/>
    <w:rsid w:val="00F923DD"/>
    <w:rsid w:val="00F9296B"/>
    <w:rsid w:val="00F9341B"/>
    <w:rsid w:val="00F93618"/>
    <w:rsid w:val="00F93ED9"/>
    <w:rsid w:val="00F956CA"/>
    <w:rsid w:val="00F9635C"/>
    <w:rsid w:val="00F97178"/>
    <w:rsid w:val="00F97351"/>
    <w:rsid w:val="00FA7211"/>
    <w:rsid w:val="00FB04FB"/>
    <w:rsid w:val="00FB097B"/>
    <w:rsid w:val="00FB138D"/>
    <w:rsid w:val="00FB22F1"/>
    <w:rsid w:val="00FB27F6"/>
    <w:rsid w:val="00FB30EF"/>
    <w:rsid w:val="00FB39C6"/>
    <w:rsid w:val="00FB65E1"/>
    <w:rsid w:val="00FB66B4"/>
    <w:rsid w:val="00FB7AC1"/>
    <w:rsid w:val="00FB7B6A"/>
    <w:rsid w:val="00FB7EAE"/>
    <w:rsid w:val="00FC2E30"/>
    <w:rsid w:val="00FC47F8"/>
    <w:rsid w:val="00FC4A0A"/>
    <w:rsid w:val="00FC6141"/>
    <w:rsid w:val="00FC6A21"/>
    <w:rsid w:val="00FC6A8C"/>
    <w:rsid w:val="00FD1713"/>
    <w:rsid w:val="00FD411D"/>
    <w:rsid w:val="00FD4201"/>
    <w:rsid w:val="00FD49A8"/>
    <w:rsid w:val="00FD51EA"/>
    <w:rsid w:val="00FD57A0"/>
    <w:rsid w:val="00FD5CA5"/>
    <w:rsid w:val="00FD5DCB"/>
    <w:rsid w:val="00FD7427"/>
    <w:rsid w:val="00FE066F"/>
    <w:rsid w:val="00FE089D"/>
    <w:rsid w:val="00FE0B08"/>
    <w:rsid w:val="00FE1A5A"/>
    <w:rsid w:val="00FE1EC3"/>
    <w:rsid w:val="00FE23AC"/>
    <w:rsid w:val="00FE282E"/>
    <w:rsid w:val="00FE2B3B"/>
    <w:rsid w:val="00FE4F3A"/>
    <w:rsid w:val="00FE6FE4"/>
    <w:rsid w:val="00FE7570"/>
    <w:rsid w:val="00FF03E0"/>
    <w:rsid w:val="00FF21EA"/>
    <w:rsid w:val="00FF4DE7"/>
    <w:rsid w:val="00FF5529"/>
    <w:rsid w:val="00FF668B"/>
    <w:rsid w:val="00FF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B0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table of figures" w:uiPriority="99"/>
    <w:lsdException w:name="footnote reference" w:uiPriority="99"/>
    <w:lsdException w:name="annotation reference" w:uiPriority="99"/>
    <w:lsdException w:name="List Number 2" w:uiPriority="99"/>
    <w:lsdException w:name="Title" w:qFormat="1"/>
    <w:lsdException w:name="Default Paragraph Font" w:uiPriority="1"/>
    <w:lsdException w:name="Subtitle" w:qFormat="1"/>
    <w:lsdException w:name="Body Text First Indent 2" w:uiPriority="99"/>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9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32D5"/>
    <w:pPr>
      <w:spacing w:before="120"/>
      <w:jc w:val="both"/>
    </w:pPr>
    <w:rPr>
      <w:rFonts w:ascii="Arial" w:hAnsi="Arial"/>
      <w:sz w:val="22"/>
      <w:szCs w:val="22"/>
    </w:rPr>
  </w:style>
  <w:style w:type="paragraph" w:styleId="Heading1">
    <w:name w:val="heading 1"/>
    <w:aliases w:val="1 ghost,g,-&gt;PART 1,ghost,ats-1,head:1#,IRMS 1,1 ghost1,g1,ghost1,Titre principal,ERMH1,ERMH11,ERMH12,ERMH13,ERMH14,ERMH15,ERMH16,ERMH17,ERMH18,ERMH19,ERMH110,ERMH111,ERMH112,ERMH113,ERMH114,ERMH115,ERMH116,ERMH117,ERMH118,ERMH119,ERMH120"/>
    <w:basedOn w:val="Normal"/>
    <w:next w:val="Normal"/>
    <w:qFormat/>
    <w:rsid w:val="00E5651B"/>
    <w:pPr>
      <w:keepNext/>
      <w:numPr>
        <w:numId w:val="2"/>
      </w:numPr>
      <w:spacing w:before="240" w:after="60"/>
      <w:outlineLvl w:val="0"/>
    </w:pPr>
    <w:rPr>
      <w:rFonts w:cs="Arial"/>
      <w:b/>
      <w:bCs/>
      <w:kern w:val="32"/>
      <w:sz w:val="32"/>
      <w:szCs w:val="32"/>
    </w:rPr>
  </w:style>
  <w:style w:type="paragraph" w:styleId="Heading2">
    <w:name w:val="heading 2"/>
    <w:aliases w:val="l2,2 headline,headline,S&amp;R2,ERMH2,Titre de chapitre,ats-2,h2,Head2,-&gt;1.1,ERMH21,ERMH22,ERMH23,ERMH24,ERMH25,ERMH26,ERMH27,ERMH28,ERMH29,ERMH210,ERMH211,ERMH212,ERMH213,ERMH214,Second level,T2,Heading,标题 1.1,alpha+3#,. (1.1),sub-sect,rio,h"/>
    <w:basedOn w:val="Normal"/>
    <w:next w:val="Normal"/>
    <w:link w:val="Heading2Char"/>
    <w:qFormat/>
    <w:rsid w:val="00E5651B"/>
    <w:pPr>
      <w:keepNext/>
      <w:numPr>
        <w:ilvl w:val="1"/>
        <w:numId w:val="2"/>
      </w:numPr>
      <w:spacing w:before="240" w:after="60"/>
      <w:outlineLvl w:val="1"/>
    </w:pPr>
    <w:rPr>
      <w:rFonts w:cs="Arial"/>
      <w:b/>
      <w:bCs/>
      <w:i/>
      <w:iCs/>
      <w:sz w:val="28"/>
      <w:szCs w:val="28"/>
    </w:rPr>
  </w:style>
  <w:style w:type="paragraph" w:styleId="Heading3">
    <w:name w:val="heading 3"/>
    <w:aliases w:val="3 bullet,b,2,bullets,Titre de paragraphe,head:3#,Head 3,ats-3,IRMS 3,head:3,h3,bill,ERMH3,ERMH31,ERMH32,ERMH33,ERMH34,ERMH35,ERMH36,ERMH37,ERMH38,ERMH39,ERMH310,ERMH311,ERMH312,ERMH313,ERMH314,ERMH315,ERMH316,ERMH317,ERMH318,ERMH319,l3,ERMH320"/>
    <w:basedOn w:val="Normal"/>
    <w:next w:val="Normal"/>
    <w:qFormat/>
    <w:rsid w:val="00E5651B"/>
    <w:pPr>
      <w:keepNext/>
      <w:numPr>
        <w:ilvl w:val="2"/>
        <w:numId w:val="2"/>
      </w:numPr>
      <w:spacing w:before="240" w:after="60"/>
      <w:outlineLvl w:val="2"/>
    </w:pPr>
    <w:rPr>
      <w:rFonts w:cs="Arial"/>
      <w:b/>
      <w:bCs/>
      <w:sz w:val="26"/>
      <w:szCs w:val="26"/>
    </w:rPr>
  </w:style>
  <w:style w:type="paragraph" w:styleId="Heading4">
    <w:name w:val="heading 4"/>
    <w:aliases w:val="Title 4,4 dash,d,3,dash,-&gt;1.,Subitem"/>
    <w:basedOn w:val="Normal"/>
    <w:next w:val="Normal"/>
    <w:qFormat/>
    <w:rsid w:val="00E5651B"/>
    <w:pPr>
      <w:keepNext/>
      <w:numPr>
        <w:ilvl w:val="3"/>
        <w:numId w:val="2"/>
      </w:numPr>
      <w:spacing w:before="240" w:after="60"/>
      <w:outlineLvl w:val="3"/>
    </w:pPr>
    <w:rPr>
      <w:rFonts w:ascii="Times New Roman" w:hAnsi="Times New Roman"/>
      <w:b/>
      <w:bCs/>
      <w:sz w:val="28"/>
      <w:szCs w:val="28"/>
    </w:rPr>
  </w:style>
  <w:style w:type="paragraph" w:styleId="Heading5">
    <w:name w:val="heading 5"/>
    <w:aliases w:val="-&gt;a.,Title 5,5 sub-bullet,sb,4,ats-5,Î"/>
    <w:basedOn w:val="Normal"/>
    <w:next w:val="Normal"/>
    <w:qFormat/>
    <w:rsid w:val="00E5651B"/>
    <w:pPr>
      <w:numPr>
        <w:ilvl w:val="4"/>
        <w:numId w:val="2"/>
      </w:numPr>
      <w:spacing w:before="240" w:after="60"/>
      <w:outlineLvl w:val="4"/>
    </w:pPr>
    <w:rPr>
      <w:b/>
      <w:bCs/>
      <w:i/>
      <w:iCs/>
      <w:sz w:val="26"/>
      <w:szCs w:val="26"/>
    </w:rPr>
  </w:style>
  <w:style w:type="paragraph" w:styleId="Heading6">
    <w:name w:val="heading 6"/>
    <w:aliases w:val="-&gt;1),sub-dash,sd,5"/>
    <w:basedOn w:val="Normal"/>
    <w:next w:val="Normal"/>
    <w:qFormat/>
    <w:rsid w:val="00E5651B"/>
    <w:pPr>
      <w:numPr>
        <w:ilvl w:val="5"/>
        <w:numId w:val="2"/>
      </w:numPr>
      <w:spacing w:before="240" w:after="60"/>
      <w:outlineLvl w:val="5"/>
    </w:pPr>
    <w:rPr>
      <w:rFonts w:ascii="Times New Roman" w:hAnsi="Times New Roman"/>
      <w:b/>
      <w:bCs/>
    </w:rPr>
  </w:style>
  <w:style w:type="paragraph" w:styleId="Heading7">
    <w:name w:val="heading 7"/>
    <w:aliases w:val="-&gt;a)"/>
    <w:basedOn w:val="Normal"/>
    <w:next w:val="Normal"/>
    <w:qFormat/>
    <w:rsid w:val="00E5651B"/>
    <w:pPr>
      <w:numPr>
        <w:ilvl w:val="6"/>
        <w:numId w:val="2"/>
      </w:numPr>
      <w:spacing w:before="240" w:after="60"/>
      <w:outlineLvl w:val="6"/>
    </w:pPr>
    <w:rPr>
      <w:rFonts w:ascii="Times New Roman" w:hAnsi="Times New Roman"/>
      <w:sz w:val="24"/>
      <w:szCs w:val="24"/>
    </w:rPr>
  </w:style>
  <w:style w:type="paragraph" w:styleId="Heading8">
    <w:name w:val="heading 8"/>
    <w:aliases w:val="l8"/>
    <w:basedOn w:val="Normal"/>
    <w:next w:val="Normal"/>
    <w:qFormat/>
    <w:rsid w:val="00E5651B"/>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E5651B"/>
    <w:pPr>
      <w:numPr>
        <w:ilvl w:val="8"/>
        <w:numId w:val="2"/>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6846"/>
    <w:pPr>
      <w:tabs>
        <w:tab w:val="center" w:pos="4320"/>
        <w:tab w:val="right" w:pos="8640"/>
      </w:tabs>
    </w:pPr>
  </w:style>
  <w:style w:type="paragraph" w:styleId="Footer">
    <w:name w:val="footer"/>
    <w:basedOn w:val="Normal"/>
    <w:rsid w:val="00B36846"/>
    <w:pPr>
      <w:tabs>
        <w:tab w:val="center" w:pos="4320"/>
        <w:tab w:val="right" w:pos="8640"/>
      </w:tabs>
    </w:pPr>
  </w:style>
  <w:style w:type="paragraph" w:styleId="Title">
    <w:name w:val="Title"/>
    <w:basedOn w:val="Normal"/>
    <w:qFormat/>
    <w:rsid w:val="00B36846"/>
    <w:pPr>
      <w:spacing w:before="180" w:after="120"/>
      <w:jc w:val="center"/>
    </w:pPr>
    <w:rPr>
      <w:rFonts w:ascii="Times New Roman" w:hAnsi="Times New Roman"/>
      <w:b/>
      <w:bCs/>
      <w:caps/>
      <w:sz w:val="36"/>
      <w:szCs w:val="24"/>
    </w:rPr>
  </w:style>
  <w:style w:type="paragraph" w:customStyle="1" w:styleId="StyleSubtitleCover2TopNoborder">
    <w:name w:val="Style Subtitle Cover2 + Top: (No border)"/>
    <w:basedOn w:val="Normal"/>
    <w:rsid w:val="00B36846"/>
    <w:pPr>
      <w:keepNext/>
      <w:keepLines/>
      <w:spacing w:line="480" w:lineRule="atLeast"/>
      <w:jc w:val="right"/>
    </w:pPr>
    <w:rPr>
      <w:rFonts w:ascii="Times New Roman" w:hAnsi="Times New Roman"/>
      <w:kern w:val="28"/>
      <w:sz w:val="32"/>
      <w:szCs w:val="20"/>
    </w:rPr>
  </w:style>
  <w:style w:type="character" w:styleId="PageNumber">
    <w:name w:val="page number"/>
    <w:basedOn w:val="DefaultParagraphFont"/>
    <w:rsid w:val="00B36846"/>
  </w:style>
  <w:style w:type="paragraph" w:customStyle="1" w:styleId="tabletxt">
    <w:name w:val="tabletxt"/>
    <w:basedOn w:val="Normal"/>
    <w:rsid w:val="001C1C88"/>
    <w:pPr>
      <w:autoSpaceDE w:val="0"/>
      <w:autoSpaceDN w:val="0"/>
      <w:adjustRightInd w:val="0"/>
      <w:spacing w:before="20" w:after="20"/>
    </w:pPr>
    <w:rPr>
      <w:rFonts w:ascii="Times New Roman" w:hAnsi="Times New Roman" w:cs="Arial"/>
      <w:sz w:val="20"/>
      <w:szCs w:val="20"/>
    </w:rPr>
  </w:style>
  <w:style w:type="paragraph" w:customStyle="1" w:styleId="Tabletext">
    <w:name w:val="Tabletext"/>
    <w:basedOn w:val="Normal"/>
    <w:rsid w:val="001C1C88"/>
    <w:pPr>
      <w:keepLines/>
      <w:widowControl w:val="0"/>
      <w:spacing w:line="240" w:lineRule="atLeast"/>
    </w:pPr>
    <w:rPr>
      <w:sz w:val="20"/>
      <w:szCs w:val="20"/>
    </w:rPr>
  </w:style>
  <w:style w:type="paragraph" w:customStyle="1" w:styleId="InfoBlue">
    <w:name w:val="InfoBlue"/>
    <w:basedOn w:val="Normal"/>
    <w:next w:val="BodyText"/>
    <w:rsid w:val="00D0170D"/>
    <w:pPr>
      <w:widowControl w:val="0"/>
      <w:spacing w:after="120" w:line="240" w:lineRule="atLeast"/>
      <w:ind w:left="576"/>
    </w:pPr>
    <w:rPr>
      <w:rFonts w:ascii="Times New Roman" w:hAnsi="Times New Roman"/>
      <w:i/>
      <w:color w:val="0000FF"/>
      <w:sz w:val="24"/>
      <w:szCs w:val="20"/>
    </w:rPr>
  </w:style>
  <w:style w:type="paragraph" w:styleId="BodyText">
    <w:name w:val="Body Text"/>
    <w:basedOn w:val="Normal"/>
    <w:rsid w:val="00D0170D"/>
    <w:pPr>
      <w:spacing w:after="120"/>
    </w:pPr>
  </w:style>
  <w:style w:type="paragraph" w:customStyle="1" w:styleId="Appendix">
    <w:name w:val="Appendix"/>
    <w:basedOn w:val="Heading1"/>
    <w:rsid w:val="00317294"/>
  </w:style>
  <w:style w:type="paragraph" w:styleId="TOC1">
    <w:name w:val="toc 1"/>
    <w:basedOn w:val="Normal"/>
    <w:next w:val="Normal"/>
    <w:autoRedefine/>
    <w:uiPriority w:val="39"/>
    <w:rsid w:val="004B208B"/>
    <w:pPr>
      <w:tabs>
        <w:tab w:val="left" w:pos="440"/>
        <w:tab w:val="right" w:leader="dot" w:pos="9350"/>
      </w:tabs>
    </w:pPr>
    <w:rPr>
      <w:noProof/>
    </w:rPr>
  </w:style>
  <w:style w:type="paragraph" w:styleId="TOC2">
    <w:name w:val="toc 2"/>
    <w:basedOn w:val="Normal"/>
    <w:next w:val="Normal"/>
    <w:autoRedefine/>
    <w:uiPriority w:val="39"/>
    <w:rsid w:val="00317294"/>
    <w:pPr>
      <w:ind w:left="220"/>
    </w:pPr>
  </w:style>
  <w:style w:type="paragraph" w:styleId="TOC3">
    <w:name w:val="toc 3"/>
    <w:basedOn w:val="Normal"/>
    <w:next w:val="Normal"/>
    <w:autoRedefine/>
    <w:uiPriority w:val="39"/>
    <w:rsid w:val="00317294"/>
    <w:pPr>
      <w:ind w:left="440"/>
    </w:pPr>
  </w:style>
  <w:style w:type="character" w:styleId="Hyperlink">
    <w:name w:val="Hyperlink"/>
    <w:basedOn w:val="DefaultParagraphFont"/>
    <w:uiPriority w:val="99"/>
    <w:rsid w:val="00DB6B7A"/>
    <w:rPr>
      <w:rFonts w:ascii="Arial" w:hAnsi="Arial"/>
      <w:color w:val="auto"/>
      <w:u w:val="single"/>
    </w:rPr>
  </w:style>
  <w:style w:type="paragraph" w:customStyle="1" w:styleId="AppendixA1">
    <w:name w:val="Appendix A1"/>
    <w:basedOn w:val="Heading2"/>
    <w:rsid w:val="00852CBC"/>
    <w:pPr>
      <w:numPr>
        <w:numId w:val="1"/>
      </w:numPr>
    </w:pPr>
  </w:style>
  <w:style w:type="paragraph" w:styleId="Caption">
    <w:name w:val="caption"/>
    <w:aliases w:val="use for figure and table titles,CaptionTab Left,CaptionTab,BildBeschriftung + 12 pt"/>
    <w:basedOn w:val="Normal"/>
    <w:next w:val="Normal"/>
    <w:qFormat/>
    <w:rsid w:val="0024533A"/>
    <w:pPr>
      <w:spacing w:after="200"/>
      <w:jc w:val="center"/>
    </w:pPr>
    <w:rPr>
      <w:rFonts w:eastAsia="Times"/>
      <w:bCs/>
      <w:szCs w:val="20"/>
    </w:rPr>
  </w:style>
  <w:style w:type="character" w:styleId="Strong">
    <w:name w:val="Strong"/>
    <w:basedOn w:val="DefaultParagraphFont"/>
    <w:uiPriority w:val="22"/>
    <w:qFormat/>
    <w:rsid w:val="0024533A"/>
    <w:rPr>
      <w:b/>
      <w:bCs/>
    </w:rPr>
  </w:style>
  <w:style w:type="table" w:styleId="TableGrid">
    <w:name w:val="Table Grid"/>
    <w:basedOn w:val="TableNormal"/>
    <w:uiPriority w:val="59"/>
    <w:rsid w:val="00E301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CD39BF"/>
    <w:rPr>
      <w:sz w:val="16"/>
      <w:szCs w:val="16"/>
    </w:rPr>
  </w:style>
  <w:style w:type="paragraph" w:styleId="CommentText">
    <w:name w:val="annotation text"/>
    <w:basedOn w:val="Normal"/>
    <w:link w:val="CommentTextChar"/>
    <w:uiPriority w:val="99"/>
    <w:semiHidden/>
    <w:rsid w:val="00CD39BF"/>
    <w:rPr>
      <w:sz w:val="20"/>
      <w:szCs w:val="20"/>
    </w:rPr>
  </w:style>
  <w:style w:type="paragraph" w:styleId="CommentSubject">
    <w:name w:val="annotation subject"/>
    <w:basedOn w:val="CommentText"/>
    <w:next w:val="CommentText"/>
    <w:semiHidden/>
    <w:rsid w:val="00CD39BF"/>
    <w:rPr>
      <w:b/>
      <w:bCs/>
    </w:rPr>
  </w:style>
  <w:style w:type="paragraph" w:styleId="BalloonText">
    <w:name w:val="Balloon Text"/>
    <w:basedOn w:val="Normal"/>
    <w:semiHidden/>
    <w:rsid w:val="00CD39BF"/>
    <w:rPr>
      <w:rFonts w:ascii="Tahoma" w:hAnsi="Tahoma" w:cs="Tahoma"/>
      <w:sz w:val="16"/>
      <w:szCs w:val="16"/>
    </w:rPr>
  </w:style>
  <w:style w:type="table" w:styleId="TableElegant">
    <w:name w:val="Table Elegant"/>
    <w:basedOn w:val="TableNormal"/>
    <w:rsid w:val="00803E9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Numbered">
    <w:name w:val="Style Numbered"/>
    <w:basedOn w:val="NoList"/>
    <w:rsid w:val="00576833"/>
    <w:pPr>
      <w:numPr>
        <w:numId w:val="3"/>
      </w:numPr>
    </w:pPr>
  </w:style>
  <w:style w:type="character" w:customStyle="1" w:styleId="Heading2Char">
    <w:name w:val="Heading 2 Char"/>
    <w:aliases w:val="l2 Char,2 headline Char,headline Char,S&amp;R2 Char,ERMH2 Char,Titre de chapitre Char,ats-2 Char,h2 Char,Head2 Char,-&gt;1.1 Char,ERMH21 Char,ERMH22 Char,ERMH23 Char,ERMH24 Char,ERMH25 Char,ERMH26 Char,ERMH27 Char,ERMH28 Char,ERMH29 Char,T2 Char"/>
    <w:basedOn w:val="DefaultParagraphFont"/>
    <w:link w:val="Heading2"/>
    <w:rsid w:val="00BF036B"/>
    <w:rPr>
      <w:rFonts w:ascii="Arial" w:hAnsi="Arial" w:cs="Arial"/>
      <w:b/>
      <w:bCs/>
      <w:i/>
      <w:iCs/>
      <w:sz w:val="28"/>
      <w:szCs w:val="28"/>
    </w:rPr>
  </w:style>
  <w:style w:type="paragraph" w:customStyle="1" w:styleId="template">
    <w:name w:val="template"/>
    <w:basedOn w:val="Normal"/>
    <w:rsid w:val="00DC0D8F"/>
    <w:pPr>
      <w:spacing w:line="240" w:lineRule="exact"/>
    </w:pPr>
    <w:rPr>
      <w:i/>
      <w:szCs w:val="20"/>
    </w:rPr>
  </w:style>
  <w:style w:type="paragraph" w:customStyle="1" w:styleId="Table">
    <w:name w:val="Table"/>
    <w:basedOn w:val="Normal"/>
    <w:rsid w:val="00A663D1"/>
    <w:pPr>
      <w:keepLines/>
      <w:widowControl w:val="0"/>
      <w:suppressAutoHyphens/>
      <w:spacing w:after="60"/>
    </w:pPr>
    <w:rPr>
      <w:sz w:val="20"/>
      <w:szCs w:val="20"/>
      <w:lang w:val="en-CA"/>
    </w:rPr>
  </w:style>
  <w:style w:type="paragraph" w:customStyle="1" w:styleId="TableContentCenter">
    <w:name w:val="Table Content Center"/>
    <w:basedOn w:val="Table"/>
    <w:rsid w:val="00A663D1"/>
    <w:pPr>
      <w:spacing w:before="60"/>
      <w:jc w:val="center"/>
    </w:pPr>
  </w:style>
  <w:style w:type="paragraph" w:customStyle="1" w:styleId="Paragraph">
    <w:name w:val="Paragraph"/>
    <w:basedOn w:val="Normal"/>
    <w:link w:val="ParagraphChar"/>
    <w:rsid w:val="0091774D"/>
    <w:pPr>
      <w:keepLines/>
      <w:widowControl w:val="0"/>
      <w:tabs>
        <w:tab w:val="left" w:pos="709"/>
        <w:tab w:val="left" w:pos="862"/>
      </w:tabs>
      <w:suppressAutoHyphens/>
      <w:spacing w:after="120" w:line="240" w:lineRule="atLeast"/>
      <w:ind w:left="851"/>
    </w:pPr>
    <w:rPr>
      <w:szCs w:val="20"/>
      <w:lang w:val="en-CA"/>
    </w:rPr>
  </w:style>
  <w:style w:type="character" w:customStyle="1" w:styleId="ParagraphChar">
    <w:name w:val="Paragraph Char"/>
    <w:basedOn w:val="DefaultParagraphFont"/>
    <w:link w:val="Paragraph"/>
    <w:rsid w:val="0091774D"/>
    <w:rPr>
      <w:rFonts w:ascii="Arial" w:hAnsi="Arial"/>
      <w:sz w:val="22"/>
      <w:lang w:val="en-CA"/>
    </w:rPr>
  </w:style>
  <w:style w:type="character" w:styleId="Emphasis">
    <w:name w:val="Emphasis"/>
    <w:basedOn w:val="DefaultParagraphFont"/>
    <w:qFormat/>
    <w:rsid w:val="0055109D"/>
    <w:rPr>
      <w:i/>
      <w:iCs/>
    </w:rPr>
  </w:style>
  <w:style w:type="paragraph" w:styleId="TableofFigures">
    <w:name w:val="table of figures"/>
    <w:basedOn w:val="TOC1"/>
    <w:next w:val="Normal"/>
    <w:uiPriority w:val="99"/>
    <w:rsid w:val="00FF4DE7"/>
  </w:style>
  <w:style w:type="paragraph" w:customStyle="1" w:styleId="SubtitleBoldUnderline">
    <w:name w:val="Subtitle + Bold Underline"/>
    <w:basedOn w:val="Subtitle"/>
    <w:rsid w:val="00FD57A0"/>
    <w:pPr>
      <w:keepNext/>
      <w:widowControl w:val="0"/>
      <w:suppressAutoHyphens/>
      <w:spacing w:before="240" w:after="120"/>
      <w:outlineLvl w:val="9"/>
    </w:pPr>
    <w:rPr>
      <w:rFonts w:ascii="Arial" w:eastAsia="Lucida Sans Unicode" w:hAnsi="Arial" w:cs="Tahoma"/>
      <w:b/>
      <w:bCs/>
      <w:szCs w:val="28"/>
      <w:u w:val="single"/>
      <w:lang w:val="en-CA" w:eastAsia="ar-SA"/>
    </w:rPr>
  </w:style>
  <w:style w:type="paragraph" w:styleId="Subtitle">
    <w:name w:val="Subtitle"/>
    <w:basedOn w:val="Normal"/>
    <w:next w:val="Normal"/>
    <w:link w:val="SubtitleChar"/>
    <w:qFormat/>
    <w:rsid w:val="00FD57A0"/>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FD57A0"/>
    <w:rPr>
      <w:rFonts w:ascii="Cambria" w:eastAsia="Times New Roman" w:hAnsi="Cambria" w:cs="Times New Roman"/>
      <w:sz w:val="24"/>
      <w:szCs w:val="24"/>
    </w:rPr>
  </w:style>
  <w:style w:type="character" w:styleId="FollowedHyperlink">
    <w:name w:val="FollowedHyperlink"/>
    <w:basedOn w:val="DefaultParagraphFont"/>
    <w:rsid w:val="004B208B"/>
    <w:rPr>
      <w:color w:val="800080"/>
      <w:u w:val="single"/>
    </w:rPr>
  </w:style>
  <w:style w:type="paragraph" w:styleId="ListParagraph">
    <w:name w:val="List Paragraph"/>
    <w:basedOn w:val="Normal"/>
    <w:uiPriority w:val="34"/>
    <w:qFormat/>
    <w:rsid w:val="004A5601"/>
    <w:pPr>
      <w:ind w:left="720"/>
      <w:contextualSpacing/>
    </w:pPr>
  </w:style>
  <w:style w:type="paragraph" w:customStyle="1" w:styleId="UseCaseText">
    <w:name w:val="Use Case Text"/>
    <w:basedOn w:val="Normal"/>
    <w:rsid w:val="00DF7FB9"/>
    <w:pPr>
      <w:spacing w:before="60" w:after="60"/>
    </w:pPr>
    <w:rPr>
      <w:rFonts w:cs="Arial"/>
      <w:sz w:val="16"/>
      <w:szCs w:val="18"/>
    </w:rPr>
  </w:style>
  <w:style w:type="paragraph" w:customStyle="1" w:styleId="UseCaseHeader">
    <w:name w:val="Use Case Header"/>
    <w:basedOn w:val="UseCaseText"/>
    <w:rsid w:val="00DF7FB9"/>
    <w:rPr>
      <w:b/>
    </w:rPr>
  </w:style>
  <w:style w:type="paragraph" w:customStyle="1" w:styleId="UseCaseSection">
    <w:name w:val="Use Case Section"/>
    <w:basedOn w:val="UseCaseText"/>
    <w:rsid w:val="00DF7FB9"/>
    <w:pPr>
      <w:jc w:val="center"/>
    </w:pPr>
    <w:rPr>
      <w:b/>
      <w:sz w:val="18"/>
    </w:rPr>
  </w:style>
  <w:style w:type="paragraph" w:customStyle="1" w:styleId="UseCaseTitle">
    <w:name w:val="Use Case Title"/>
    <w:basedOn w:val="UseCaseText"/>
    <w:rsid w:val="00DF7FB9"/>
    <w:rPr>
      <w:b/>
      <w:sz w:val="18"/>
    </w:rPr>
  </w:style>
  <w:style w:type="paragraph" w:customStyle="1" w:styleId="Requirement">
    <w:name w:val="Requirement"/>
    <w:basedOn w:val="Normal"/>
    <w:rsid w:val="00C8020F"/>
    <w:pPr>
      <w:shd w:val="clear" w:color="auto" w:fill="FFFFCC"/>
      <w:spacing w:before="60" w:after="60"/>
    </w:pPr>
    <w:rPr>
      <w:sz w:val="20"/>
      <w:szCs w:val="20"/>
      <w:lang w:val="en-GB" w:eastAsia="de-DE"/>
    </w:rPr>
  </w:style>
  <w:style w:type="paragraph" w:styleId="BodyText2">
    <w:name w:val="Body Text 2"/>
    <w:basedOn w:val="Normal"/>
    <w:link w:val="BodyText2Char"/>
    <w:rsid w:val="007A4D21"/>
    <w:pPr>
      <w:spacing w:before="60" w:after="60"/>
    </w:pPr>
    <w:rPr>
      <w:rFonts w:eastAsia="Times" w:cs="Arial"/>
      <w:noProof/>
      <w:szCs w:val="20"/>
    </w:rPr>
  </w:style>
  <w:style w:type="character" w:customStyle="1" w:styleId="BodyText2Char">
    <w:name w:val="Body Text 2 Char"/>
    <w:basedOn w:val="DefaultParagraphFont"/>
    <w:link w:val="BodyText2"/>
    <w:rsid w:val="007A4D21"/>
    <w:rPr>
      <w:rFonts w:ascii="Arial" w:eastAsia="Times" w:hAnsi="Arial" w:cs="Arial"/>
      <w:noProof/>
      <w:sz w:val="22"/>
    </w:rPr>
  </w:style>
  <w:style w:type="paragraph" w:customStyle="1" w:styleId="Default">
    <w:name w:val="Default"/>
    <w:rsid w:val="00F523D3"/>
    <w:pPr>
      <w:autoSpaceDE w:val="0"/>
      <w:autoSpaceDN w:val="0"/>
      <w:adjustRightInd w:val="0"/>
    </w:pPr>
    <w:rPr>
      <w:rFonts w:ascii="Calibri" w:hAnsi="Calibri" w:cs="Calibri"/>
      <w:color w:val="000000"/>
      <w:sz w:val="24"/>
      <w:szCs w:val="24"/>
    </w:rPr>
  </w:style>
  <w:style w:type="character" w:styleId="SubtleEmphasis">
    <w:name w:val="Subtle Emphasis"/>
    <w:basedOn w:val="DefaultParagraphFont"/>
    <w:uiPriority w:val="19"/>
    <w:qFormat/>
    <w:rsid w:val="0077520A"/>
    <w:rPr>
      <w:i/>
      <w:iCs/>
      <w:color w:val="808080"/>
    </w:rPr>
  </w:style>
  <w:style w:type="character" w:customStyle="1" w:styleId="CommentTextChar">
    <w:name w:val="Comment Text Char"/>
    <w:basedOn w:val="DefaultParagraphFont"/>
    <w:link w:val="CommentText"/>
    <w:uiPriority w:val="99"/>
    <w:semiHidden/>
    <w:rsid w:val="0077520A"/>
    <w:rPr>
      <w:rFonts w:ascii="Arial" w:hAnsi="Arial"/>
    </w:rPr>
  </w:style>
  <w:style w:type="paragraph" w:styleId="ListNumber2">
    <w:name w:val="List Number 2"/>
    <w:basedOn w:val="Normal"/>
    <w:uiPriority w:val="99"/>
    <w:rsid w:val="00B83163"/>
    <w:pPr>
      <w:numPr>
        <w:numId w:val="5"/>
      </w:numPr>
      <w:tabs>
        <w:tab w:val="clear" w:pos="540"/>
        <w:tab w:val="num" w:pos="720"/>
      </w:tabs>
      <w:ind w:left="720"/>
      <w:contextualSpacing/>
    </w:pPr>
    <w:rPr>
      <w:rFonts w:ascii="Frutiger Linotype" w:hAnsi="Frutiger Linotype"/>
      <w:sz w:val="20"/>
      <w:szCs w:val="20"/>
    </w:rPr>
  </w:style>
  <w:style w:type="table" w:styleId="MediumGrid3-Accent6">
    <w:name w:val="Medium Grid 3 Accent 6"/>
    <w:basedOn w:val="TableNormal"/>
    <w:uiPriority w:val="99"/>
    <w:rsid w:val="00B8316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Revision">
    <w:name w:val="Revision"/>
    <w:hidden/>
    <w:uiPriority w:val="99"/>
    <w:semiHidden/>
    <w:rsid w:val="00D42B73"/>
    <w:rPr>
      <w:rFonts w:ascii="Arial" w:hAnsi="Arial"/>
      <w:sz w:val="22"/>
      <w:szCs w:val="22"/>
    </w:rPr>
  </w:style>
  <w:style w:type="paragraph" w:styleId="FootnoteText">
    <w:name w:val="footnote text"/>
    <w:basedOn w:val="Normal"/>
    <w:link w:val="FootnoteTextChar"/>
    <w:uiPriority w:val="99"/>
    <w:unhideWhenUsed/>
    <w:rsid w:val="000712E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712E9"/>
    <w:rPr>
      <w:rFonts w:asciiTheme="minorHAnsi" w:eastAsiaTheme="minorHAnsi" w:hAnsiTheme="minorHAnsi" w:cstheme="minorBidi"/>
    </w:rPr>
  </w:style>
  <w:style w:type="character" w:styleId="FootnoteReference">
    <w:name w:val="footnote reference"/>
    <w:basedOn w:val="DefaultParagraphFont"/>
    <w:uiPriority w:val="99"/>
    <w:unhideWhenUsed/>
    <w:rsid w:val="000712E9"/>
    <w:rPr>
      <w:vertAlign w:val="superscript"/>
    </w:rPr>
  </w:style>
  <w:style w:type="paragraph" w:styleId="DocumentMap">
    <w:name w:val="Document Map"/>
    <w:basedOn w:val="Normal"/>
    <w:link w:val="DocumentMapChar"/>
    <w:rsid w:val="004A7ED0"/>
    <w:rPr>
      <w:rFonts w:ascii="Tahoma" w:hAnsi="Tahoma" w:cs="Tahoma"/>
      <w:sz w:val="16"/>
      <w:szCs w:val="16"/>
    </w:rPr>
  </w:style>
  <w:style w:type="character" w:customStyle="1" w:styleId="DocumentMapChar">
    <w:name w:val="Document Map Char"/>
    <w:basedOn w:val="DefaultParagraphFont"/>
    <w:link w:val="DocumentMap"/>
    <w:rsid w:val="004A7ED0"/>
    <w:rPr>
      <w:rFonts w:ascii="Tahoma" w:hAnsi="Tahoma" w:cs="Tahoma"/>
      <w:sz w:val="16"/>
      <w:szCs w:val="16"/>
    </w:rPr>
  </w:style>
  <w:style w:type="paragraph" w:styleId="BodyTextIndent">
    <w:name w:val="Body Text Indent"/>
    <w:basedOn w:val="Normal"/>
    <w:link w:val="BodyTextIndentChar"/>
    <w:rsid w:val="00E64F73"/>
    <w:pPr>
      <w:spacing w:after="120"/>
      <w:ind w:left="360"/>
    </w:pPr>
  </w:style>
  <w:style w:type="character" w:customStyle="1" w:styleId="BodyTextIndentChar">
    <w:name w:val="Body Text Indent Char"/>
    <w:basedOn w:val="DefaultParagraphFont"/>
    <w:link w:val="BodyTextIndent"/>
    <w:rsid w:val="00E64F73"/>
    <w:rPr>
      <w:rFonts w:ascii="Arial" w:hAnsi="Arial"/>
      <w:sz w:val="22"/>
      <w:szCs w:val="22"/>
    </w:rPr>
  </w:style>
  <w:style w:type="paragraph" w:styleId="BodyTextFirstIndent2">
    <w:name w:val="Body Text First Indent 2"/>
    <w:basedOn w:val="BodyTextIndent"/>
    <w:link w:val="BodyTextFirstIndent2Char"/>
    <w:uiPriority w:val="99"/>
    <w:unhideWhenUsed/>
    <w:rsid w:val="00E64F73"/>
    <w:pPr>
      <w:spacing w:after="0"/>
      <w:ind w:firstLine="360"/>
    </w:pPr>
    <w:rPr>
      <w:rFonts w:asciiTheme="minorHAnsi" w:hAnsiTheme="minorHAnsi" w:cstheme="minorBidi"/>
      <w:sz w:val="24"/>
      <w:szCs w:val="24"/>
    </w:rPr>
  </w:style>
  <w:style w:type="character" w:customStyle="1" w:styleId="BodyTextFirstIndent2Char">
    <w:name w:val="Body Text First Indent 2 Char"/>
    <w:basedOn w:val="BodyTextIndentChar"/>
    <w:link w:val="BodyTextFirstIndent2"/>
    <w:uiPriority w:val="99"/>
    <w:rsid w:val="00E64F73"/>
    <w:rPr>
      <w:rFonts w:asciiTheme="minorHAnsi" w:hAnsiTheme="minorHAnsi" w:cstheme="minorBidi"/>
      <w:sz w:val="24"/>
      <w:szCs w:val="24"/>
    </w:rPr>
  </w:style>
  <w:style w:type="paragraph" w:customStyle="1" w:styleId="Aufzhlung">
    <w:name w:val="Aufzählung"/>
    <w:basedOn w:val="Normal"/>
    <w:link w:val="AufzhlungZchn"/>
    <w:rsid w:val="00857069"/>
    <w:pPr>
      <w:keepLines/>
      <w:numPr>
        <w:numId w:val="14"/>
      </w:numPr>
      <w:adjustRightInd w:val="0"/>
      <w:spacing w:before="60" w:after="60"/>
    </w:pPr>
    <w:rPr>
      <w:rFonts w:eastAsia="Times New Roman"/>
      <w:sz w:val="20"/>
      <w:szCs w:val="20"/>
      <w:lang w:eastAsia="zh-CN"/>
    </w:rPr>
  </w:style>
  <w:style w:type="character" w:customStyle="1" w:styleId="AufzhlungZchn">
    <w:name w:val="Aufzählung Zchn"/>
    <w:basedOn w:val="DefaultParagraphFont"/>
    <w:link w:val="Aufzhlung"/>
    <w:rsid w:val="00857069"/>
    <w:rPr>
      <w:rFonts w:ascii="Arial" w:eastAsia="Times New Roman" w:hAnsi="Arial"/>
      <w:lang w:eastAsia="zh-CN"/>
    </w:rPr>
  </w:style>
  <w:style w:type="paragraph" w:styleId="NormalWeb">
    <w:name w:val="Normal (Web)"/>
    <w:basedOn w:val="Normal"/>
    <w:uiPriority w:val="99"/>
    <w:unhideWhenUsed/>
    <w:rsid w:val="00DD317E"/>
    <w:pPr>
      <w:spacing w:before="100" w:beforeAutospacing="1" w:after="100" w:afterAutospacing="1"/>
    </w:pPr>
    <w:rPr>
      <w:rFonts w:ascii="Times New Roman" w:eastAsia="Times New Roman" w:hAnsi="Times New Roman"/>
      <w:sz w:val="24"/>
      <w:szCs w:val="24"/>
    </w:rPr>
  </w:style>
  <w:style w:type="paragraph" w:customStyle="1" w:styleId="Body">
    <w:name w:val="Body"/>
    <w:rsid w:val="003A4999"/>
    <w:pPr>
      <w:spacing w:before="120" w:after="120"/>
    </w:pPr>
    <w:rPr>
      <w:rFonts w:ascii="Helvetica" w:eastAsia="ヒラギノ角ゴ Pro W3" w:hAnsi="Helvetica"/>
      <w:color w:val="000000"/>
      <w:sz w:val="22"/>
    </w:rPr>
  </w:style>
  <w:style w:type="paragraph" w:customStyle="1" w:styleId="bulletsbelowheading1">
    <w:name w:val="bullets below heading 1"/>
    <w:rsid w:val="003A4999"/>
    <w:pPr>
      <w:ind w:left="180"/>
    </w:pPr>
    <w:rPr>
      <w:rFonts w:ascii="Helvetica" w:eastAsia="ヒラギノ角ゴ Pro W3" w:hAnsi="Helvetica"/>
      <w:color w:val="000000"/>
      <w:sz w:val="22"/>
    </w:rPr>
  </w:style>
  <w:style w:type="paragraph" w:customStyle="1" w:styleId="Notesfrom24">
    <w:name w:val="Notes from 2.4"/>
    <w:link w:val="Notesfrom24Char"/>
    <w:rsid w:val="003A4999"/>
    <w:pPr>
      <w:spacing w:before="120" w:after="120"/>
      <w:ind w:left="720" w:right="720"/>
    </w:pPr>
    <w:rPr>
      <w:rFonts w:ascii="Helvetica" w:eastAsia="ヒラギノ角ゴ Pro W3" w:hAnsi="Helvetica"/>
      <w:i/>
      <w:color w:val="A40800"/>
    </w:rPr>
  </w:style>
  <w:style w:type="character" w:customStyle="1" w:styleId="Notesfrom24Char">
    <w:name w:val="Notes from 2.4 Char"/>
    <w:link w:val="Notesfrom24"/>
    <w:rsid w:val="003A4999"/>
    <w:rPr>
      <w:rFonts w:ascii="Helvetica" w:eastAsia="ヒラギノ角ゴ Pro W3" w:hAnsi="Helvetica"/>
      <w:i/>
      <w:color w:val="A40800"/>
    </w:rPr>
  </w:style>
  <w:style w:type="paragraph" w:customStyle="1" w:styleId="TableTitle">
    <w:name w:val="Table Title"/>
    <w:rsid w:val="00B8488F"/>
    <w:rPr>
      <w:rFonts w:ascii="Arial Bold" w:eastAsia="ヒラギノ角ゴ Pro W3" w:hAnsi="Arial Bold"/>
      <w:color w:val="000000"/>
    </w:rPr>
  </w:style>
  <w:style w:type="paragraph" w:customStyle="1" w:styleId="TableBody">
    <w:name w:val="Table Body"/>
    <w:rsid w:val="00B8488F"/>
    <w:rPr>
      <w:rFonts w:ascii="Arial" w:eastAsia="ヒラギノ角ゴ Pro W3" w:hAnsi="Arial"/>
      <w:color w:val="000000"/>
    </w:rPr>
  </w:style>
  <w:style w:type="paragraph" w:customStyle="1" w:styleId="smrComment">
    <w:name w:val="smr Comment"/>
    <w:basedOn w:val="Notesfrom24"/>
    <w:link w:val="smrCommentChar"/>
    <w:qFormat/>
    <w:rsid w:val="001B5D15"/>
    <w:rPr>
      <w:rFonts w:ascii="Courier New" w:hAnsi="Courier New" w:cs="Courier New"/>
      <w:i w:val="0"/>
    </w:rPr>
  </w:style>
  <w:style w:type="character" w:customStyle="1" w:styleId="smrCommentChar">
    <w:name w:val="smr Comment Char"/>
    <w:link w:val="smrComment"/>
    <w:rsid w:val="001B5D15"/>
    <w:rPr>
      <w:rFonts w:ascii="Courier New" w:eastAsia="ヒラギノ角ゴ Pro W3" w:hAnsi="Courier New" w:cs="Courier New"/>
      <w:color w:val="A40800"/>
    </w:rPr>
  </w:style>
  <w:style w:type="paragraph" w:customStyle="1" w:styleId="StyleLeft063After3ptPatternClearGray-25">
    <w:name w:val="Style Left:  0.63&quot; After:  3 pt Pattern: Clear (Gray-25%)"/>
    <w:basedOn w:val="Normal"/>
    <w:rsid w:val="00BD5298"/>
    <w:pPr>
      <w:shd w:val="clear" w:color="auto" w:fill="C0C0C0"/>
      <w:spacing w:after="60"/>
      <w:ind w:left="907"/>
    </w:pPr>
    <w:rPr>
      <w:rFonts w:eastAsia="Times New Roman"/>
      <w:szCs w:val="20"/>
    </w:rPr>
  </w:style>
  <w:style w:type="paragraph" w:customStyle="1" w:styleId="bulletsbelowheading2">
    <w:name w:val="bullets below heading 2"/>
    <w:rsid w:val="00FE1A5A"/>
    <w:pPr>
      <w:ind w:left="360"/>
    </w:pPr>
    <w:rPr>
      <w:rFonts w:ascii="Helvetica" w:eastAsia="ヒラギノ角ゴ Pro W3" w:hAnsi="Helvetica"/>
      <w:color w:val="000000"/>
      <w:sz w:val="24"/>
    </w:rPr>
  </w:style>
  <w:style w:type="paragraph" w:styleId="TOC4">
    <w:name w:val="toc 4"/>
    <w:basedOn w:val="Normal"/>
    <w:next w:val="Normal"/>
    <w:autoRedefine/>
    <w:uiPriority w:val="39"/>
    <w:unhideWhenUsed/>
    <w:rsid w:val="00D41963"/>
    <w:pPr>
      <w:spacing w:before="0" w:after="100" w:line="276" w:lineRule="auto"/>
      <w:ind w:left="660"/>
      <w:jc w:val="left"/>
    </w:pPr>
    <w:rPr>
      <w:rFonts w:asciiTheme="minorHAnsi" w:hAnsiTheme="minorHAnsi" w:cstheme="minorBidi"/>
    </w:rPr>
  </w:style>
  <w:style w:type="paragraph" w:styleId="TOC5">
    <w:name w:val="toc 5"/>
    <w:basedOn w:val="Normal"/>
    <w:next w:val="Normal"/>
    <w:autoRedefine/>
    <w:uiPriority w:val="39"/>
    <w:unhideWhenUsed/>
    <w:rsid w:val="00D41963"/>
    <w:pPr>
      <w:spacing w:before="0" w:after="100" w:line="276" w:lineRule="auto"/>
      <w:ind w:left="880"/>
      <w:jc w:val="left"/>
    </w:pPr>
    <w:rPr>
      <w:rFonts w:asciiTheme="minorHAnsi" w:hAnsiTheme="minorHAnsi" w:cstheme="minorBidi"/>
    </w:rPr>
  </w:style>
  <w:style w:type="paragraph" w:styleId="TOC6">
    <w:name w:val="toc 6"/>
    <w:basedOn w:val="Normal"/>
    <w:next w:val="Normal"/>
    <w:autoRedefine/>
    <w:uiPriority w:val="39"/>
    <w:unhideWhenUsed/>
    <w:rsid w:val="00D41963"/>
    <w:pPr>
      <w:spacing w:before="0" w:after="100" w:line="276" w:lineRule="auto"/>
      <w:ind w:left="1100"/>
      <w:jc w:val="left"/>
    </w:pPr>
    <w:rPr>
      <w:rFonts w:asciiTheme="minorHAnsi" w:hAnsiTheme="minorHAnsi" w:cstheme="minorBidi"/>
    </w:rPr>
  </w:style>
  <w:style w:type="paragraph" w:styleId="TOC7">
    <w:name w:val="toc 7"/>
    <w:basedOn w:val="Normal"/>
    <w:next w:val="Normal"/>
    <w:autoRedefine/>
    <w:uiPriority w:val="39"/>
    <w:unhideWhenUsed/>
    <w:rsid w:val="00D41963"/>
    <w:pPr>
      <w:spacing w:before="0" w:after="100" w:line="276" w:lineRule="auto"/>
      <w:ind w:left="1320"/>
      <w:jc w:val="left"/>
    </w:pPr>
    <w:rPr>
      <w:rFonts w:asciiTheme="minorHAnsi" w:hAnsiTheme="minorHAnsi" w:cstheme="minorBidi"/>
    </w:rPr>
  </w:style>
  <w:style w:type="paragraph" w:styleId="TOC8">
    <w:name w:val="toc 8"/>
    <w:basedOn w:val="Normal"/>
    <w:next w:val="Normal"/>
    <w:autoRedefine/>
    <w:uiPriority w:val="39"/>
    <w:unhideWhenUsed/>
    <w:rsid w:val="00D41963"/>
    <w:pPr>
      <w:spacing w:before="0" w:after="100" w:line="276" w:lineRule="auto"/>
      <w:ind w:left="1540"/>
      <w:jc w:val="left"/>
    </w:pPr>
    <w:rPr>
      <w:rFonts w:asciiTheme="minorHAnsi" w:hAnsiTheme="minorHAnsi" w:cstheme="minorBidi"/>
    </w:rPr>
  </w:style>
  <w:style w:type="paragraph" w:styleId="TOC9">
    <w:name w:val="toc 9"/>
    <w:basedOn w:val="Normal"/>
    <w:next w:val="Normal"/>
    <w:autoRedefine/>
    <w:uiPriority w:val="39"/>
    <w:unhideWhenUsed/>
    <w:rsid w:val="00D41963"/>
    <w:pPr>
      <w:spacing w:before="0" w:after="100" w:line="276" w:lineRule="auto"/>
      <w:ind w:left="1760"/>
      <w:jc w:val="left"/>
    </w:pPr>
    <w:rPr>
      <w:rFonts w:asciiTheme="minorHAnsi" w:hAnsiTheme="minorHAnsi" w:cstheme="minorBidi"/>
    </w:rPr>
  </w:style>
  <w:style w:type="paragraph" w:styleId="TOCHeading">
    <w:name w:val="TOC Heading"/>
    <w:basedOn w:val="Heading1"/>
    <w:next w:val="Normal"/>
    <w:uiPriority w:val="39"/>
    <w:semiHidden/>
    <w:unhideWhenUsed/>
    <w:qFormat/>
    <w:rsid w:val="005920A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table of figures" w:uiPriority="99"/>
    <w:lsdException w:name="footnote reference" w:uiPriority="99"/>
    <w:lsdException w:name="annotation reference" w:uiPriority="99"/>
    <w:lsdException w:name="List Number 2" w:uiPriority="99"/>
    <w:lsdException w:name="Title" w:qFormat="1"/>
    <w:lsdException w:name="Default Paragraph Font" w:uiPriority="1"/>
    <w:lsdException w:name="Subtitle" w:qFormat="1"/>
    <w:lsdException w:name="Body Text First Indent 2" w:uiPriority="99"/>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9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32D5"/>
    <w:pPr>
      <w:spacing w:before="120"/>
      <w:jc w:val="both"/>
    </w:pPr>
    <w:rPr>
      <w:rFonts w:ascii="Arial" w:hAnsi="Arial"/>
      <w:sz w:val="22"/>
      <w:szCs w:val="22"/>
    </w:rPr>
  </w:style>
  <w:style w:type="paragraph" w:styleId="Heading1">
    <w:name w:val="heading 1"/>
    <w:aliases w:val="1 ghost,g,-&gt;PART 1,ghost,ats-1,head:1#,IRMS 1,1 ghost1,g1,ghost1,Titre principal,ERMH1,ERMH11,ERMH12,ERMH13,ERMH14,ERMH15,ERMH16,ERMH17,ERMH18,ERMH19,ERMH110,ERMH111,ERMH112,ERMH113,ERMH114,ERMH115,ERMH116,ERMH117,ERMH118,ERMH119,ERMH120"/>
    <w:basedOn w:val="Normal"/>
    <w:next w:val="Normal"/>
    <w:qFormat/>
    <w:rsid w:val="00E5651B"/>
    <w:pPr>
      <w:keepNext/>
      <w:numPr>
        <w:numId w:val="2"/>
      </w:numPr>
      <w:spacing w:before="240" w:after="60"/>
      <w:outlineLvl w:val="0"/>
    </w:pPr>
    <w:rPr>
      <w:rFonts w:cs="Arial"/>
      <w:b/>
      <w:bCs/>
      <w:kern w:val="32"/>
      <w:sz w:val="32"/>
      <w:szCs w:val="32"/>
    </w:rPr>
  </w:style>
  <w:style w:type="paragraph" w:styleId="Heading2">
    <w:name w:val="heading 2"/>
    <w:aliases w:val="l2,2 headline,headline,S&amp;R2,ERMH2,Titre de chapitre,ats-2,h2,Head2,-&gt;1.1,ERMH21,ERMH22,ERMH23,ERMH24,ERMH25,ERMH26,ERMH27,ERMH28,ERMH29,ERMH210,ERMH211,ERMH212,ERMH213,ERMH214,Second level,T2,Heading,标题 1.1,alpha+3#,. (1.1),sub-sect,rio,h"/>
    <w:basedOn w:val="Normal"/>
    <w:next w:val="Normal"/>
    <w:link w:val="Heading2Char"/>
    <w:qFormat/>
    <w:rsid w:val="00E5651B"/>
    <w:pPr>
      <w:keepNext/>
      <w:numPr>
        <w:ilvl w:val="1"/>
        <w:numId w:val="2"/>
      </w:numPr>
      <w:spacing w:before="240" w:after="60"/>
      <w:outlineLvl w:val="1"/>
    </w:pPr>
    <w:rPr>
      <w:rFonts w:cs="Arial"/>
      <w:b/>
      <w:bCs/>
      <w:i/>
      <w:iCs/>
      <w:sz w:val="28"/>
      <w:szCs w:val="28"/>
    </w:rPr>
  </w:style>
  <w:style w:type="paragraph" w:styleId="Heading3">
    <w:name w:val="heading 3"/>
    <w:aliases w:val="3 bullet,b,2,bullets,Titre de paragraphe,head:3#,Head 3,ats-3,IRMS 3,head:3,h3,bill,ERMH3,ERMH31,ERMH32,ERMH33,ERMH34,ERMH35,ERMH36,ERMH37,ERMH38,ERMH39,ERMH310,ERMH311,ERMH312,ERMH313,ERMH314,ERMH315,ERMH316,ERMH317,ERMH318,ERMH319,l3,ERMH320"/>
    <w:basedOn w:val="Normal"/>
    <w:next w:val="Normal"/>
    <w:qFormat/>
    <w:rsid w:val="00E5651B"/>
    <w:pPr>
      <w:keepNext/>
      <w:numPr>
        <w:ilvl w:val="2"/>
        <w:numId w:val="2"/>
      </w:numPr>
      <w:spacing w:before="240" w:after="60"/>
      <w:outlineLvl w:val="2"/>
    </w:pPr>
    <w:rPr>
      <w:rFonts w:cs="Arial"/>
      <w:b/>
      <w:bCs/>
      <w:sz w:val="26"/>
      <w:szCs w:val="26"/>
    </w:rPr>
  </w:style>
  <w:style w:type="paragraph" w:styleId="Heading4">
    <w:name w:val="heading 4"/>
    <w:aliases w:val="Title 4,4 dash,d,3,dash,-&gt;1.,Subitem"/>
    <w:basedOn w:val="Normal"/>
    <w:next w:val="Normal"/>
    <w:qFormat/>
    <w:rsid w:val="00E5651B"/>
    <w:pPr>
      <w:keepNext/>
      <w:numPr>
        <w:ilvl w:val="3"/>
        <w:numId w:val="2"/>
      </w:numPr>
      <w:spacing w:before="240" w:after="60"/>
      <w:outlineLvl w:val="3"/>
    </w:pPr>
    <w:rPr>
      <w:rFonts w:ascii="Times New Roman" w:hAnsi="Times New Roman"/>
      <w:b/>
      <w:bCs/>
      <w:sz w:val="28"/>
      <w:szCs w:val="28"/>
    </w:rPr>
  </w:style>
  <w:style w:type="paragraph" w:styleId="Heading5">
    <w:name w:val="heading 5"/>
    <w:aliases w:val="-&gt;a.,Title 5,5 sub-bullet,sb,4,ats-5,Î"/>
    <w:basedOn w:val="Normal"/>
    <w:next w:val="Normal"/>
    <w:qFormat/>
    <w:rsid w:val="00E5651B"/>
    <w:pPr>
      <w:numPr>
        <w:ilvl w:val="4"/>
        <w:numId w:val="2"/>
      </w:numPr>
      <w:spacing w:before="240" w:after="60"/>
      <w:outlineLvl w:val="4"/>
    </w:pPr>
    <w:rPr>
      <w:b/>
      <w:bCs/>
      <w:i/>
      <w:iCs/>
      <w:sz w:val="26"/>
      <w:szCs w:val="26"/>
    </w:rPr>
  </w:style>
  <w:style w:type="paragraph" w:styleId="Heading6">
    <w:name w:val="heading 6"/>
    <w:aliases w:val="-&gt;1),sub-dash,sd,5"/>
    <w:basedOn w:val="Normal"/>
    <w:next w:val="Normal"/>
    <w:qFormat/>
    <w:rsid w:val="00E5651B"/>
    <w:pPr>
      <w:numPr>
        <w:ilvl w:val="5"/>
        <w:numId w:val="2"/>
      </w:numPr>
      <w:spacing w:before="240" w:after="60"/>
      <w:outlineLvl w:val="5"/>
    </w:pPr>
    <w:rPr>
      <w:rFonts w:ascii="Times New Roman" w:hAnsi="Times New Roman"/>
      <w:b/>
      <w:bCs/>
    </w:rPr>
  </w:style>
  <w:style w:type="paragraph" w:styleId="Heading7">
    <w:name w:val="heading 7"/>
    <w:aliases w:val="-&gt;a)"/>
    <w:basedOn w:val="Normal"/>
    <w:next w:val="Normal"/>
    <w:qFormat/>
    <w:rsid w:val="00E5651B"/>
    <w:pPr>
      <w:numPr>
        <w:ilvl w:val="6"/>
        <w:numId w:val="2"/>
      </w:numPr>
      <w:spacing w:before="240" w:after="60"/>
      <w:outlineLvl w:val="6"/>
    </w:pPr>
    <w:rPr>
      <w:rFonts w:ascii="Times New Roman" w:hAnsi="Times New Roman"/>
      <w:sz w:val="24"/>
      <w:szCs w:val="24"/>
    </w:rPr>
  </w:style>
  <w:style w:type="paragraph" w:styleId="Heading8">
    <w:name w:val="heading 8"/>
    <w:aliases w:val="l8"/>
    <w:basedOn w:val="Normal"/>
    <w:next w:val="Normal"/>
    <w:qFormat/>
    <w:rsid w:val="00E5651B"/>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E5651B"/>
    <w:pPr>
      <w:numPr>
        <w:ilvl w:val="8"/>
        <w:numId w:val="2"/>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6846"/>
    <w:pPr>
      <w:tabs>
        <w:tab w:val="center" w:pos="4320"/>
        <w:tab w:val="right" w:pos="8640"/>
      </w:tabs>
    </w:pPr>
  </w:style>
  <w:style w:type="paragraph" w:styleId="Footer">
    <w:name w:val="footer"/>
    <w:basedOn w:val="Normal"/>
    <w:rsid w:val="00B36846"/>
    <w:pPr>
      <w:tabs>
        <w:tab w:val="center" w:pos="4320"/>
        <w:tab w:val="right" w:pos="8640"/>
      </w:tabs>
    </w:pPr>
  </w:style>
  <w:style w:type="paragraph" w:styleId="Title">
    <w:name w:val="Title"/>
    <w:basedOn w:val="Normal"/>
    <w:qFormat/>
    <w:rsid w:val="00B36846"/>
    <w:pPr>
      <w:spacing w:before="180" w:after="120"/>
      <w:jc w:val="center"/>
    </w:pPr>
    <w:rPr>
      <w:rFonts w:ascii="Times New Roman" w:hAnsi="Times New Roman"/>
      <w:b/>
      <w:bCs/>
      <w:caps/>
      <w:sz w:val="36"/>
      <w:szCs w:val="24"/>
    </w:rPr>
  </w:style>
  <w:style w:type="paragraph" w:customStyle="1" w:styleId="StyleSubtitleCover2TopNoborder">
    <w:name w:val="Style Subtitle Cover2 + Top: (No border)"/>
    <w:basedOn w:val="Normal"/>
    <w:rsid w:val="00B36846"/>
    <w:pPr>
      <w:keepNext/>
      <w:keepLines/>
      <w:spacing w:line="480" w:lineRule="atLeast"/>
      <w:jc w:val="right"/>
    </w:pPr>
    <w:rPr>
      <w:rFonts w:ascii="Times New Roman" w:hAnsi="Times New Roman"/>
      <w:kern w:val="28"/>
      <w:sz w:val="32"/>
      <w:szCs w:val="20"/>
    </w:rPr>
  </w:style>
  <w:style w:type="character" w:styleId="PageNumber">
    <w:name w:val="page number"/>
    <w:basedOn w:val="DefaultParagraphFont"/>
    <w:rsid w:val="00B36846"/>
  </w:style>
  <w:style w:type="paragraph" w:customStyle="1" w:styleId="tabletxt">
    <w:name w:val="tabletxt"/>
    <w:basedOn w:val="Normal"/>
    <w:rsid w:val="001C1C88"/>
    <w:pPr>
      <w:autoSpaceDE w:val="0"/>
      <w:autoSpaceDN w:val="0"/>
      <w:adjustRightInd w:val="0"/>
      <w:spacing w:before="20" w:after="20"/>
    </w:pPr>
    <w:rPr>
      <w:rFonts w:ascii="Times New Roman" w:hAnsi="Times New Roman" w:cs="Arial"/>
      <w:sz w:val="20"/>
      <w:szCs w:val="20"/>
    </w:rPr>
  </w:style>
  <w:style w:type="paragraph" w:customStyle="1" w:styleId="Tabletext">
    <w:name w:val="Tabletext"/>
    <w:basedOn w:val="Normal"/>
    <w:rsid w:val="001C1C88"/>
    <w:pPr>
      <w:keepLines/>
      <w:widowControl w:val="0"/>
      <w:spacing w:line="240" w:lineRule="atLeast"/>
    </w:pPr>
    <w:rPr>
      <w:sz w:val="20"/>
      <w:szCs w:val="20"/>
    </w:rPr>
  </w:style>
  <w:style w:type="paragraph" w:customStyle="1" w:styleId="InfoBlue">
    <w:name w:val="InfoBlue"/>
    <w:basedOn w:val="Normal"/>
    <w:next w:val="BodyText"/>
    <w:rsid w:val="00D0170D"/>
    <w:pPr>
      <w:widowControl w:val="0"/>
      <w:spacing w:after="120" w:line="240" w:lineRule="atLeast"/>
      <w:ind w:left="576"/>
    </w:pPr>
    <w:rPr>
      <w:rFonts w:ascii="Times New Roman" w:hAnsi="Times New Roman"/>
      <w:i/>
      <w:color w:val="0000FF"/>
      <w:sz w:val="24"/>
      <w:szCs w:val="20"/>
    </w:rPr>
  </w:style>
  <w:style w:type="paragraph" w:styleId="BodyText">
    <w:name w:val="Body Text"/>
    <w:basedOn w:val="Normal"/>
    <w:rsid w:val="00D0170D"/>
    <w:pPr>
      <w:spacing w:after="120"/>
    </w:pPr>
  </w:style>
  <w:style w:type="paragraph" w:customStyle="1" w:styleId="Appendix">
    <w:name w:val="Appendix"/>
    <w:basedOn w:val="Heading1"/>
    <w:rsid w:val="00317294"/>
  </w:style>
  <w:style w:type="paragraph" w:styleId="TOC1">
    <w:name w:val="toc 1"/>
    <w:basedOn w:val="Normal"/>
    <w:next w:val="Normal"/>
    <w:autoRedefine/>
    <w:uiPriority w:val="39"/>
    <w:rsid w:val="004B208B"/>
    <w:pPr>
      <w:tabs>
        <w:tab w:val="left" w:pos="440"/>
        <w:tab w:val="right" w:leader="dot" w:pos="9350"/>
      </w:tabs>
    </w:pPr>
    <w:rPr>
      <w:noProof/>
    </w:rPr>
  </w:style>
  <w:style w:type="paragraph" w:styleId="TOC2">
    <w:name w:val="toc 2"/>
    <w:basedOn w:val="Normal"/>
    <w:next w:val="Normal"/>
    <w:autoRedefine/>
    <w:uiPriority w:val="39"/>
    <w:rsid w:val="00317294"/>
    <w:pPr>
      <w:ind w:left="220"/>
    </w:pPr>
  </w:style>
  <w:style w:type="paragraph" w:styleId="TOC3">
    <w:name w:val="toc 3"/>
    <w:basedOn w:val="Normal"/>
    <w:next w:val="Normal"/>
    <w:autoRedefine/>
    <w:uiPriority w:val="39"/>
    <w:rsid w:val="00317294"/>
    <w:pPr>
      <w:ind w:left="440"/>
    </w:pPr>
  </w:style>
  <w:style w:type="character" w:styleId="Hyperlink">
    <w:name w:val="Hyperlink"/>
    <w:basedOn w:val="DefaultParagraphFont"/>
    <w:uiPriority w:val="99"/>
    <w:rsid w:val="00DB6B7A"/>
    <w:rPr>
      <w:rFonts w:ascii="Arial" w:hAnsi="Arial"/>
      <w:color w:val="auto"/>
      <w:u w:val="single"/>
    </w:rPr>
  </w:style>
  <w:style w:type="paragraph" w:customStyle="1" w:styleId="AppendixA1">
    <w:name w:val="Appendix A1"/>
    <w:basedOn w:val="Heading2"/>
    <w:rsid w:val="00852CBC"/>
    <w:pPr>
      <w:numPr>
        <w:numId w:val="1"/>
      </w:numPr>
    </w:pPr>
  </w:style>
  <w:style w:type="paragraph" w:styleId="Caption">
    <w:name w:val="caption"/>
    <w:aliases w:val="use for figure and table titles,CaptionTab Left,CaptionTab,BildBeschriftung + 12 pt"/>
    <w:basedOn w:val="Normal"/>
    <w:next w:val="Normal"/>
    <w:qFormat/>
    <w:rsid w:val="0024533A"/>
    <w:pPr>
      <w:spacing w:after="200"/>
      <w:jc w:val="center"/>
    </w:pPr>
    <w:rPr>
      <w:rFonts w:eastAsia="Times"/>
      <w:bCs/>
      <w:szCs w:val="20"/>
    </w:rPr>
  </w:style>
  <w:style w:type="character" w:styleId="Strong">
    <w:name w:val="Strong"/>
    <w:basedOn w:val="DefaultParagraphFont"/>
    <w:uiPriority w:val="22"/>
    <w:qFormat/>
    <w:rsid w:val="0024533A"/>
    <w:rPr>
      <w:b/>
      <w:bCs/>
    </w:rPr>
  </w:style>
  <w:style w:type="table" w:styleId="TableGrid">
    <w:name w:val="Table Grid"/>
    <w:basedOn w:val="TableNormal"/>
    <w:uiPriority w:val="59"/>
    <w:rsid w:val="00E301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CD39BF"/>
    <w:rPr>
      <w:sz w:val="16"/>
      <w:szCs w:val="16"/>
    </w:rPr>
  </w:style>
  <w:style w:type="paragraph" w:styleId="CommentText">
    <w:name w:val="annotation text"/>
    <w:basedOn w:val="Normal"/>
    <w:link w:val="CommentTextChar"/>
    <w:uiPriority w:val="99"/>
    <w:semiHidden/>
    <w:rsid w:val="00CD39BF"/>
    <w:rPr>
      <w:sz w:val="20"/>
      <w:szCs w:val="20"/>
    </w:rPr>
  </w:style>
  <w:style w:type="paragraph" w:styleId="CommentSubject">
    <w:name w:val="annotation subject"/>
    <w:basedOn w:val="CommentText"/>
    <w:next w:val="CommentText"/>
    <w:semiHidden/>
    <w:rsid w:val="00CD39BF"/>
    <w:rPr>
      <w:b/>
      <w:bCs/>
    </w:rPr>
  </w:style>
  <w:style w:type="paragraph" w:styleId="BalloonText">
    <w:name w:val="Balloon Text"/>
    <w:basedOn w:val="Normal"/>
    <w:semiHidden/>
    <w:rsid w:val="00CD39BF"/>
    <w:rPr>
      <w:rFonts w:ascii="Tahoma" w:hAnsi="Tahoma" w:cs="Tahoma"/>
      <w:sz w:val="16"/>
      <w:szCs w:val="16"/>
    </w:rPr>
  </w:style>
  <w:style w:type="table" w:styleId="TableElegant">
    <w:name w:val="Table Elegant"/>
    <w:basedOn w:val="TableNormal"/>
    <w:rsid w:val="00803E9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Numbered">
    <w:name w:val="Style Numbered"/>
    <w:basedOn w:val="NoList"/>
    <w:rsid w:val="00576833"/>
    <w:pPr>
      <w:numPr>
        <w:numId w:val="3"/>
      </w:numPr>
    </w:pPr>
  </w:style>
  <w:style w:type="character" w:customStyle="1" w:styleId="Heading2Char">
    <w:name w:val="Heading 2 Char"/>
    <w:aliases w:val="l2 Char,2 headline Char,headline Char,S&amp;R2 Char,ERMH2 Char,Titre de chapitre Char,ats-2 Char,h2 Char,Head2 Char,-&gt;1.1 Char,ERMH21 Char,ERMH22 Char,ERMH23 Char,ERMH24 Char,ERMH25 Char,ERMH26 Char,ERMH27 Char,ERMH28 Char,ERMH29 Char,T2 Char"/>
    <w:basedOn w:val="DefaultParagraphFont"/>
    <w:link w:val="Heading2"/>
    <w:rsid w:val="00BF036B"/>
    <w:rPr>
      <w:rFonts w:ascii="Arial" w:hAnsi="Arial" w:cs="Arial"/>
      <w:b/>
      <w:bCs/>
      <w:i/>
      <w:iCs/>
      <w:sz w:val="28"/>
      <w:szCs w:val="28"/>
    </w:rPr>
  </w:style>
  <w:style w:type="paragraph" w:customStyle="1" w:styleId="template">
    <w:name w:val="template"/>
    <w:basedOn w:val="Normal"/>
    <w:rsid w:val="00DC0D8F"/>
    <w:pPr>
      <w:spacing w:line="240" w:lineRule="exact"/>
    </w:pPr>
    <w:rPr>
      <w:i/>
      <w:szCs w:val="20"/>
    </w:rPr>
  </w:style>
  <w:style w:type="paragraph" w:customStyle="1" w:styleId="Table">
    <w:name w:val="Table"/>
    <w:basedOn w:val="Normal"/>
    <w:rsid w:val="00A663D1"/>
    <w:pPr>
      <w:keepLines/>
      <w:widowControl w:val="0"/>
      <w:suppressAutoHyphens/>
      <w:spacing w:after="60"/>
    </w:pPr>
    <w:rPr>
      <w:sz w:val="20"/>
      <w:szCs w:val="20"/>
      <w:lang w:val="en-CA"/>
    </w:rPr>
  </w:style>
  <w:style w:type="paragraph" w:customStyle="1" w:styleId="TableContentCenter">
    <w:name w:val="Table Content Center"/>
    <w:basedOn w:val="Table"/>
    <w:rsid w:val="00A663D1"/>
    <w:pPr>
      <w:spacing w:before="60"/>
      <w:jc w:val="center"/>
    </w:pPr>
  </w:style>
  <w:style w:type="paragraph" w:customStyle="1" w:styleId="Paragraph">
    <w:name w:val="Paragraph"/>
    <w:basedOn w:val="Normal"/>
    <w:link w:val="ParagraphChar"/>
    <w:rsid w:val="0091774D"/>
    <w:pPr>
      <w:keepLines/>
      <w:widowControl w:val="0"/>
      <w:tabs>
        <w:tab w:val="left" w:pos="709"/>
        <w:tab w:val="left" w:pos="862"/>
      </w:tabs>
      <w:suppressAutoHyphens/>
      <w:spacing w:after="120" w:line="240" w:lineRule="atLeast"/>
      <w:ind w:left="851"/>
    </w:pPr>
    <w:rPr>
      <w:szCs w:val="20"/>
      <w:lang w:val="en-CA"/>
    </w:rPr>
  </w:style>
  <w:style w:type="character" w:customStyle="1" w:styleId="ParagraphChar">
    <w:name w:val="Paragraph Char"/>
    <w:basedOn w:val="DefaultParagraphFont"/>
    <w:link w:val="Paragraph"/>
    <w:rsid w:val="0091774D"/>
    <w:rPr>
      <w:rFonts w:ascii="Arial" w:hAnsi="Arial"/>
      <w:sz w:val="22"/>
      <w:lang w:val="en-CA"/>
    </w:rPr>
  </w:style>
  <w:style w:type="character" w:styleId="Emphasis">
    <w:name w:val="Emphasis"/>
    <w:basedOn w:val="DefaultParagraphFont"/>
    <w:qFormat/>
    <w:rsid w:val="0055109D"/>
    <w:rPr>
      <w:i/>
      <w:iCs/>
    </w:rPr>
  </w:style>
  <w:style w:type="paragraph" w:styleId="TableofFigures">
    <w:name w:val="table of figures"/>
    <w:basedOn w:val="TOC1"/>
    <w:next w:val="Normal"/>
    <w:uiPriority w:val="99"/>
    <w:rsid w:val="00FF4DE7"/>
  </w:style>
  <w:style w:type="paragraph" w:customStyle="1" w:styleId="SubtitleBoldUnderline">
    <w:name w:val="Subtitle + Bold Underline"/>
    <w:basedOn w:val="Subtitle"/>
    <w:rsid w:val="00FD57A0"/>
    <w:pPr>
      <w:keepNext/>
      <w:widowControl w:val="0"/>
      <w:suppressAutoHyphens/>
      <w:spacing w:before="240" w:after="120"/>
      <w:outlineLvl w:val="9"/>
    </w:pPr>
    <w:rPr>
      <w:rFonts w:ascii="Arial" w:eastAsia="Lucida Sans Unicode" w:hAnsi="Arial" w:cs="Tahoma"/>
      <w:b/>
      <w:bCs/>
      <w:szCs w:val="28"/>
      <w:u w:val="single"/>
      <w:lang w:val="en-CA" w:eastAsia="ar-SA"/>
    </w:rPr>
  </w:style>
  <w:style w:type="paragraph" w:styleId="Subtitle">
    <w:name w:val="Subtitle"/>
    <w:basedOn w:val="Normal"/>
    <w:next w:val="Normal"/>
    <w:link w:val="SubtitleChar"/>
    <w:qFormat/>
    <w:rsid w:val="00FD57A0"/>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FD57A0"/>
    <w:rPr>
      <w:rFonts w:ascii="Cambria" w:eastAsia="Times New Roman" w:hAnsi="Cambria" w:cs="Times New Roman"/>
      <w:sz w:val="24"/>
      <w:szCs w:val="24"/>
    </w:rPr>
  </w:style>
  <w:style w:type="character" w:styleId="FollowedHyperlink">
    <w:name w:val="FollowedHyperlink"/>
    <w:basedOn w:val="DefaultParagraphFont"/>
    <w:rsid w:val="004B208B"/>
    <w:rPr>
      <w:color w:val="800080"/>
      <w:u w:val="single"/>
    </w:rPr>
  </w:style>
  <w:style w:type="paragraph" w:styleId="ListParagraph">
    <w:name w:val="List Paragraph"/>
    <w:basedOn w:val="Normal"/>
    <w:uiPriority w:val="34"/>
    <w:qFormat/>
    <w:rsid w:val="004A5601"/>
    <w:pPr>
      <w:ind w:left="720"/>
      <w:contextualSpacing/>
    </w:pPr>
  </w:style>
  <w:style w:type="paragraph" w:customStyle="1" w:styleId="UseCaseText">
    <w:name w:val="Use Case Text"/>
    <w:basedOn w:val="Normal"/>
    <w:rsid w:val="00DF7FB9"/>
    <w:pPr>
      <w:spacing w:before="60" w:after="60"/>
    </w:pPr>
    <w:rPr>
      <w:rFonts w:cs="Arial"/>
      <w:sz w:val="16"/>
      <w:szCs w:val="18"/>
    </w:rPr>
  </w:style>
  <w:style w:type="paragraph" w:customStyle="1" w:styleId="UseCaseHeader">
    <w:name w:val="Use Case Header"/>
    <w:basedOn w:val="UseCaseText"/>
    <w:rsid w:val="00DF7FB9"/>
    <w:rPr>
      <w:b/>
    </w:rPr>
  </w:style>
  <w:style w:type="paragraph" w:customStyle="1" w:styleId="UseCaseSection">
    <w:name w:val="Use Case Section"/>
    <w:basedOn w:val="UseCaseText"/>
    <w:rsid w:val="00DF7FB9"/>
    <w:pPr>
      <w:jc w:val="center"/>
    </w:pPr>
    <w:rPr>
      <w:b/>
      <w:sz w:val="18"/>
    </w:rPr>
  </w:style>
  <w:style w:type="paragraph" w:customStyle="1" w:styleId="UseCaseTitle">
    <w:name w:val="Use Case Title"/>
    <w:basedOn w:val="UseCaseText"/>
    <w:rsid w:val="00DF7FB9"/>
    <w:rPr>
      <w:b/>
      <w:sz w:val="18"/>
    </w:rPr>
  </w:style>
  <w:style w:type="paragraph" w:customStyle="1" w:styleId="Requirement">
    <w:name w:val="Requirement"/>
    <w:basedOn w:val="Normal"/>
    <w:rsid w:val="00C8020F"/>
    <w:pPr>
      <w:shd w:val="clear" w:color="auto" w:fill="FFFFCC"/>
      <w:spacing w:before="60" w:after="60"/>
    </w:pPr>
    <w:rPr>
      <w:sz w:val="20"/>
      <w:szCs w:val="20"/>
      <w:lang w:val="en-GB" w:eastAsia="de-DE"/>
    </w:rPr>
  </w:style>
  <w:style w:type="paragraph" w:styleId="BodyText2">
    <w:name w:val="Body Text 2"/>
    <w:basedOn w:val="Normal"/>
    <w:link w:val="BodyText2Char"/>
    <w:rsid w:val="007A4D21"/>
    <w:pPr>
      <w:spacing w:before="60" w:after="60"/>
    </w:pPr>
    <w:rPr>
      <w:rFonts w:eastAsia="Times" w:cs="Arial"/>
      <w:noProof/>
      <w:szCs w:val="20"/>
    </w:rPr>
  </w:style>
  <w:style w:type="character" w:customStyle="1" w:styleId="BodyText2Char">
    <w:name w:val="Body Text 2 Char"/>
    <w:basedOn w:val="DefaultParagraphFont"/>
    <w:link w:val="BodyText2"/>
    <w:rsid w:val="007A4D21"/>
    <w:rPr>
      <w:rFonts w:ascii="Arial" w:eastAsia="Times" w:hAnsi="Arial" w:cs="Arial"/>
      <w:noProof/>
      <w:sz w:val="22"/>
    </w:rPr>
  </w:style>
  <w:style w:type="paragraph" w:customStyle="1" w:styleId="Default">
    <w:name w:val="Default"/>
    <w:rsid w:val="00F523D3"/>
    <w:pPr>
      <w:autoSpaceDE w:val="0"/>
      <w:autoSpaceDN w:val="0"/>
      <w:adjustRightInd w:val="0"/>
    </w:pPr>
    <w:rPr>
      <w:rFonts w:ascii="Calibri" w:hAnsi="Calibri" w:cs="Calibri"/>
      <w:color w:val="000000"/>
      <w:sz w:val="24"/>
      <w:szCs w:val="24"/>
    </w:rPr>
  </w:style>
  <w:style w:type="character" w:styleId="SubtleEmphasis">
    <w:name w:val="Subtle Emphasis"/>
    <w:basedOn w:val="DefaultParagraphFont"/>
    <w:uiPriority w:val="19"/>
    <w:qFormat/>
    <w:rsid w:val="0077520A"/>
    <w:rPr>
      <w:i/>
      <w:iCs/>
      <w:color w:val="808080"/>
    </w:rPr>
  </w:style>
  <w:style w:type="character" w:customStyle="1" w:styleId="CommentTextChar">
    <w:name w:val="Comment Text Char"/>
    <w:basedOn w:val="DefaultParagraphFont"/>
    <w:link w:val="CommentText"/>
    <w:uiPriority w:val="99"/>
    <w:semiHidden/>
    <w:rsid w:val="0077520A"/>
    <w:rPr>
      <w:rFonts w:ascii="Arial" w:hAnsi="Arial"/>
    </w:rPr>
  </w:style>
  <w:style w:type="paragraph" w:styleId="ListNumber2">
    <w:name w:val="List Number 2"/>
    <w:basedOn w:val="Normal"/>
    <w:uiPriority w:val="99"/>
    <w:rsid w:val="00B83163"/>
    <w:pPr>
      <w:numPr>
        <w:numId w:val="5"/>
      </w:numPr>
      <w:tabs>
        <w:tab w:val="clear" w:pos="540"/>
        <w:tab w:val="num" w:pos="720"/>
      </w:tabs>
      <w:ind w:left="720"/>
      <w:contextualSpacing/>
    </w:pPr>
    <w:rPr>
      <w:rFonts w:ascii="Frutiger Linotype" w:hAnsi="Frutiger Linotype"/>
      <w:sz w:val="20"/>
      <w:szCs w:val="20"/>
    </w:rPr>
  </w:style>
  <w:style w:type="table" w:styleId="MediumGrid3-Accent6">
    <w:name w:val="Medium Grid 3 Accent 6"/>
    <w:basedOn w:val="TableNormal"/>
    <w:uiPriority w:val="99"/>
    <w:rsid w:val="00B8316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Revision">
    <w:name w:val="Revision"/>
    <w:hidden/>
    <w:uiPriority w:val="99"/>
    <w:semiHidden/>
    <w:rsid w:val="00D42B73"/>
    <w:rPr>
      <w:rFonts w:ascii="Arial" w:hAnsi="Arial"/>
      <w:sz w:val="22"/>
      <w:szCs w:val="22"/>
    </w:rPr>
  </w:style>
  <w:style w:type="paragraph" w:styleId="FootnoteText">
    <w:name w:val="footnote text"/>
    <w:basedOn w:val="Normal"/>
    <w:link w:val="FootnoteTextChar"/>
    <w:uiPriority w:val="99"/>
    <w:unhideWhenUsed/>
    <w:rsid w:val="000712E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712E9"/>
    <w:rPr>
      <w:rFonts w:asciiTheme="minorHAnsi" w:eastAsiaTheme="minorHAnsi" w:hAnsiTheme="minorHAnsi" w:cstheme="minorBidi"/>
    </w:rPr>
  </w:style>
  <w:style w:type="character" w:styleId="FootnoteReference">
    <w:name w:val="footnote reference"/>
    <w:basedOn w:val="DefaultParagraphFont"/>
    <w:uiPriority w:val="99"/>
    <w:unhideWhenUsed/>
    <w:rsid w:val="000712E9"/>
    <w:rPr>
      <w:vertAlign w:val="superscript"/>
    </w:rPr>
  </w:style>
  <w:style w:type="paragraph" w:styleId="DocumentMap">
    <w:name w:val="Document Map"/>
    <w:basedOn w:val="Normal"/>
    <w:link w:val="DocumentMapChar"/>
    <w:rsid w:val="004A7ED0"/>
    <w:rPr>
      <w:rFonts w:ascii="Tahoma" w:hAnsi="Tahoma" w:cs="Tahoma"/>
      <w:sz w:val="16"/>
      <w:szCs w:val="16"/>
    </w:rPr>
  </w:style>
  <w:style w:type="character" w:customStyle="1" w:styleId="DocumentMapChar">
    <w:name w:val="Document Map Char"/>
    <w:basedOn w:val="DefaultParagraphFont"/>
    <w:link w:val="DocumentMap"/>
    <w:rsid w:val="004A7ED0"/>
    <w:rPr>
      <w:rFonts w:ascii="Tahoma" w:hAnsi="Tahoma" w:cs="Tahoma"/>
      <w:sz w:val="16"/>
      <w:szCs w:val="16"/>
    </w:rPr>
  </w:style>
  <w:style w:type="paragraph" w:styleId="BodyTextIndent">
    <w:name w:val="Body Text Indent"/>
    <w:basedOn w:val="Normal"/>
    <w:link w:val="BodyTextIndentChar"/>
    <w:rsid w:val="00E64F73"/>
    <w:pPr>
      <w:spacing w:after="120"/>
      <w:ind w:left="360"/>
    </w:pPr>
  </w:style>
  <w:style w:type="character" w:customStyle="1" w:styleId="BodyTextIndentChar">
    <w:name w:val="Body Text Indent Char"/>
    <w:basedOn w:val="DefaultParagraphFont"/>
    <w:link w:val="BodyTextIndent"/>
    <w:rsid w:val="00E64F73"/>
    <w:rPr>
      <w:rFonts w:ascii="Arial" w:hAnsi="Arial"/>
      <w:sz w:val="22"/>
      <w:szCs w:val="22"/>
    </w:rPr>
  </w:style>
  <w:style w:type="paragraph" w:styleId="BodyTextFirstIndent2">
    <w:name w:val="Body Text First Indent 2"/>
    <w:basedOn w:val="BodyTextIndent"/>
    <w:link w:val="BodyTextFirstIndent2Char"/>
    <w:uiPriority w:val="99"/>
    <w:unhideWhenUsed/>
    <w:rsid w:val="00E64F73"/>
    <w:pPr>
      <w:spacing w:after="0"/>
      <w:ind w:firstLine="360"/>
    </w:pPr>
    <w:rPr>
      <w:rFonts w:asciiTheme="minorHAnsi" w:hAnsiTheme="minorHAnsi" w:cstheme="minorBidi"/>
      <w:sz w:val="24"/>
      <w:szCs w:val="24"/>
    </w:rPr>
  </w:style>
  <w:style w:type="character" w:customStyle="1" w:styleId="BodyTextFirstIndent2Char">
    <w:name w:val="Body Text First Indent 2 Char"/>
    <w:basedOn w:val="BodyTextIndentChar"/>
    <w:link w:val="BodyTextFirstIndent2"/>
    <w:uiPriority w:val="99"/>
    <w:rsid w:val="00E64F73"/>
    <w:rPr>
      <w:rFonts w:asciiTheme="minorHAnsi" w:hAnsiTheme="minorHAnsi" w:cstheme="minorBidi"/>
      <w:sz w:val="24"/>
      <w:szCs w:val="24"/>
    </w:rPr>
  </w:style>
  <w:style w:type="paragraph" w:customStyle="1" w:styleId="Aufzhlung">
    <w:name w:val="Aufzählung"/>
    <w:basedOn w:val="Normal"/>
    <w:link w:val="AufzhlungZchn"/>
    <w:rsid w:val="00857069"/>
    <w:pPr>
      <w:keepLines/>
      <w:numPr>
        <w:numId w:val="14"/>
      </w:numPr>
      <w:adjustRightInd w:val="0"/>
      <w:spacing w:before="60" w:after="60"/>
    </w:pPr>
    <w:rPr>
      <w:rFonts w:eastAsia="Times New Roman"/>
      <w:sz w:val="20"/>
      <w:szCs w:val="20"/>
      <w:lang w:eastAsia="zh-CN"/>
    </w:rPr>
  </w:style>
  <w:style w:type="character" w:customStyle="1" w:styleId="AufzhlungZchn">
    <w:name w:val="Aufzählung Zchn"/>
    <w:basedOn w:val="DefaultParagraphFont"/>
    <w:link w:val="Aufzhlung"/>
    <w:rsid w:val="00857069"/>
    <w:rPr>
      <w:rFonts w:ascii="Arial" w:eastAsia="Times New Roman" w:hAnsi="Arial"/>
      <w:lang w:eastAsia="zh-CN"/>
    </w:rPr>
  </w:style>
  <w:style w:type="paragraph" w:styleId="NormalWeb">
    <w:name w:val="Normal (Web)"/>
    <w:basedOn w:val="Normal"/>
    <w:uiPriority w:val="99"/>
    <w:unhideWhenUsed/>
    <w:rsid w:val="00DD317E"/>
    <w:pPr>
      <w:spacing w:before="100" w:beforeAutospacing="1" w:after="100" w:afterAutospacing="1"/>
    </w:pPr>
    <w:rPr>
      <w:rFonts w:ascii="Times New Roman" w:eastAsia="Times New Roman" w:hAnsi="Times New Roman"/>
      <w:sz w:val="24"/>
      <w:szCs w:val="24"/>
    </w:rPr>
  </w:style>
  <w:style w:type="paragraph" w:customStyle="1" w:styleId="Body">
    <w:name w:val="Body"/>
    <w:rsid w:val="003A4999"/>
    <w:pPr>
      <w:spacing w:before="120" w:after="120"/>
    </w:pPr>
    <w:rPr>
      <w:rFonts w:ascii="Helvetica" w:eastAsia="ヒラギノ角ゴ Pro W3" w:hAnsi="Helvetica"/>
      <w:color w:val="000000"/>
      <w:sz w:val="22"/>
    </w:rPr>
  </w:style>
  <w:style w:type="paragraph" w:customStyle="1" w:styleId="bulletsbelowheading1">
    <w:name w:val="bullets below heading 1"/>
    <w:rsid w:val="003A4999"/>
    <w:pPr>
      <w:ind w:left="180"/>
    </w:pPr>
    <w:rPr>
      <w:rFonts w:ascii="Helvetica" w:eastAsia="ヒラギノ角ゴ Pro W3" w:hAnsi="Helvetica"/>
      <w:color w:val="000000"/>
      <w:sz w:val="22"/>
    </w:rPr>
  </w:style>
  <w:style w:type="paragraph" w:customStyle="1" w:styleId="Notesfrom24">
    <w:name w:val="Notes from 2.4"/>
    <w:link w:val="Notesfrom24Char"/>
    <w:rsid w:val="003A4999"/>
    <w:pPr>
      <w:spacing w:before="120" w:after="120"/>
      <w:ind w:left="720" w:right="720"/>
    </w:pPr>
    <w:rPr>
      <w:rFonts w:ascii="Helvetica" w:eastAsia="ヒラギノ角ゴ Pro W3" w:hAnsi="Helvetica"/>
      <w:i/>
      <w:color w:val="A40800"/>
    </w:rPr>
  </w:style>
  <w:style w:type="character" w:customStyle="1" w:styleId="Notesfrom24Char">
    <w:name w:val="Notes from 2.4 Char"/>
    <w:link w:val="Notesfrom24"/>
    <w:rsid w:val="003A4999"/>
    <w:rPr>
      <w:rFonts w:ascii="Helvetica" w:eastAsia="ヒラギノ角ゴ Pro W3" w:hAnsi="Helvetica"/>
      <w:i/>
      <w:color w:val="A40800"/>
    </w:rPr>
  </w:style>
  <w:style w:type="paragraph" w:customStyle="1" w:styleId="TableTitle">
    <w:name w:val="Table Title"/>
    <w:rsid w:val="00B8488F"/>
    <w:rPr>
      <w:rFonts w:ascii="Arial Bold" w:eastAsia="ヒラギノ角ゴ Pro W3" w:hAnsi="Arial Bold"/>
      <w:color w:val="000000"/>
    </w:rPr>
  </w:style>
  <w:style w:type="paragraph" w:customStyle="1" w:styleId="TableBody">
    <w:name w:val="Table Body"/>
    <w:rsid w:val="00B8488F"/>
    <w:rPr>
      <w:rFonts w:ascii="Arial" w:eastAsia="ヒラギノ角ゴ Pro W3" w:hAnsi="Arial"/>
      <w:color w:val="000000"/>
    </w:rPr>
  </w:style>
  <w:style w:type="paragraph" w:customStyle="1" w:styleId="smrComment">
    <w:name w:val="smr Comment"/>
    <w:basedOn w:val="Notesfrom24"/>
    <w:link w:val="smrCommentChar"/>
    <w:qFormat/>
    <w:rsid w:val="001B5D15"/>
    <w:rPr>
      <w:rFonts w:ascii="Courier New" w:hAnsi="Courier New" w:cs="Courier New"/>
      <w:i w:val="0"/>
    </w:rPr>
  </w:style>
  <w:style w:type="character" w:customStyle="1" w:styleId="smrCommentChar">
    <w:name w:val="smr Comment Char"/>
    <w:link w:val="smrComment"/>
    <w:rsid w:val="001B5D15"/>
    <w:rPr>
      <w:rFonts w:ascii="Courier New" w:eastAsia="ヒラギノ角ゴ Pro W3" w:hAnsi="Courier New" w:cs="Courier New"/>
      <w:color w:val="A40800"/>
    </w:rPr>
  </w:style>
  <w:style w:type="paragraph" w:customStyle="1" w:styleId="StyleLeft063After3ptPatternClearGray-25">
    <w:name w:val="Style Left:  0.63&quot; After:  3 pt Pattern: Clear (Gray-25%)"/>
    <w:basedOn w:val="Normal"/>
    <w:rsid w:val="00BD5298"/>
    <w:pPr>
      <w:shd w:val="clear" w:color="auto" w:fill="C0C0C0"/>
      <w:spacing w:after="60"/>
      <w:ind w:left="907"/>
    </w:pPr>
    <w:rPr>
      <w:rFonts w:eastAsia="Times New Roman"/>
      <w:szCs w:val="20"/>
    </w:rPr>
  </w:style>
  <w:style w:type="paragraph" w:customStyle="1" w:styleId="bulletsbelowheading2">
    <w:name w:val="bullets below heading 2"/>
    <w:rsid w:val="00FE1A5A"/>
    <w:pPr>
      <w:ind w:left="360"/>
    </w:pPr>
    <w:rPr>
      <w:rFonts w:ascii="Helvetica" w:eastAsia="ヒラギノ角ゴ Pro W3" w:hAnsi="Helvetica"/>
      <w:color w:val="000000"/>
      <w:sz w:val="24"/>
    </w:rPr>
  </w:style>
  <w:style w:type="paragraph" w:styleId="TOC4">
    <w:name w:val="toc 4"/>
    <w:basedOn w:val="Normal"/>
    <w:next w:val="Normal"/>
    <w:autoRedefine/>
    <w:uiPriority w:val="39"/>
    <w:unhideWhenUsed/>
    <w:rsid w:val="00D41963"/>
    <w:pPr>
      <w:spacing w:before="0" w:after="100" w:line="276" w:lineRule="auto"/>
      <w:ind w:left="660"/>
      <w:jc w:val="left"/>
    </w:pPr>
    <w:rPr>
      <w:rFonts w:asciiTheme="minorHAnsi" w:hAnsiTheme="minorHAnsi" w:cstheme="minorBidi"/>
    </w:rPr>
  </w:style>
  <w:style w:type="paragraph" w:styleId="TOC5">
    <w:name w:val="toc 5"/>
    <w:basedOn w:val="Normal"/>
    <w:next w:val="Normal"/>
    <w:autoRedefine/>
    <w:uiPriority w:val="39"/>
    <w:unhideWhenUsed/>
    <w:rsid w:val="00D41963"/>
    <w:pPr>
      <w:spacing w:before="0" w:after="100" w:line="276" w:lineRule="auto"/>
      <w:ind w:left="880"/>
      <w:jc w:val="left"/>
    </w:pPr>
    <w:rPr>
      <w:rFonts w:asciiTheme="minorHAnsi" w:hAnsiTheme="minorHAnsi" w:cstheme="minorBidi"/>
    </w:rPr>
  </w:style>
  <w:style w:type="paragraph" w:styleId="TOC6">
    <w:name w:val="toc 6"/>
    <w:basedOn w:val="Normal"/>
    <w:next w:val="Normal"/>
    <w:autoRedefine/>
    <w:uiPriority w:val="39"/>
    <w:unhideWhenUsed/>
    <w:rsid w:val="00D41963"/>
    <w:pPr>
      <w:spacing w:before="0" w:after="100" w:line="276" w:lineRule="auto"/>
      <w:ind w:left="1100"/>
      <w:jc w:val="left"/>
    </w:pPr>
    <w:rPr>
      <w:rFonts w:asciiTheme="minorHAnsi" w:hAnsiTheme="minorHAnsi" w:cstheme="minorBidi"/>
    </w:rPr>
  </w:style>
  <w:style w:type="paragraph" w:styleId="TOC7">
    <w:name w:val="toc 7"/>
    <w:basedOn w:val="Normal"/>
    <w:next w:val="Normal"/>
    <w:autoRedefine/>
    <w:uiPriority w:val="39"/>
    <w:unhideWhenUsed/>
    <w:rsid w:val="00D41963"/>
    <w:pPr>
      <w:spacing w:before="0" w:after="100" w:line="276" w:lineRule="auto"/>
      <w:ind w:left="1320"/>
      <w:jc w:val="left"/>
    </w:pPr>
    <w:rPr>
      <w:rFonts w:asciiTheme="minorHAnsi" w:hAnsiTheme="minorHAnsi" w:cstheme="minorBidi"/>
    </w:rPr>
  </w:style>
  <w:style w:type="paragraph" w:styleId="TOC8">
    <w:name w:val="toc 8"/>
    <w:basedOn w:val="Normal"/>
    <w:next w:val="Normal"/>
    <w:autoRedefine/>
    <w:uiPriority w:val="39"/>
    <w:unhideWhenUsed/>
    <w:rsid w:val="00D41963"/>
    <w:pPr>
      <w:spacing w:before="0" w:after="100" w:line="276" w:lineRule="auto"/>
      <w:ind w:left="1540"/>
      <w:jc w:val="left"/>
    </w:pPr>
    <w:rPr>
      <w:rFonts w:asciiTheme="minorHAnsi" w:hAnsiTheme="minorHAnsi" w:cstheme="minorBidi"/>
    </w:rPr>
  </w:style>
  <w:style w:type="paragraph" w:styleId="TOC9">
    <w:name w:val="toc 9"/>
    <w:basedOn w:val="Normal"/>
    <w:next w:val="Normal"/>
    <w:autoRedefine/>
    <w:uiPriority w:val="39"/>
    <w:unhideWhenUsed/>
    <w:rsid w:val="00D41963"/>
    <w:pPr>
      <w:spacing w:before="0" w:after="100" w:line="276" w:lineRule="auto"/>
      <w:ind w:left="1760"/>
      <w:jc w:val="left"/>
    </w:pPr>
    <w:rPr>
      <w:rFonts w:asciiTheme="minorHAnsi" w:hAnsiTheme="minorHAnsi" w:cstheme="minorBidi"/>
    </w:rPr>
  </w:style>
  <w:style w:type="paragraph" w:styleId="TOCHeading">
    <w:name w:val="TOC Heading"/>
    <w:basedOn w:val="Heading1"/>
    <w:next w:val="Normal"/>
    <w:uiPriority w:val="39"/>
    <w:semiHidden/>
    <w:unhideWhenUsed/>
    <w:qFormat/>
    <w:rsid w:val="005920A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1294">
      <w:bodyDiv w:val="1"/>
      <w:marLeft w:val="0"/>
      <w:marRight w:val="0"/>
      <w:marTop w:val="0"/>
      <w:marBottom w:val="0"/>
      <w:divBdr>
        <w:top w:val="none" w:sz="0" w:space="0" w:color="auto"/>
        <w:left w:val="none" w:sz="0" w:space="0" w:color="auto"/>
        <w:bottom w:val="none" w:sz="0" w:space="0" w:color="auto"/>
        <w:right w:val="none" w:sz="0" w:space="0" w:color="auto"/>
      </w:divBdr>
    </w:div>
    <w:div w:id="151532799">
      <w:bodyDiv w:val="1"/>
      <w:marLeft w:val="0"/>
      <w:marRight w:val="0"/>
      <w:marTop w:val="0"/>
      <w:marBottom w:val="0"/>
      <w:divBdr>
        <w:top w:val="none" w:sz="0" w:space="0" w:color="auto"/>
        <w:left w:val="none" w:sz="0" w:space="0" w:color="auto"/>
        <w:bottom w:val="none" w:sz="0" w:space="0" w:color="auto"/>
        <w:right w:val="none" w:sz="0" w:space="0" w:color="auto"/>
      </w:divBdr>
    </w:div>
    <w:div w:id="205223492">
      <w:bodyDiv w:val="1"/>
      <w:marLeft w:val="0"/>
      <w:marRight w:val="0"/>
      <w:marTop w:val="0"/>
      <w:marBottom w:val="0"/>
      <w:divBdr>
        <w:top w:val="none" w:sz="0" w:space="0" w:color="auto"/>
        <w:left w:val="none" w:sz="0" w:space="0" w:color="auto"/>
        <w:bottom w:val="none" w:sz="0" w:space="0" w:color="auto"/>
        <w:right w:val="none" w:sz="0" w:space="0" w:color="auto"/>
      </w:divBdr>
    </w:div>
    <w:div w:id="223105564">
      <w:bodyDiv w:val="1"/>
      <w:marLeft w:val="0"/>
      <w:marRight w:val="0"/>
      <w:marTop w:val="0"/>
      <w:marBottom w:val="0"/>
      <w:divBdr>
        <w:top w:val="none" w:sz="0" w:space="0" w:color="auto"/>
        <w:left w:val="none" w:sz="0" w:space="0" w:color="auto"/>
        <w:bottom w:val="none" w:sz="0" w:space="0" w:color="auto"/>
        <w:right w:val="none" w:sz="0" w:space="0" w:color="auto"/>
      </w:divBdr>
    </w:div>
    <w:div w:id="345639035">
      <w:bodyDiv w:val="1"/>
      <w:marLeft w:val="0"/>
      <w:marRight w:val="0"/>
      <w:marTop w:val="0"/>
      <w:marBottom w:val="0"/>
      <w:divBdr>
        <w:top w:val="none" w:sz="0" w:space="0" w:color="auto"/>
        <w:left w:val="none" w:sz="0" w:space="0" w:color="auto"/>
        <w:bottom w:val="none" w:sz="0" w:space="0" w:color="auto"/>
        <w:right w:val="none" w:sz="0" w:space="0" w:color="auto"/>
      </w:divBdr>
    </w:div>
    <w:div w:id="367609141">
      <w:bodyDiv w:val="1"/>
      <w:marLeft w:val="0"/>
      <w:marRight w:val="0"/>
      <w:marTop w:val="0"/>
      <w:marBottom w:val="0"/>
      <w:divBdr>
        <w:top w:val="none" w:sz="0" w:space="0" w:color="auto"/>
        <w:left w:val="none" w:sz="0" w:space="0" w:color="auto"/>
        <w:bottom w:val="none" w:sz="0" w:space="0" w:color="auto"/>
        <w:right w:val="none" w:sz="0" w:space="0" w:color="auto"/>
      </w:divBdr>
    </w:div>
    <w:div w:id="391931123">
      <w:bodyDiv w:val="1"/>
      <w:marLeft w:val="0"/>
      <w:marRight w:val="0"/>
      <w:marTop w:val="0"/>
      <w:marBottom w:val="0"/>
      <w:divBdr>
        <w:top w:val="none" w:sz="0" w:space="0" w:color="auto"/>
        <w:left w:val="none" w:sz="0" w:space="0" w:color="auto"/>
        <w:bottom w:val="none" w:sz="0" w:space="0" w:color="auto"/>
        <w:right w:val="none" w:sz="0" w:space="0" w:color="auto"/>
      </w:divBdr>
    </w:div>
    <w:div w:id="460348669">
      <w:bodyDiv w:val="1"/>
      <w:marLeft w:val="0"/>
      <w:marRight w:val="0"/>
      <w:marTop w:val="0"/>
      <w:marBottom w:val="0"/>
      <w:divBdr>
        <w:top w:val="none" w:sz="0" w:space="0" w:color="auto"/>
        <w:left w:val="none" w:sz="0" w:space="0" w:color="auto"/>
        <w:bottom w:val="none" w:sz="0" w:space="0" w:color="auto"/>
        <w:right w:val="none" w:sz="0" w:space="0" w:color="auto"/>
      </w:divBdr>
    </w:div>
    <w:div w:id="644429189">
      <w:bodyDiv w:val="1"/>
      <w:marLeft w:val="0"/>
      <w:marRight w:val="0"/>
      <w:marTop w:val="0"/>
      <w:marBottom w:val="0"/>
      <w:divBdr>
        <w:top w:val="none" w:sz="0" w:space="0" w:color="auto"/>
        <w:left w:val="none" w:sz="0" w:space="0" w:color="auto"/>
        <w:bottom w:val="none" w:sz="0" w:space="0" w:color="auto"/>
        <w:right w:val="none" w:sz="0" w:space="0" w:color="auto"/>
      </w:divBdr>
    </w:div>
    <w:div w:id="796336720">
      <w:bodyDiv w:val="1"/>
      <w:marLeft w:val="0"/>
      <w:marRight w:val="0"/>
      <w:marTop w:val="0"/>
      <w:marBottom w:val="0"/>
      <w:divBdr>
        <w:top w:val="none" w:sz="0" w:space="0" w:color="auto"/>
        <w:left w:val="none" w:sz="0" w:space="0" w:color="auto"/>
        <w:bottom w:val="none" w:sz="0" w:space="0" w:color="auto"/>
        <w:right w:val="none" w:sz="0" w:space="0" w:color="auto"/>
      </w:divBdr>
      <w:divsChild>
        <w:div w:id="150951905">
          <w:marLeft w:val="547"/>
          <w:marRight w:val="0"/>
          <w:marTop w:val="0"/>
          <w:marBottom w:val="160"/>
          <w:divBdr>
            <w:top w:val="none" w:sz="0" w:space="0" w:color="auto"/>
            <w:left w:val="none" w:sz="0" w:space="0" w:color="auto"/>
            <w:bottom w:val="none" w:sz="0" w:space="0" w:color="auto"/>
            <w:right w:val="none" w:sz="0" w:space="0" w:color="auto"/>
          </w:divBdr>
        </w:div>
        <w:div w:id="2138328881">
          <w:marLeft w:val="547"/>
          <w:marRight w:val="0"/>
          <w:marTop w:val="0"/>
          <w:marBottom w:val="160"/>
          <w:divBdr>
            <w:top w:val="none" w:sz="0" w:space="0" w:color="auto"/>
            <w:left w:val="none" w:sz="0" w:space="0" w:color="auto"/>
            <w:bottom w:val="none" w:sz="0" w:space="0" w:color="auto"/>
            <w:right w:val="none" w:sz="0" w:space="0" w:color="auto"/>
          </w:divBdr>
        </w:div>
        <w:div w:id="826441178">
          <w:marLeft w:val="547"/>
          <w:marRight w:val="0"/>
          <w:marTop w:val="0"/>
          <w:marBottom w:val="160"/>
          <w:divBdr>
            <w:top w:val="none" w:sz="0" w:space="0" w:color="auto"/>
            <w:left w:val="none" w:sz="0" w:space="0" w:color="auto"/>
            <w:bottom w:val="none" w:sz="0" w:space="0" w:color="auto"/>
            <w:right w:val="none" w:sz="0" w:space="0" w:color="auto"/>
          </w:divBdr>
        </w:div>
        <w:div w:id="1413546784">
          <w:marLeft w:val="547"/>
          <w:marRight w:val="0"/>
          <w:marTop w:val="0"/>
          <w:marBottom w:val="160"/>
          <w:divBdr>
            <w:top w:val="none" w:sz="0" w:space="0" w:color="auto"/>
            <w:left w:val="none" w:sz="0" w:space="0" w:color="auto"/>
            <w:bottom w:val="none" w:sz="0" w:space="0" w:color="auto"/>
            <w:right w:val="none" w:sz="0" w:space="0" w:color="auto"/>
          </w:divBdr>
        </w:div>
        <w:div w:id="1499149210">
          <w:marLeft w:val="547"/>
          <w:marRight w:val="0"/>
          <w:marTop w:val="0"/>
          <w:marBottom w:val="160"/>
          <w:divBdr>
            <w:top w:val="none" w:sz="0" w:space="0" w:color="auto"/>
            <w:left w:val="none" w:sz="0" w:space="0" w:color="auto"/>
            <w:bottom w:val="none" w:sz="0" w:space="0" w:color="auto"/>
            <w:right w:val="none" w:sz="0" w:space="0" w:color="auto"/>
          </w:divBdr>
        </w:div>
        <w:div w:id="796797282">
          <w:marLeft w:val="547"/>
          <w:marRight w:val="0"/>
          <w:marTop w:val="0"/>
          <w:marBottom w:val="160"/>
          <w:divBdr>
            <w:top w:val="none" w:sz="0" w:space="0" w:color="auto"/>
            <w:left w:val="none" w:sz="0" w:space="0" w:color="auto"/>
            <w:bottom w:val="none" w:sz="0" w:space="0" w:color="auto"/>
            <w:right w:val="none" w:sz="0" w:space="0" w:color="auto"/>
          </w:divBdr>
        </w:div>
      </w:divsChild>
    </w:div>
    <w:div w:id="1099519419">
      <w:bodyDiv w:val="1"/>
      <w:marLeft w:val="0"/>
      <w:marRight w:val="0"/>
      <w:marTop w:val="0"/>
      <w:marBottom w:val="0"/>
      <w:divBdr>
        <w:top w:val="none" w:sz="0" w:space="0" w:color="auto"/>
        <w:left w:val="none" w:sz="0" w:space="0" w:color="auto"/>
        <w:bottom w:val="none" w:sz="0" w:space="0" w:color="auto"/>
        <w:right w:val="none" w:sz="0" w:space="0" w:color="auto"/>
      </w:divBdr>
    </w:div>
    <w:div w:id="1132483714">
      <w:bodyDiv w:val="1"/>
      <w:marLeft w:val="0"/>
      <w:marRight w:val="0"/>
      <w:marTop w:val="0"/>
      <w:marBottom w:val="0"/>
      <w:divBdr>
        <w:top w:val="none" w:sz="0" w:space="0" w:color="auto"/>
        <w:left w:val="none" w:sz="0" w:space="0" w:color="auto"/>
        <w:bottom w:val="none" w:sz="0" w:space="0" w:color="auto"/>
        <w:right w:val="none" w:sz="0" w:space="0" w:color="auto"/>
      </w:divBdr>
    </w:div>
    <w:div w:id="1175458713">
      <w:bodyDiv w:val="1"/>
      <w:marLeft w:val="0"/>
      <w:marRight w:val="0"/>
      <w:marTop w:val="0"/>
      <w:marBottom w:val="0"/>
      <w:divBdr>
        <w:top w:val="none" w:sz="0" w:space="0" w:color="auto"/>
        <w:left w:val="none" w:sz="0" w:space="0" w:color="auto"/>
        <w:bottom w:val="none" w:sz="0" w:space="0" w:color="auto"/>
        <w:right w:val="none" w:sz="0" w:space="0" w:color="auto"/>
      </w:divBdr>
    </w:div>
    <w:div w:id="1190337576">
      <w:bodyDiv w:val="1"/>
      <w:marLeft w:val="0"/>
      <w:marRight w:val="0"/>
      <w:marTop w:val="0"/>
      <w:marBottom w:val="0"/>
      <w:divBdr>
        <w:top w:val="none" w:sz="0" w:space="0" w:color="auto"/>
        <w:left w:val="none" w:sz="0" w:space="0" w:color="auto"/>
        <w:bottom w:val="none" w:sz="0" w:space="0" w:color="auto"/>
        <w:right w:val="none" w:sz="0" w:space="0" w:color="auto"/>
      </w:divBdr>
    </w:div>
    <w:div w:id="1200967878">
      <w:bodyDiv w:val="1"/>
      <w:marLeft w:val="0"/>
      <w:marRight w:val="0"/>
      <w:marTop w:val="0"/>
      <w:marBottom w:val="0"/>
      <w:divBdr>
        <w:top w:val="none" w:sz="0" w:space="0" w:color="auto"/>
        <w:left w:val="none" w:sz="0" w:space="0" w:color="auto"/>
        <w:bottom w:val="none" w:sz="0" w:space="0" w:color="auto"/>
        <w:right w:val="none" w:sz="0" w:space="0" w:color="auto"/>
      </w:divBdr>
    </w:div>
    <w:div w:id="1233584290">
      <w:bodyDiv w:val="1"/>
      <w:marLeft w:val="0"/>
      <w:marRight w:val="0"/>
      <w:marTop w:val="0"/>
      <w:marBottom w:val="0"/>
      <w:divBdr>
        <w:top w:val="none" w:sz="0" w:space="0" w:color="auto"/>
        <w:left w:val="none" w:sz="0" w:space="0" w:color="auto"/>
        <w:bottom w:val="none" w:sz="0" w:space="0" w:color="auto"/>
        <w:right w:val="none" w:sz="0" w:space="0" w:color="auto"/>
      </w:divBdr>
    </w:div>
    <w:div w:id="1299261654">
      <w:bodyDiv w:val="1"/>
      <w:marLeft w:val="0"/>
      <w:marRight w:val="0"/>
      <w:marTop w:val="0"/>
      <w:marBottom w:val="0"/>
      <w:divBdr>
        <w:top w:val="none" w:sz="0" w:space="0" w:color="auto"/>
        <w:left w:val="none" w:sz="0" w:space="0" w:color="auto"/>
        <w:bottom w:val="none" w:sz="0" w:space="0" w:color="auto"/>
        <w:right w:val="none" w:sz="0" w:space="0" w:color="auto"/>
      </w:divBdr>
    </w:div>
    <w:div w:id="1304851277">
      <w:bodyDiv w:val="1"/>
      <w:marLeft w:val="0"/>
      <w:marRight w:val="0"/>
      <w:marTop w:val="0"/>
      <w:marBottom w:val="0"/>
      <w:divBdr>
        <w:top w:val="none" w:sz="0" w:space="0" w:color="auto"/>
        <w:left w:val="none" w:sz="0" w:space="0" w:color="auto"/>
        <w:bottom w:val="none" w:sz="0" w:space="0" w:color="auto"/>
        <w:right w:val="none" w:sz="0" w:space="0" w:color="auto"/>
      </w:divBdr>
    </w:div>
    <w:div w:id="1513641334">
      <w:bodyDiv w:val="1"/>
      <w:marLeft w:val="0"/>
      <w:marRight w:val="0"/>
      <w:marTop w:val="0"/>
      <w:marBottom w:val="0"/>
      <w:divBdr>
        <w:top w:val="none" w:sz="0" w:space="0" w:color="auto"/>
        <w:left w:val="none" w:sz="0" w:space="0" w:color="auto"/>
        <w:bottom w:val="none" w:sz="0" w:space="0" w:color="auto"/>
        <w:right w:val="none" w:sz="0" w:space="0" w:color="auto"/>
      </w:divBdr>
    </w:div>
    <w:div w:id="1557352818">
      <w:bodyDiv w:val="1"/>
      <w:marLeft w:val="0"/>
      <w:marRight w:val="0"/>
      <w:marTop w:val="0"/>
      <w:marBottom w:val="0"/>
      <w:divBdr>
        <w:top w:val="none" w:sz="0" w:space="0" w:color="auto"/>
        <w:left w:val="none" w:sz="0" w:space="0" w:color="auto"/>
        <w:bottom w:val="none" w:sz="0" w:space="0" w:color="auto"/>
        <w:right w:val="none" w:sz="0" w:space="0" w:color="auto"/>
      </w:divBdr>
    </w:div>
    <w:div w:id="1612664507">
      <w:bodyDiv w:val="1"/>
      <w:marLeft w:val="0"/>
      <w:marRight w:val="0"/>
      <w:marTop w:val="0"/>
      <w:marBottom w:val="0"/>
      <w:divBdr>
        <w:top w:val="none" w:sz="0" w:space="0" w:color="auto"/>
        <w:left w:val="none" w:sz="0" w:space="0" w:color="auto"/>
        <w:bottom w:val="none" w:sz="0" w:space="0" w:color="auto"/>
        <w:right w:val="none" w:sz="0" w:space="0" w:color="auto"/>
      </w:divBdr>
    </w:div>
    <w:div w:id="1631862583">
      <w:bodyDiv w:val="1"/>
      <w:marLeft w:val="0"/>
      <w:marRight w:val="0"/>
      <w:marTop w:val="0"/>
      <w:marBottom w:val="0"/>
      <w:divBdr>
        <w:top w:val="none" w:sz="0" w:space="0" w:color="auto"/>
        <w:left w:val="none" w:sz="0" w:space="0" w:color="auto"/>
        <w:bottom w:val="none" w:sz="0" w:space="0" w:color="auto"/>
        <w:right w:val="none" w:sz="0" w:space="0" w:color="auto"/>
      </w:divBdr>
    </w:div>
    <w:div w:id="1632589620">
      <w:bodyDiv w:val="1"/>
      <w:marLeft w:val="0"/>
      <w:marRight w:val="0"/>
      <w:marTop w:val="0"/>
      <w:marBottom w:val="0"/>
      <w:divBdr>
        <w:top w:val="none" w:sz="0" w:space="0" w:color="auto"/>
        <w:left w:val="none" w:sz="0" w:space="0" w:color="auto"/>
        <w:bottom w:val="none" w:sz="0" w:space="0" w:color="auto"/>
        <w:right w:val="none" w:sz="0" w:space="0" w:color="auto"/>
      </w:divBdr>
      <w:divsChild>
        <w:div w:id="968170792">
          <w:marLeft w:val="302"/>
          <w:marRight w:val="0"/>
          <w:marTop w:val="120"/>
          <w:marBottom w:val="0"/>
          <w:divBdr>
            <w:top w:val="none" w:sz="0" w:space="0" w:color="auto"/>
            <w:left w:val="none" w:sz="0" w:space="0" w:color="auto"/>
            <w:bottom w:val="none" w:sz="0" w:space="0" w:color="auto"/>
            <w:right w:val="none" w:sz="0" w:space="0" w:color="auto"/>
          </w:divBdr>
        </w:div>
        <w:div w:id="568805305">
          <w:marLeft w:val="302"/>
          <w:marRight w:val="0"/>
          <w:marTop w:val="120"/>
          <w:marBottom w:val="0"/>
          <w:divBdr>
            <w:top w:val="none" w:sz="0" w:space="0" w:color="auto"/>
            <w:left w:val="none" w:sz="0" w:space="0" w:color="auto"/>
            <w:bottom w:val="none" w:sz="0" w:space="0" w:color="auto"/>
            <w:right w:val="none" w:sz="0" w:space="0" w:color="auto"/>
          </w:divBdr>
        </w:div>
        <w:div w:id="451899992">
          <w:marLeft w:val="302"/>
          <w:marRight w:val="0"/>
          <w:marTop w:val="120"/>
          <w:marBottom w:val="0"/>
          <w:divBdr>
            <w:top w:val="none" w:sz="0" w:space="0" w:color="auto"/>
            <w:left w:val="none" w:sz="0" w:space="0" w:color="auto"/>
            <w:bottom w:val="none" w:sz="0" w:space="0" w:color="auto"/>
            <w:right w:val="none" w:sz="0" w:space="0" w:color="auto"/>
          </w:divBdr>
        </w:div>
        <w:div w:id="1448544745">
          <w:marLeft w:val="302"/>
          <w:marRight w:val="0"/>
          <w:marTop w:val="120"/>
          <w:marBottom w:val="0"/>
          <w:divBdr>
            <w:top w:val="none" w:sz="0" w:space="0" w:color="auto"/>
            <w:left w:val="none" w:sz="0" w:space="0" w:color="auto"/>
            <w:bottom w:val="none" w:sz="0" w:space="0" w:color="auto"/>
            <w:right w:val="none" w:sz="0" w:space="0" w:color="auto"/>
          </w:divBdr>
        </w:div>
        <w:div w:id="839392315">
          <w:marLeft w:val="302"/>
          <w:marRight w:val="0"/>
          <w:marTop w:val="120"/>
          <w:marBottom w:val="0"/>
          <w:divBdr>
            <w:top w:val="none" w:sz="0" w:space="0" w:color="auto"/>
            <w:left w:val="none" w:sz="0" w:space="0" w:color="auto"/>
            <w:bottom w:val="none" w:sz="0" w:space="0" w:color="auto"/>
            <w:right w:val="none" w:sz="0" w:space="0" w:color="auto"/>
          </w:divBdr>
        </w:div>
        <w:div w:id="54745337">
          <w:marLeft w:val="605"/>
          <w:marRight w:val="0"/>
          <w:marTop w:val="60"/>
          <w:marBottom w:val="0"/>
          <w:divBdr>
            <w:top w:val="none" w:sz="0" w:space="0" w:color="auto"/>
            <w:left w:val="none" w:sz="0" w:space="0" w:color="auto"/>
            <w:bottom w:val="none" w:sz="0" w:space="0" w:color="auto"/>
            <w:right w:val="none" w:sz="0" w:space="0" w:color="auto"/>
          </w:divBdr>
        </w:div>
        <w:div w:id="1613628025">
          <w:marLeft w:val="302"/>
          <w:marRight w:val="0"/>
          <w:marTop w:val="120"/>
          <w:marBottom w:val="0"/>
          <w:divBdr>
            <w:top w:val="none" w:sz="0" w:space="0" w:color="auto"/>
            <w:left w:val="none" w:sz="0" w:space="0" w:color="auto"/>
            <w:bottom w:val="none" w:sz="0" w:space="0" w:color="auto"/>
            <w:right w:val="none" w:sz="0" w:space="0" w:color="auto"/>
          </w:divBdr>
        </w:div>
        <w:div w:id="2105418150">
          <w:marLeft w:val="302"/>
          <w:marRight w:val="0"/>
          <w:marTop w:val="120"/>
          <w:marBottom w:val="0"/>
          <w:divBdr>
            <w:top w:val="none" w:sz="0" w:space="0" w:color="auto"/>
            <w:left w:val="none" w:sz="0" w:space="0" w:color="auto"/>
            <w:bottom w:val="none" w:sz="0" w:space="0" w:color="auto"/>
            <w:right w:val="none" w:sz="0" w:space="0" w:color="auto"/>
          </w:divBdr>
        </w:div>
        <w:div w:id="2145266245">
          <w:marLeft w:val="302"/>
          <w:marRight w:val="0"/>
          <w:marTop w:val="120"/>
          <w:marBottom w:val="0"/>
          <w:divBdr>
            <w:top w:val="none" w:sz="0" w:space="0" w:color="auto"/>
            <w:left w:val="none" w:sz="0" w:space="0" w:color="auto"/>
            <w:bottom w:val="none" w:sz="0" w:space="0" w:color="auto"/>
            <w:right w:val="none" w:sz="0" w:space="0" w:color="auto"/>
          </w:divBdr>
        </w:div>
        <w:div w:id="1031107165">
          <w:marLeft w:val="302"/>
          <w:marRight w:val="0"/>
          <w:marTop w:val="120"/>
          <w:marBottom w:val="0"/>
          <w:divBdr>
            <w:top w:val="none" w:sz="0" w:space="0" w:color="auto"/>
            <w:left w:val="none" w:sz="0" w:space="0" w:color="auto"/>
            <w:bottom w:val="none" w:sz="0" w:space="0" w:color="auto"/>
            <w:right w:val="none" w:sz="0" w:space="0" w:color="auto"/>
          </w:divBdr>
        </w:div>
        <w:div w:id="1996834069">
          <w:marLeft w:val="605"/>
          <w:marRight w:val="0"/>
          <w:marTop w:val="60"/>
          <w:marBottom w:val="0"/>
          <w:divBdr>
            <w:top w:val="none" w:sz="0" w:space="0" w:color="auto"/>
            <w:left w:val="none" w:sz="0" w:space="0" w:color="auto"/>
            <w:bottom w:val="none" w:sz="0" w:space="0" w:color="auto"/>
            <w:right w:val="none" w:sz="0" w:space="0" w:color="auto"/>
          </w:divBdr>
        </w:div>
      </w:divsChild>
    </w:div>
    <w:div w:id="21088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maps.nrel.gov/gt_prospector" TargetMode="External"/><Relationship Id="rId26" Type="http://schemas.openxmlformats.org/officeDocument/2006/relationships/image" Target="media/image6.emf"/><Relationship Id="rId39" Type="http://schemas.openxmlformats.org/officeDocument/2006/relationships/hyperlink" Target="http://www.stategeothermaldata.org/data_delivery/content_models/borehole_temperature_observation_feature" TargetMode="External"/><Relationship Id="rId21" Type="http://schemas.openxmlformats.org/officeDocument/2006/relationships/hyperlink" Target="http://www.anthro-tech.com/" TargetMode="External"/><Relationship Id="rId34" Type="http://schemas.openxmlformats.org/officeDocument/2006/relationships/hyperlink" Target="http://lab.usgin.org/sites/default/files/profile/file/u4/USGIN_ISO_Metadata_1.1.4.pdf" TargetMode="External"/><Relationship Id="rId42" Type="http://schemas.openxmlformats.org/officeDocument/2006/relationships/hyperlink" Target="http://www.stategeothermaldata.org/data_delivery/content_models/seismic_event_hypocenter" TargetMode="External"/><Relationship Id="rId47" Type="http://schemas.openxmlformats.org/officeDocument/2006/relationships/hyperlink" Target="http://www.stategeothermaldata.org/data_delivery/content_models/geothermal_fluid_production" TargetMode="External"/><Relationship Id="rId50" Type="http://schemas.openxmlformats.org/officeDocument/2006/relationships/hyperlink" Target="http://www.stategeothermaldata.org/data_delivery/content_models/heat_pump_facility" TargetMode="External"/><Relationship Id="rId55" Type="http://schemas.openxmlformats.org/officeDocument/2006/relationships/hyperlink" Target="http://www.stategeothermaldata.org/data_delivery/content_models/well_log_data_compilation_workbook"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stategeothermaldata.org/" TargetMode="External"/><Relationship Id="rId25" Type="http://schemas.openxmlformats.org/officeDocument/2006/relationships/image" Target="media/image5.emf"/><Relationship Id="rId33" Type="http://schemas.openxmlformats.org/officeDocument/2006/relationships/hyperlink" Target="http://repository.usgin.org/sites/default/files/dlio/files/2011/u11/usgin_metadatarecommendationsgeoscienceresources_v1.04.pdf" TargetMode="External"/><Relationship Id="rId38" Type="http://schemas.openxmlformats.org/officeDocument/2006/relationships/hyperlink" Target="http://www.stategeothermaldata.org/data_delivery/content_models/aqueous_chemistry" TargetMode="External"/><Relationship Id="rId46" Type="http://schemas.openxmlformats.org/officeDocument/2006/relationships/hyperlink" Target="http://www.stategeothermaldata.org/data_delivery/content_models/geothermal_area"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ergy.usgs.gov/OtherEnergy/Geothermal.aspx" TargetMode="External"/><Relationship Id="rId20" Type="http://schemas.openxmlformats.org/officeDocument/2006/relationships/oleObject" Target="embeddings/oleObject1.bin"/><Relationship Id="rId29" Type="http://schemas.openxmlformats.org/officeDocument/2006/relationships/image" Target="media/image9.emf"/><Relationship Id="rId41" Type="http://schemas.openxmlformats.org/officeDocument/2006/relationships/hyperlink" Target="http://www.stategeothermaldata.org/data_delivery/content_models/drill_stem_test_observations" TargetMode="External"/><Relationship Id="rId54" Type="http://schemas.openxmlformats.org/officeDocument/2006/relationships/hyperlink" Target="http://www.stategeothermaldata.org/data_delivery/content_models/well_head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4.emf"/><Relationship Id="rId32" Type="http://schemas.openxmlformats.org/officeDocument/2006/relationships/image" Target="media/image12.emf"/><Relationship Id="rId37" Type="http://schemas.openxmlformats.org/officeDocument/2006/relationships/hyperlink" Target="http://www.stategeothermaldata.org/data_delivery/content_models/active_faultquaternary_fault" TargetMode="External"/><Relationship Id="rId40" Type="http://schemas.openxmlformats.org/officeDocument/2006/relationships/hyperlink" Target="http://www.stategeothermaldata.org/data_delivery/content_models/direct_use_feature" TargetMode="External"/><Relationship Id="rId45" Type="http://schemas.openxmlformats.org/officeDocument/2006/relationships/hyperlink" Target="http://www.stategeothermaldata.org/data_delivery/content_models/geologic_unit_feature" TargetMode="External"/><Relationship Id="rId53" Type="http://schemas.openxmlformats.org/officeDocument/2006/relationships/hyperlink" Target="http://www.stategeothermaldata.org/data_delivery/content_models/volcanic_vents" TargetMode="External"/><Relationship Id="rId58"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egi.utah.edu/" TargetMode="Externa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hyperlink" Target="http://gdsdpwg.net/Lists/System%20Proposals/Flat.aspx?RootFolder=%2fLists%2fSystem%20Proposals%2fMetadata%20compilation%20template%20Excel%20workbook&amp;FolderCTID=0x0120020036F7F455DF25CF4AA312970A719C86A3" TargetMode="External"/><Relationship Id="rId49" Type="http://schemas.openxmlformats.org/officeDocument/2006/relationships/hyperlink" Target="http://www.stategeothermaldata.org/data_delivery/content_models/heat_flow" TargetMode="External"/><Relationship Id="rId57"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1.emf"/><Relationship Id="rId31" Type="http://schemas.openxmlformats.org/officeDocument/2006/relationships/image" Target="media/image11.emf"/><Relationship Id="rId44" Type="http://schemas.openxmlformats.org/officeDocument/2006/relationships/hyperlink" Target="http://www.stategeothermaldata.org/data_delivery/content_models/geologic_contact_feature" TargetMode="External"/><Relationship Id="rId52" Type="http://schemas.openxmlformats.org/officeDocument/2006/relationships/hyperlink" Target="http://www.stategeothermaldata.org/data_delivery/content_models/hot_spring_feature_content"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dr.openei.org/" TargetMode="External"/><Relationship Id="rId22" Type="http://schemas.openxmlformats.org/officeDocument/2006/relationships/image" Target="media/image2.emf"/><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hyperlink" Target="http://repository.usgin.org/uri_gin/usgin/dlio/499" TargetMode="External"/><Relationship Id="rId43" Type="http://schemas.openxmlformats.org/officeDocument/2006/relationships/hyperlink" Target="http://www.stategeothermaldata.org/data_delivery/content_models/fault_feature" TargetMode="External"/><Relationship Id="rId48" Type="http://schemas.openxmlformats.org/officeDocument/2006/relationships/hyperlink" Target="http://www.stategeothermaldata.org/data_delivery/content_models/geothermal_power_plant" TargetMode="External"/><Relationship Id="rId56" Type="http://schemas.openxmlformats.org/officeDocument/2006/relationships/image" Target="media/image13.emf"/><Relationship Id="rId8" Type="http://schemas.microsoft.com/office/2007/relationships/stylesWithEffects" Target="stylesWithEffects.xml"/><Relationship Id="rId51" Type="http://schemas.openxmlformats.org/officeDocument/2006/relationships/hyperlink" Target="http://www.stategeothermaldata.org/data_delivery/content_models/lithology_interval_log_feature" TargetMode="Externa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usgin.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40352692F67B4CBC2D71B4A85E4224" ma:contentTypeVersion="0" ma:contentTypeDescription="Create a new document." ma:contentTypeScope="" ma:versionID="e89d414368db6d68799406e820f8e69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A5F2F-AF8A-4EC5-ADC0-C5CBFDC5DE56}">
  <ds:schemaRefs>
    <ds:schemaRef ds:uri="http://schemas.microsoft.com/sharepoint/v3/contenttype/forms"/>
  </ds:schemaRefs>
</ds:datastoreItem>
</file>

<file path=customXml/itemProps2.xml><?xml version="1.0" encoding="utf-8"?>
<ds:datastoreItem xmlns:ds="http://schemas.openxmlformats.org/officeDocument/2006/customXml" ds:itemID="{05DD2095-57DF-4CD8-8D56-25BC2ECBF5BE}">
  <ds:schemaRefs>
    <ds:schemaRef ds:uri="http://schemas.microsoft.com/office/2006/metadata/properties"/>
  </ds:schemaRefs>
</ds:datastoreItem>
</file>

<file path=customXml/itemProps3.xml><?xml version="1.0" encoding="utf-8"?>
<ds:datastoreItem xmlns:ds="http://schemas.openxmlformats.org/officeDocument/2006/customXml" ds:itemID="{63EC9FF0-F1C3-415D-9622-84E63596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BE48F6D-A23D-4A8F-9DF1-8DFE105BF62D}">
  <ds:schemaRefs>
    <ds:schemaRef ds:uri="http://schemas.openxmlformats.org/officeDocument/2006/bibliography"/>
  </ds:schemaRefs>
</ds:datastoreItem>
</file>

<file path=customXml/itemProps5.xml><?xml version="1.0" encoding="utf-8"?>
<ds:datastoreItem xmlns:ds="http://schemas.openxmlformats.org/officeDocument/2006/customXml" ds:itemID="{4FA088C5-E2E5-47CC-BECA-A73AB9D38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100</Pages>
  <Words>27944</Words>
  <Characters>159286</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Commented SRS v2.7 by Matt MacKenzie (one comment on il8n)</vt:lpstr>
    </vt:vector>
  </TitlesOfParts>
  <Company>Siemens Corporate Research</Company>
  <LinksUpToDate>false</LinksUpToDate>
  <CharactersWithSpaces>186857</CharactersWithSpaces>
  <SharedDoc>false</SharedDoc>
  <HLinks>
    <vt:vector size="444" baseType="variant">
      <vt:variant>
        <vt:i4>4522076</vt:i4>
      </vt:variant>
      <vt:variant>
        <vt:i4>545</vt:i4>
      </vt:variant>
      <vt:variant>
        <vt:i4>0</vt:i4>
      </vt:variant>
      <vt:variant>
        <vt:i4>5</vt:i4>
      </vt:variant>
      <vt:variant>
        <vt:lpwstr/>
      </vt:variant>
      <vt:variant>
        <vt:lpwstr>P04_GTDA_Software_Design_Description</vt:lpwstr>
      </vt:variant>
      <vt:variant>
        <vt:i4>5242976</vt:i4>
      </vt:variant>
      <vt:variant>
        <vt:i4>512</vt:i4>
      </vt:variant>
      <vt:variant>
        <vt:i4>0</vt:i4>
      </vt:variant>
      <vt:variant>
        <vt:i4>5</vt:i4>
      </vt:variant>
      <vt:variant>
        <vt:lpwstr/>
      </vt:variant>
      <vt:variant>
        <vt:lpwstr>P03_GTDA_Deployment_Specification</vt:lpwstr>
      </vt:variant>
      <vt:variant>
        <vt:i4>3145790</vt:i4>
      </vt:variant>
      <vt:variant>
        <vt:i4>509</vt:i4>
      </vt:variant>
      <vt:variant>
        <vt:i4>0</vt:i4>
      </vt:variant>
      <vt:variant>
        <vt:i4>5</vt:i4>
      </vt:variant>
      <vt:variant>
        <vt:lpwstr/>
      </vt:variant>
      <vt:variant>
        <vt:lpwstr>P05_GTDA_Web_Services_Specification</vt:lpwstr>
      </vt:variant>
      <vt:variant>
        <vt:i4>3145790</vt:i4>
      </vt:variant>
      <vt:variant>
        <vt:i4>506</vt:i4>
      </vt:variant>
      <vt:variant>
        <vt:i4>0</vt:i4>
      </vt:variant>
      <vt:variant>
        <vt:i4>5</vt:i4>
      </vt:variant>
      <vt:variant>
        <vt:lpwstr/>
      </vt:variant>
      <vt:variant>
        <vt:lpwstr>P05_GTDA_Web_Services_Specification</vt:lpwstr>
      </vt:variant>
      <vt:variant>
        <vt:i4>4522076</vt:i4>
      </vt:variant>
      <vt:variant>
        <vt:i4>503</vt:i4>
      </vt:variant>
      <vt:variant>
        <vt:i4>0</vt:i4>
      </vt:variant>
      <vt:variant>
        <vt:i4>5</vt:i4>
      </vt:variant>
      <vt:variant>
        <vt:lpwstr/>
      </vt:variant>
      <vt:variant>
        <vt:lpwstr>P04_GTDA_Software_Design_Description</vt:lpwstr>
      </vt:variant>
      <vt:variant>
        <vt:i4>5242976</vt:i4>
      </vt:variant>
      <vt:variant>
        <vt:i4>500</vt:i4>
      </vt:variant>
      <vt:variant>
        <vt:i4>0</vt:i4>
      </vt:variant>
      <vt:variant>
        <vt:i4>5</vt:i4>
      </vt:variant>
      <vt:variant>
        <vt:lpwstr/>
      </vt:variant>
      <vt:variant>
        <vt:lpwstr>P03_GTDA_Deployment_Specification</vt:lpwstr>
      </vt:variant>
      <vt:variant>
        <vt:i4>5242976</vt:i4>
      </vt:variant>
      <vt:variant>
        <vt:i4>497</vt:i4>
      </vt:variant>
      <vt:variant>
        <vt:i4>0</vt:i4>
      </vt:variant>
      <vt:variant>
        <vt:i4>5</vt:i4>
      </vt:variant>
      <vt:variant>
        <vt:lpwstr/>
      </vt:variant>
      <vt:variant>
        <vt:lpwstr>P03_GTDA_Deployment_Specification</vt:lpwstr>
      </vt:variant>
      <vt:variant>
        <vt:i4>3211311</vt:i4>
      </vt:variant>
      <vt:variant>
        <vt:i4>494</vt:i4>
      </vt:variant>
      <vt:variant>
        <vt:i4>0</vt:i4>
      </vt:variant>
      <vt:variant>
        <vt:i4>5</vt:i4>
      </vt:variant>
      <vt:variant>
        <vt:lpwstr/>
      </vt:variant>
      <vt:variant>
        <vt:lpwstr>P02_GTDA_Data_Requirements_Spec</vt:lpwstr>
      </vt:variant>
      <vt:variant>
        <vt:i4>3211311</vt:i4>
      </vt:variant>
      <vt:variant>
        <vt:i4>491</vt:i4>
      </vt:variant>
      <vt:variant>
        <vt:i4>0</vt:i4>
      </vt:variant>
      <vt:variant>
        <vt:i4>5</vt:i4>
      </vt:variant>
      <vt:variant>
        <vt:lpwstr/>
      </vt:variant>
      <vt:variant>
        <vt:lpwstr>P02_GTDA_Data_Requirements_Spec</vt:lpwstr>
      </vt:variant>
      <vt:variant>
        <vt:i4>4522076</vt:i4>
      </vt:variant>
      <vt:variant>
        <vt:i4>425</vt:i4>
      </vt:variant>
      <vt:variant>
        <vt:i4>0</vt:i4>
      </vt:variant>
      <vt:variant>
        <vt:i4>5</vt:i4>
      </vt:variant>
      <vt:variant>
        <vt:lpwstr/>
      </vt:variant>
      <vt:variant>
        <vt:lpwstr>P04_GTDA_Software_Design_Description</vt:lpwstr>
      </vt:variant>
      <vt:variant>
        <vt:i4>1114172</vt:i4>
      </vt:variant>
      <vt:variant>
        <vt:i4>422</vt:i4>
      </vt:variant>
      <vt:variant>
        <vt:i4>0</vt:i4>
      </vt:variant>
      <vt:variant>
        <vt:i4>5</vt:i4>
      </vt:variant>
      <vt:variant>
        <vt:lpwstr/>
      </vt:variant>
      <vt:variant>
        <vt:lpwstr>P06_Tracing_Model_Document</vt:lpwstr>
      </vt:variant>
      <vt:variant>
        <vt:i4>1114161</vt:i4>
      </vt:variant>
      <vt:variant>
        <vt:i4>385</vt:i4>
      </vt:variant>
      <vt:variant>
        <vt:i4>0</vt:i4>
      </vt:variant>
      <vt:variant>
        <vt:i4>5</vt:i4>
      </vt:variant>
      <vt:variant>
        <vt:lpwstr/>
      </vt:variant>
      <vt:variant>
        <vt:lpwstr>_Toc274150207</vt:lpwstr>
      </vt:variant>
      <vt:variant>
        <vt:i4>1114161</vt:i4>
      </vt:variant>
      <vt:variant>
        <vt:i4>379</vt:i4>
      </vt:variant>
      <vt:variant>
        <vt:i4>0</vt:i4>
      </vt:variant>
      <vt:variant>
        <vt:i4>5</vt:i4>
      </vt:variant>
      <vt:variant>
        <vt:lpwstr/>
      </vt:variant>
      <vt:variant>
        <vt:lpwstr>_Toc274150206</vt:lpwstr>
      </vt:variant>
      <vt:variant>
        <vt:i4>1114161</vt:i4>
      </vt:variant>
      <vt:variant>
        <vt:i4>373</vt:i4>
      </vt:variant>
      <vt:variant>
        <vt:i4>0</vt:i4>
      </vt:variant>
      <vt:variant>
        <vt:i4>5</vt:i4>
      </vt:variant>
      <vt:variant>
        <vt:lpwstr/>
      </vt:variant>
      <vt:variant>
        <vt:lpwstr>_Toc274150205</vt:lpwstr>
      </vt:variant>
      <vt:variant>
        <vt:i4>1114161</vt:i4>
      </vt:variant>
      <vt:variant>
        <vt:i4>367</vt:i4>
      </vt:variant>
      <vt:variant>
        <vt:i4>0</vt:i4>
      </vt:variant>
      <vt:variant>
        <vt:i4>5</vt:i4>
      </vt:variant>
      <vt:variant>
        <vt:lpwstr/>
      </vt:variant>
      <vt:variant>
        <vt:lpwstr>_Toc274150204</vt:lpwstr>
      </vt:variant>
      <vt:variant>
        <vt:i4>1114161</vt:i4>
      </vt:variant>
      <vt:variant>
        <vt:i4>361</vt:i4>
      </vt:variant>
      <vt:variant>
        <vt:i4>0</vt:i4>
      </vt:variant>
      <vt:variant>
        <vt:i4>5</vt:i4>
      </vt:variant>
      <vt:variant>
        <vt:lpwstr/>
      </vt:variant>
      <vt:variant>
        <vt:lpwstr>_Toc274150203</vt:lpwstr>
      </vt:variant>
      <vt:variant>
        <vt:i4>1114161</vt:i4>
      </vt:variant>
      <vt:variant>
        <vt:i4>352</vt:i4>
      </vt:variant>
      <vt:variant>
        <vt:i4>0</vt:i4>
      </vt:variant>
      <vt:variant>
        <vt:i4>5</vt:i4>
      </vt:variant>
      <vt:variant>
        <vt:lpwstr/>
      </vt:variant>
      <vt:variant>
        <vt:lpwstr>_Toc274150202</vt:lpwstr>
      </vt:variant>
      <vt:variant>
        <vt:i4>1114161</vt:i4>
      </vt:variant>
      <vt:variant>
        <vt:i4>346</vt:i4>
      </vt:variant>
      <vt:variant>
        <vt:i4>0</vt:i4>
      </vt:variant>
      <vt:variant>
        <vt:i4>5</vt:i4>
      </vt:variant>
      <vt:variant>
        <vt:lpwstr/>
      </vt:variant>
      <vt:variant>
        <vt:lpwstr>_Toc274150201</vt:lpwstr>
      </vt:variant>
      <vt:variant>
        <vt:i4>1114161</vt:i4>
      </vt:variant>
      <vt:variant>
        <vt:i4>340</vt:i4>
      </vt:variant>
      <vt:variant>
        <vt:i4>0</vt:i4>
      </vt:variant>
      <vt:variant>
        <vt:i4>5</vt:i4>
      </vt:variant>
      <vt:variant>
        <vt:lpwstr/>
      </vt:variant>
      <vt:variant>
        <vt:lpwstr>_Toc274150200</vt:lpwstr>
      </vt:variant>
      <vt:variant>
        <vt:i4>1572914</vt:i4>
      </vt:variant>
      <vt:variant>
        <vt:i4>334</vt:i4>
      </vt:variant>
      <vt:variant>
        <vt:i4>0</vt:i4>
      </vt:variant>
      <vt:variant>
        <vt:i4>5</vt:i4>
      </vt:variant>
      <vt:variant>
        <vt:lpwstr/>
      </vt:variant>
      <vt:variant>
        <vt:lpwstr>_Toc274150199</vt:lpwstr>
      </vt:variant>
      <vt:variant>
        <vt:i4>1572914</vt:i4>
      </vt:variant>
      <vt:variant>
        <vt:i4>328</vt:i4>
      </vt:variant>
      <vt:variant>
        <vt:i4>0</vt:i4>
      </vt:variant>
      <vt:variant>
        <vt:i4>5</vt:i4>
      </vt:variant>
      <vt:variant>
        <vt:lpwstr/>
      </vt:variant>
      <vt:variant>
        <vt:lpwstr>_Toc274150198</vt:lpwstr>
      </vt:variant>
      <vt:variant>
        <vt:i4>1572914</vt:i4>
      </vt:variant>
      <vt:variant>
        <vt:i4>322</vt:i4>
      </vt:variant>
      <vt:variant>
        <vt:i4>0</vt:i4>
      </vt:variant>
      <vt:variant>
        <vt:i4>5</vt:i4>
      </vt:variant>
      <vt:variant>
        <vt:lpwstr/>
      </vt:variant>
      <vt:variant>
        <vt:lpwstr>_Toc274150197</vt:lpwstr>
      </vt:variant>
      <vt:variant>
        <vt:i4>1572914</vt:i4>
      </vt:variant>
      <vt:variant>
        <vt:i4>316</vt:i4>
      </vt:variant>
      <vt:variant>
        <vt:i4>0</vt:i4>
      </vt:variant>
      <vt:variant>
        <vt:i4>5</vt:i4>
      </vt:variant>
      <vt:variant>
        <vt:lpwstr/>
      </vt:variant>
      <vt:variant>
        <vt:lpwstr>_Toc274150196</vt:lpwstr>
      </vt:variant>
      <vt:variant>
        <vt:i4>1572914</vt:i4>
      </vt:variant>
      <vt:variant>
        <vt:i4>307</vt:i4>
      </vt:variant>
      <vt:variant>
        <vt:i4>0</vt:i4>
      </vt:variant>
      <vt:variant>
        <vt:i4>5</vt:i4>
      </vt:variant>
      <vt:variant>
        <vt:lpwstr/>
      </vt:variant>
      <vt:variant>
        <vt:lpwstr>_Toc274150195</vt:lpwstr>
      </vt:variant>
      <vt:variant>
        <vt:i4>1572914</vt:i4>
      </vt:variant>
      <vt:variant>
        <vt:i4>301</vt:i4>
      </vt:variant>
      <vt:variant>
        <vt:i4>0</vt:i4>
      </vt:variant>
      <vt:variant>
        <vt:i4>5</vt:i4>
      </vt:variant>
      <vt:variant>
        <vt:lpwstr/>
      </vt:variant>
      <vt:variant>
        <vt:lpwstr>_Toc274150194</vt:lpwstr>
      </vt:variant>
      <vt:variant>
        <vt:i4>1572914</vt:i4>
      </vt:variant>
      <vt:variant>
        <vt:i4>295</vt:i4>
      </vt:variant>
      <vt:variant>
        <vt:i4>0</vt:i4>
      </vt:variant>
      <vt:variant>
        <vt:i4>5</vt:i4>
      </vt:variant>
      <vt:variant>
        <vt:lpwstr/>
      </vt:variant>
      <vt:variant>
        <vt:lpwstr>_Toc274150193</vt:lpwstr>
      </vt:variant>
      <vt:variant>
        <vt:i4>1572914</vt:i4>
      </vt:variant>
      <vt:variant>
        <vt:i4>289</vt:i4>
      </vt:variant>
      <vt:variant>
        <vt:i4>0</vt:i4>
      </vt:variant>
      <vt:variant>
        <vt:i4>5</vt:i4>
      </vt:variant>
      <vt:variant>
        <vt:lpwstr/>
      </vt:variant>
      <vt:variant>
        <vt:lpwstr>_Toc274150192</vt:lpwstr>
      </vt:variant>
      <vt:variant>
        <vt:i4>1572914</vt:i4>
      </vt:variant>
      <vt:variant>
        <vt:i4>283</vt:i4>
      </vt:variant>
      <vt:variant>
        <vt:i4>0</vt:i4>
      </vt:variant>
      <vt:variant>
        <vt:i4>5</vt:i4>
      </vt:variant>
      <vt:variant>
        <vt:lpwstr/>
      </vt:variant>
      <vt:variant>
        <vt:lpwstr>_Toc274150191</vt:lpwstr>
      </vt:variant>
      <vt:variant>
        <vt:i4>1572914</vt:i4>
      </vt:variant>
      <vt:variant>
        <vt:i4>277</vt:i4>
      </vt:variant>
      <vt:variant>
        <vt:i4>0</vt:i4>
      </vt:variant>
      <vt:variant>
        <vt:i4>5</vt:i4>
      </vt:variant>
      <vt:variant>
        <vt:lpwstr/>
      </vt:variant>
      <vt:variant>
        <vt:lpwstr>_Toc274150190</vt:lpwstr>
      </vt:variant>
      <vt:variant>
        <vt:i4>1638450</vt:i4>
      </vt:variant>
      <vt:variant>
        <vt:i4>271</vt:i4>
      </vt:variant>
      <vt:variant>
        <vt:i4>0</vt:i4>
      </vt:variant>
      <vt:variant>
        <vt:i4>5</vt:i4>
      </vt:variant>
      <vt:variant>
        <vt:lpwstr/>
      </vt:variant>
      <vt:variant>
        <vt:lpwstr>_Toc274150189</vt:lpwstr>
      </vt:variant>
      <vt:variant>
        <vt:i4>1638450</vt:i4>
      </vt:variant>
      <vt:variant>
        <vt:i4>265</vt:i4>
      </vt:variant>
      <vt:variant>
        <vt:i4>0</vt:i4>
      </vt:variant>
      <vt:variant>
        <vt:i4>5</vt:i4>
      </vt:variant>
      <vt:variant>
        <vt:lpwstr/>
      </vt:variant>
      <vt:variant>
        <vt:lpwstr>_Toc274150188</vt:lpwstr>
      </vt:variant>
      <vt:variant>
        <vt:i4>1310783</vt:i4>
      </vt:variant>
      <vt:variant>
        <vt:i4>256</vt:i4>
      </vt:variant>
      <vt:variant>
        <vt:i4>0</vt:i4>
      </vt:variant>
      <vt:variant>
        <vt:i4>5</vt:i4>
      </vt:variant>
      <vt:variant>
        <vt:lpwstr/>
      </vt:variant>
      <vt:variant>
        <vt:lpwstr>_Toc335112833</vt:lpwstr>
      </vt:variant>
      <vt:variant>
        <vt:i4>1310783</vt:i4>
      </vt:variant>
      <vt:variant>
        <vt:i4>250</vt:i4>
      </vt:variant>
      <vt:variant>
        <vt:i4>0</vt:i4>
      </vt:variant>
      <vt:variant>
        <vt:i4>5</vt:i4>
      </vt:variant>
      <vt:variant>
        <vt:lpwstr/>
      </vt:variant>
      <vt:variant>
        <vt:lpwstr>_Toc335112832</vt:lpwstr>
      </vt:variant>
      <vt:variant>
        <vt:i4>1310783</vt:i4>
      </vt:variant>
      <vt:variant>
        <vt:i4>244</vt:i4>
      </vt:variant>
      <vt:variant>
        <vt:i4>0</vt:i4>
      </vt:variant>
      <vt:variant>
        <vt:i4>5</vt:i4>
      </vt:variant>
      <vt:variant>
        <vt:lpwstr/>
      </vt:variant>
      <vt:variant>
        <vt:lpwstr>_Toc335112831</vt:lpwstr>
      </vt:variant>
      <vt:variant>
        <vt:i4>1310783</vt:i4>
      </vt:variant>
      <vt:variant>
        <vt:i4>238</vt:i4>
      </vt:variant>
      <vt:variant>
        <vt:i4>0</vt:i4>
      </vt:variant>
      <vt:variant>
        <vt:i4>5</vt:i4>
      </vt:variant>
      <vt:variant>
        <vt:lpwstr/>
      </vt:variant>
      <vt:variant>
        <vt:lpwstr>_Toc335112830</vt:lpwstr>
      </vt:variant>
      <vt:variant>
        <vt:i4>1376319</vt:i4>
      </vt:variant>
      <vt:variant>
        <vt:i4>232</vt:i4>
      </vt:variant>
      <vt:variant>
        <vt:i4>0</vt:i4>
      </vt:variant>
      <vt:variant>
        <vt:i4>5</vt:i4>
      </vt:variant>
      <vt:variant>
        <vt:lpwstr/>
      </vt:variant>
      <vt:variant>
        <vt:lpwstr>_Toc335112829</vt:lpwstr>
      </vt:variant>
      <vt:variant>
        <vt:i4>1376319</vt:i4>
      </vt:variant>
      <vt:variant>
        <vt:i4>226</vt:i4>
      </vt:variant>
      <vt:variant>
        <vt:i4>0</vt:i4>
      </vt:variant>
      <vt:variant>
        <vt:i4>5</vt:i4>
      </vt:variant>
      <vt:variant>
        <vt:lpwstr/>
      </vt:variant>
      <vt:variant>
        <vt:lpwstr>_Toc335112828</vt:lpwstr>
      </vt:variant>
      <vt:variant>
        <vt:i4>1376319</vt:i4>
      </vt:variant>
      <vt:variant>
        <vt:i4>220</vt:i4>
      </vt:variant>
      <vt:variant>
        <vt:i4>0</vt:i4>
      </vt:variant>
      <vt:variant>
        <vt:i4>5</vt:i4>
      </vt:variant>
      <vt:variant>
        <vt:lpwstr/>
      </vt:variant>
      <vt:variant>
        <vt:lpwstr>_Toc335112827</vt:lpwstr>
      </vt:variant>
      <vt:variant>
        <vt:i4>1376319</vt:i4>
      </vt:variant>
      <vt:variant>
        <vt:i4>214</vt:i4>
      </vt:variant>
      <vt:variant>
        <vt:i4>0</vt:i4>
      </vt:variant>
      <vt:variant>
        <vt:i4>5</vt:i4>
      </vt:variant>
      <vt:variant>
        <vt:lpwstr/>
      </vt:variant>
      <vt:variant>
        <vt:lpwstr>_Toc335112826</vt:lpwstr>
      </vt:variant>
      <vt:variant>
        <vt:i4>1376319</vt:i4>
      </vt:variant>
      <vt:variant>
        <vt:i4>208</vt:i4>
      </vt:variant>
      <vt:variant>
        <vt:i4>0</vt:i4>
      </vt:variant>
      <vt:variant>
        <vt:i4>5</vt:i4>
      </vt:variant>
      <vt:variant>
        <vt:lpwstr/>
      </vt:variant>
      <vt:variant>
        <vt:lpwstr>_Toc335112825</vt:lpwstr>
      </vt:variant>
      <vt:variant>
        <vt:i4>1376319</vt:i4>
      </vt:variant>
      <vt:variant>
        <vt:i4>202</vt:i4>
      </vt:variant>
      <vt:variant>
        <vt:i4>0</vt:i4>
      </vt:variant>
      <vt:variant>
        <vt:i4>5</vt:i4>
      </vt:variant>
      <vt:variant>
        <vt:lpwstr/>
      </vt:variant>
      <vt:variant>
        <vt:lpwstr>_Toc335112824</vt:lpwstr>
      </vt:variant>
      <vt:variant>
        <vt:i4>1376319</vt:i4>
      </vt:variant>
      <vt:variant>
        <vt:i4>196</vt:i4>
      </vt:variant>
      <vt:variant>
        <vt:i4>0</vt:i4>
      </vt:variant>
      <vt:variant>
        <vt:i4>5</vt:i4>
      </vt:variant>
      <vt:variant>
        <vt:lpwstr/>
      </vt:variant>
      <vt:variant>
        <vt:lpwstr>_Toc335112823</vt:lpwstr>
      </vt:variant>
      <vt:variant>
        <vt:i4>1376319</vt:i4>
      </vt:variant>
      <vt:variant>
        <vt:i4>190</vt:i4>
      </vt:variant>
      <vt:variant>
        <vt:i4>0</vt:i4>
      </vt:variant>
      <vt:variant>
        <vt:i4>5</vt:i4>
      </vt:variant>
      <vt:variant>
        <vt:lpwstr/>
      </vt:variant>
      <vt:variant>
        <vt:lpwstr>_Toc335112822</vt:lpwstr>
      </vt:variant>
      <vt:variant>
        <vt:i4>1376319</vt:i4>
      </vt:variant>
      <vt:variant>
        <vt:i4>184</vt:i4>
      </vt:variant>
      <vt:variant>
        <vt:i4>0</vt:i4>
      </vt:variant>
      <vt:variant>
        <vt:i4>5</vt:i4>
      </vt:variant>
      <vt:variant>
        <vt:lpwstr/>
      </vt:variant>
      <vt:variant>
        <vt:lpwstr>_Toc335112821</vt:lpwstr>
      </vt:variant>
      <vt:variant>
        <vt:i4>1376319</vt:i4>
      </vt:variant>
      <vt:variant>
        <vt:i4>178</vt:i4>
      </vt:variant>
      <vt:variant>
        <vt:i4>0</vt:i4>
      </vt:variant>
      <vt:variant>
        <vt:i4>5</vt:i4>
      </vt:variant>
      <vt:variant>
        <vt:lpwstr/>
      </vt:variant>
      <vt:variant>
        <vt:lpwstr>_Toc335112820</vt:lpwstr>
      </vt:variant>
      <vt:variant>
        <vt:i4>1441855</vt:i4>
      </vt:variant>
      <vt:variant>
        <vt:i4>172</vt:i4>
      </vt:variant>
      <vt:variant>
        <vt:i4>0</vt:i4>
      </vt:variant>
      <vt:variant>
        <vt:i4>5</vt:i4>
      </vt:variant>
      <vt:variant>
        <vt:lpwstr/>
      </vt:variant>
      <vt:variant>
        <vt:lpwstr>_Toc335112819</vt:lpwstr>
      </vt:variant>
      <vt:variant>
        <vt:i4>1441855</vt:i4>
      </vt:variant>
      <vt:variant>
        <vt:i4>166</vt:i4>
      </vt:variant>
      <vt:variant>
        <vt:i4>0</vt:i4>
      </vt:variant>
      <vt:variant>
        <vt:i4>5</vt:i4>
      </vt:variant>
      <vt:variant>
        <vt:lpwstr/>
      </vt:variant>
      <vt:variant>
        <vt:lpwstr>_Toc335112818</vt:lpwstr>
      </vt:variant>
      <vt:variant>
        <vt:i4>1441855</vt:i4>
      </vt:variant>
      <vt:variant>
        <vt:i4>160</vt:i4>
      </vt:variant>
      <vt:variant>
        <vt:i4>0</vt:i4>
      </vt:variant>
      <vt:variant>
        <vt:i4>5</vt:i4>
      </vt:variant>
      <vt:variant>
        <vt:lpwstr/>
      </vt:variant>
      <vt:variant>
        <vt:lpwstr>_Toc335112817</vt:lpwstr>
      </vt:variant>
      <vt:variant>
        <vt:i4>1441855</vt:i4>
      </vt:variant>
      <vt:variant>
        <vt:i4>154</vt:i4>
      </vt:variant>
      <vt:variant>
        <vt:i4>0</vt:i4>
      </vt:variant>
      <vt:variant>
        <vt:i4>5</vt:i4>
      </vt:variant>
      <vt:variant>
        <vt:lpwstr/>
      </vt:variant>
      <vt:variant>
        <vt:lpwstr>_Toc335112816</vt:lpwstr>
      </vt:variant>
      <vt:variant>
        <vt:i4>1441855</vt:i4>
      </vt:variant>
      <vt:variant>
        <vt:i4>148</vt:i4>
      </vt:variant>
      <vt:variant>
        <vt:i4>0</vt:i4>
      </vt:variant>
      <vt:variant>
        <vt:i4>5</vt:i4>
      </vt:variant>
      <vt:variant>
        <vt:lpwstr/>
      </vt:variant>
      <vt:variant>
        <vt:lpwstr>_Toc335112815</vt:lpwstr>
      </vt:variant>
      <vt:variant>
        <vt:i4>1441855</vt:i4>
      </vt:variant>
      <vt:variant>
        <vt:i4>142</vt:i4>
      </vt:variant>
      <vt:variant>
        <vt:i4>0</vt:i4>
      </vt:variant>
      <vt:variant>
        <vt:i4>5</vt:i4>
      </vt:variant>
      <vt:variant>
        <vt:lpwstr/>
      </vt:variant>
      <vt:variant>
        <vt:lpwstr>_Toc335112814</vt:lpwstr>
      </vt:variant>
      <vt:variant>
        <vt:i4>1441855</vt:i4>
      </vt:variant>
      <vt:variant>
        <vt:i4>136</vt:i4>
      </vt:variant>
      <vt:variant>
        <vt:i4>0</vt:i4>
      </vt:variant>
      <vt:variant>
        <vt:i4>5</vt:i4>
      </vt:variant>
      <vt:variant>
        <vt:lpwstr/>
      </vt:variant>
      <vt:variant>
        <vt:lpwstr>_Toc335112813</vt:lpwstr>
      </vt:variant>
      <vt:variant>
        <vt:i4>1441855</vt:i4>
      </vt:variant>
      <vt:variant>
        <vt:i4>130</vt:i4>
      </vt:variant>
      <vt:variant>
        <vt:i4>0</vt:i4>
      </vt:variant>
      <vt:variant>
        <vt:i4>5</vt:i4>
      </vt:variant>
      <vt:variant>
        <vt:lpwstr/>
      </vt:variant>
      <vt:variant>
        <vt:lpwstr>_Toc335112812</vt:lpwstr>
      </vt:variant>
      <vt:variant>
        <vt:i4>1441855</vt:i4>
      </vt:variant>
      <vt:variant>
        <vt:i4>124</vt:i4>
      </vt:variant>
      <vt:variant>
        <vt:i4>0</vt:i4>
      </vt:variant>
      <vt:variant>
        <vt:i4>5</vt:i4>
      </vt:variant>
      <vt:variant>
        <vt:lpwstr/>
      </vt:variant>
      <vt:variant>
        <vt:lpwstr>_Toc335112811</vt:lpwstr>
      </vt:variant>
      <vt:variant>
        <vt:i4>1441855</vt:i4>
      </vt:variant>
      <vt:variant>
        <vt:i4>118</vt:i4>
      </vt:variant>
      <vt:variant>
        <vt:i4>0</vt:i4>
      </vt:variant>
      <vt:variant>
        <vt:i4>5</vt:i4>
      </vt:variant>
      <vt:variant>
        <vt:lpwstr/>
      </vt:variant>
      <vt:variant>
        <vt:lpwstr>_Toc335112810</vt:lpwstr>
      </vt:variant>
      <vt:variant>
        <vt:i4>1507391</vt:i4>
      </vt:variant>
      <vt:variant>
        <vt:i4>112</vt:i4>
      </vt:variant>
      <vt:variant>
        <vt:i4>0</vt:i4>
      </vt:variant>
      <vt:variant>
        <vt:i4>5</vt:i4>
      </vt:variant>
      <vt:variant>
        <vt:lpwstr/>
      </vt:variant>
      <vt:variant>
        <vt:lpwstr>_Toc335112809</vt:lpwstr>
      </vt:variant>
      <vt:variant>
        <vt:i4>1507391</vt:i4>
      </vt:variant>
      <vt:variant>
        <vt:i4>106</vt:i4>
      </vt:variant>
      <vt:variant>
        <vt:i4>0</vt:i4>
      </vt:variant>
      <vt:variant>
        <vt:i4>5</vt:i4>
      </vt:variant>
      <vt:variant>
        <vt:lpwstr/>
      </vt:variant>
      <vt:variant>
        <vt:lpwstr>_Toc335112808</vt:lpwstr>
      </vt:variant>
      <vt:variant>
        <vt:i4>1507391</vt:i4>
      </vt:variant>
      <vt:variant>
        <vt:i4>100</vt:i4>
      </vt:variant>
      <vt:variant>
        <vt:i4>0</vt:i4>
      </vt:variant>
      <vt:variant>
        <vt:i4>5</vt:i4>
      </vt:variant>
      <vt:variant>
        <vt:lpwstr/>
      </vt:variant>
      <vt:variant>
        <vt:lpwstr>_Toc335112807</vt:lpwstr>
      </vt:variant>
      <vt:variant>
        <vt:i4>1507391</vt:i4>
      </vt:variant>
      <vt:variant>
        <vt:i4>94</vt:i4>
      </vt:variant>
      <vt:variant>
        <vt:i4>0</vt:i4>
      </vt:variant>
      <vt:variant>
        <vt:i4>5</vt:i4>
      </vt:variant>
      <vt:variant>
        <vt:lpwstr/>
      </vt:variant>
      <vt:variant>
        <vt:lpwstr>_Toc335112806</vt:lpwstr>
      </vt:variant>
      <vt:variant>
        <vt:i4>1507391</vt:i4>
      </vt:variant>
      <vt:variant>
        <vt:i4>88</vt:i4>
      </vt:variant>
      <vt:variant>
        <vt:i4>0</vt:i4>
      </vt:variant>
      <vt:variant>
        <vt:i4>5</vt:i4>
      </vt:variant>
      <vt:variant>
        <vt:lpwstr/>
      </vt:variant>
      <vt:variant>
        <vt:lpwstr>_Toc335112805</vt:lpwstr>
      </vt:variant>
      <vt:variant>
        <vt:i4>1507391</vt:i4>
      </vt:variant>
      <vt:variant>
        <vt:i4>82</vt:i4>
      </vt:variant>
      <vt:variant>
        <vt:i4>0</vt:i4>
      </vt:variant>
      <vt:variant>
        <vt:i4>5</vt:i4>
      </vt:variant>
      <vt:variant>
        <vt:lpwstr/>
      </vt:variant>
      <vt:variant>
        <vt:lpwstr>_Toc335112804</vt:lpwstr>
      </vt:variant>
      <vt:variant>
        <vt:i4>1507391</vt:i4>
      </vt:variant>
      <vt:variant>
        <vt:i4>76</vt:i4>
      </vt:variant>
      <vt:variant>
        <vt:i4>0</vt:i4>
      </vt:variant>
      <vt:variant>
        <vt:i4>5</vt:i4>
      </vt:variant>
      <vt:variant>
        <vt:lpwstr/>
      </vt:variant>
      <vt:variant>
        <vt:lpwstr>_Toc335112803</vt:lpwstr>
      </vt:variant>
      <vt:variant>
        <vt:i4>1507391</vt:i4>
      </vt:variant>
      <vt:variant>
        <vt:i4>70</vt:i4>
      </vt:variant>
      <vt:variant>
        <vt:i4>0</vt:i4>
      </vt:variant>
      <vt:variant>
        <vt:i4>5</vt:i4>
      </vt:variant>
      <vt:variant>
        <vt:lpwstr/>
      </vt:variant>
      <vt:variant>
        <vt:lpwstr>_Toc335112802</vt:lpwstr>
      </vt:variant>
      <vt:variant>
        <vt:i4>1507391</vt:i4>
      </vt:variant>
      <vt:variant>
        <vt:i4>64</vt:i4>
      </vt:variant>
      <vt:variant>
        <vt:i4>0</vt:i4>
      </vt:variant>
      <vt:variant>
        <vt:i4>5</vt:i4>
      </vt:variant>
      <vt:variant>
        <vt:lpwstr/>
      </vt:variant>
      <vt:variant>
        <vt:lpwstr>_Toc335112801</vt:lpwstr>
      </vt:variant>
      <vt:variant>
        <vt:i4>1507391</vt:i4>
      </vt:variant>
      <vt:variant>
        <vt:i4>58</vt:i4>
      </vt:variant>
      <vt:variant>
        <vt:i4>0</vt:i4>
      </vt:variant>
      <vt:variant>
        <vt:i4>5</vt:i4>
      </vt:variant>
      <vt:variant>
        <vt:lpwstr/>
      </vt:variant>
      <vt:variant>
        <vt:lpwstr>_Toc335112800</vt:lpwstr>
      </vt:variant>
      <vt:variant>
        <vt:i4>1966128</vt:i4>
      </vt:variant>
      <vt:variant>
        <vt:i4>52</vt:i4>
      </vt:variant>
      <vt:variant>
        <vt:i4>0</vt:i4>
      </vt:variant>
      <vt:variant>
        <vt:i4>5</vt:i4>
      </vt:variant>
      <vt:variant>
        <vt:lpwstr/>
      </vt:variant>
      <vt:variant>
        <vt:lpwstr>_Toc335112799</vt:lpwstr>
      </vt:variant>
      <vt:variant>
        <vt:i4>1966128</vt:i4>
      </vt:variant>
      <vt:variant>
        <vt:i4>46</vt:i4>
      </vt:variant>
      <vt:variant>
        <vt:i4>0</vt:i4>
      </vt:variant>
      <vt:variant>
        <vt:i4>5</vt:i4>
      </vt:variant>
      <vt:variant>
        <vt:lpwstr/>
      </vt:variant>
      <vt:variant>
        <vt:lpwstr>_Toc335112798</vt:lpwstr>
      </vt:variant>
      <vt:variant>
        <vt:i4>1966128</vt:i4>
      </vt:variant>
      <vt:variant>
        <vt:i4>40</vt:i4>
      </vt:variant>
      <vt:variant>
        <vt:i4>0</vt:i4>
      </vt:variant>
      <vt:variant>
        <vt:i4>5</vt:i4>
      </vt:variant>
      <vt:variant>
        <vt:lpwstr/>
      </vt:variant>
      <vt:variant>
        <vt:lpwstr>_Toc335112797</vt:lpwstr>
      </vt:variant>
      <vt:variant>
        <vt:i4>1966128</vt:i4>
      </vt:variant>
      <vt:variant>
        <vt:i4>34</vt:i4>
      </vt:variant>
      <vt:variant>
        <vt:i4>0</vt:i4>
      </vt:variant>
      <vt:variant>
        <vt:i4>5</vt:i4>
      </vt:variant>
      <vt:variant>
        <vt:lpwstr/>
      </vt:variant>
      <vt:variant>
        <vt:lpwstr>_Toc335112796</vt:lpwstr>
      </vt:variant>
      <vt:variant>
        <vt:i4>1966128</vt:i4>
      </vt:variant>
      <vt:variant>
        <vt:i4>28</vt:i4>
      </vt:variant>
      <vt:variant>
        <vt:i4>0</vt:i4>
      </vt:variant>
      <vt:variant>
        <vt:i4>5</vt:i4>
      </vt:variant>
      <vt:variant>
        <vt:lpwstr/>
      </vt:variant>
      <vt:variant>
        <vt:lpwstr>_Toc335112795</vt:lpwstr>
      </vt:variant>
      <vt:variant>
        <vt:i4>1966128</vt:i4>
      </vt:variant>
      <vt:variant>
        <vt:i4>22</vt:i4>
      </vt:variant>
      <vt:variant>
        <vt:i4>0</vt:i4>
      </vt:variant>
      <vt:variant>
        <vt:i4>5</vt:i4>
      </vt:variant>
      <vt:variant>
        <vt:lpwstr/>
      </vt:variant>
      <vt:variant>
        <vt:lpwstr>_Toc335112794</vt:lpwstr>
      </vt:variant>
      <vt:variant>
        <vt:i4>1966128</vt:i4>
      </vt:variant>
      <vt:variant>
        <vt:i4>16</vt:i4>
      </vt:variant>
      <vt:variant>
        <vt:i4>0</vt:i4>
      </vt:variant>
      <vt:variant>
        <vt:i4>5</vt:i4>
      </vt:variant>
      <vt:variant>
        <vt:lpwstr/>
      </vt:variant>
      <vt:variant>
        <vt:lpwstr>_Toc335112793</vt:lpwstr>
      </vt:variant>
      <vt:variant>
        <vt:i4>1966128</vt:i4>
      </vt:variant>
      <vt:variant>
        <vt:i4>10</vt:i4>
      </vt:variant>
      <vt:variant>
        <vt:i4>0</vt:i4>
      </vt:variant>
      <vt:variant>
        <vt:i4>5</vt:i4>
      </vt:variant>
      <vt:variant>
        <vt:lpwstr/>
      </vt:variant>
      <vt:variant>
        <vt:lpwstr>_Toc335112792</vt:lpwstr>
      </vt:variant>
      <vt:variant>
        <vt:i4>1966128</vt:i4>
      </vt:variant>
      <vt:variant>
        <vt:i4>4</vt:i4>
      </vt:variant>
      <vt:variant>
        <vt:i4>0</vt:i4>
      </vt:variant>
      <vt:variant>
        <vt:i4>5</vt:i4>
      </vt:variant>
      <vt:variant>
        <vt:lpwstr/>
      </vt:variant>
      <vt:variant>
        <vt:lpwstr>_Toc335112791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Commented SRS v2.7 by Matt MacKenzie (one comment on il8n)</dc:title>
  <dc:creator>SCR</dc:creator>
  <cp:lastModifiedBy>Stephen Richard</cp:lastModifiedBy>
  <cp:revision>3</cp:revision>
  <cp:lastPrinted>2012-10-16T23:35:00Z</cp:lastPrinted>
  <dcterms:created xsi:type="dcterms:W3CDTF">2014-01-28T23:57:00Z</dcterms:created>
  <dcterms:modified xsi:type="dcterms:W3CDTF">2014-01-30T17:10:00Z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865111534</vt:i4>
  </property>
  <property fmtid="{D5CDD505-2E9C-101B-9397-08002B2CF9AE}" pid="3" name="_NewReviewCycle">
    <vt:lpwstr/>
  </property>
  <property fmtid="{D5CDD505-2E9C-101B-9397-08002B2CF9AE}" pid="4" name="_EmailSubject">
    <vt:lpwstr>Requirements Refinement</vt:lpwstr>
  </property>
  <property fmtid="{D5CDD505-2E9C-101B-9397-08002B2CF9AE}" pid="5" name="_AuthorEmail">
    <vt:lpwstr>roberto.silva-filho@siemens.com</vt:lpwstr>
  </property>
  <property fmtid="{D5CDD505-2E9C-101B-9397-08002B2CF9AE}" pid="6" name="_AuthorEmailDisplayName">
    <vt:lpwstr>Silva Filho, Roberto (SCR US)</vt:lpwstr>
  </property>
  <property fmtid="{D5CDD505-2E9C-101B-9397-08002B2CF9AE}" pid="7" name="_PreviousAdHocReviewCycleID">
    <vt:i4>860522066</vt:i4>
  </property>
  <property fmtid="{D5CDD505-2E9C-101B-9397-08002B2CF9AE}" pid="8" name="ContentTypeId">
    <vt:lpwstr>0x0101008F40352692F67B4CBC2D71B4A85E4224</vt:lpwstr>
  </property>
  <property fmtid="{D5CDD505-2E9C-101B-9397-08002B2CF9AE}" pid="9" name="_ReviewingToolsShownOnce">
    <vt:lpwstr/>
  </property>
</Properties>
</file>