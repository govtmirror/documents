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0B361" w14:textId="77777777" w:rsidR="00B36846" w:rsidRPr="00C60086" w:rsidRDefault="00B36846" w:rsidP="00C60086">
      <w:pPr>
        <w:pStyle w:val="Title"/>
        <w:jc w:val="left"/>
        <w:rPr>
          <w:rFonts w:ascii="Arial" w:hAnsi="Arial" w:cs="Arial"/>
          <w:b w:val="0"/>
          <w:sz w:val="40"/>
          <w:szCs w:val="40"/>
        </w:rPr>
      </w:pPr>
      <w:bookmarkStart w:id="0" w:name="_GoBack"/>
      <w:bookmarkEnd w:id="0"/>
    </w:p>
    <w:p w14:paraId="23B0B362" w14:textId="77777777" w:rsidR="00B36846" w:rsidRPr="00FE282E" w:rsidRDefault="00B36846" w:rsidP="00C60086">
      <w:pPr>
        <w:pStyle w:val="Title"/>
        <w:jc w:val="left"/>
        <w:rPr>
          <w:rFonts w:ascii="Arial" w:hAnsi="Arial" w:cs="Arial"/>
          <w:i/>
          <w:sz w:val="40"/>
          <w:szCs w:val="40"/>
        </w:rPr>
      </w:pPr>
    </w:p>
    <w:p w14:paraId="23B0B363" w14:textId="77777777" w:rsidR="00B36846" w:rsidRPr="00FE282E" w:rsidRDefault="00B36846" w:rsidP="00C60086">
      <w:pPr>
        <w:pStyle w:val="Title"/>
        <w:jc w:val="left"/>
        <w:rPr>
          <w:rFonts w:ascii="Arial" w:hAnsi="Arial" w:cs="Arial"/>
          <w:i/>
          <w:sz w:val="40"/>
          <w:szCs w:val="40"/>
        </w:rPr>
      </w:pPr>
    </w:p>
    <w:p w14:paraId="23B0B364" w14:textId="77777777" w:rsidR="00B36846" w:rsidRPr="00FE282E" w:rsidRDefault="00B36846" w:rsidP="00C60086">
      <w:pPr>
        <w:pStyle w:val="Title"/>
        <w:jc w:val="left"/>
        <w:rPr>
          <w:rFonts w:ascii="Arial" w:hAnsi="Arial" w:cs="Arial"/>
          <w:i/>
          <w:sz w:val="40"/>
          <w:szCs w:val="40"/>
        </w:rPr>
      </w:pPr>
    </w:p>
    <w:p w14:paraId="23B0B365" w14:textId="77777777" w:rsidR="00B36846" w:rsidRPr="00F93604" w:rsidRDefault="00941F93" w:rsidP="00C60086">
      <w:pPr>
        <w:jc w:val="left"/>
      </w:pPr>
      <w:r w:rsidRPr="00F93604">
        <w:fldChar w:fldCharType="begin"/>
      </w:r>
      <w:r w:rsidR="005B0C7F" w:rsidRPr="00F93604">
        <w:instrText xml:space="preserve"> SUBJECT  \* MERGEFORMAT </w:instrText>
      </w:r>
      <w:r w:rsidRPr="00F93604">
        <w:fldChar w:fldCharType="end"/>
      </w:r>
    </w:p>
    <w:p w14:paraId="23B0B367" w14:textId="21DAAC7C" w:rsidR="00595313" w:rsidRPr="00F93604" w:rsidRDefault="00FC2E30" w:rsidP="00C60086">
      <w:pPr>
        <w:pStyle w:val="Title"/>
        <w:jc w:val="left"/>
      </w:pPr>
      <w:r w:rsidRPr="00F93604">
        <w:t xml:space="preserve">Software Requirements </w:t>
      </w:r>
      <w:r w:rsidR="002B7919" w:rsidRPr="00F93604">
        <w:t>Summary</w:t>
      </w:r>
      <w:r w:rsidR="005F56D0">
        <w:t xml:space="preserve">: </w:t>
      </w:r>
      <w:r w:rsidR="002B7919" w:rsidRPr="00F93604">
        <w:t>National Geothermal D</w:t>
      </w:r>
      <w:r w:rsidR="005F56D0">
        <w:t>a</w:t>
      </w:r>
      <w:r w:rsidR="002B7919" w:rsidRPr="00F93604">
        <w:t>ta System</w:t>
      </w:r>
    </w:p>
    <w:p w14:paraId="23B0B369" w14:textId="74D80EF8" w:rsidR="00B36846" w:rsidRPr="00F93604" w:rsidRDefault="002B7919" w:rsidP="00C60086">
      <w:pPr>
        <w:jc w:val="left"/>
      </w:pPr>
      <w:proofErr w:type="gramStart"/>
      <w:r w:rsidRPr="00F93604">
        <w:t>based</w:t>
      </w:r>
      <w:proofErr w:type="gramEnd"/>
      <w:r w:rsidRPr="00F93604">
        <w:t xml:space="preserve"> on Software Requirements Specification </w:t>
      </w:r>
      <w:r w:rsidR="00B36846" w:rsidRPr="00F93604">
        <w:t xml:space="preserve">Version </w:t>
      </w:r>
      <w:r w:rsidR="00B54A78" w:rsidRPr="00F93604">
        <w:t>2.</w:t>
      </w:r>
      <w:r w:rsidR="00F06814" w:rsidRPr="00F93604">
        <w:t>7</w:t>
      </w:r>
      <w:r w:rsidRPr="00F93604">
        <w:t xml:space="preserve">, dated </w:t>
      </w:r>
      <w:r w:rsidR="00F06814" w:rsidRPr="00F93604">
        <w:t>11/05</w:t>
      </w:r>
      <w:r w:rsidR="00595313" w:rsidRPr="00F93604">
        <w:t>/</w:t>
      </w:r>
      <w:r w:rsidR="001425F0" w:rsidRPr="00F93604">
        <w:t>201</w:t>
      </w:r>
      <w:r w:rsidR="00913173" w:rsidRPr="00F93604">
        <w:t>2</w:t>
      </w:r>
    </w:p>
    <w:p w14:paraId="23B0B36A" w14:textId="77777777" w:rsidR="00B36846" w:rsidRPr="00F93604" w:rsidRDefault="00B36846" w:rsidP="00C60086">
      <w:pPr>
        <w:jc w:val="left"/>
      </w:pPr>
    </w:p>
    <w:p w14:paraId="23B0B36B" w14:textId="77777777" w:rsidR="003703E6" w:rsidRPr="00F93604" w:rsidRDefault="003703E6" w:rsidP="00C60086">
      <w:pPr>
        <w:jc w:val="left"/>
      </w:pPr>
    </w:p>
    <w:p w14:paraId="23B0B36C" w14:textId="77777777" w:rsidR="003703E6" w:rsidRDefault="003703E6" w:rsidP="00C60086">
      <w:pPr>
        <w:jc w:val="left"/>
      </w:pPr>
      <w:r>
        <w:br w:type="page"/>
      </w:r>
    </w:p>
    <w:p w14:paraId="23B0B36D" w14:textId="77777777" w:rsidR="000F0A93" w:rsidRPr="00F93604" w:rsidRDefault="00BB3761" w:rsidP="00C60086">
      <w:pPr>
        <w:pStyle w:val="Subtitle"/>
        <w:jc w:val="left"/>
      </w:pPr>
      <w:bookmarkStart w:id="1" w:name="_Toc378836840"/>
      <w:r w:rsidRPr="00F93604">
        <w:lastRenderedPageBreak/>
        <w:t>Version History</w:t>
      </w:r>
      <w:bookmarkEnd w:id="1"/>
    </w:p>
    <w:p w14:paraId="23B0B36E" w14:textId="77777777" w:rsidR="001C1C88" w:rsidRPr="00FE282E" w:rsidRDefault="001C1C88" w:rsidP="00C60086">
      <w:pPr>
        <w:jc w:val="left"/>
      </w:pPr>
    </w:p>
    <w:tbl>
      <w:tblPr>
        <w:tblW w:w="87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530"/>
        <w:gridCol w:w="1350"/>
        <w:gridCol w:w="4764"/>
      </w:tblGrid>
      <w:tr w:rsidR="00D147D3" w:rsidRPr="00FE282E" w14:paraId="23B0B373" w14:textId="77777777" w:rsidTr="00EF0B79">
        <w:tc>
          <w:tcPr>
            <w:tcW w:w="1080" w:type="dxa"/>
            <w:shd w:val="clear" w:color="auto" w:fill="D9D9D9"/>
          </w:tcPr>
          <w:p w14:paraId="23B0B36F" w14:textId="77777777" w:rsidR="00D147D3" w:rsidRPr="00FE282E" w:rsidRDefault="00D147D3" w:rsidP="00C60086">
            <w:pPr>
              <w:pStyle w:val="tabletxt"/>
              <w:jc w:val="left"/>
              <w:rPr>
                <w:rFonts w:ascii="Arial" w:hAnsi="Arial"/>
                <w:b/>
                <w:bCs/>
              </w:rPr>
            </w:pPr>
            <w:r w:rsidRPr="00FE282E">
              <w:rPr>
                <w:rFonts w:ascii="Arial" w:hAnsi="Arial"/>
                <w:b/>
                <w:bCs/>
              </w:rPr>
              <w:t>Version</w:t>
            </w:r>
          </w:p>
        </w:tc>
        <w:tc>
          <w:tcPr>
            <w:tcW w:w="1530" w:type="dxa"/>
            <w:shd w:val="clear" w:color="auto" w:fill="D9D9D9"/>
          </w:tcPr>
          <w:p w14:paraId="23B0B370" w14:textId="77777777" w:rsidR="00D147D3" w:rsidRPr="00FE282E" w:rsidRDefault="00D147D3" w:rsidP="00C60086">
            <w:pPr>
              <w:pStyle w:val="tabletxt"/>
              <w:jc w:val="left"/>
              <w:rPr>
                <w:rFonts w:ascii="Arial" w:hAnsi="Arial"/>
                <w:b/>
                <w:bCs/>
              </w:rPr>
            </w:pPr>
            <w:r w:rsidRPr="00FE282E">
              <w:rPr>
                <w:rFonts w:ascii="Arial" w:hAnsi="Arial"/>
                <w:b/>
                <w:bCs/>
              </w:rPr>
              <w:t>Author</w:t>
            </w:r>
          </w:p>
        </w:tc>
        <w:tc>
          <w:tcPr>
            <w:tcW w:w="1350" w:type="dxa"/>
            <w:shd w:val="clear" w:color="auto" w:fill="D9D9D9"/>
          </w:tcPr>
          <w:p w14:paraId="23B0B371" w14:textId="77777777" w:rsidR="00D147D3" w:rsidRPr="00FE282E" w:rsidRDefault="00D147D3" w:rsidP="00C60086">
            <w:pPr>
              <w:pStyle w:val="tabletxt"/>
              <w:jc w:val="left"/>
              <w:rPr>
                <w:rFonts w:ascii="Arial" w:hAnsi="Arial"/>
                <w:b/>
                <w:bCs/>
              </w:rPr>
            </w:pPr>
            <w:r w:rsidRPr="00FE282E">
              <w:rPr>
                <w:rFonts w:ascii="Arial" w:hAnsi="Arial"/>
                <w:b/>
                <w:bCs/>
              </w:rPr>
              <w:t>Date</w:t>
            </w:r>
          </w:p>
        </w:tc>
        <w:tc>
          <w:tcPr>
            <w:tcW w:w="4764" w:type="dxa"/>
            <w:shd w:val="clear" w:color="auto" w:fill="D9D9D9"/>
          </w:tcPr>
          <w:p w14:paraId="23B0B372" w14:textId="77777777" w:rsidR="00D147D3" w:rsidRPr="00FE282E" w:rsidRDefault="00D147D3" w:rsidP="00C60086">
            <w:pPr>
              <w:pStyle w:val="tabletxt"/>
              <w:jc w:val="left"/>
              <w:rPr>
                <w:rFonts w:ascii="Arial" w:hAnsi="Arial"/>
                <w:b/>
                <w:bCs/>
              </w:rPr>
            </w:pPr>
            <w:r w:rsidRPr="00FE282E">
              <w:rPr>
                <w:rFonts w:ascii="Arial" w:hAnsi="Arial"/>
                <w:b/>
                <w:bCs/>
              </w:rPr>
              <w:t>Reason</w:t>
            </w:r>
          </w:p>
        </w:tc>
      </w:tr>
      <w:tr w:rsidR="00D147D3" w:rsidRPr="00FE282E" w14:paraId="23B0B378" w14:textId="77777777" w:rsidTr="00EF0B79">
        <w:tc>
          <w:tcPr>
            <w:tcW w:w="1080" w:type="dxa"/>
          </w:tcPr>
          <w:p w14:paraId="23B0B374" w14:textId="5BDA9270" w:rsidR="00D147D3" w:rsidRPr="00FE282E" w:rsidRDefault="00D147D3" w:rsidP="00C60086">
            <w:pPr>
              <w:pStyle w:val="Tabletext"/>
              <w:jc w:val="left"/>
              <w:rPr>
                <w:rFonts w:cs="Arial"/>
              </w:rPr>
            </w:pPr>
          </w:p>
        </w:tc>
        <w:tc>
          <w:tcPr>
            <w:tcW w:w="1530" w:type="dxa"/>
          </w:tcPr>
          <w:p w14:paraId="23B0B375" w14:textId="6B30B6B7" w:rsidR="00D147D3" w:rsidRPr="00FE282E" w:rsidRDefault="002B7919" w:rsidP="00C60086">
            <w:pPr>
              <w:pStyle w:val="Tabletext"/>
              <w:jc w:val="left"/>
              <w:rPr>
                <w:rFonts w:cs="Arial"/>
              </w:rPr>
            </w:pPr>
            <w:r>
              <w:rPr>
                <w:rFonts w:cs="Arial"/>
              </w:rPr>
              <w:t>Stephen Richard</w:t>
            </w:r>
          </w:p>
        </w:tc>
        <w:tc>
          <w:tcPr>
            <w:tcW w:w="1350" w:type="dxa"/>
          </w:tcPr>
          <w:p w14:paraId="23B0B376" w14:textId="3CB9ADD0" w:rsidR="00D147D3" w:rsidRPr="00FE282E" w:rsidRDefault="002B7919" w:rsidP="00C60086">
            <w:pPr>
              <w:pStyle w:val="Tabletext"/>
              <w:jc w:val="left"/>
              <w:rPr>
                <w:rFonts w:cs="Arial"/>
              </w:rPr>
            </w:pPr>
            <w:r>
              <w:rPr>
                <w:rFonts w:cs="Arial"/>
              </w:rPr>
              <w:t>2014-01-30</w:t>
            </w:r>
          </w:p>
        </w:tc>
        <w:tc>
          <w:tcPr>
            <w:tcW w:w="4764" w:type="dxa"/>
          </w:tcPr>
          <w:p w14:paraId="23B0B377" w14:textId="249607B0" w:rsidR="00D147D3" w:rsidRPr="00FE282E" w:rsidRDefault="002B7919" w:rsidP="00D34AE7">
            <w:pPr>
              <w:pStyle w:val="Tabletext"/>
              <w:jc w:val="left"/>
              <w:rPr>
                <w:rFonts w:cs="Arial"/>
              </w:rPr>
            </w:pPr>
            <w:r>
              <w:rPr>
                <w:rFonts w:cs="Arial"/>
              </w:rPr>
              <w:t>Cull use cases and requirement to create draft summary document</w:t>
            </w:r>
            <w:r w:rsidR="00D56223">
              <w:rPr>
                <w:rFonts w:cs="Arial"/>
              </w:rPr>
              <w:t>. Highlight statements of requirement or use case in red if not achieved, green if achieved to some degree, yellow if not evaluated or there are other issues.</w:t>
            </w:r>
          </w:p>
        </w:tc>
      </w:tr>
      <w:tr w:rsidR="00D147D3" w:rsidRPr="00FE282E" w14:paraId="23B0B37D" w14:textId="77777777" w:rsidTr="00EF0B79">
        <w:tc>
          <w:tcPr>
            <w:tcW w:w="1080" w:type="dxa"/>
          </w:tcPr>
          <w:p w14:paraId="23B0B379" w14:textId="6CFFDB05" w:rsidR="00D147D3" w:rsidRPr="00FE282E" w:rsidRDefault="00D147D3" w:rsidP="00C60086">
            <w:pPr>
              <w:pStyle w:val="Tabletext"/>
              <w:jc w:val="left"/>
              <w:rPr>
                <w:rFonts w:cs="Arial"/>
              </w:rPr>
            </w:pPr>
          </w:p>
        </w:tc>
        <w:tc>
          <w:tcPr>
            <w:tcW w:w="1530" w:type="dxa"/>
          </w:tcPr>
          <w:p w14:paraId="23B0B37A" w14:textId="2E8241D5" w:rsidR="00D147D3" w:rsidRPr="00FE282E" w:rsidRDefault="00D147D3" w:rsidP="00C60086">
            <w:pPr>
              <w:pStyle w:val="Tabletext"/>
              <w:jc w:val="left"/>
              <w:rPr>
                <w:rFonts w:cs="Arial"/>
              </w:rPr>
            </w:pPr>
          </w:p>
        </w:tc>
        <w:tc>
          <w:tcPr>
            <w:tcW w:w="1350" w:type="dxa"/>
          </w:tcPr>
          <w:p w14:paraId="23B0B37B" w14:textId="56245B53" w:rsidR="00D147D3" w:rsidRPr="00FE282E" w:rsidRDefault="00D147D3" w:rsidP="00C60086">
            <w:pPr>
              <w:pStyle w:val="Tabletext"/>
              <w:jc w:val="left"/>
              <w:rPr>
                <w:rFonts w:cs="Arial"/>
              </w:rPr>
            </w:pPr>
          </w:p>
        </w:tc>
        <w:tc>
          <w:tcPr>
            <w:tcW w:w="4764" w:type="dxa"/>
          </w:tcPr>
          <w:p w14:paraId="23B0B37C" w14:textId="4BD05BEA" w:rsidR="00D147D3" w:rsidRPr="00FE282E" w:rsidRDefault="00D147D3" w:rsidP="00D34AE7">
            <w:pPr>
              <w:pStyle w:val="Tabletext"/>
              <w:jc w:val="left"/>
              <w:rPr>
                <w:rFonts w:cs="Arial"/>
              </w:rPr>
            </w:pPr>
          </w:p>
        </w:tc>
      </w:tr>
      <w:tr w:rsidR="00D147D3" w:rsidRPr="00FE282E" w14:paraId="23B0B382" w14:textId="77777777" w:rsidTr="00EF0B79">
        <w:tc>
          <w:tcPr>
            <w:tcW w:w="1080" w:type="dxa"/>
          </w:tcPr>
          <w:p w14:paraId="23B0B37E" w14:textId="1362F4E8" w:rsidR="00D147D3" w:rsidRPr="00FE282E" w:rsidRDefault="00D147D3" w:rsidP="00C60086">
            <w:pPr>
              <w:pStyle w:val="Tabletext"/>
              <w:jc w:val="left"/>
              <w:rPr>
                <w:rFonts w:cs="Arial"/>
              </w:rPr>
            </w:pPr>
          </w:p>
        </w:tc>
        <w:tc>
          <w:tcPr>
            <w:tcW w:w="1530" w:type="dxa"/>
          </w:tcPr>
          <w:p w14:paraId="23B0B37F" w14:textId="565A140A" w:rsidR="00D147D3" w:rsidRPr="00FE282E" w:rsidRDefault="00D147D3" w:rsidP="00C60086">
            <w:pPr>
              <w:pStyle w:val="Tabletext"/>
              <w:jc w:val="left"/>
              <w:rPr>
                <w:rFonts w:cs="Arial"/>
              </w:rPr>
            </w:pPr>
          </w:p>
        </w:tc>
        <w:tc>
          <w:tcPr>
            <w:tcW w:w="1350" w:type="dxa"/>
          </w:tcPr>
          <w:p w14:paraId="23B0B380" w14:textId="58BFA078" w:rsidR="00D147D3" w:rsidRPr="00FE282E" w:rsidRDefault="00D147D3" w:rsidP="00C60086">
            <w:pPr>
              <w:pStyle w:val="Tabletext"/>
              <w:jc w:val="left"/>
              <w:rPr>
                <w:rFonts w:cs="Arial"/>
              </w:rPr>
            </w:pPr>
          </w:p>
        </w:tc>
        <w:tc>
          <w:tcPr>
            <w:tcW w:w="4764" w:type="dxa"/>
          </w:tcPr>
          <w:p w14:paraId="23B0B381" w14:textId="4A7BF775" w:rsidR="00D147D3" w:rsidRPr="00FE282E" w:rsidRDefault="00D147D3" w:rsidP="00D34AE7">
            <w:pPr>
              <w:pStyle w:val="Tabletext"/>
              <w:jc w:val="left"/>
              <w:rPr>
                <w:rFonts w:cs="Arial"/>
              </w:rPr>
            </w:pPr>
          </w:p>
        </w:tc>
      </w:tr>
    </w:tbl>
    <w:p w14:paraId="23B0B3B2" w14:textId="77777777" w:rsidR="001107CE" w:rsidRPr="00115752" w:rsidRDefault="001107CE" w:rsidP="00C60086">
      <w:pPr>
        <w:jc w:val="left"/>
        <w:rPr>
          <w:iCs/>
        </w:rPr>
      </w:pPr>
    </w:p>
    <w:p w14:paraId="23B0B3B3" w14:textId="77777777" w:rsidR="001107CE" w:rsidRPr="00115752" w:rsidRDefault="001107CE" w:rsidP="00C60086">
      <w:pPr>
        <w:pStyle w:val="Subtitle"/>
        <w:jc w:val="left"/>
      </w:pPr>
      <w:bookmarkStart w:id="2" w:name="_Toc378836841"/>
      <w:r w:rsidRPr="00115752">
        <w:t>Executive Summary</w:t>
      </w:r>
      <w:bookmarkEnd w:id="2"/>
    </w:p>
    <w:p w14:paraId="6E43FAC0" w14:textId="13EE526D" w:rsidR="000E677F" w:rsidRPr="00115752" w:rsidRDefault="002B7919" w:rsidP="00C60086">
      <w:pPr>
        <w:ind w:left="288" w:right="288"/>
        <w:jc w:val="left"/>
      </w:pPr>
      <w:r>
        <w:t>This document is based on v2.7 of NGDS software requirements as delivered by Siemens, dated 11/05/2012.  Most of the explanatory and cover material is removed to reduce the document to a list of use cases and requirements for quick reference and review of progress on meeting requirements as of January 2014</w:t>
      </w:r>
    </w:p>
    <w:p w14:paraId="6A5D32D8" w14:textId="77777777" w:rsidR="002B7919" w:rsidRDefault="002B7919" w:rsidP="00C60086">
      <w:pPr>
        <w:ind w:left="288" w:right="288"/>
        <w:jc w:val="left"/>
        <w:rPr>
          <w:b/>
          <w:iCs/>
        </w:rPr>
      </w:pPr>
    </w:p>
    <w:p w14:paraId="14747498" w14:textId="77777777" w:rsidR="002B7919" w:rsidRDefault="002B7919" w:rsidP="00C60086">
      <w:pPr>
        <w:ind w:left="288" w:right="288"/>
        <w:jc w:val="left"/>
        <w:rPr>
          <w:b/>
          <w:iCs/>
        </w:rPr>
      </w:pPr>
      <w:r>
        <w:rPr>
          <w:b/>
          <w:iCs/>
        </w:rPr>
        <w:t>Purpose of NGDS</w:t>
      </w:r>
    </w:p>
    <w:p w14:paraId="23B0B3C3" w14:textId="77777777" w:rsidR="001107CE" w:rsidRPr="00115752" w:rsidRDefault="001107CE" w:rsidP="00C60086">
      <w:pPr>
        <w:ind w:left="288" w:right="288"/>
        <w:jc w:val="left"/>
        <w:rPr>
          <w:iCs/>
        </w:rPr>
      </w:pPr>
      <w:r w:rsidRPr="00115752">
        <w:rPr>
          <w:iCs/>
        </w:rPr>
        <w:t>In the following we list the five basic needs that need to be realized by NGDS:</w:t>
      </w:r>
    </w:p>
    <w:p w14:paraId="23B0B3C4" w14:textId="77777777" w:rsidR="001107CE" w:rsidRPr="00115752" w:rsidRDefault="001107CE" w:rsidP="00C60086">
      <w:pPr>
        <w:pStyle w:val="ListParagraph"/>
        <w:numPr>
          <w:ilvl w:val="0"/>
          <w:numId w:val="17"/>
        </w:numPr>
        <w:ind w:left="792" w:right="288"/>
        <w:jc w:val="left"/>
      </w:pPr>
      <w:r w:rsidRPr="00115752">
        <w:t xml:space="preserve">NGDS shall enable data collectors to create and administrate a repository for geothermal data. </w:t>
      </w:r>
    </w:p>
    <w:p w14:paraId="23B0B3C5" w14:textId="77777777" w:rsidR="001107CE" w:rsidRPr="00115752" w:rsidRDefault="001107CE" w:rsidP="00C60086">
      <w:pPr>
        <w:pStyle w:val="ListParagraph"/>
        <w:numPr>
          <w:ilvl w:val="0"/>
          <w:numId w:val="17"/>
        </w:numPr>
        <w:ind w:left="792" w:right="288"/>
        <w:jc w:val="left"/>
      </w:pPr>
      <w:r w:rsidRPr="00115752">
        <w:t xml:space="preserve">NGDS shall enable </w:t>
      </w:r>
      <w:r w:rsidR="004A397D">
        <w:t>end users/data consumers</w:t>
      </w:r>
      <w:r w:rsidRPr="00115752">
        <w:t xml:space="preserve"> to search geothermal data across a multitude of repositories</w:t>
      </w:r>
    </w:p>
    <w:p w14:paraId="23B0B3C6" w14:textId="77777777" w:rsidR="001107CE" w:rsidRPr="00115752" w:rsidRDefault="001107CE" w:rsidP="00C60086">
      <w:pPr>
        <w:pStyle w:val="ListParagraph"/>
        <w:numPr>
          <w:ilvl w:val="0"/>
          <w:numId w:val="17"/>
        </w:numPr>
        <w:ind w:left="792" w:right="288"/>
        <w:jc w:val="left"/>
      </w:pPr>
      <w:r w:rsidRPr="00115752">
        <w:t xml:space="preserve">NGDS shall enable </w:t>
      </w:r>
      <w:r w:rsidR="004A397D">
        <w:t>end users/data consumer</w:t>
      </w:r>
      <w:r w:rsidRPr="00115752">
        <w:t>s to evaluate discovered data</w:t>
      </w:r>
    </w:p>
    <w:p w14:paraId="23B0B3C7" w14:textId="77777777" w:rsidR="001107CE" w:rsidRPr="00115752" w:rsidRDefault="001107CE" w:rsidP="00C60086">
      <w:pPr>
        <w:pStyle w:val="ListParagraph"/>
        <w:numPr>
          <w:ilvl w:val="0"/>
          <w:numId w:val="17"/>
        </w:numPr>
        <w:ind w:left="792" w:right="288"/>
        <w:jc w:val="left"/>
      </w:pPr>
      <w:r w:rsidRPr="00115752">
        <w:t xml:space="preserve">NGDS shall enable </w:t>
      </w:r>
      <w:r w:rsidR="004A397D">
        <w:t>end users/data consumers</w:t>
      </w:r>
      <w:r w:rsidR="004A397D" w:rsidRPr="00115752">
        <w:t xml:space="preserve"> </w:t>
      </w:r>
      <w:r w:rsidRPr="00115752">
        <w:t>to acquire (i.e. download) selected data</w:t>
      </w:r>
    </w:p>
    <w:p w14:paraId="23B0B3C8" w14:textId="77777777" w:rsidR="001107CE" w:rsidRPr="00115752" w:rsidRDefault="001107CE" w:rsidP="00C60086">
      <w:pPr>
        <w:pStyle w:val="ListParagraph"/>
        <w:numPr>
          <w:ilvl w:val="0"/>
          <w:numId w:val="17"/>
        </w:numPr>
        <w:ind w:left="792" w:right="288"/>
        <w:jc w:val="left"/>
      </w:pPr>
      <w:r w:rsidRPr="00115752">
        <w:t xml:space="preserve">NGDS shall enable the </w:t>
      </w:r>
      <w:r w:rsidR="004A397D">
        <w:t>end users/data consumers</w:t>
      </w:r>
      <w:r w:rsidR="004A397D" w:rsidRPr="00115752">
        <w:t xml:space="preserve"> </w:t>
      </w:r>
      <w:r w:rsidRPr="00115752">
        <w:t>to analyze selected data</w:t>
      </w:r>
    </w:p>
    <w:p w14:paraId="41DD9AFB" w14:textId="77777777" w:rsidR="00800A6D" w:rsidRDefault="00800A6D" w:rsidP="00D34AE7">
      <w:pPr>
        <w:spacing w:before="0"/>
        <w:jc w:val="left"/>
        <w:rPr>
          <w:rFonts w:ascii="Cambria" w:hAnsi="Cambria"/>
          <w:sz w:val="36"/>
          <w:szCs w:val="24"/>
        </w:rPr>
      </w:pPr>
      <w:r>
        <w:br w:type="page"/>
      </w:r>
    </w:p>
    <w:p w14:paraId="23B0B3CA" w14:textId="044B09D2" w:rsidR="001107CE" w:rsidRPr="00115752" w:rsidRDefault="00800A6D" w:rsidP="00C60086">
      <w:pPr>
        <w:pStyle w:val="Subtitle"/>
        <w:jc w:val="left"/>
        <w:rPr>
          <w:b/>
        </w:rPr>
      </w:pPr>
      <w:r>
        <w:lastRenderedPageBreak/>
        <w:t xml:space="preserve">Table </w:t>
      </w:r>
      <w:proofErr w:type="gramStart"/>
      <w:r>
        <w:t>Of</w:t>
      </w:r>
      <w:proofErr w:type="gramEnd"/>
      <w:r>
        <w:t xml:space="preserve"> Contents</w:t>
      </w:r>
    </w:p>
    <w:p w14:paraId="3E5D458D" w14:textId="77777777" w:rsidR="000E677F" w:rsidRDefault="00800A6D" w:rsidP="00C60086">
      <w:pPr>
        <w:pStyle w:val="TOC1"/>
        <w:jc w:val="left"/>
        <w:rPr>
          <w:rFonts w:asciiTheme="minorHAnsi" w:hAnsiTheme="minorHAnsi" w:cstheme="minorBidi"/>
        </w:rPr>
      </w:pPr>
      <w:r>
        <w:rPr>
          <w:bCs/>
          <w:iCs/>
        </w:rPr>
        <w:fldChar w:fldCharType="begin"/>
      </w:r>
      <w:r>
        <w:rPr>
          <w:bCs/>
          <w:iCs/>
        </w:rPr>
        <w:instrText xml:space="preserve"> TOC \o "1-1" \h \z \u \t "Heading 2,2,Heading 3,3,Heading 5,4" </w:instrText>
      </w:r>
      <w:r>
        <w:rPr>
          <w:bCs/>
          <w:iCs/>
        </w:rPr>
        <w:fldChar w:fldCharType="separate"/>
      </w:r>
      <w:hyperlink w:anchor="_Toc378852679" w:history="1">
        <w:r w:rsidR="000E677F" w:rsidRPr="008B1A9C">
          <w:rPr>
            <w:rStyle w:val="Hyperlink"/>
          </w:rPr>
          <w:t>1</w:t>
        </w:r>
        <w:r w:rsidR="000E677F">
          <w:rPr>
            <w:rFonts w:asciiTheme="minorHAnsi" w:hAnsiTheme="minorHAnsi" w:cstheme="minorBidi"/>
          </w:rPr>
          <w:tab/>
        </w:r>
        <w:r w:rsidR="000E677F" w:rsidRPr="008B1A9C">
          <w:rPr>
            <w:rStyle w:val="Hyperlink"/>
          </w:rPr>
          <w:t>Introduction</w:t>
        </w:r>
        <w:r w:rsidR="000E677F">
          <w:rPr>
            <w:webHidden/>
          </w:rPr>
          <w:tab/>
        </w:r>
        <w:r w:rsidR="000E677F">
          <w:rPr>
            <w:webHidden/>
          </w:rPr>
          <w:fldChar w:fldCharType="begin"/>
        </w:r>
        <w:r w:rsidR="000E677F">
          <w:rPr>
            <w:webHidden/>
          </w:rPr>
          <w:instrText xml:space="preserve"> PAGEREF _Toc378852679 \h </w:instrText>
        </w:r>
        <w:r w:rsidR="000E677F">
          <w:rPr>
            <w:webHidden/>
          </w:rPr>
        </w:r>
        <w:r w:rsidR="000E677F">
          <w:rPr>
            <w:webHidden/>
          </w:rPr>
          <w:fldChar w:fldCharType="separate"/>
        </w:r>
        <w:r w:rsidR="000E677F">
          <w:rPr>
            <w:webHidden/>
          </w:rPr>
          <w:t>6</w:t>
        </w:r>
        <w:r w:rsidR="000E677F">
          <w:rPr>
            <w:webHidden/>
          </w:rPr>
          <w:fldChar w:fldCharType="end"/>
        </w:r>
      </w:hyperlink>
    </w:p>
    <w:p w14:paraId="1B41FB21"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2680" w:history="1">
        <w:r w:rsidR="000E677F" w:rsidRPr="008B1A9C">
          <w:rPr>
            <w:rStyle w:val="Hyperlink"/>
            <w:noProof/>
          </w:rPr>
          <w:t>1.1</w:t>
        </w:r>
        <w:r w:rsidR="000E677F">
          <w:rPr>
            <w:rFonts w:asciiTheme="minorHAnsi" w:hAnsiTheme="minorHAnsi" w:cstheme="minorBidi"/>
            <w:noProof/>
          </w:rPr>
          <w:tab/>
        </w:r>
        <w:r w:rsidR="000E677F" w:rsidRPr="008B1A9C">
          <w:rPr>
            <w:rStyle w:val="Hyperlink"/>
            <w:noProof/>
          </w:rPr>
          <w:t>Vision &amp; Goal</w:t>
        </w:r>
        <w:r w:rsidR="000E677F">
          <w:rPr>
            <w:noProof/>
            <w:webHidden/>
          </w:rPr>
          <w:tab/>
        </w:r>
        <w:r w:rsidR="000E677F">
          <w:rPr>
            <w:noProof/>
            <w:webHidden/>
          </w:rPr>
          <w:fldChar w:fldCharType="begin"/>
        </w:r>
        <w:r w:rsidR="000E677F">
          <w:rPr>
            <w:noProof/>
            <w:webHidden/>
          </w:rPr>
          <w:instrText xml:space="preserve"> PAGEREF _Toc378852680 \h </w:instrText>
        </w:r>
        <w:r w:rsidR="000E677F">
          <w:rPr>
            <w:noProof/>
            <w:webHidden/>
          </w:rPr>
        </w:r>
        <w:r w:rsidR="000E677F">
          <w:rPr>
            <w:noProof/>
            <w:webHidden/>
          </w:rPr>
          <w:fldChar w:fldCharType="separate"/>
        </w:r>
        <w:r w:rsidR="000E677F">
          <w:rPr>
            <w:noProof/>
            <w:webHidden/>
          </w:rPr>
          <w:t>6</w:t>
        </w:r>
        <w:r w:rsidR="000E677F">
          <w:rPr>
            <w:noProof/>
            <w:webHidden/>
          </w:rPr>
          <w:fldChar w:fldCharType="end"/>
        </w:r>
      </w:hyperlink>
    </w:p>
    <w:p w14:paraId="4D4BF0B6"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2681" w:history="1">
        <w:r w:rsidR="000E677F" w:rsidRPr="008B1A9C">
          <w:rPr>
            <w:rStyle w:val="Hyperlink"/>
            <w:noProof/>
          </w:rPr>
          <w:t>1.2</w:t>
        </w:r>
        <w:r w:rsidR="000E677F">
          <w:rPr>
            <w:rFonts w:asciiTheme="minorHAnsi" w:hAnsiTheme="minorHAnsi" w:cstheme="minorBidi"/>
            <w:noProof/>
          </w:rPr>
          <w:tab/>
        </w:r>
        <w:r w:rsidR="000E677F" w:rsidRPr="008B1A9C">
          <w:rPr>
            <w:rStyle w:val="Hyperlink"/>
            <w:noProof/>
          </w:rPr>
          <w:t>Notation in this document</w:t>
        </w:r>
        <w:r w:rsidR="000E677F">
          <w:rPr>
            <w:noProof/>
            <w:webHidden/>
          </w:rPr>
          <w:tab/>
        </w:r>
        <w:r w:rsidR="000E677F">
          <w:rPr>
            <w:noProof/>
            <w:webHidden/>
          </w:rPr>
          <w:fldChar w:fldCharType="begin"/>
        </w:r>
        <w:r w:rsidR="000E677F">
          <w:rPr>
            <w:noProof/>
            <w:webHidden/>
          </w:rPr>
          <w:instrText xml:space="preserve"> PAGEREF _Toc378852681 \h </w:instrText>
        </w:r>
        <w:r w:rsidR="000E677F">
          <w:rPr>
            <w:noProof/>
            <w:webHidden/>
          </w:rPr>
        </w:r>
        <w:r w:rsidR="000E677F">
          <w:rPr>
            <w:noProof/>
            <w:webHidden/>
          </w:rPr>
          <w:fldChar w:fldCharType="separate"/>
        </w:r>
        <w:r w:rsidR="000E677F">
          <w:rPr>
            <w:noProof/>
            <w:webHidden/>
          </w:rPr>
          <w:t>6</w:t>
        </w:r>
        <w:r w:rsidR="000E677F">
          <w:rPr>
            <w:noProof/>
            <w:webHidden/>
          </w:rPr>
          <w:fldChar w:fldCharType="end"/>
        </w:r>
      </w:hyperlink>
    </w:p>
    <w:p w14:paraId="755E5A25"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2682" w:history="1">
        <w:r w:rsidR="000E677F" w:rsidRPr="008B1A9C">
          <w:rPr>
            <w:rStyle w:val="Hyperlink"/>
            <w:noProof/>
          </w:rPr>
          <w:t>1.3</w:t>
        </w:r>
        <w:r w:rsidR="000E677F">
          <w:rPr>
            <w:rFonts w:asciiTheme="minorHAnsi" w:hAnsiTheme="minorHAnsi" w:cstheme="minorBidi"/>
            <w:noProof/>
          </w:rPr>
          <w:tab/>
        </w:r>
        <w:r w:rsidR="000E677F" w:rsidRPr="008B1A9C">
          <w:rPr>
            <w:rStyle w:val="Hyperlink"/>
            <w:noProof/>
          </w:rPr>
          <w:t>User Communities and Roles</w:t>
        </w:r>
        <w:r w:rsidR="000E677F">
          <w:rPr>
            <w:noProof/>
            <w:webHidden/>
          </w:rPr>
          <w:tab/>
        </w:r>
        <w:r w:rsidR="000E677F">
          <w:rPr>
            <w:noProof/>
            <w:webHidden/>
          </w:rPr>
          <w:fldChar w:fldCharType="begin"/>
        </w:r>
        <w:r w:rsidR="000E677F">
          <w:rPr>
            <w:noProof/>
            <w:webHidden/>
          </w:rPr>
          <w:instrText xml:space="preserve"> PAGEREF _Toc378852682 \h </w:instrText>
        </w:r>
        <w:r w:rsidR="000E677F">
          <w:rPr>
            <w:noProof/>
            <w:webHidden/>
          </w:rPr>
        </w:r>
        <w:r w:rsidR="000E677F">
          <w:rPr>
            <w:noProof/>
            <w:webHidden/>
          </w:rPr>
          <w:fldChar w:fldCharType="separate"/>
        </w:r>
        <w:r w:rsidR="000E677F">
          <w:rPr>
            <w:noProof/>
            <w:webHidden/>
          </w:rPr>
          <w:t>6</w:t>
        </w:r>
        <w:r w:rsidR="000E677F">
          <w:rPr>
            <w:noProof/>
            <w:webHidden/>
          </w:rPr>
          <w:fldChar w:fldCharType="end"/>
        </w:r>
      </w:hyperlink>
    </w:p>
    <w:p w14:paraId="3FB52A16" w14:textId="77777777" w:rsidR="000E677F" w:rsidRDefault="00A97FD3" w:rsidP="00C60086">
      <w:pPr>
        <w:pStyle w:val="TOC3"/>
        <w:tabs>
          <w:tab w:val="left" w:pos="1320"/>
          <w:tab w:val="right" w:leader="dot" w:pos="9350"/>
        </w:tabs>
        <w:jc w:val="left"/>
        <w:rPr>
          <w:rFonts w:asciiTheme="minorHAnsi" w:hAnsiTheme="minorHAnsi" w:cstheme="minorBidi"/>
          <w:noProof/>
        </w:rPr>
      </w:pPr>
      <w:hyperlink w:anchor="_Toc378852683" w:history="1">
        <w:r w:rsidR="000E677F" w:rsidRPr="008B1A9C">
          <w:rPr>
            <w:rStyle w:val="Hyperlink"/>
            <w:noProof/>
          </w:rPr>
          <w:t>1.3.1</w:t>
        </w:r>
        <w:r w:rsidR="000E677F">
          <w:rPr>
            <w:rFonts w:asciiTheme="minorHAnsi" w:hAnsiTheme="minorHAnsi" w:cstheme="minorBidi"/>
            <w:noProof/>
          </w:rPr>
          <w:tab/>
        </w:r>
        <w:r w:rsidR="000E677F" w:rsidRPr="008B1A9C">
          <w:rPr>
            <w:rStyle w:val="Hyperlink"/>
            <w:noProof/>
          </w:rPr>
          <w:t>Data Provider Community</w:t>
        </w:r>
        <w:r w:rsidR="000E677F">
          <w:rPr>
            <w:noProof/>
            <w:webHidden/>
          </w:rPr>
          <w:tab/>
        </w:r>
        <w:r w:rsidR="000E677F">
          <w:rPr>
            <w:noProof/>
            <w:webHidden/>
          </w:rPr>
          <w:fldChar w:fldCharType="begin"/>
        </w:r>
        <w:r w:rsidR="000E677F">
          <w:rPr>
            <w:noProof/>
            <w:webHidden/>
          </w:rPr>
          <w:instrText xml:space="preserve"> PAGEREF _Toc378852683 \h </w:instrText>
        </w:r>
        <w:r w:rsidR="000E677F">
          <w:rPr>
            <w:noProof/>
            <w:webHidden/>
          </w:rPr>
        </w:r>
        <w:r w:rsidR="000E677F">
          <w:rPr>
            <w:noProof/>
            <w:webHidden/>
          </w:rPr>
          <w:fldChar w:fldCharType="separate"/>
        </w:r>
        <w:r w:rsidR="000E677F">
          <w:rPr>
            <w:noProof/>
            <w:webHidden/>
          </w:rPr>
          <w:t>7</w:t>
        </w:r>
        <w:r w:rsidR="000E677F">
          <w:rPr>
            <w:noProof/>
            <w:webHidden/>
          </w:rPr>
          <w:fldChar w:fldCharType="end"/>
        </w:r>
      </w:hyperlink>
    </w:p>
    <w:p w14:paraId="241C765F" w14:textId="77777777" w:rsidR="000E677F" w:rsidRDefault="00A97FD3" w:rsidP="00C60086">
      <w:pPr>
        <w:pStyle w:val="TOC3"/>
        <w:tabs>
          <w:tab w:val="left" w:pos="1320"/>
          <w:tab w:val="right" w:leader="dot" w:pos="9350"/>
        </w:tabs>
        <w:jc w:val="left"/>
        <w:rPr>
          <w:rFonts w:asciiTheme="minorHAnsi" w:hAnsiTheme="minorHAnsi" w:cstheme="minorBidi"/>
          <w:noProof/>
        </w:rPr>
      </w:pPr>
      <w:hyperlink w:anchor="_Toc378852684" w:history="1">
        <w:r w:rsidR="000E677F" w:rsidRPr="008B1A9C">
          <w:rPr>
            <w:rStyle w:val="Hyperlink"/>
            <w:noProof/>
          </w:rPr>
          <w:t>1.3.2</w:t>
        </w:r>
        <w:r w:rsidR="000E677F">
          <w:rPr>
            <w:rFonts w:asciiTheme="minorHAnsi" w:hAnsiTheme="minorHAnsi" w:cstheme="minorBidi"/>
            <w:noProof/>
          </w:rPr>
          <w:tab/>
        </w:r>
        <w:r w:rsidR="000E677F" w:rsidRPr="008B1A9C">
          <w:rPr>
            <w:rStyle w:val="Hyperlink"/>
            <w:noProof/>
          </w:rPr>
          <w:t>Data Consumer Community</w:t>
        </w:r>
        <w:r w:rsidR="000E677F">
          <w:rPr>
            <w:noProof/>
            <w:webHidden/>
          </w:rPr>
          <w:tab/>
        </w:r>
        <w:r w:rsidR="000E677F">
          <w:rPr>
            <w:noProof/>
            <w:webHidden/>
          </w:rPr>
          <w:fldChar w:fldCharType="begin"/>
        </w:r>
        <w:r w:rsidR="000E677F">
          <w:rPr>
            <w:noProof/>
            <w:webHidden/>
          </w:rPr>
          <w:instrText xml:space="preserve"> PAGEREF _Toc378852684 \h </w:instrText>
        </w:r>
        <w:r w:rsidR="000E677F">
          <w:rPr>
            <w:noProof/>
            <w:webHidden/>
          </w:rPr>
        </w:r>
        <w:r w:rsidR="000E677F">
          <w:rPr>
            <w:noProof/>
            <w:webHidden/>
          </w:rPr>
          <w:fldChar w:fldCharType="separate"/>
        </w:r>
        <w:r w:rsidR="000E677F">
          <w:rPr>
            <w:noProof/>
            <w:webHidden/>
          </w:rPr>
          <w:t>8</w:t>
        </w:r>
        <w:r w:rsidR="000E677F">
          <w:rPr>
            <w:noProof/>
            <w:webHidden/>
          </w:rPr>
          <w:fldChar w:fldCharType="end"/>
        </w:r>
      </w:hyperlink>
    </w:p>
    <w:p w14:paraId="72F5CEF5" w14:textId="77777777" w:rsidR="000E677F" w:rsidRDefault="00A97FD3" w:rsidP="00C60086">
      <w:pPr>
        <w:pStyle w:val="TOC3"/>
        <w:tabs>
          <w:tab w:val="left" w:pos="1320"/>
          <w:tab w:val="right" w:leader="dot" w:pos="9350"/>
        </w:tabs>
        <w:jc w:val="left"/>
        <w:rPr>
          <w:rFonts w:asciiTheme="minorHAnsi" w:hAnsiTheme="minorHAnsi" w:cstheme="minorBidi"/>
          <w:noProof/>
        </w:rPr>
      </w:pPr>
      <w:hyperlink w:anchor="_Toc378852685" w:history="1">
        <w:r w:rsidR="000E677F" w:rsidRPr="008B1A9C">
          <w:rPr>
            <w:rStyle w:val="Hyperlink"/>
            <w:noProof/>
          </w:rPr>
          <w:t>1.3.3</w:t>
        </w:r>
        <w:r w:rsidR="000E677F">
          <w:rPr>
            <w:rFonts w:asciiTheme="minorHAnsi" w:hAnsiTheme="minorHAnsi" w:cstheme="minorBidi"/>
            <w:noProof/>
          </w:rPr>
          <w:tab/>
        </w:r>
        <w:r w:rsidR="000E677F" w:rsidRPr="008B1A9C">
          <w:rPr>
            <w:rStyle w:val="Hyperlink"/>
            <w:noProof/>
          </w:rPr>
          <w:t>System Administrators</w:t>
        </w:r>
        <w:r w:rsidR="000E677F">
          <w:rPr>
            <w:noProof/>
            <w:webHidden/>
          </w:rPr>
          <w:tab/>
        </w:r>
        <w:r w:rsidR="000E677F">
          <w:rPr>
            <w:noProof/>
            <w:webHidden/>
          </w:rPr>
          <w:fldChar w:fldCharType="begin"/>
        </w:r>
        <w:r w:rsidR="000E677F">
          <w:rPr>
            <w:noProof/>
            <w:webHidden/>
          </w:rPr>
          <w:instrText xml:space="preserve"> PAGEREF _Toc378852685 \h </w:instrText>
        </w:r>
        <w:r w:rsidR="000E677F">
          <w:rPr>
            <w:noProof/>
            <w:webHidden/>
          </w:rPr>
        </w:r>
        <w:r w:rsidR="000E677F">
          <w:rPr>
            <w:noProof/>
            <w:webHidden/>
          </w:rPr>
          <w:fldChar w:fldCharType="separate"/>
        </w:r>
        <w:r w:rsidR="000E677F">
          <w:rPr>
            <w:noProof/>
            <w:webHidden/>
          </w:rPr>
          <w:t>8</w:t>
        </w:r>
        <w:r w:rsidR="000E677F">
          <w:rPr>
            <w:noProof/>
            <w:webHidden/>
          </w:rPr>
          <w:fldChar w:fldCharType="end"/>
        </w:r>
      </w:hyperlink>
    </w:p>
    <w:p w14:paraId="5B1192E6" w14:textId="77777777" w:rsidR="000E677F" w:rsidRDefault="00A97FD3" w:rsidP="00C60086">
      <w:pPr>
        <w:pStyle w:val="TOC3"/>
        <w:tabs>
          <w:tab w:val="left" w:pos="1320"/>
          <w:tab w:val="right" w:leader="dot" w:pos="9350"/>
        </w:tabs>
        <w:jc w:val="left"/>
        <w:rPr>
          <w:rFonts w:asciiTheme="minorHAnsi" w:hAnsiTheme="minorHAnsi" w:cstheme="minorBidi"/>
          <w:noProof/>
        </w:rPr>
      </w:pPr>
      <w:hyperlink w:anchor="_Toc378852686" w:history="1">
        <w:r w:rsidR="000E677F" w:rsidRPr="008B1A9C">
          <w:rPr>
            <w:rStyle w:val="Hyperlink"/>
            <w:noProof/>
          </w:rPr>
          <w:t>1.3.4</w:t>
        </w:r>
        <w:r w:rsidR="000E677F">
          <w:rPr>
            <w:rFonts w:asciiTheme="minorHAnsi" w:hAnsiTheme="minorHAnsi" w:cstheme="minorBidi"/>
            <w:noProof/>
          </w:rPr>
          <w:tab/>
        </w:r>
        <w:r w:rsidR="000E677F" w:rsidRPr="008B1A9C">
          <w:rPr>
            <w:rStyle w:val="Hyperlink"/>
            <w:noProof/>
          </w:rPr>
          <w:t>Software Developer Community</w:t>
        </w:r>
        <w:r w:rsidR="000E677F">
          <w:rPr>
            <w:noProof/>
            <w:webHidden/>
          </w:rPr>
          <w:tab/>
        </w:r>
        <w:r w:rsidR="000E677F">
          <w:rPr>
            <w:noProof/>
            <w:webHidden/>
          </w:rPr>
          <w:fldChar w:fldCharType="begin"/>
        </w:r>
        <w:r w:rsidR="000E677F">
          <w:rPr>
            <w:noProof/>
            <w:webHidden/>
          </w:rPr>
          <w:instrText xml:space="preserve"> PAGEREF _Toc378852686 \h </w:instrText>
        </w:r>
        <w:r w:rsidR="000E677F">
          <w:rPr>
            <w:noProof/>
            <w:webHidden/>
          </w:rPr>
        </w:r>
        <w:r w:rsidR="000E677F">
          <w:rPr>
            <w:noProof/>
            <w:webHidden/>
          </w:rPr>
          <w:fldChar w:fldCharType="separate"/>
        </w:r>
        <w:r w:rsidR="000E677F">
          <w:rPr>
            <w:noProof/>
            <w:webHidden/>
          </w:rPr>
          <w:t>8</w:t>
        </w:r>
        <w:r w:rsidR="000E677F">
          <w:rPr>
            <w:noProof/>
            <w:webHidden/>
          </w:rPr>
          <w:fldChar w:fldCharType="end"/>
        </w:r>
      </w:hyperlink>
    </w:p>
    <w:p w14:paraId="4C3D722C" w14:textId="77777777" w:rsidR="000E677F" w:rsidRDefault="000E677F" w:rsidP="00C60086">
      <w:pPr>
        <w:pStyle w:val="TOC1"/>
        <w:jc w:val="left"/>
        <w:rPr>
          <w:rFonts w:asciiTheme="minorHAnsi" w:hAnsiTheme="minorHAnsi" w:cstheme="minorBidi"/>
        </w:rPr>
      </w:pPr>
      <w:hyperlink w:anchor="_Toc378855122" w:history="1">
        <w:r w:rsidRPr="008B1A9C">
          <w:rPr>
            <w:rStyle w:val="Hyperlink"/>
          </w:rPr>
          <w:t>2</w:t>
        </w:r>
        <w:r>
          <w:rPr>
            <w:rFonts w:asciiTheme="minorHAnsi" w:hAnsiTheme="minorHAnsi" w:cstheme="minorBidi"/>
          </w:rPr>
          <w:tab/>
        </w:r>
        <w:r w:rsidRPr="008B1A9C">
          <w:rPr>
            <w:rStyle w:val="Hyperlink"/>
          </w:rPr>
          <w:t>Overall system quality attributes</w:t>
        </w:r>
        <w:r>
          <w:rPr>
            <w:webHidden/>
          </w:rPr>
          <w:tab/>
        </w:r>
        <w:r>
          <w:rPr>
            <w:webHidden/>
          </w:rPr>
          <w:fldChar w:fldCharType="begin"/>
        </w:r>
        <w:r>
          <w:rPr>
            <w:webHidden/>
          </w:rPr>
          <w:instrText xml:space="preserve"> PAGEREF _Toc378855122 \h </w:instrText>
        </w:r>
        <w:r>
          <w:rPr>
            <w:webHidden/>
          </w:rPr>
        </w:r>
        <w:r>
          <w:rPr>
            <w:webHidden/>
          </w:rPr>
          <w:fldChar w:fldCharType="separate"/>
        </w:r>
        <w:r>
          <w:rPr>
            <w:webHidden/>
          </w:rPr>
          <w:t>9</w:t>
        </w:r>
        <w:r>
          <w:rPr>
            <w:webHidden/>
          </w:rPr>
          <w:fldChar w:fldCharType="end"/>
        </w:r>
      </w:hyperlink>
    </w:p>
    <w:p w14:paraId="6C51DC0C"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5123" w:history="1">
        <w:r w:rsidR="000E677F" w:rsidRPr="008B1A9C">
          <w:rPr>
            <w:rStyle w:val="Hyperlink"/>
            <w:noProof/>
            <w:highlight w:val="yellow"/>
          </w:rPr>
          <w:t>2.1</w:t>
        </w:r>
        <w:r w:rsidR="000E677F">
          <w:rPr>
            <w:rFonts w:asciiTheme="minorHAnsi" w:hAnsiTheme="minorHAnsi" w:cstheme="minorBidi"/>
            <w:noProof/>
          </w:rPr>
          <w:tab/>
        </w:r>
        <w:r w:rsidR="000E677F" w:rsidRPr="008B1A9C">
          <w:rPr>
            <w:rStyle w:val="Hyperlink"/>
            <w:noProof/>
            <w:highlight w:val="yellow"/>
          </w:rPr>
          <w:t>Maintenance</w:t>
        </w:r>
        <w:r w:rsidR="000E677F">
          <w:rPr>
            <w:noProof/>
            <w:webHidden/>
          </w:rPr>
          <w:tab/>
        </w:r>
        <w:r w:rsidR="000E677F">
          <w:rPr>
            <w:noProof/>
            <w:webHidden/>
          </w:rPr>
          <w:fldChar w:fldCharType="begin"/>
        </w:r>
        <w:r w:rsidR="000E677F">
          <w:rPr>
            <w:noProof/>
            <w:webHidden/>
          </w:rPr>
          <w:instrText xml:space="preserve"> PAGEREF _Toc378855123 \h </w:instrText>
        </w:r>
        <w:r w:rsidR="000E677F">
          <w:rPr>
            <w:noProof/>
            <w:webHidden/>
          </w:rPr>
        </w:r>
        <w:r w:rsidR="000E677F">
          <w:rPr>
            <w:noProof/>
            <w:webHidden/>
          </w:rPr>
          <w:fldChar w:fldCharType="separate"/>
        </w:r>
        <w:r w:rsidR="000E677F">
          <w:rPr>
            <w:noProof/>
            <w:webHidden/>
          </w:rPr>
          <w:t>9</w:t>
        </w:r>
        <w:r w:rsidR="000E677F">
          <w:rPr>
            <w:noProof/>
            <w:webHidden/>
          </w:rPr>
          <w:fldChar w:fldCharType="end"/>
        </w:r>
      </w:hyperlink>
    </w:p>
    <w:p w14:paraId="1B739EF0"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5126" w:history="1">
        <w:r w:rsidR="000E677F" w:rsidRPr="008B1A9C">
          <w:rPr>
            <w:rStyle w:val="Hyperlink"/>
            <w:noProof/>
          </w:rPr>
          <w:t>2.2</w:t>
        </w:r>
        <w:r w:rsidR="000E677F">
          <w:rPr>
            <w:rFonts w:asciiTheme="minorHAnsi" w:hAnsiTheme="minorHAnsi" w:cstheme="minorBidi"/>
            <w:noProof/>
          </w:rPr>
          <w:tab/>
        </w:r>
        <w:r w:rsidR="000E677F" w:rsidRPr="008B1A9C">
          <w:rPr>
            <w:rStyle w:val="Hyperlink"/>
            <w:noProof/>
            <w:highlight w:val="yellow"/>
          </w:rPr>
          <w:t>Usability &amp;</w:t>
        </w:r>
        <w:r w:rsidR="000E677F" w:rsidRPr="008B1A9C">
          <w:rPr>
            <w:rStyle w:val="Hyperlink"/>
            <w:noProof/>
          </w:rPr>
          <w:t xml:space="preserve"> </w:t>
        </w:r>
        <w:r w:rsidR="000E677F" w:rsidRPr="008B1A9C">
          <w:rPr>
            <w:rStyle w:val="Hyperlink"/>
            <w:noProof/>
            <w:highlight w:val="green"/>
          </w:rPr>
          <w:t>Accessi</w:t>
        </w:r>
        <w:r w:rsidR="000E677F" w:rsidRPr="008B1A9C">
          <w:rPr>
            <w:rStyle w:val="Hyperlink"/>
            <w:noProof/>
            <w:highlight w:val="red"/>
          </w:rPr>
          <w:t>bility</w:t>
        </w:r>
        <w:r w:rsidR="000E677F">
          <w:rPr>
            <w:noProof/>
            <w:webHidden/>
          </w:rPr>
          <w:tab/>
        </w:r>
        <w:r w:rsidR="000E677F">
          <w:rPr>
            <w:noProof/>
            <w:webHidden/>
          </w:rPr>
          <w:fldChar w:fldCharType="begin"/>
        </w:r>
        <w:r w:rsidR="000E677F">
          <w:rPr>
            <w:noProof/>
            <w:webHidden/>
          </w:rPr>
          <w:instrText xml:space="preserve"> PAGEREF _Toc378855126 \h </w:instrText>
        </w:r>
        <w:r w:rsidR="000E677F">
          <w:rPr>
            <w:noProof/>
            <w:webHidden/>
          </w:rPr>
        </w:r>
        <w:r w:rsidR="000E677F">
          <w:rPr>
            <w:noProof/>
            <w:webHidden/>
          </w:rPr>
          <w:fldChar w:fldCharType="separate"/>
        </w:r>
        <w:r w:rsidR="000E677F">
          <w:rPr>
            <w:noProof/>
            <w:webHidden/>
          </w:rPr>
          <w:t>9</w:t>
        </w:r>
        <w:r w:rsidR="000E677F">
          <w:rPr>
            <w:noProof/>
            <w:webHidden/>
          </w:rPr>
          <w:fldChar w:fldCharType="end"/>
        </w:r>
      </w:hyperlink>
    </w:p>
    <w:p w14:paraId="3DA52A4A" w14:textId="77777777" w:rsidR="000E677F" w:rsidRDefault="000E677F" w:rsidP="00C60086">
      <w:pPr>
        <w:pStyle w:val="TOC2"/>
        <w:tabs>
          <w:tab w:val="left" w:pos="880"/>
          <w:tab w:val="right" w:leader="dot" w:pos="9350"/>
        </w:tabs>
        <w:jc w:val="left"/>
        <w:rPr>
          <w:rFonts w:asciiTheme="minorHAnsi" w:hAnsiTheme="minorHAnsi" w:cstheme="minorBidi"/>
          <w:noProof/>
        </w:rPr>
      </w:pPr>
      <w:hyperlink w:anchor="_Toc378855127" w:history="1">
        <w:r w:rsidRPr="008B1A9C">
          <w:rPr>
            <w:rStyle w:val="Hyperlink"/>
            <w:noProof/>
            <w:highlight w:val="yellow"/>
          </w:rPr>
          <w:t>2.3</w:t>
        </w:r>
        <w:r>
          <w:rPr>
            <w:rFonts w:asciiTheme="minorHAnsi" w:hAnsiTheme="minorHAnsi" w:cstheme="minorBidi"/>
            <w:noProof/>
          </w:rPr>
          <w:tab/>
        </w:r>
        <w:r w:rsidRPr="008B1A9C">
          <w:rPr>
            <w:rStyle w:val="Hyperlink"/>
            <w:noProof/>
            <w:highlight w:val="yellow"/>
          </w:rPr>
          <w:t>Performance and Scalability</w:t>
        </w:r>
        <w:r>
          <w:rPr>
            <w:noProof/>
            <w:webHidden/>
          </w:rPr>
          <w:tab/>
        </w:r>
        <w:r>
          <w:rPr>
            <w:noProof/>
            <w:webHidden/>
          </w:rPr>
          <w:fldChar w:fldCharType="begin"/>
        </w:r>
        <w:r>
          <w:rPr>
            <w:noProof/>
            <w:webHidden/>
          </w:rPr>
          <w:instrText xml:space="preserve"> PAGEREF _Toc378855127 \h </w:instrText>
        </w:r>
        <w:r>
          <w:rPr>
            <w:noProof/>
            <w:webHidden/>
          </w:rPr>
        </w:r>
        <w:r>
          <w:rPr>
            <w:noProof/>
            <w:webHidden/>
          </w:rPr>
          <w:fldChar w:fldCharType="separate"/>
        </w:r>
        <w:r>
          <w:rPr>
            <w:noProof/>
            <w:webHidden/>
          </w:rPr>
          <w:t>10</w:t>
        </w:r>
        <w:r>
          <w:rPr>
            <w:noProof/>
            <w:webHidden/>
          </w:rPr>
          <w:fldChar w:fldCharType="end"/>
        </w:r>
      </w:hyperlink>
    </w:p>
    <w:p w14:paraId="04542F34"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5128" w:history="1">
        <w:r w:rsidR="000E677F" w:rsidRPr="008B1A9C">
          <w:rPr>
            <w:rStyle w:val="Hyperlink"/>
            <w:noProof/>
          </w:rPr>
          <w:t>2.4</w:t>
        </w:r>
        <w:r w:rsidR="000E677F">
          <w:rPr>
            <w:rFonts w:asciiTheme="minorHAnsi" w:hAnsiTheme="minorHAnsi" w:cstheme="minorBidi"/>
            <w:noProof/>
          </w:rPr>
          <w:tab/>
        </w:r>
        <w:r w:rsidR="000E677F" w:rsidRPr="008B1A9C">
          <w:rPr>
            <w:rStyle w:val="Hyperlink"/>
            <w:noProof/>
            <w:highlight w:val="yellow"/>
          </w:rPr>
          <w:t>Sec</w:t>
        </w:r>
        <w:r w:rsidR="000E677F" w:rsidRPr="008B1A9C">
          <w:rPr>
            <w:rStyle w:val="Hyperlink"/>
            <w:noProof/>
            <w:highlight w:val="green"/>
          </w:rPr>
          <w:t>ur</w:t>
        </w:r>
        <w:r w:rsidR="000E677F" w:rsidRPr="008B1A9C">
          <w:rPr>
            <w:rStyle w:val="Hyperlink"/>
            <w:noProof/>
            <w:highlight w:val="red"/>
          </w:rPr>
          <w:t>ity</w:t>
        </w:r>
        <w:r w:rsidR="000E677F">
          <w:rPr>
            <w:noProof/>
            <w:webHidden/>
          </w:rPr>
          <w:tab/>
        </w:r>
        <w:r w:rsidR="000E677F">
          <w:rPr>
            <w:noProof/>
            <w:webHidden/>
          </w:rPr>
          <w:fldChar w:fldCharType="begin"/>
        </w:r>
        <w:r w:rsidR="000E677F">
          <w:rPr>
            <w:noProof/>
            <w:webHidden/>
          </w:rPr>
          <w:instrText xml:space="preserve"> PAGEREF _Toc378855128 \h </w:instrText>
        </w:r>
        <w:r w:rsidR="000E677F">
          <w:rPr>
            <w:noProof/>
            <w:webHidden/>
          </w:rPr>
        </w:r>
        <w:r w:rsidR="000E677F">
          <w:rPr>
            <w:noProof/>
            <w:webHidden/>
          </w:rPr>
          <w:fldChar w:fldCharType="separate"/>
        </w:r>
        <w:r w:rsidR="000E677F">
          <w:rPr>
            <w:noProof/>
            <w:webHidden/>
          </w:rPr>
          <w:t>10</w:t>
        </w:r>
        <w:r w:rsidR="000E677F">
          <w:rPr>
            <w:noProof/>
            <w:webHidden/>
          </w:rPr>
          <w:fldChar w:fldCharType="end"/>
        </w:r>
      </w:hyperlink>
    </w:p>
    <w:p w14:paraId="2CA39AF5"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5130" w:history="1">
        <w:r w:rsidR="000E677F" w:rsidRPr="008B1A9C">
          <w:rPr>
            <w:rStyle w:val="Hyperlink"/>
            <w:noProof/>
          </w:rPr>
          <w:t>2.5</w:t>
        </w:r>
        <w:r w:rsidR="000E677F">
          <w:rPr>
            <w:rFonts w:asciiTheme="minorHAnsi" w:hAnsiTheme="minorHAnsi" w:cstheme="minorBidi"/>
            <w:noProof/>
          </w:rPr>
          <w:tab/>
        </w:r>
        <w:r w:rsidR="000E677F" w:rsidRPr="008B1A9C">
          <w:rPr>
            <w:rStyle w:val="Hyperlink"/>
            <w:noProof/>
            <w:highlight w:val="yellow"/>
          </w:rPr>
          <w:t>Supportab</w:t>
        </w:r>
        <w:r w:rsidR="000E677F" w:rsidRPr="008B1A9C">
          <w:rPr>
            <w:rStyle w:val="Hyperlink"/>
            <w:noProof/>
            <w:highlight w:val="red"/>
          </w:rPr>
          <w:t>ility</w:t>
        </w:r>
        <w:r w:rsidR="000E677F">
          <w:rPr>
            <w:noProof/>
            <w:webHidden/>
          </w:rPr>
          <w:tab/>
        </w:r>
        <w:r w:rsidR="000E677F">
          <w:rPr>
            <w:noProof/>
            <w:webHidden/>
          </w:rPr>
          <w:fldChar w:fldCharType="begin"/>
        </w:r>
        <w:r w:rsidR="000E677F">
          <w:rPr>
            <w:noProof/>
            <w:webHidden/>
          </w:rPr>
          <w:instrText xml:space="preserve"> PAGEREF _Toc378855130 \h </w:instrText>
        </w:r>
        <w:r w:rsidR="000E677F">
          <w:rPr>
            <w:noProof/>
            <w:webHidden/>
          </w:rPr>
        </w:r>
        <w:r w:rsidR="000E677F">
          <w:rPr>
            <w:noProof/>
            <w:webHidden/>
          </w:rPr>
          <w:fldChar w:fldCharType="separate"/>
        </w:r>
        <w:r w:rsidR="000E677F">
          <w:rPr>
            <w:noProof/>
            <w:webHidden/>
          </w:rPr>
          <w:t>11</w:t>
        </w:r>
        <w:r w:rsidR="000E677F">
          <w:rPr>
            <w:noProof/>
            <w:webHidden/>
          </w:rPr>
          <w:fldChar w:fldCharType="end"/>
        </w:r>
      </w:hyperlink>
    </w:p>
    <w:p w14:paraId="1B7C8445"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5132" w:history="1">
        <w:r w:rsidR="000E677F" w:rsidRPr="008B1A9C">
          <w:rPr>
            <w:rStyle w:val="Hyperlink"/>
            <w:noProof/>
          </w:rPr>
          <w:t>2.6</w:t>
        </w:r>
        <w:r w:rsidR="000E677F">
          <w:rPr>
            <w:rFonts w:asciiTheme="minorHAnsi" w:hAnsiTheme="minorHAnsi" w:cstheme="minorBidi"/>
            <w:noProof/>
          </w:rPr>
          <w:tab/>
        </w:r>
        <w:r w:rsidR="000E677F" w:rsidRPr="008B1A9C">
          <w:rPr>
            <w:rStyle w:val="Hyperlink"/>
            <w:noProof/>
          </w:rPr>
          <w:t>Data Requirements</w:t>
        </w:r>
        <w:r w:rsidR="000E677F">
          <w:rPr>
            <w:noProof/>
            <w:webHidden/>
          </w:rPr>
          <w:tab/>
        </w:r>
        <w:r w:rsidR="000E677F">
          <w:rPr>
            <w:noProof/>
            <w:webHidden/>
          </w:rPr>
          <w:fldChar w:fldCharType="begin"/>
        </w:r>
        <w:r w:rsidR="000E677F">
          <w:rPr>
            <w:noProof/>
            <w:webHidden/>
          </w:rPr>
          <w:instrText xml:space="preserve"> PAGEREF _Toc378855132 \h </w:instrText>
        </w:r>
        <w:r w:rsidR="000E677F">
          <w:rPr>
            <w:noProof/>
            <w:webHidden/>
          </w:rPr>
        </w:r>
        <w:r w:rsidR="000E677F">
          <w:rPr>
            <w:noProof/>
            <w:webHidden/>
          </w:rPr>
          <w:fldChar w:fldCharType="separate"/>
        </w:r>
        <w:r w:rsidR="000E677F">
          <w:rPr>
            <w:noProof/>
            <w:webHidden/>
          </w:rPr>
          <w:t>11</w:t>
        </w:r>
        <w:r w:rsidR="000E677F">
          <w:rPr>
            <w:noProof/>
            <w:webHidden/>
          </w:rPr>
          <w:fldChar w:fldCharType="end"/>
        </w:r>
      </w:hyperlink>
    </w:p>
    <w:p w14:paraId="12EB07B0"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5133" w:history="1">
        <w:r w:rsidR="000E677F" w:rsidRPr="008B1A9C">
          <w:rPr>
            <w:rStyle w:val="Hyperlink"/>
            <w:noProof/>
          </w:rPr>
          <w:t>2.7</w:t>
        </w:r>
        <w:r w:rsidR="000E677F">
          <w:rPr>
            <w:rFonts w:asciiTheme="minorHAnsi" w:hAnsiTheme="minorHAnsi" w:cstheme="minorBidi"/>
            <w:noProof/>
          </w:rPr>
          <w:tab/>
        </w:r>
        <w:r w:rsidR="000E677F" w:rsidRPr="008B1A9C">
          <w:rPr>
            <w:rStyle w:val="Hyperlink"/>
            <w:noProof/>
            <w:highlight w:val="yellow"/>
          </w:rPr>
          <w:t>De</w:t>
        </w:r>
        <w:r w:rsidR="000E677F" w:rsidRPr="008B1A9C">
          <w:rPr>
            <w:rStyle w:val="Hyperlink"/>
            <w:noProof/>
            <w:highlight w:val="red"/>
          </w:rPr>
          <w:t>si</w:t>
        </w:r>
        <w:r w:rsidR="000E677F" w:rsidRPr="008B1A9C">
          <w:rPr>
            <w:rStyle w:val="Hyperlink"/>
            <w:noProof/>
            <w:highlight w:val="green"/>
          </w:rPr>
          <w:t>gn Constraints</w:t>
        </w:r>
        <w:r w:rsidR="000E677F">
          <w:rPr>
            <w:noProof/>
            <w:webHidden/>
          </w:rPr>
          <w:tab/>
        </w:r>
        <w:r w:rsidR="000E677F">
          <w:rPr>
            <w:noProof/>
            <w:webHidden/>
          </w:rPr>
          <w:fldChar w:fldCharType="begin"/>
        </w:r>
        <w:r w:rsidR="000E677F">
          <w:rPr>
            <w:noProof/>
            <w:webHidden/>
          </w:rPr>
          <w:instrText xml:space="preserve"> PAGEREF _Toc378855133 \h </w:instrText>
        </w:r>
        <w:r w:rsidR="000E677F">
          <w:rPr>
            <w:noProof/>
            <w:webHidden/>
          </w:rPr>
        </w:r>
        <w:r w:rsidR="000E677F">
          <w:rPr>
            <w:noProof/>
            <w:webHidden/>
          </w:rPr>
          <w:fldChar w:fldCharType="separate"/>
        </w:r>
        <w:r w:rsidR="000E677F">
          <w:rPr>
            <w:noProof/>
            <w:webHidden/>
          </w:rPr>
          <w:t>11</w:t>
        </w:r>
        <w:r w:rsidR="000E677F">
          <w:rPr>
            <w:noProof/>
            <w:webHidden/>
          </w:rPr>
          <w:fldChar w:fldCharType="end"/>
        </w:r>
      </w:hyperlink>
    </w:p>
    <w:p w14:paraId="5D929C64"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5135" w:history="1">
        <w:r w:rsidR="000E677F" w:rsidRPr="008B1A9C">
          <w:rPr>
            <w:rStyle w:val="Hyperlink"/>
            <w:noProof/>
            <w:highlight w:val="green"/>
          </w:rPr>
          <w:t>2.8</w:t>
        </w:r>
        <w:r w:rsidR="000E677F">
          <w:rPr>
            <w:rFonts w:asciiTheme="minorHAnsi" w:hAnsiTheme="minorHAnsi" w:cstheme="minorBidi"/>
            <w:noProof/>
          </w:rPr>
          <w:tab/>
        </w:r>
        <w:r w:rsidR="000E677F" w:rsidRPr="008B1A9C">
          <w:rPr>
            <w:rStyle w:val="Hyperlink"/>
            <w:noProof/>
            <w:highlight w:val="green"/>
          </w:rPr>
          <w:t>Licensing Requirements</w:t>
        </w:r>
        <w:r w:rsidR="000E677F">
          <w:rPr>
            <w:noProof/>
            <w:webHidden/>
          </w:rPr>
          <w:tab/>
        </w:r>
        <w:r w:rsidR="000E677F">
          <w:rPr>
            <w:noProof/>
            <w:webHidden/>
          </w:rPr>
          <w:fldChar w:fldCharType="begin"/>
        </w:r>
        <w:r w:rsidR="000E677F">
          <w:rPr>
            <w:noProof/>
            <w:webHidden/>
          </w:rPr>
          <w:instrText xml:space="preserve"> PAGEREF _Toc378855135 \h </w:instrText>
        </w:r>
        <w:r w:rsidR="000E677F">
          <w:rPr>
            <w:noProof/>
            <w:webHidden/>
          </w:rPr>
        </w:r>
        <w:r w:rsidR="000E677F">
          <w:rPr>
            <w:noProof/>
            <w:webHidden/>
          </w:rPr>
          <w:fldChar w:fldCharType="separate"/>
        </w:r>
        <w:r w:rsidR="000E677F">
          <w:rPr>
            <w:noProof/>
            <w:webHidden/>
          </w:rPr>
          <w:t>12</w:t>
        </w:r>
        <w:r w:rsidR="000E677F">
          <w:rPr>
            <w:noProof/>
            <w:webHidden/>
          </w:rPr>
          <w:fldChar w:fldCharType="end"/>
        </w:r>
      </w:hyperlink>
    </w:p>
    <w:p w14:paraId="5C867DAC"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5136" w:history="1">
        <w:r w:rsidR="000E677F" w:rsidRPr="008B1A9C">
          <w:rPr>
            <w:rStyle w:val="Hyperlink"/>
            <w:noProof/>
          </w:rPr>
          <w:t>2.9</w:t>
        </w:r>
        <w:r w:rsidR="000E677F">
          <w:rPr>
            <w:rFonts w:asciiTheme="minorHAnsi" w:hAnsiTheme="minorHAnsi" w:cstheme="minorBidi"/>
            <w:noProof/>
          </w:rPr>
          <w:tab/>
        </w:r>
        <w:r w:rsidR="000E677F" w:rsidRPr="008B1A9C">
          <w:rPr>
            <w:rStyle w:val="Hyperlink"/>
            <w:noProof/>
          </w:rPr>
          <w:t>Applicable Standards</w:t>
        </w:r>
        <w:r w:rsidR="000E677F">
          <w:rPr>
            <w:noProof/>
            <w:webHidden/>
          </w:rPr>
          <w:tab/>
        </w:r>
        <w:r w:rsidR="000E677F">
          <w:rPr>
            <w:noProof/>
            <w:webHidden/>
          </w:rPr>
          <w:fldChar w:fldCharType="begin"/>
        </w:r>
        <w:r w:rsidR="000E677F">
          <w:rPr>
            <w:noProof/>
            <w:webHidden/>
          </w:rPr>
          <w:instrText xml:space="preserve"> PAGEREF _Toc378855136 \h </w:instrText>
        </w:r>
        <w:r w:rsidR="000E677F">
          <w:rPr>
            <w:noProof/>
            <w:webHidden/>
          </w:rPr>
        </w:r>
        <w:r w:rsidR="000E677F">
          <w:rPr>
            <w:noProof/>
            <w:webHidden/>
          </w:rPr>
          <w:fldChar w:fldCharType="separate"/>
        </w:r>
        <w:r w:rsidR="000E677F">
          <w:rPr>
            <w:noProof/>
            <w:webHidden/>
          </w:rPr>
          <w:t>12</w:t>
        </w:r>
        <w:r w:rsidR="000E677F">
          <w:rPr>
            <w:noProof/>
            <w:webHidden/>
          </w:rPr>
          <w:fldChar w:fldCharType="end"/>
        </w:r>
      </w:hyperlink>
    </w:p>
    <w:p w14:paraId="2E90050E" w14:textId="77777777" w:rsidR="000E677F" w:rsidRDefault="00A97FD3" w:rsidP="00C60086">
      <w:pPr>
        <w:pStyle w:val="TOC1"/>
        <w:jc w:val="left"/>
        <w:rPr>
          <w:rFonts w:asciiTheme="minorHAnsi" w:hAnsiTheme="minorHAnsi" w:cstheme="minorBidi"/>
        </w:rPr>
      </w:pPr>
      <w:hyperlink w:anchor="_Toc378855137" w:history="1">
        <w:r w:rsidR="000E677F" w:rsidRPr="008B1A9C">
          <w:rPr>
            <w:rStyle w:val="Hyperlink"/>
            <w:highlight w:val="green"/>
          </w:rPr>
          <w:t>3</w:t>
        </w:r>
        <w:r w:rsidR="000E677F">
          <w:rPr>
            <w:rFonts w:asciiTheme="minorHAnsi" w:hAnsiTheme="minorHAnsi" w:cstheme="minorBidi"/>
          </w:rPr>
          <w:tab/>
        </w:r>
        <w:r w:rsidR="000E677F" w:rsidRPr="008B1A9C">
          <w:rPr>
            <w:rStyle w:val="Hyperlink"/>
            <w:highlight w:val="green"/>
          </w:rPr>
          <w:t>Node-in-a-box Software Package</w:t>
        </w:r>
        <w:r w:rsidR="000E677F">
          <w:rPr>
            <w:webHidden/>
          </w:rPr>
          <w:tab/>
        </w:r>
        <w:r w:rsidR="000E677F">
          <w:rPr>
            <w:webHidden/>
          </w:rPr>
          <w:fldChar w:fldCharType="begin"/>
        </w:r>
        <w:r w:rsidR="000E677F">
          <w:rPr>
            <w:webHidden/>
          </w:rPr>
          <w:instrText xml:space="preserve"> PAGEREF _Toc378855137 \h </w:instrText>
        </w:r>
        <w:r w:rsidR="000E677F">
          <w:rPr>
            <w:webHidden/>
          </w:rPr>
        </w:r>
        <w:r w:rsidR="000E677F">
          <w:rPr>
            <w:webHidden/>
          </w:rPr>
          <w:fldChar w:fldCharType="separate"/>
        </w:r>
        <w:r w:rsidR="000E677F">
          <w:rPr>
            <w:webHidden/>
          </w:rPr>
          <w:t>12</w:t>
        </w:r>
        <w:r w:rsidR="000E677F">
          <w:rPr>
            <w:webHidden/>
          </w:rPr>
          <w:fldChar w:fldCharType="end"/>
        </w:r>
      </w:hyperlink>
    </w:p>
    <w:p w14:paraId="661EAE32" w14:textId="77777777" w:rsidR="000E677F" w:rsidRDefault="00A97FD3" w:rsidP="00C60086">
      <w:pPr>
        <w:pStyle w:val="TOC1"/>
        <w:jc w:val="left"/>
        <w:rPr>
          <w:rFonts w:asciiTheme="minorHAnsi" w:hAnsiTheme="minorHAnsi" w:cstheme="minorBidi"/>
        </w:rPr>
      </w:pPr>
      <w:hyperlink w:anchor="_Toc378855138" w:history="1">
        <w:r w:rsidR="000E677F" w:rsidRPr="008B1A9C">
          <w:rPr>
            <w:rStyle w:val="Hyperlink"/>
          </w:rPr>
          <w:t>4</w:t>
        </w:r>
        <w:r w:rsidR="000E677F">
          <w:rPr>
            <w:rFonts w:asciiTheme="minorHAnsi" w:hAnsiTheme="minorHAnsi" w:cstheme="minorBidi"/>
          </w:rPr>
          <w:tab/>
        </w:r>
        <w:r w:rsidR="000E677F" w:rsidRPr="008B1A9C">
          <w:rPr>
            <w:rStyle w:val="Hyperlink"/>
          </w:rPr>
          <w:t>End-User</w:t>
        </w:r>
        <w:r w:rsidR="000E677F" w:rsidRPr="008B1A9C">
          <w:rPr>
            <w:rStyle w:val="Hyperlink"/>
            <w:lang w:eastAsia="zh-CN"/>
          </w:rPr>
          <w:t>/Data Consumer</w:t>
        </w:r>
        <w:r w:rsidR="000E677F" w:rsidRPr="008B1A9C">
          <w:rPr>
            <w:rStyle w:val="Hyperlink"/>
          </w:rPr>
          <w:t xml:space="preserve"> Software</w:t>
        </w:r>
        <w:r w:rsidR="000E677F">
          <w:rPr>
            <w:webHidden/>
          </w:rPr>
          <w:tab/>
        </w:r>
        <w:r w:rsidR="000E677F">
          <w:rPr>
            <w:webHidden/>
          </w:rPr>
          <w:fldChar w:fldCharType="begin"/>
        </w:r>
        <w:r w:rsidR="000E677F">
          <w:rPr>
            <w:webHidden/>
          </w:rPr>
          <w:instrText xml:space="preserve"> PAGEREF _Toc378855138 \h </w:instrText>
        </w:r>
        <w:r w:rsidR="000E677F">
          <w:rPr>
            <w:webHidden/>
          </w:rPr>
        </w:r>
        <w:r w:rsidR="000E677F">
          <w:rPr>
            <w:webHidden/>
          </w:rPr>
          <w:fldChar w:fldCharType="separate"/>
        </w:r>
        <w:r w:rsidR="000E677F">
          <w:rPr>
            <w:webHidden/>
          </w:rPr>
          <w:t>14</w:t>
        </w:r>
        <w:r w:rsidR="000E677F">
          <w:rPr>
            <w:webHidden/>
          </w:rPr>
          <w:fldChar w:fldCharType="end"/>
        </w:r>
      </w:hyperlink>
    </w:p>
    <w:p w14:paraId="420D9246"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5139" w:history="1">
        <w:r w:rsidR="000E677F" w:rsidRPr="008B1A9C">
          <w:rPr>
            <w:rStyle w:val="Hyperlink"/>
            <w:noProof/>
          </w:rPr>
          <w:t>4.1</w:t>
        </w:r>
        <w:r w:rsidR="000E677F">
          <w:rPr>
            <w:rFonts w:asciiTheme="minorHAnsi" w:hAnsiTheme="minorHAnsi" w:cstheme="minorBidi"/>
            <w:noProof/>
          </w:rPr>
          <w:tab/>
        </w:r>
        <w:r w:rsidR="000E677F" w:rsidRPr="008B1A9C">
          <w:rPr>
            <w:rStyle w:val="Hyperlink"/>
            <w:noProof/>
          </w:rPr>
          <w:t>NGDS Web</w:t>
        </w:r>
        <w:r w:rsidR="000E677F" w:rsidRPr="008B1A9C">
          <w:rPr>
            <w:rStyle w:val="Hyperlink"/>
            <w:noProof/>
            <w:lang w:eastAsia="zh-CN"/>
          </w:rPr>
          <w:t>Site</w:t>
        </w:r>
        <w:r w:rsidR="000E677F">
          <w:rPr>
            <w:noProof/>
            <w:webHidden/>
          </w:rPr>
          <w:tab/>
        </w:r>
        <w:r w:rsidR="000E677F">
          <w:rPr>
            <w:noProof/>
            <w:webHidden/>
          </w:rPr>
          <w:fldChar w:fldCharType="begin"/>
        </w:r>
        <w:r w:rsidR="000E677F">
          <w:rPr>
            <w:noProof/>
            <w:webHidden/>
          </w:rPr>
          <w:instrText xml:space="preserve"> PAGEREF _Toc378855139 \h </w:instrText>
        </w:r>
        <w:r w:rsidR="000E677F">
          <w:rPr>
            <w:noProof/>
            <w:webHidden/>
          </w:rPr>
        </w:r>
        <w:r w:rsidR="000E677F">
          <w:rPr>
            <w:noProof/>
            <w:webHidden/>
          </w:rPr>
          <w:fldChar w:fldCharType="separate"/>
        </w:r>
        <w:r w:rsidR="000E677F">
          <w:rPr>
            <w:noProof/>
            <w:webHidden/>
          </w:rPr>
          <w:t>14</w:t>
        </w:r>
        <w:r w:rsidR="000E677F">
          <w:rPr>
            <w:noProof/>
            <w:webHidden/>
          </w:rPr>
          <w:fldChar w:fldCharType="end"/>
        </w:r>
      </w:hyperlink>
    </w:p>
    <w:p w14:paraId="1DB166AA"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5140" w:history="1">
        <w:r w:rsidR="000E677F" w:rsidRPr="008B1A9C">
          <w:rPr>
            <w:rStyle w:val="Hyperlink"/>
            <w:noProof/>
          </w:rPr>
          <w:t>4.2</w:t>
        </w:r>
        <w:r w:rsidR="000E677F">
          <w:rPr>
            <w:rFonts w:asciiTheme="minorHAnsi" w:hAnsiTheme="minorHAnsi" w:cstheme="minorBidi"/>
            <w:noProof/>
          </w:rPr>
          <w:tab/>
        </w:r>
        <w:r w:rsidR="000E677F" w:rsidRPr="008B1A9C">
          <w:rPr>
            <w:rStyle w:val="Hyperlink"/>
            <w:noProof/>
          </w:rPr>
          <w:t>NGDS WebApp</w:t>
        </w:r>
        <w:r w:rsidR="000E677F">
          <w:rPr>
            <w:noProof/>
            <w:webHidden/>
          </w:rPr>
          <w:tab/>
        </w:r>
        <w:r w:rsidR="000E677F">
          <w:rPr>
            <w:noProof/>
            <w:webHidden/>
          </w:rPr>
          <w:fldChar w:fldCharType="begin"/>
        </w:r>
        <w:r w:rsidR="000E677F">
          <w:rPr>
            <w:noProof/>
            <w:webHidden/>
          </w:rPr>
          <w:instrText xml:space="preserve"> PAGEREF _Toc378855140 \h </w:instrText>
        </w:r>
        <w:r w:rsidR="000E677F">
          <w:rPr>
            <w:noProof/>
            <w:webHidden/>
          </w:rPr>
        </w:r>
        <w:r w:rsidR="000E677F">
          <w:rPr>
            <w:noProof/>
            <w:webHidden/>
          </w:rPr>
          <w:fldChar w:fldCharType="separate"/>
        </w:r>
        <w:r w:rsidR="000E677F">
          <w:rPr>
            <w:noProof/>
            <w:webHidden/>
          </w:rPr>
          <w:t>14</w:t>
        </w:r>
        <w:r w:rsidR="000E677F">
          <w:rPr>
            <w:noProof/>
            <w:webHidden/>
          </w:rPr>
          <w:fldChar w:fldCharType="end"/>
        </w:r>
      </w:hyperlink>
    </w:p>
    <w:p w14:paraId="39BC5C6D" w14:textId="77777777" w:rsidR="000E677F" w:rsidRDefault="00A97FD3" w:rsidP="00C60086">
      <w:pPr>
        <w:pStyle w:val="TOC1"/>
        <w:jc w:val="left"/>
        <w:rPr>
          <w:rFonts w:asciiTheme="minorHAnsi" w:hAnsiTheme="minorHAnsi" w:cstheme="minorBidi"/>
        </w:rPr>
      </w:pPr>
      <w:hyperlink w:anchor="_Toc378855141" w:history="1">
        <w:r w:rsidR="000E677F" w:rsidRPr="008B1A9C">
          <w:rPr>
            <w:rStyle w:val="Hyperlink"/>
            <w:lang w:eastAsia="zh-CN"/>
          </w:rPr>
          <w:t>5</w:t>
        </w:r>
        <w:r w:rsidR="000E677F">
          <w:rPr>
            <w:rFonts w:asciiTheme="minorHAnsi" w:hAnsiTheme="minorHAnsi" w:cstheme="minorBidi"/>
          </w:rPr>
          <w:tab/>
        </w:r>
        <w:r w:rsidR="000E677F" w:rsidRPr="008B1A9C">
          <w:rPr>
            <w:rStyle w:val="Hyperlink"/>
            <w:lang w:eastAsia="zh-CN"/>
          </w:rPr>
          <w:t>NGDS Data Access Protocols</w:t>
        </w:r>
        <w:r w:rsidR="000E677F">
          <w:rPr>
            <w:webHidden/>
          </w:rPr>
          <w:tab/>
        </w:r>
        <w:r w:rsidR="000E677F">
          <w:rPr>
            <w:webHidden/>
          </w:rPr>
          <w:fldChar w:fldCharType="begin"/>
        </w:r>
        <w:r w:rsidR="000E677F">
          <w:rPr>
            <w:webHidden/>
          </w:rPr>
          <w:instrText xml:space="preserve"> PAGEREF _Toc378855141 \h </w:instrText>
        </w:r>
        <w:r w:rsidR="000E677F">
          <w:rPr>
            <w:webHidden/>
          </w:rPr>
        </w:r>
        <w:r w:rsidR="000E677F">
          <w:rPr>
            <w:webHidden/>
          </w:rPr>
          <w:fldChar w:fldCharType="separate"/>
        </w:r>
        <w:r w:rsidR="000E677F">
          <w:rPr>
            <w:webHidden/>
          </w:rPr>
          <w:t>14</w:t>
        </w:r>
        <w:r w:rsidR="000E677F">
          <w:rPr>
            <w:webHidden/>
          </w:rPr>
          <w:fldChar w:fldCharType="end"/>
        </w:r>
      </w:hyperlink>
    </w:p>
    <w:p w14:paraId="0A32A52E" w14:textId="77777777" w:rsidR="000E677F" w:rsidRDefault="00A97FD3" w:rsidP="00C60086">
      <w:pPr>
        <w:pStyle w:val="TOC1"/>
        <w:jc w:val="left"/>
        <w:rPr>
          <w:rFonts w:asciiTheme="minorHAnsi" w:hAnsiTheme="minorHAnsi" w:cstheme="minorBidi"/>
        </w:rPr>
      </w:pPr>
      <w:hyperlink w:anchor="_Toc378855142" w:history="1">
        <w:r w:rsidR="000E677F" w:rsidRPr="008B1A9C">
          <w:rPr>
            <w:rStyle w:val="Hyperlink"/>
          </w:rPr>
          <w:t>6</w:t>
        </w:r>
        <w:r w:rsidR="000E677F">
          <w:rPr>
            <w:rFonts w:asciiTheme="minorHAnsi" w:hAnsiTheme="minorHAnsi" w:cstheme="minorBidi"/>
          </w:rPr>
          <w:tab/>
        </w:r>
        <w:r w:rsidR="000E677F" w:rsidRPr="008B1A9C">
          <w:rPr>
            <w:rStyle w:val="Hyperlink"/>
          </w:rPr>
          <w:t>Use Case Models</w:t>
        </w:r>
        <w:r w:rsidR="000E677F">
          <w:rPr>
            <w:webHidden/>
          </w:rPr>
          <w:tab/>
        </w:r>
        <w:r w:rsidR="000E677F">
          <w:rPr>
            <w:webHidden/>
          </w:rPr>
          <w:fldChar w:fldCharType="begin"/>
        </w:r>
        <w:r w:rsidR="000E677F">
          <w:rPr>
            <w:webHidden/>
          </w:rPr>
          <w:instrText xml:space="preserve"> PAGEREF _Toc378855142 \h </w:instrText>
        </w:r>
        <w:r w:rsidR="000E677F">
          <w:rPr>
            <w:webHidden/>
          </w:rPr>
        </w:r>
        <w:r w:rsidR="000E677F">
          <w:rPr>
            <w:webHidden/>
          </w:rPr>
          <w:fldChar w:fldCharType="separate"/>
        </w:r>
        <w:r w:rsidR="000E677F">
          <w:rPr>
            <w:webHidden/>
          </w:rPr>
          <w:t>15</w:t>
        </w:r>
        <w:r w:rsidR="000E677F">
          <w:rPr>
            <w:webHidden/>
          </w:rPr>
          <w:fldChar w:fldCharType="end"/>
        </w:r>
      </w:hyperlink>
    </w:p>
    <w:p w14:paraId="53F7988C"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5143" w:history="1">
        <w:r w:rsidR="000E677F" w:rsidRPr="008B1A9C">
          <w:rPr>
            <w:rStyle w:val="Hyperlink"/>
            <w:noProof/>
          </w:rPr>
          <w:t>6.1</w:t>
        </w:r>
        <w:r w:rsidR="000E677F">
          <w:rPr>
            <w:rFonts w:asciiTheme="minorHAnsi" w:hAnsiTheme="minorHAnsi" w:cstheme="minorBidi"/>
            <w:noProof/>
          </w:rPr>
          <w:tab/>
        </w:r>
        <w:r w:rsidR="000E677F" w:rsidRPr="008B1A9C">
          <w:rPr>
            <w:rStyle w:val="Hyperlink"/>
            <w:noProof/>
          </w:rPr>
          <w:t>High-level Use Cases View</w:t>
        </w:r>
        <w:r w:rsidR="000E677F">
          <w:rPr>
            <w:noProof/>
            <w:webHidden/>
          </w:rPr>
          <w:tab/>
        </w:r>
        <w:r w:rsidR="000E677F">
          <w:rPr>
            <w:noProof/>
            <w:webHidden/>
          </w:rPr>
          <w:fldChar w:fldCharType="begin"/>
        </w:r>
        <w:r w:rsidR="000E677F">
          <w:rPr>
            <w:noProof/>
            <w:webHidden/>
          </w:rPr>
          <w:instrText xml:space="preserve"> PAGEREF _Toc378855143 \h </w:instrText>
        </w:r>
        <w:r w:rsidR="000E677F">
          <w:rPr>
            <w:noProof/>
            <w:webHidden/>
          </w:rPr>
        </w:r>
        <w:r w:rsidR="000E677F">
          <w:rPr>
            <w:noProof/>
            <w:webHidden/>
          </w:rPr>
          <w:fldChar w:fldCharType="separate"/>
        </w:r>
        <w:r w:rsidR="000E677F">
          <w:rPr>
            <w:noProof/>
            <w:webHidden/>
          </w:rPr>
          <w:t>15</w:t>
        </w:r>
        <w:r w:rsidR="000E677F">
          <w:rPr>
            <w:noProof/>
            <w:webHidden/>
          </w:rPr>
          <w:fldChar w:fldCharType="end"/>
        </w:r>
      </w:hyperlink>
    </w:p>
    <w:p w14:paraId="5CA40D99"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5144" w:history="1">
        <w:r w:rsidR="000E677F" w:rsidRPr="008B1A9C">
          <w:rPr>
            <w:rStyle w:val="Hyperlink"/>
            <w:noProof/>
          </w:rPr>
          <w:t>6.2</w:t>
        </w:r>
        <w:r w:rsidR="000E677F">
          <w:rPr>
            <w:rFonts w:asciiTheme="minorHAnsi" w:hAnsiTheme="minorHAnsi" w:cstheme="minorBidi"/>
            <w:noProof/>
          </w:rPr>
          <w:tab/>
        </w:r>
        <w:r w:rsidR="000E677F" w:rsidRPr="008B1A9C">
          <w:rPr>
            <w:rStyle w:val="Hyperlink"/>
            <w:noProof/>
          </w:rPr>
          <w:t>Data Provider Use Cases</w:t>
        </w:r>
        <w:r w:rsidR="000E677F">
          <w:rPr>
            <w:noProof/>
            <w:webHidden/>
          </w:rPr>
          <w:tab/>
        </w:r>
        <w:r w:rsidR="000E677F">
          <w:rPr>
            <w:noProof/>
            <w:webHidden/>
          </w:rPr>
          <w:fldChar w:fldCharType="begin"/>
        </w:r>
        <w:r w:rsidR="000E677F">
          <w:rPr>
            <w:noProof/>
            <w:webHidden/>
          </w:rPr>
          <w:instrText xml:space="preserve"> PAGEREF _Toc378855144 \h </w:instrText>
        </w:r>
        <w:r w:rsidR="000E677F">
          <w:rPr>
            <w:noProof/>
            <w:webHidden/>
          </w:rPr>
        </w:r>
        <w:r w:rsidR="000E677F">
          <w:rPr>
            <w:noProof/>
            <w:webHidden/>
          </w:rPr>
          <w:fldChar w:fldCharType="separate"/>
        </w:r>
        <w:r w:rsidR="000E677F">
          <w:rPr>
            <w:noProof/>
            <w:webHidden/>
          </w:rPr>
          <w:t>16</w:t>
        </w:r>
        <w:r w:rsidR="000E677F">
          <w:rPr>
            <w:noProof/>
            <w:webHidden/>
          </w:rPr>
          <w:fldChar w:fldCharType="end"/>
        </w:r>
      </w:hyperlink>
    </w:p>
    <w:p w14:paraId="1CAA7F26" w14:textId="77777777" w:rsidR="000E677F" w:rsidRDefault="00A97FD3" w:rsidP="00C60086">
      <w:pPr>
        <w:pStyle w:val="TOC3"/>
        <w:tabs>
          <w:tab w:val="left" w:pos="1320"/>
          <w:tab w:val="right" w:leader="dot" w:pos="9350"/>
        </w:tabs>
        <w:jc w:val="left"/>
        <w:rPr>
          <w:rFonts w:asciiTheme="minorHAnsi" w:hAnsiTheme="minorHAnsi" w:cstheme="minorBidi"/>
          <w:noProof/>
        </w:rPr>
      </w:pPr>
      <w:hyperlink w:anchor="_Toc378855145" w:history="1">
        <w:r w:rsidR="000E677F" w:rsidRPr="008B1A9C">
          <w:rPr>
            <w:rStyle w:val="Hyperlink"/>
            <w:noProof/>
          </w:rPr>
          <w:t>6.2.1</w:t>
        </w:r>
        <w:r w:rsidR="000E677F">
          <w:rPr>
            <w:rFonts w:asciiTheme="minorHAnsi" w:hAnsiTheme="minorHAnsi" w:cstheme="minorBidi"/>
            <w:noProof/>
          </w:rPr>
          <w:tab/>
        </w:r>
        <w:r w:rsidR="000E677F" w:rsidRPr="008B1A9C">
          <w:rPr>
            <w:rStyle w:val="Hyperlink"/>
            <w:noProof/>
          </w:rPr>
          <w:t>Data Submitter</w:t>
        </w:r>
        <w:r w:rsidR="000E677F">
          <w:rPr>
            <w:noProof/>
            <w:webHidden/>
          </w:rPr>
          <w:tab/>
        </w:r>
        <w:r w:rsidR="000E677F">
          <w:rPr>
            <w:noProof/>
            <w:webHidden/>
          </w:rPr>
          <w:fldChar w:fldCharType="begin"/>
        </w:r>
        <w:r w:rsidR="000E677F">
          <w:rPr>
            <w:noProof/>
            <w:webHidden/>
          </w:rPr>
          <w:instrText xml:space="preserve"> PAGEREF _Toc378855145 \h </w:instrText>
        </w:r>
        <w:r w:rsidR="000E677F">
          <w:rPr>
            <w:noProof/>
            <w:webHidden/>
          </w:rPr>
        </w:r>
        <w:r w:rsidR="000E677F">
          <w:rPr>
            <w:noProof/>
            <w:webHidden/>
          </w:rPr>
          <w:fldChar w:fldCharType="separate"/>
        </w:r>
        <w:r w:rsidR="000E677F">
          <w:rPr>
            <w:noProof/>
            <w:webHidden/>
          </w:rPr>
          <w:t>16</w:t>
        </w:r>
        <w:r w:rsidR="000E677F">
          <w:rPr>
            <w:noProof/>
            <w:webHidden/>
          </w:rPr>
          <w:fldChar w:fldCharType="end"/>
        </w:r>
      </w:hyperlink>
    </w:p>
    <w:p w14:paraId="53DCA31B" w14:textId="77777777" w:rsidR="000E677F" w:rsidRDefault="00A97FD3" w:rsidP="00D34AE7">
      <w:pPr>
        <w:pStyle w:val="TOC4"/>
        <w:tabs>
          <w:tab w:val="left" w:pos="1760"/>
          <w:tab w:val="right" w:leader="dot" w:pos="9350"/>
        </w:tabs>
        <w:rPr>
          <w:noProof/>
        </w:rPr>
      </w:pPr>
      <w:hyperlink w:anchor="_Toc378855146" w:history="1">
        <w:r w:rsidR="000E677F" w:rsidRPr="008B1A9C">
          <w:rPr>
            <w:rStyle w:val="Hyperlink"/>
            <w:noProof/>
          </w:rPr>
          <w:t>6.2.1.1.1</w:t>
        </w:r>
        <w:r w:rsidR="000E677F">
          <w:rPr>
            <w:noProof/>
          </w:rPr>
          <w:tab/>
        </w:r>
        <w:r w:rsidR="000E677F" w:rsidRPr="008B1A9C">
          <w:rPr>
            <w:rStyle w:val="Hyperlink"/>
            <w:noProof/>
            <w:highlight w:val="green"/>
          </w:rPr>
          <w:t>Upload new files</w:t>
        </w:r>
        <w:r w:rsidR="000E677F">
          <w:rPr>
            <w:noProof/>
            <w:webHidden/>
          </w:rPr>
          <w:tab/>
        </w:r>
        <w:r w:rsidR="000E677F">
          <w:rPr>
            <w:noProof/>
            <w:webHidden/>
          </w:rPr>
          <w:fldChar w:fldCharType="begin"/>
        </w:r>
        <w:r w:rsidR="000E677F">
          <w:rPr>
            <w:noProof/>
            <w:webHidden/>
          </w:rPr>
          <w:instrText xml:space="preserve"> PAGEREF _Toc378855146 \h </w:instrText>
        </w:r>
        <w:r w:rsidR="000E677F">
          <w:rPr>
            <w:noProof/>
            <w:webHidden/>
          </w:rPr>
        </w:r>
        <w:r w:rsidR="000E677F">
          <w:rPr>
            <w:noProof/>
            <w:webHidden/>
          </w:rPr>
          <w:fldChar w:fldCharType="separate"/>
        </w:r>
        <w:r w:rsidR="000E677F">
          <w:rPr>
            <w:noProof/>
            <w:webHidden/>
          </w:rPr>
          <w:t>16</w:t>
        </w:r>
        <w:r w:rsidR="000E677F">
          <w:rPr>
            <w:noProof/>
            <w:webHidden/>
          </w:rPr>
          <w:fldChar w:fldCharType="end"/>
        </w:r>
      </w:hyperlink>
    </w:p>
    <w:p w14:paraId="526A1587" w14:textId="77777777" w:rsidR="000E677F" w:rsidRDefault="00A97FD3" w:rsidP="00D34AE7">
      <w:pPr>
        <w:pStyle w:val="TOC4"/>
        <w:tabs>
          <w:tab w:val="left" w:pos="1760"/>
          <w:tab w:val="right" w:leader="dot" w:pos="9350"/>
        </w:tabs>
        <w:rPr>
          <w:noProof/>
        </w:rPr>
      </w:pPr>
      <w:hyperlink w:anchor="_Toc378855147" w:history="1">
        <w:r w:rsidR="000E677F" w:rsidRPr="008B1A9C">
          <w:rPr>
            <w:rStyle w:val="Hyperlink"/>
            <w:noProof/>
          </w:rPr>
          <w:t>6.2.1.1.2</w:t>
        </w:r>
        <w:r w:rsidR="000E677F">
          <w:rPr>
            <w:noProof/>
          </w:rPr>
          <w:tab/>
        </w:r>
        <w:r w:rsidR="000E677F" w:rsidRPr="008B1A9C">
          <w:rPr>
            <w:rStyle w:val="Hyperlink"/>
            <w:noProof/>
            <w:highlight w:val="red"/>
          </w:rPr>
          <w:t>Update uploaded file</w:t>
        </w:r>
        <w:r w:rsidR="000E677F">
          <w:rPr>
            <w:noProof/>
            <w:webHidden/>
          </w:rPr>
          <w:tab/>
        </w:r>
        <w:r w:rsidR="000E677F">
          <w:rPr>
            <w:noProof/>
            <w:webHidden/>
          </w:rPr>
          <w:fldChar w:fldCharType="begin"/>
        </w:r>
        <w:r w:rsidR="000E677F">
          <w:rPr>
            <w:noProof/>
            <w:webHidden/>
          </w:rPr>
          <w:instrText xml:space="preserve"> PAGEREF _Toc378855147 \h </w:instrText>
        </w:r>
        <w:r w:rsidR="000E677F">
          <w:rPr>
            <w:noProof/>
            <w:webHidden/>
          </w:rPr>
        </w:r>
        <w:r w:rsidR="000E677F">
          <w:rPr>
            <w:noProof/>
            <w:webHidden/>
          </w:rPr>
          <w:fldChar w:fldCharType="separate"/>
        </w:r>
        <w:r w:rsidR="000E677F">
          <w:rPr>
            <w:noProof/>
            <w:webHidden/>
          </w:rPr>
          <w:t>17</w:t>
        </w:r>
        <w:r w:rsidR="000E677F">
          <w:rPr>
            <w:noProof/>
            <w:webHidden/>
          </w:rPr>
          <w:fldChar w:fldCharType="end"/>
        </w:r>
      </w:hyperlink>
    </w:p>
    <w:p w14:paraId="4AC8CA43" w14:textId="77777777" w:rsidR="000E677F" w:rsidRDefault="00A97FD3" w:rsidP="00D34AE7">
      <w:pPr>
        <w:pStyle w:val="TOC4"/>
        <w:tabs>
          <w:tab w:val="left" w:pos="1760"/>
          <w:tab w:val="right" w:leader="dot" w:pos="9350"/>
        </w:tabs>
        <w:rPr>
          <w:noProof/>
        </w:rPr>
      </w:pPr>
      <w:hyperlink w:anchor="_Toc378855148" w:history="1">
        <w:r w:rsidR="000E677F" w:rsidRPr="008B1A9C">
          <w:rPr>
            <w:rStyle w:val="Hyperlink"/>
            <w:noProof/>
          </w:rPr>
          <w:t>6.2.1.2.1</w:t>
        </w:r>
        <w:r w:rsidR="000E677F">
          <w:rPr>
            <w:noProof/>
          </w:rPr>
          <w:tab/>
        </w:r>
        <w:r w:rsidR="000E677F" w:rsidRPr="008B1A9C">
          <w:rPr>
            <w:rStyle w:val="Hyperlink"/>
            <w:noProof/>
            <w:highlight w:val="green"/>
          </w:rPr>
          <w:t>Process data file in NGDS content model template</w:t>
        </w:r>
        <w:r w:rsidR="000E677F">
          <w:rPr>
            <w:noProof/>
            <w:webHidden/>
          </w:rPr>
          <w:tab/>
        </w:r>
        <w:r w:rsidR="000E677F">
          <w:rPr>
            <w:noProof/>
            <w:webHidden/>
          </w:rPr>
          <w:fldChar w:fldCharType="begin"/>
        </w:r>
        <w:r w:rsidR="000E677F">
          <w:rPr>
            <w:noProof/>
            <w:webHidden/>
          </w:rPr>
          <w:instrText xml:space="preserve"> PAGEREF _Toc378855148 \h </w:instrText>
        </w:r>
        <w:r w:rsidR="000E677F">
          <w:rPr>
            <w:noProof/>
            <w:webHidden/>
          </w:rPr>
        </w:r>
        <w:r w:rsidR="000E677F">
          <w:rPr>
            <w:noProof/>
            <w:webHidden/>
          </w:rPr>
          <w:fldChar w:fldCharType="separate"/>
        </w:r>
        <w:r w:rsidR="000E677F">
          <w:rPr>
            <w:noProof/>
            <w:webHidden/>
          </w:rPr>
          <w:t>18</w:t>
        </w:r>
        <w:r w:rsidR="000E677F">
          <w:rPr>
            <w:noProof/>
            <w:webHidden/>
          </w:rPr>
          <w:fldChar w:fldCharType="end"/>
        </w:r>
      </w:hyperlink>
    </w:p>
    <w:p w14:paraId="14044D9A" w14:textId="77777777" w:rsidR="000E677F" w:rsidRDefault="00A97FD3" w:rsidP="00D34AE7">
      <w:pPr>
        <w:pStyle w:val="TOC4"/>
        <w:tabs>
          <w:tab w:val="left" w:pos="1760"/>
          <w:tab w:val="right" w:leader="dot" w:pos="9350"/>
        </w:tabs>
        <w:rPr>
          <w:noProof/>
        </w:rPr>
      </w:pPr>
      <w:hyperlink w:anchor="_Toc378855149" w:history="1">
        <w:r w:rsidR="000E677F" w:rsidRPr="008B1A9C">
          <w:rPr>
            <w:rStyle w:val="Hyperlink"/>
            <w:noProof/>
          </w:rPr>
          <w:t>6.2.1.3.1</w:t>
        </w:r>
        <w:r w:rsidR="000E677F">
          <w:rPr>
            <w:noProof/>
          </w:rPr>
          <w:tab/>
        </w:r>
        <w:r w:rsidR="000E677F" w:rsidRPr="008B1A9C">
          <w:rPr>
            <w:rStyle w:val="Hyperlink"/>
            <w:noProof/>
            <w:highlight w:val="green"/>
          </w:rPr>
          <w:t>Create metadata record through a form</w:t>
        </w:r>
        <w:r w:rsidR="000E677F">
          <w:rPr>
            <w:noProof/>
            <w:webHidden/>
          </w:rPr>
          <w:tab/>
        </w:r>
        <w:r w:rsidR="000E677F">
          <w:rPr>
            <w:noProof/>
            <w:webHidden/>
          </w:rPr>
          <w:fldChar w:fldCharType="begin"/>
        </w:r>
        <w:r w:rsidR="000E677F">
          <w:rPr>
            <w:noProof/>
            <w:webHidden/>
          </w:rPr>
          <w:instrText xml:space="preserve"> PAGEREF _Toc378855149 \h </w:instrText>
        </w:r>
        <w:r w:rsidR="000E677F">
          <w:rPr>
            <w:noProof/>
            <w:webHidden/>
          </w:rPr>
        </w:r>
        <w:r w:rsidR="000E677F">
          <w:rPr>
            <w:noProof/>
            <w:webHidden/>
          </w:rPr>
          <w:fldChar w:fldCharType="separate"/>
        </w:r>
        <w:r w:rsidR="000E677F">
          <w:rPr>
            <w:noProof/>
            <w:webHidden/>
          </w:rPr>
          <w:t>19</w:t>
        </w:r>
        <w:r w:rsidR="000E677F">
          <w:rPr>
            <w:noProof/>
            <w:webHidden/>
          </w:rPr>
          <w:fldChar w:fldCharType="end"/>
        </w:r>
      </w:hyperlink>
    </w:p>
    <w:p w14:paraId="0421B795" w14:textId="77777777" w:rsidR="000E677F" w:rsidRDefault="00A97FD3" w:rsidP="00D34AE7">
      <w:pPr>
        <w:pStyle w:val="TOC4"/>
        <w:tabs>
          <w:tab w:val="left" w:pos="1760"/>
          <w:tab w:val="right" w:leader="dot" w:pos="9350"/>
        </w:tabs>
        <w:rPr>
          <w:noProof/>
        </w:rPr>
      </w:pPr>
      <w:hyperlink w:anchor="_Toc378855150" w:history="1">
        <w:r w:rsidR="000E677F" w:rsidRPr="008B1A9C">
          <w:rPr>
            <w:rStyle w:val="Hyperlink"/>
            <w:rFonts w:eastAsia="Times"/>
            <w:noProof/>
          </w:rPr>
          <w:t>6.2.1.3.2</w:t>
        </w:r>
        <w:r w:rsidR="000E677F">
          <w:rPr>
            <w:noProof/>
          </w:rPr>
          <w:tab/>
        </w:r>
        <w:r w:rsidR="000E677F" w:rsidRPr="008B1A9C">
          <w:rPr>
            <w:rStyle w:val="Hyperlink"/>
            <w:noProof/>
            <w:highlight w:val="green"/>
          </w:rPr>
          <w:t xml:space="preserve">Bulk upload metadata </w:t>
        </w:r>
        <w:r w:rsidR="000E677F" w:rsidRPr="008B1A9C">
          <w:rPr>
            <w:rStyle w:val="Hyperlink"/>
            <w:noProof/>
            <w:highlight w:val="red"/>
          </w:rPr>
          <w:t>from metadata content template table</w:t>
        </w:r>
        <w:r w:rsidR="000E677F">
          <w:rPr>
            <w:noProof/>
            <w:webHidden/>
          </w:rPr>
          <w:tab/>
        </w:r>
        <w:r w:rsidR="000E677F">
          <w:rPr>
            <w:noProof/>
            <w:webHidden/>
          </w:rPr>
          <w:fldChar w:fldCharType="begin"/>
        </w:r>
        <w:r w:rsidR="000E677F">
          <w:rPr>
            <w:noProof/>
            <w:webHidden/>
          </w:rPr>
          <w:instrText xml:space="preserve"> PAGEREF _Toc378855150 \h </w:instrText>
        </w:r>
        <w:r w:rsidR="000E677F">
          <w:rPr>
            <w:noProof/>
            <w:webHidden/>
          </w:rPr>
        </w:r>
        <w:r w:rsidR="000E677F">
          <w:rPr>
            <w:noProof/>
            <w:webHidden/>
          </w:rPr>
          <w:fldChar w:fldCharType="separate"/>
        </w:r>
        <w:r w:rsidR="000E677F">
          <w:rPr>
            <w:noProof/>
            <w:webHidden/>
          </w:rPr>
          <w:t>20</w:t>
        </w:r>
        <w:r w:rsidR="000E677F">
          <w:rPr>
            <w:noProof/>
            <w:webHidden/>
          </w:rPr>
          <w:fldChar w:fldCharType="end"/>
        </w:r>
      </w:hyperlink>
    </w:p>
    <w:p w14:paraId="1C8C902B" w14:textId="77777777" w:rsidR="000E677F" w:rsidRDefault="00A97FD3" w:rsidP="00D34AE7">
      <w:pPr>
        <w:pStyle w:val="TOC4"/>
        <w:tabs>
          <w:tab w:val="left" w:pos="1760"/>
          <w:tab w:val="right" w:leader="dot" w:pos="9350"/>
        </w:tabs>
        <w:rPr>
          <w:noProof/>
        </w:rPr>
      </w:pPr>
      <w:hyperlink w:anchor="_Toc378855151" w:history="1">
        <w:r w:rsidR="000E677F" w:rsidRPr="008B1A9C">
          <w:rPr>
            <w:rStyle w:val="Hyperlink"/>
            <w:noProof/>
          </w:rPr>
          <w:t>6.2.1.3.3</w:t>
        </w:r>
        <w:r w:rsidR="000E677F">
          <w:rPr>
            <w:noProof/>
          </w:rPr>
          <w:tab/>
        </w:r>
        <w:r w:rsidR="000E677F" w:rsidRPr="008B1A9C">
          <w:rPr>
            <w:rStyle w:val="Hyperlink"/>
            <w:noProof/>
            <w:highlight w:val="green"/>
          </w:rPr>
          <w:t>Browse and manage</w:t>
        </w:r>
        <w:r w:rsidR="000E677F" w:rsidRPr="008B1A9C">
          <w:rPr>
            <w:rStyle w:val="Hyperlink"/>
            <w:noProof/>
          </w:rPr>
          <w:t xml:space="preserve"> resource directory and </w:t>
        </w:r>
        <w:r w:rsidR="000E677F" w:rsidRPr="008B1A9C">
          <w:rPr>
            <w:rStyle w:val="Hyperlink"/>
            <w:noProof/>
            <w:highlight w:val="red"/>
          </w:rPr>
          <w:t>collections</w:t>
        </w:r>
        <w:r w:rsidR="000E677F">
          <w:rPr>
            <w:noProof/>
            <w:webHidden/>
          </w:rPr>
          <w:tab/>
        </w:r>
        <w:r w:rsidR="000E677F">
          <w:rPr>
            <w:noProof/>
            <w:webHidden/>
          </w:rPr>
          <w:fldChar w:fldCharType="begin"/>
        </w:r>
        <w:r w:rsidR="000E677F">
          <w:rPr>
            <w:noProof/>
            <w:webHidden/>
          </w:rPr>
          <w:instrText xml:space="preserve"> PAGEREF _Toc378855151 \h </w:instrText>
        </w:r>
        <w:r w:rsidR="000E677F">
          <w:rPr>
            <w:noProof/>
            <w:webHidden/>
          </w:rPr>
        </w:r>
        <w:r w:rsidR="000E677F">
          <w:rPr>
            <w:noProof/>
            <w:webHidden/>
          </w:rPr>
          <w:fldChar w:fldCharType="separate"/>
        </w:r>
        <w:r w:rsidR="000E677F">
          <w:rPr>
            <w:noProof/>
            <w:webHidden/>
          </w:rPr>
          <w:t>21</w:t>
        </w:r>
        <w:r w:rsidR="000E677F">
          <w:rPr>
            <w:noProof/>
            <w:webHidden/>
          </w:rPr>
          <w:fldChar w:fldCharType="end"/>
        </w:r>
      </w:hyperlink>
    </w:p>
    <w:p w14:paraId="57838E92" w14:textId="77777777" w:rsidR="000E677F" w:rsidRDefault="00A97FD3" w:rsidP="00D34AE7">
      <w:pPr>
        <w:pStyle w:val="TOC4"/>
        <w:tabs>
          <w:tab w:val="left" w:pos="1760"/>
          <w:tab w:val="right" w:leader="dot" w:pos="9350"/>
        </w:tabs>
        <w:rPr>
          <w:noProof/>
        </w:rPr>
      </w:pPr>
      <w:hyperlink w:anchor="_Toc378855152" w:history="1">
        <w:r w:rsidR="000E677F" w:rsidRPr="008B1A9C">
          <w:rPr>
            <w:rStyle w:val="Hyperlink"/>
            <w:noProof/>
          </w:rPr>
          <w:t>6.2.1.3.4</w:t>
        </w:r>
        <w:r w:rsidR="000E677F">
          <w:rPr>
            <w:noProof/>
          </w:rPr>
          <w:tab/>
        </w:r>
        <w:r w:rsidR="000E677F" w:rsidRPr="008B1A9C">
          <w:rPr>
            <w:rStyle w:val="Hyperlink"/>
            <w:noProof/>
            <w:highlight w:val="red"/>
          </w:rPr>
          <w:t>Bulk update metadata records</w:t>
        </w:r>
        <w:r w:rsidR="000E677F">
          <w:rPr>
            <w:noProof/>
            <w:webHidden/>
          </w:rPr>
          <w:tab/>
        </w:r>
        <w:r w:rsidR="000E677F">
          <w:rPr>
            <w:noProof/>
            <w:webHidden/>
          </w:rPr>
          <w:fldChar w:fldCharType="begin"/>
        </w:r>
        <w:r w:rsidR="000E677F">
          <w:rPr>
            <w:noProof/>
            <w:webHidden/>
          </w:rPr>
          <w:instrText xml:space="preserve"> PAGEREF _Toc378855152 \h </w:instrText>
        </w:r>
        <w:r w:rsidR="000E677F">
          <w:rPr>
            <w:noProof/>
            <w:webHidden/>
          </w:rPr>
        </w:r>
        <w:r w:rsidR="000E677F">
          <w:rPr>
            <w:noProof/>
            <w:webHidden/>
          </w:rPr>
          <w:fldChar w:fldCharType="separate"/>
        </w:r>
        <w:r w:rsidR="000E677F">
          <w:rPr>
            <w:noProof/>
            <w:webHidden/>
          </w:rPr>
          <w:t>22</w:t>
        </w:r>
        <w:r w:rsidR="000E677F">
          <w:rPr>
            <w:noProof/>
            <w:webHidden/>
          </w:rPr>
          <w:fldChar w:fldCharType="end"/>
        </w:r>
      </w:hyperlink>
    </w:p>
    <w:p w14:paraId="6D0165C8" w14:textId="77777777" w:rsidR="000E677F" w:rsidRDefault="00A97FD3" w:rsidP="00C60086">
      <w:pPr>
        <w:pStyle w:val="TOC3"/>
        <w:tabs>
          <w:tab w:val="left" w:pos="1320"/>
          <w:tab w:val="right" w:leader="dot" w:pos="9350"/>
        </w:tabs>
        <w:jc w:val="left"/>
        <w:rPr>
          <w:rFonts w:asciiTheme="minorHAnsi" w:hAnsiTheme="minorHAnsi" w:cstheme="minorBidi"/>
          <w:noProof/>
        </w:rPr>
      </w:pPr>
      <w:hyperlink w:anchor="_Toc378855153" w:history="1">
        <w:r w:rsidR="000E677F" w:rsidRPr="008B1A9C">
          <w:rPr>
            <w:rStyle w:val="Hyperlink"/>
            <w:noProof/>
          </w:rPr>
          <w:t>6.2.2</w:t>
        </w:r>
        <w:r w:rsidR="000E677F">
          <w:rPr>
            <w:rFonts w:asciiTheme="minorHAnsi" w:hAnsiTheme="minorHAnsi" w:cstheme="minorBidi"/>
            <w:noProof/>
          </w:rPr>
          <w:tab/>
        </w:r>
        <w:r w:rsidR="000E677F" w:rsidRPr="008B1A9C">
          <w:rPr>
            <w:rStyle w:val="Hyperlink"/>
            <w:noProof/>
          </w:rPr>
          <w:t>Data Steward</w:t>
        </w:r>
        <w:r w:rsidR="000E677F">
          <w:rPr>
            <w:noProof/>
            <w:webHidden/>
          </w:rPr>
          <w:tab/>
        </w:r>
        <w:r w:rsidR="000E677F">
          <w:rPr>
            <w:noProof/>
            <w:webHidden/>
          </w:rPr>
          <w:fldChar w:fldCharType="begin"/>
        </w:r>
        <w:r w:rsidR="000E677F">
          <w:rPr>
            <w:noProof/>
            <w:webHidden/>
          </w:rPr>
          <w:instrText xml:space="preserve"> PAGEREF _Toc378855153 \h </w:instrText>
        </w:r>
        <w:r w:rsidR="000E677F">
          <w:rPr>
            <w:noProof/>
            <w:webHidden/>
          </w:rPr>
        </w:r>
        <w:r w:rsidR="000E677F">
          <w:rPr>
            <w:noProof/>
            <w:webHidden/>
          </w:rPr>
          <w:fldChar w:fldCharType="separate"/>
        </w:r>
        <w:r w:rsidR="000E677F">
          <w:rPr>
            <w:noProof/>
            <w:webHidden/>
          </w:rPr>
          <w:t>22</w:t>
        </w:r>
        <w:r w:rsidR="000E677F">
          <w:rPr>
            <w:noProof/>
            <w:webHidden/>
          </w:rPr>
          <w:fldChar w:fldCharType="end"/>
        </w:r>
      </w:hyperlink>
    </w:p>
    <w:p w14:paraId="69AA9553" w14:textId="77777777" w:rsidR="000E677F" w:rsidRDefault="00A97FD3" w:rsidP="00D34AE7">
      <w:pPr>
        <w:pStyle w:val="TOC4"/>
        <w:tabs>
          <w:tab w:val="left" w:pos="1760"/>
          <w:tab w:val="right" w:leader="dot" w:pos="9350"/>
        </w:tabs>
        <w:rPr>
          <w:noProof/>
        </w:rPr>
      </w:pPr>
      <w:hyperlink w:anchor="_Toc378855154" w:history="1">
        <w:r w:rsidR="000E677F" w:rsidRPr="008B1A9C">
          <w:rPr>
            <w:rStyle w:val="Hyperlink"/>
            <w:noProof/>
          </w:rPr>
          <w:t>6.2.2.1.1</w:t>
        </w:r>
        <w:r w:rsidR="000E677F">
          <w:rPr>
            <w:noProof/>
          </w:rPr>
          <w:tab/>
        </w:r>
        <w:r w:rsidR="000E677F" w:rsidRPr="008B1A9C">
          <w:rPr>
            <w:rStyle w:val="Hyperlink"/>
            <w:noProof/>
            <w:highlight w:val="green"/>
          </w:rPr>
          <w:t>View resource submission and update logs</w:t>
        </w:r>
        <w:r w:rsidR="000E677F">
          <w:rPr>
            <w:noProof/>
            <w:webHidden/>
          </w:rPr>
          <w:tab/>
        </w:r>
        <w:r w:rsidR="000E677F">
          <w:rPr>
            <w:noProof/>
            <w:webHidden/>
          </w:rPr>
          <w:fldChar w:fldCharType="begin"/>
        </w:r>
        <w:r w:rsidR="000E677F">
          <w:rPr>
            <w:noProof/>
            <w:webHidden/>
          </w:rPr>
          <w:instrText xml:space="preserve"> PAGEREF _Toc378855154 \h </w:instrText>
        </w:r>
        <w:r w:rsidR="000E677F">
          <w:rPr>
            <w:noProof/>
            <w:webHidden/>
          </w:rPr>
        </w:r>
        <w:r w:rsidR="000E677F">
          <w:rPr>
            <w:noProof/>
            <w:webHidden/>
          </w:rPr>
          <w:fldChar w:fldCharType="separate"/>
        </w:r>
        <w:r w:rsidR="000E677F">
          <w:rPr>
            <w:noProof/>
            <w:webHidden/>
          </w:rPr>
          <w:t>22</w:t>
        </w:r>
        <w:r w:rsidR="000E677F">
          <w:rPr>
            <w:noProof/>
            <w:webHidden/>
          </w:rPr>
          <w:fldChar w:fldCharType="end"/>
        </w:r>
      </w:hyperlink>
    </w:p>
    <w:p w14:paraId="502F921A" w14:textId="77777777" w:rsidR="000E677F" w:rsidRDefault="00A97FD3" w:rsidP="00D34AE7">
      <w:pPr>
        <w:pStyle w:val="TOC4"/>
        <w:tabs>
          <w:tab w:val="left" w:pos="1760"/>
          <w:tab w:val="right" w:leader="dot" w:pos="9350"/>
        </w:tabs>
        <w:rPr>
          <w:noProof/>
        </w:rPr>
      </w:pPr>
      <w:hyperlink w:anchor="_Toc378855155" w:history="1">
        <w:r w:rsidR="000E677F" w:rsidRPr="008B1A9C">
          <w:rPr>
            <w:rStyle w:val="Hyperlink"/>
            <w:rFonts w:eastAsia="Times"/>
            <w:noProof/>
          </w:rPr>
          <w:t>6.2.2.2.1</w:t>
        </w:r>
        <w:r w:rsidR="000E677F">
          <w:rPr>
            <w:noProof/>
          </w:rPr>
          <w:tab/>
        </w:r>
        <w:r w:rsidR="000E677F" w:rsidRPr="008B1A9C">
          <w:rPr>
            <w:rStyle w:val="Hyperlink"/>
            <w:noProof/>
          </w:rPr>
          <w:t>View catalog audit log</w:t>
        </w:r>
        <w:r w:rsidR="000E677F" w:rsidRPr="008B1A9C">
          <w:rPr>
            <w:rStyle w:val="Hyperlink"/>
            <w:noProof/>
            <w:highlight w:val="green"/>
          </w:rPr>
          <w:t>??</w:t>
        </w:r>
        <w:r w:rsidR="000E677F">
          <w:rPr>
            <w:noProof/>
            <w:webHidden/>
          </w:rPr>
          <w:tab/>
        </w:r>
        <w:r w:rsidR="000E677F">
          <w:rPr>
            <w:noProof/>
            <w:webHidden/>
          </w:rPr>
          <w:fldChar w:fldCharType="begin"/>
        </w:r>
        <w:r w:rsidR="000E677F">
          <w:rPr>
            <w:noProof/>
            <w:webHidden/>
          </w:rPr>
          <w:instrText xml:space="preserve"> PAGEREF _Toc378855155 \h </w:instrText>
        </w:r>
        <w:r w:rsidR="000E677F">
          <w:rPr>
            <w:noProof/>
            <w:webHidden/>
          </w:rPr>
        </w:r>
        <w:r w:rsidR="000E677F">
          <w:rPr>
            <w:noProof/>
            <w:webHidden/>
          </w:rPr>
          <w:fldChar w:fldCharType="separate"/>
        </w:r>
        <w:r w:rsidR="000E677F">
          <w:rPr>
            <w:noProof/>
            <w:webHidden/>
          </w:rPr>
          <w:t>24</w:t>
        </w:r>
        <w:r w:rsidR="000E677F">
          <w:rPr>
            <w:noProof/>
            <w:webHidden/>
          </w:rPr>
          <w:fldChar w:fldCharType="end"/>
        </w:r>
      </w:hyperlink>
    </w:p>
    <w:p w14:paraId="4C04E070" w14:textId="77777777" w:rsidR="000E677F" w:rsidRDefault="00A97FD3" w:rsidP="00D34AE7">
      <w:pPr>
        <w:pStyle w:val="TOC4"/>
        <w:tabs>
          <w:tab w:val="left" w:pos="1760"/>
          <w:tab w:val="right" w:leader="dot" w:pos="9350"/>
        </w:tabs>
        <w:rPr>
          <w:noProof/>
        </w:rPr>
      </w:pPr>
      <w:hyperlink w:anchor="_Toc378855156" w:history="1">
        <w:r w:rsidR="000E677F" w:rsidRPr="008B1A9C">
          <w:rPr>
            <w:rStyle w:val="Hyperlink"/>
            <w:noProof/>
          </w:rPr>
          <w:t>6.2.2.2.2</w:t>
        </w:r>
        <w:r w:rsidR="000E677F">
          <w:rPr>
            <w:noProof/>
          </w:rPr>
          <w:tab/>
        </w:r>
        <w:r w:rsidR="000E677F" w:rsidRPr="008B1A9C">
          <w:rPr>
            <w:rStyle w:val="Hyperlink"/>
            <w:noProof/>
            <w:highlight w:val="red"/>
          </w:rPr>
          <w:t>View quality assurance reports</w:t>
        </w:r>
        <w:r w:rsidR="000E677F">
          <w:rPr>
            <w:noProof/>
            <w:webHidden/>
          </w:rPr>
          <w:tab/>
        </w:r>
        <w:r w:rsidR="000E677F">
          <w:rPr>
            <w:noProof/>
            <w:webHidden/>
          </w:rPr>
          <w:fldChar w:fldCharType="begin"/>
        </w:r>
        <w:r w:rsidR="000E677F">
          <w:rPr>
            <w:noProof/>
            <w:webHidden/>
          </w:rPr>
          <w:instrText xml:space="preserve"> PAGEREF _Toc378855156 \h </w:instrText>
        </w:r>
        <w:r w:rsidR="000E677F">
          <w:rPr>
            <w:noProof/>
            <w:webHidden/>
          </w:rPr>
        </w:r>
        <w:r w:rsidR="000E677F">
          <w:rPr>
            <w:noProof/>
            <w:webHidden/>
          </w:rPr>
          <w:fldChar w:fldCharType="separate"/>
        </w:r>
        <w:r w:rsidR="000E677F">
          <w:rPr>
            <w:noProof/>
            <w:webHidden/>
          </w:rPr>
          <w:t>24</w:t>
        </w:r>
        <w:r w:rsidR="000E677F">
          <w:rPr>
            <w:noProof/>
            <w:webHidden/>
          </w:rPr>
          <w:fldChar w:fldCharType="end"/>
        </w:r>
      </w:hyperlink>
    </w:p>
    <w:p w14:paraId="7222FF3A" w14:textId="77777777" w:rsidR="000E677F" w:rsidRDefault="00A97FD3" w:rsidP="00D34AE7">
      <w:pPr>
        <w:pStyle w:val="TOC4"/>
        <w:tabs>
          <w:tab w:val="left" w:pos="1760"/>
          <w:tab w:val="right" w:leader="dot" w:pos="9350"/>
        </w:tabs>
        <w:rPr>
          <w:noProof/>
        </w:rPr>
      </w:pPr>
      <w:hyperlink w:anchor="_Toc378855157" w:history="1">
        <w:r w:rsidR="000E677F" w:rsidRPr="008B1A9C">
          <w:rPr>
            <w:rStyle w:val="Hyperlink"/>
            <w:noProof/>
          </w:rPr>
          <w:t>6.2.2.2.3</w:t>
        </w:r>
        <w:r w:rsidR="000E677F">
          <w:rPr>
            <w:noProof/>
          </w:rPr>
          <w:tab/>
        </w:r>
        <w:r w:rsidR="000E677F" w:rsidRPr="008B1A9C">
          <w:rPr>
            <w:rStyle w:val="Hyperlink"/>
            <w:noProof/>
            <w:highlight w:val="red"/>
          </w:rPr>
          <w:t>Flag resource quality issue</w:t>
        </w:r>
        <w:r w:rsidR="000E677F">
          <w:rPr>
            <w:noProof/>
            <w:webHidden/>
          </w:rPr>
          <w:tab/>
        </w:r>
        <w:r w:rsidR="000E677F">
          <w:rPr>
            <w:noProof/>
            <w:webHidden/>
          </w:rPr>
          <w:fldChar w:fldCharType="begin"/>
        </w:r>
        <w:r w:rsidR="000E677F">
          <w:rPr>
            <w:noProof/>
            <w:webHidden/>
          </w:rPr>
          <w:instrText xml:space="preserve"> PAGEREF _Toc378855157 \h </w:instrText>
        </w:r>
        <w:r w:rsidR="000E677F">
          <w:rPr>
            <w:noProof/>
            <w:webHidden/>
          </w:rPr>
        </w:r>
        <w:r w:rsidR="000E677F">
          <w:rPr>
            <w:noProof/>
            <w:webHidden/>
          </w:rPr>
          <w:fldChar w:fldCharType="separate"/>
        </w:r>
        <w:r w:rsidR="000E677F">
          <w:rPr>
            <w:noProof/>
            <w:webHidden/>
          </w:rPr>
          <w:t>25</w:t>
        </w:r>
        <w:r w:rsidR="000E677F">
          <w:rPr>
            <w:noProof/>
            <w:webHidden/>
          </w:rPr>
          <w:fldChar w:fldCharType="end"/>
        </w:r>
      </w:hyperlink>
    </w:p>
    <w:p w14:paraId="43A64C68" w14:textId="77777777" w:rsidR="000E677F" w:rsidRDefault="00A97FD3" w:rsidP="00D34AE7">
      <w:pPr>
        <w:pStyle w:val="TOC4"/>
        <w:tabs>
          <w:tab w:val="left" w:pos="1760"/>
          <w:tab w:val="right" w:leader="dot" w:pos="9350"/>
        </w:tabs>
        <w:rPr>
          <w:noProof/>
        </w:rPr>
      </w:pPr>
      <w:hyperlink w:anchor="_Toc378855158" w:history="1">
        <w:r w:rsidR="000E677F" w:rsidRPr="008B1A9C">
          <w:rPr>
            <w:rStyle w:val="Hyperlink"/>
            <w:noProof/>
          </w:rPr>
          <w:t>6.2.2.2.4</w:t>
        </w:r>
        <w:r w:rsidR="000E677F">
          <w:rPr>
            <w:noProof/>
          </w:rPr>
          <w:tab/>
        </w:r>
        <w:r w:rsidR="000E677F" w:rsidRPr="008B1A9C">
          <w:rPr>
            <w:rStyle w:val="Hyperlink"/>
            <w:noProof/>
            <w:highlight w:val="red"/>
          </w:rPr>
          <w:t>Browse flagged data catalog entries</w:t>
        </w:r>
        <w:r w:rsidR="000E677F">
          <w:rPr>
            <w:noProof/>
            <w:webHidden/>
          </w:rPr>
          <w:tab/>
        </w:r>
        <w:r w:rsidR="000E677F">
          <w:rPr>
            <w:noProof/>
            <w:webHidden/>
          </w:rPr>
          <w:fldChar w:fldCharType="begin"/>
        </w:r>
        <w:r w:rsidR="000E677F">
          <w:rPr>
            <w:noProof/>
            <w:webHidden/>
          </w:rPr>
          <w:instrText xml:space="preserve"> PAGEREF _Toc378855158 \h </w:instrText>
        </w:r>
        <w:r w:rsidR="000E677F">
          <w:rPr>
            <w:noProof/>
            <w:webHidden/>
          </w:rPr>
        </w:r>
        <w:r w:rsidR="000E677F">
          <w:rPr>
            <w:noProof/>
            <w:webHidden/>
          </w:rPr>
          <w:fldChar w:fldCharType="separate"/>
        </w:r>
        <w:r w:rsidR="000E677F">
          <w:rPr>
            <w:noProof/>
            <w:webHidden/>
          </w:rPr>
          <w:t>25</w:t>
        </w:r>
        <w:r w:rsidR="000E677F">
          <w:rPr>
            <w:noProof/>
            <w:webHidden/>
          </w:rPr>
          <w:fldChar w:fldCharType="end"/>
        </w:r>
      </w:hyperlink>
    </w:p>
    <w:p w14:paraId="5DCE00AE" w14:textId="77777777" w:rsidR="000E677F" w:rsidRDefault="00A97FD3" w:rsidP="00D34AE7">
      <w:pPr>
        <w:pStyle w:val="TOC4"/>
        <w:tabs>
          <w:tab w:val="left" w:pos="1760"/>
          <w:tab w:val="right" w:leader="dot" w:pos="9350"/>
        </w:tabs>
        <w:rPr>
          <w:noProof/>
        </w:rPr>
      </w:pPr>
      <w:hyperlink w:anchor="_Toc378855159" w:history="1">
        <w:r w:rsidR="000E677F" w:rsidRPr="008B1A9C">
          <w:rPr>
            <w:rStyle w:val="Hyperlink"/>
            <w:noProof/>
          </w:rPr>
          <w:t>6.2.2.2.5</w:t>
        </w:r>
        <w:r w:rsidR="000E677F">
          <w:rPr>
            <w:noProof/>
          </w:rPr>
          <w:tab/>
        </w:r>
        <w:r w:rsidR="000E677F" w:rsidRPr="008B1A9C">
          <w:rPr>
            <w:rStyle w:val="Hyperlink"/>
            <w:noProof/>
            <w:highlight w:val="green"/>
          </w:rPr>
          <w:t>Perform manual error</w:t>
        </w:r>
        <w:r w:rsidR="000E677F" w:rsidRPr="008B1A9C">
          <w:rPr>
            <w:rStyle w:val="Hyperlink"/>
            <w:noProof/>
          </w:rPr>
          <w:t xml:space="preserve"> </w:t>
        </w:r>
        <w:r w:rsidR="000E677F" w:rsidRPr="008B1A9C">
          <w:rPr>
            <w:rStyle w:val="Hyperlink"/>
            <w:noProof/>
            <w:highlight w:val="red"/>
          </w:rPr>
          <w:t>correction</w:t>
        </w:r>
        <w:r w:rsidR="000E677F">
          <w:rPr>
            <w:noProof/>
            <w:webHidden/>
          </w:rPr>
          <w:tab/>
        </w:r>
        <w:r w:rsidR="000E677F">
          <w:rPr>
            <w:noProof/>
            <w:webHidden/>
          </w:rPr>
          <w:fldChar w:fldCharType="begin"/>
        </w:r>
        <w:r w:rsidR="000E677F">
          <w:rPr>
            <w:noProof/>
            <w:webHidden/>
          </w:rPr>
          <w:instrText xml:space="preserve"> PAGEREF _Toc378855159 \h </w:instrText>
        </w:r>
        <w:r w:rsidR="000E677F">
          <w:rPr>
            <w:noProof/>
            <w:webHidden/>
          </w:rPr>
        </w:r>
        <w:r w:rsidR="000E677F">
          <w:rPr>
            <w:noProof/>
            <w:webHidden/>
          </w:rPr>
          <w:fldChar w:fldCharType="separate"/>
        </w:r>
        <w:r w:rsidR="000E677F">
          <w:rPr>
            <w:noProof/>
            <w:webHidden/>
          </w:rPr>
          <w:t>26</w:t>
        </w:r>
        <w:r w:rsidR="000E677F">
          <w:rPr>
            <w:noProof/>
            <w:webHidden/>
          </w:rPr>
          <w:fldChar w:fldCharType="end"/>
        </w:r>
      </w:hyperlink>
    </w:p>
    <w:p w14:paraId="42FCF751" w14:textId="77777777" w:rsidR="000E677F" w:rsidRDefault="00A97FD3" w:rsidP="00D34AE7">
      <w:pPr>
        <w:pStyle w:val="TOC4"/>
        <w:tabs>
          <w:tab w:val="left" w:pos="1760"/>
          <w:tab w:val="right" w:leader="dot" w:pos="9350"/>
        </w:tabs>
        <w:rPr>
          <w:noProof/>
        </w:rPr>
      </w:pPr>
      <w:hyperlink w:anchor="_Toc378855160" w:history="1">
        <w:r w:rsidR="000E677F" w:rsidRPr="008B1A9C">
          <w:rPr>
            <w:rStyle w:val="Hyperlink"/>
            <w:noProof/>
          </w:rPr>
          <w:t>6.2.2.2.6</w:t>
        </w:r>
        <w:r w:rsidR="000E677F">
          <w:rPr>
            <w:noProof/>
          </w:rPr>
          <w:tab/>
        </w:r>
        <w:r w:rsidR="000E677F" w:rsidRPr="008B1A9C">
          <w:rPr>
            <w:rStyle w:val="Hyperlink"/>
            <w:noProof/>
            <w:highlight w:val="red"/>
          </w:rPr>
          <w:t>Clear quality flag</w:t>
        </w:r>
        <w:r w:rsidR="000E677F">
          <w:rPr>
            <w:noProof/>
            <w:webHidden/>
          </w:rPr>
          <w:tab/>
        </w:r>
        <w:r w:rsidR="000E677F">
          <w:rPr>
            <w:noProof/>
            <w:webHidden/>
          </w:rPr>
          <w:fldChar w:fldCharType="begin"/>
        </w:r>
        <w:r w:rsidR="000E677F">
          <w:rPr>
            <w:noProof/>
            <w:webHidden/>
          </w:rPr>
          <w:instrText xml:space="preserve"> PAGEREF _Toc378855160 \h </w:instrText>
        </w:r>
        <w:r w:rsidR="000E677F">
          <w:rPr>
            <w:noProof/>
            <w:webHidden/>
          </w:rPr>
        </w:r>
        <w:r w:rsidR="000E677F">
          <w:rPr>
            <w:noProof/>
            <w:webHidden/>
          </w:rPr>
          <w:fldChar w:fldCharType="separate"/>
        </w:r>
        <w:r w:rsidR="000E677F">
          <w:rPr>
            <w:noProof/>
            <w:webHidden/>
          </w:rPr>
          <w:t>26</w:t>
        </w:r>
        <w:r w:rsidR="000E677F">
          <w:rPr>
            <w:noProof/>
            <w:webHidden/>
          </w:rPr>
          <w:fldChar w:fldCharType="end"/>
        </w:r>
      </w:hyperlink>
    </w:p>
    <w:p w14:paraId="7DA8ABAC" w14:textId="77777777" w:rsidR="000E677F" w:rsidRDefault="00A97FD3" w:rsidP="00D34AE7">
      <w:pPr>
        <w:pStyle w:val="TOC4"/>
        <w:tabs>
          <w:tab w:val="left" w:pos="1760"/>
          <w:tab w:val="right" w:leader="dot" w:pos="9350"/>
        </w:tabs>
        <w:rPr>
          <w:noProof/>
        </w:rPr>
      </w:pPr>
      <w:hyperlink w:anchor="_Toc378855161" w:history="1">
        <w:r w:rsidR="000E677F" w:rsidRPr="008B1A9C">
          <w:rPr>
            <w:rStyle w:val="Hyperlink"/>
            <w:noProof/>
          </w:rPr>
          <w:t>6.2.2.2.7</w:t>
        </w:r>
        <w:r w:rsidR="000E677F">
          <w:rPr>
            <w:noProof/>
          </w:rPr>
          <w:tab/>
        </w:r>
        <w:r w:rsidR="000E677F" w:rsidRPr="008B1A9C">
          <w:rPr>
            <w:rStyle w:val="Hyperlink"/>
            <w:noProof/>
            <w:highlight w:val="red"/>
          </w:rPr>
          <w:t>Catalog cleanup</w:t>
        </w:r>
        <w:r w:rsidR="000E677F">
          <w:rPr>
            <w:noProof/>
            <w:webHidden/>
          </w:rPr>
          <w:tab/>
        </w:r>
        <w:r w:rsidR="000E677F">
          <w:rPr>
            <w:noProof/>
            <w:webHidden/>
          </w:rPr>
          <w:fldChar w:fldCharType="begin"/>
        </w:r>
        <w:r w:rsidR="000E677F">
          <w:rPr>
            <w:noProof/>
            <w:webHidden/>
          </w:rPr>
          <w:instrText xml:space="preserve"> PAGEREF _Toc378855161 \h </w:instrText>
        </w:r>
        <w:r w:rsidR="000E677F">
          <w:rPr>
            <w:noProof/>
            <w:webHidden/>
          </w:rPr>
        </w:r>
        <w:r w:rsidR="000E677F">
          <w:rPr>
            <w:noProof/>
            <w:webHidden/>
          </w:rPr>
          <w:fldChar w:fldCharType="separate"/>
        </w:r>
        <w:r w:rsidR="000E677F">
          <w:rPr>
            <w:noProof/>
            <w:webHidden/>
          </w:rPr>
          <w:t>27</w:t>
        </w:r>
        <w:r w:rsidR="000E677F">
          <w:rPr>
            <w:noProof/>
            <w:webHidden/>
          </w:rPr>
          <w:fldChar w:fldCharType="end"/>
        </w:r>
      </w:hyperlink>
    </w:p>
    <w:p w14:paraId="4ACEF01A" w14:textId="77777777" w:rsidR="000E677F" w:rsidRDefault="00A97FD3" w:rsidP="00D34AE7">
      <w:pPr>
        <w:pStyle w:val="TOC4"/>
        <w:tabs>
          <w:tab w:val="left" w:pos="1760"/>
          <w:tab w:val="right" w:leader="dot" w:pos="9350"/>
        </w:tabs>
        <w:rPr>
          <w:noProof/>
        </w:rPr>
      </w:pPr>
      <w:hyperlink w:anchor="_Toc378855162" w:history="1">
        <w:r w:rsidR="000E677F" w:rsidRPr="008B1A9C">
          <w:rPr>
            <w:rStyle w:val="Hyperlink"/>
            <w:noProof/>
          </w:rPr>
          <w:t>6.2.2.2.8</w:t>
        </w:r>
        <w:r w:rsidR="000E677F">
          <w:rPr>
            <w:noProof/>
          </w:rPr>
          <w:tab/>
        </w:r>
        <w:r w:rsidR="000E677F" w:rsidRPr="008B1A9C">
          <w:rPr>
            <w:rStyle w:val="Hyperlink"/>
            <w:noProof/>
            <w:highlight w:val="red"/>
          </w:rPr>
          <w:t>Notify data submitter of data or metadata problem</w:t>
        </w:r>
        <w:r w:rsidR="000E677F">
          <w:rPr>
            <w:noProof/>
            <w:webHidden/>
          </w:rPr>
          <w:tab/>
        </w:r>
        <w:r w:rsidR="000E677F">
          <w:rPr>
            <w:noProof/>
            <w:webHidden/>
          </w:rPr>
          <w:fldChar w:fldCharType="begin"/>
        </w:r>
        <w:r w:rsidR="000E677F">
          <w:rPr>
            <w:noProof/>
            <w:webHidden/>
          </w:rPr>
          <w:instrText xml:space="preserve"> PAGEREF _Toc378855162 \h </w:instrText>
        </w:r>
        <w:r w:rsidR="000E677F">
          <w:rPr>
            <w:noProof/>
            <w:webHidden/>
          </w:rPr>
        </w:r>
        <w:r w:rsidR="000E677F">
          <w:rPr>
            <w:noProof/>
            <w:webHidden/>
          </w:rPr>
          <w:fldChar w:fldCharType="separate"/>
        </w:r>
        <w:r w:rsidR="000E677F">
          <w:rPr>
            <w:noProof/>
            <w:webHidden/>
          </w:rPr>
          <w:t>28</w:t>
        </w:r>
        <w:r w:rsidR="000E677F">
          <w:rPr>
            <w:noProof/>
            <w:webHidden/>
          </w:rPr>
          <w:fldChar w:fldCharType="end"/>
        </w:r>
      </w:hyperlink>
    </w:p>
    <w:p w14:paraId="7FDDF0A1" w14:textId="77777777" w:rsidR="000E677F" w:rsidRDefault="00A97FD3" w:rsidP="00D34AE7">
      <w:pPr>
        <w:pStyle w:val="TOC4"/>
        <w:tabs>
          <w:tab w:val="left" w:pos="1760"/>
          <w:tab w:val="right" w:leader="dot" w:pos="9350"/>
        </w:tabs>
        <w:rPr>
          <w:noProof/>
        </w:rPr>
      </w:pPr>
      <w:hyperlink w:anchor="_Toc378855163" w:history="1">
        <w:r w:rsidR="000E677F" w:rsidRPr="008B1A9C">
          <w:rPr>
            <w:rStyle w:val="Hyperlink"/>
            <w:noProof/>
          </w:rPr>
          <w:t>6.2.2.3.4</w:t>
        </w:r>
        <w:r w:rsidR="000E677F">
          <w:rPr>
            <w:noProof/>
          </w:rPr>
          <w:tab/>
        </w:r>
        <w:r w:rsidR="000E677F" w:rsidRPr="008B1A9C">
          <w:rPr>
            <w:rStyle w:val="Hyperlink"/>
            <w:noProof/>
            <w:highlight w:val="green"/>
          </w:rPr>
          <w:t>Make resource public</w:t>
        </w:r>
        <w:r w:rsidR="000E677F">
          <w:rPr>
            <w:noProof/>
            <w:webHidden/>
          </w:rPr>
          <w:tab/>
        </w:r>
        <w:r w:rsidR="000E677F">
          <w:rPr>
            <w:noProof/>
            <w:webHidden/>
          </w:rPr>
          <w:fldChar w:fldCharType="begin"/>
        </w:r>
        <w:r w:rsidR="000E677F">
          <w:rPr>
            <w:noProof/>
            <w:webHidden/>
          </w:rPr>
          <w:instrText xml:space="preserve"> PAGEREF _Toc378855163 \h </w:instrText>
        </w:r>
        <w:r w:rsidR="000E677F">
          <w:rPr>
            <w:noProof/>
            <w:webHidden/>
          </w:rPr>
        </w:r>
        <w:r w:rsidR="000E677F">
          <w:rPr>
            <w:noProof/>
            <w:webHidden/>
          </w:rPr>
          <w:fldChar w:fldCharType="separate"/>
        </w:r>
        <w:r w:rsidR="000E677F">
          <w:rPr>
            <w:noProof/>
            <w:webHidden/>
          </w:rPr>
          <w:t>28</w:t>
        </w:r>
        <w:r w:rsidR="000E677F">
          <w:rPr>
            <w:noProof/>
            <w:webHidden/>
          </w:rPr>
          <w:fldChar w:fldCharType="end"/>
        </w:r>
      </w:hyperlink>
    </w:p>
    <w:p w14:paraId="006552DE" w14:textId="77777777" w:rsidR="000E677F" w:rsidRDefault="00A97FD3" w:rsidP="00C60086">
      <w:pPr>
        <w:pStyle w:val="TOC3"/>
        <w:tabs>
          <w:tab w:val="left" w:pos="1320"/>
          <w:tab w:val="right" w:leader="dot" w:pos="9350"/>
        </w:tabs>
        <w:jc w:val="left"/>
        <w:rPr>
          <w:rFonts w:asciiTheme="minorHAnsi" w:hAnsiTheme="minorHAnsi" w:cstheme="minorBidi"/>
          <w:noProof/>
        </w:rPr>
      </w:pPr>
      <w:hyperlink w:anchor="_Toc378855164" w:history="1">
        <w:r w:rsidR="000E677F" w:rsidRPr="008B1A9C">
          <w:rPr>
            <w:rStyle w:val="Hyperlink"/>
            <w:noProof/>
          </w:rPr>
          <w:t>6.2.3</w:t>
        </w:r>
        <w:r w:rsidR="000E677F">
          <w:rPr>
            <w:rFonts w:asciiTheme="minorHAnsi" w:hAnsiTheme="minorHAnsi" w:cstheme="minorBidi"/>
            <w:noProof/>
          </w:rPr>
          <w:tab/>
        </w:r>
        <w:r w:rsidR="000E677F" w:rsidRPr="008B1A9C">
          <w:rPr>
            <w:rStyle w:val="Hyperlink"/>
            <w:noProof/>
          </w:rPr>
          <w:t>Node Administrator</w:t>
        </w:r>
        <w:r w:rsidR="000E677F">
          <w:rPr>
            <w:noProof/>
            <w:webHidden/>
          </w:rPr>
          <w:tab/>
        </w:r>
        <w:r w:rsidR="000E677F">
          <w:rPr>
            <w:noProof/>
            <w:webHidden/>
          </w:rPr>
          <w:fldChar w:fldCharType="begin"/>
        </w:r>
        <w:r w:rsidR="000E677F">
          <w:rPr>
            <w:noProof/>
            <w:webHidden/>
          </w:rPr>
          <w:instrText xml:space="preserve"> PAGEREF _Toc378855164 \h </w:instrText>
        </w:r>
        <w:r w:rsidR="000E677F">
          <w:rPr>
            <w:noProof/>
            <w:webHidden/>
          </w:rPr>
        </w:r>
        <w:r w:rsidR="000E677F">
          <w:rPr>
            <w:noProof/>
            <w:webHidden/>
          </w:rPr>
          <w:fldChar w:fldCharType="separate"/>
        </w:r>
        <w:r w:rsidR="000E677F">
          <w:rPr>
            <w:noProof/>
            <w:webHidden/>
          </w:rPr>
          <w:t>29</w:t>
        </w:r>
        <w:r w:rsidR="000E677F">
          <w:rPr>
            <w:noProof/>
            <w:webHidden/>
          </w:rPr>
          <w:fldChar w:fldCharType="end"/>
        </w:r>
      </w:hyperlink>
    </w:p>
    <w:p w14:paraId="4A28C439" w14:textId="77777777" w:rsidR="000E677F" w:rsidRDefault="00A97FD3" w:rsidP="00D34AE7">
      <w:pPr>
        <w:pStyle w:val="TOC4"/>
        <w:tabs>
          <w:tab w:val="left" w:pos="1760"/>
          <w:tab w:val="right" w:leader="dot" w:pos="9350"/>
        </w:tabs>
        <w:rPr>
          <w:noProof/>
        </w:rPr>
      </w:pPr>
      <w:hyperlink w:anchor="_Toc378855165" w:history="1">
        <w:r w:rsidR="000E677F" w:rsidRPr="008B1A9C">
          <w:rPr>
            <w:rStyle w:val="Hyperlink"/>
            <w:noProof/>
          </w:rPr>
          <w:t>6.2.3.1.1</w:t>
        </w:r>
        <w:r w:rsidR="000E677F">
          <w:rPr>
            <w:noProof/>
          </w:rPr>
          <w:tab/>
        </w:r>
        <w:r w:rsidR="000E677F" w:rsidRPr="008B1A9C">
          <w:rPr>
            <w:rStyle w:val="Hyperlink"/>
            <w:noProof/>
            <w:highlight w:val="green"/>
          </w:rPr>
          <w:t>Administer</w:t>
        </w:r>
        <w:r w:rsidR="000E677F" w:rsidRPr="008B1A9C">
          <w:rPr>
            <w:rStyle w:val="Hyperlink"/>
            <w:noProof/>
          </w:rPr>
          <w:t xml:space="preserve"> </w:t>
        </w:r>
        <w:r w:rsidR="000E677F" w:rsidRPr="008B1A9C">
          <w:rPr>
            <w:rStyle w:val="Hyperlink"/>
            <w:noProof/>
            <w:highlight w:val="red"/>
          </w:rPr>
          <w:t>users</w:t>
        </w:r>
        <w:r w:rsidR="000E677F">
          <w:rPr>
            <w:noProof/>
            <w:webHidden/>
          </w:rPr>
          <w:tab/>
        </w:r>
        <w:r w:rsidR="000E677F">
          <w:rPr>
            <w:noProof/>
            <w:webHidden/>
          </w:rPr>
          <w:fldChar w:fldCharType="begin"/>
        </w:r>
        <w:r w:rsidR="000E677F">
          <w:rPr>
            <w:noProof/>
            <w:webHidden/>
          </w:rPr>
          <w:instrText xml:space="preserve"> PAGEREF _Toc378855165 \h </w:instrText>
        </w:r>
        <w:r w:rsidR="000E677F">
          <w:rPr>
            <w:noProof/>
            <w:webHidden/>
          </w:rPr>
        </w:r>
        <w:r w:rsidR="000E677F">
          <w:rPr>
            <w:noProof/>
            <w:webHidden/>
          </w:rPr>
          <w:fldChar w:fldCharType="separate"/>
        </w:r>
        <w:r w:rsidR="000E677F">
          <w:rPr>
            <w:noProof/>
            <w:webHidden/>
          </w:rPr>
          <w:t>29</w:t>
        </w:r>
        <w:r w:rsidR="000E677F">
          <w:rPr>
            <w:noProof/>
            <w:webHidden/>
          </w:rPr>
          <w:fldChar w:fldCharType="end"/>
        </w:r>
      </w:hyperlink>
    </w:p>
    <w:p w14:paraId="18FC93AE" w14:textId="77777777" w:rsidR="000E677F" w:rsidRDefault="00A97FD3" w:rsidP="00D34AE7">
      <w:pPr>
        <w:pStyle w:val="TOC4"/>
        <w:tabs>
          <w:tab w:val="left" w:pos="1760"/>
          <w:tab w:val="right" w:leader="dot" w:pos="9350"/>
        </w:tabs>
        <w:rPr>
          <w:noProof/>
        </w:rPr>
      </w:pPr>
      <w:hyperlink w:anchor="_Toc378855166" w:history="1">
        <w:r w:rsidR="000E677F" w:rsidRPr="008B1A9C">
          <w:rPr>
            <w:rStyle w:val="Hyperlink"/>
            <w:noProof/>
          </w:rPr>
          <w:t>6.2.3.1.2</w:t>
        </w:r>
        <w:r w:rsidR="000E677F">
          <w:rPr>
            <w:noProof/>
          </w:rPr>
          <w:tab/>
        </w:r>
        <w:r w:rsidR="000E677F" w:rsidRPr="008B1A9C">
          <w:rPr>
            <w:rStyle w:val="Hyperlink"/>
            <w:noProof/>
            <w:highlight w:val="green"/>
          </w:rPr>
          <w:t>Enrollment</w:t>
        </w:r>
        <w:r w:rsidR="000E677F">
          <w:rPr>
            <w:noProof/>
            <w:webHidden/>
          </w:rPr>
          <w:tab/>
        </w:r>
        <w:r w:rsidR="000E677F">
          <w:rPr>
            <w:noProof/>
            <w:webHidden/>
          </w:rPr>
          <w:fldChar w:fldCharType="begin"/>
        </w:r>
        <w:r w:rsidR="000E677F">
          <w:rPr>
            <w:noProof/>
            <w:webHidden/>
          </w:rPr>
          <w:instrText xml:space="preserve"> PAGEREF _Toc378855166 \h </w:instrText>
        </w:r>
        <w:r w:rsidR="000E677F">
          <w:rPr>
            <w:noProof/>
            <w:webHidden/>
          </w:rPr>
        </w:r>
        <w:r w:rsidR="000E677F">
          <w:rPr>
            <w:noProof/>
            <w:webHidden/>
          </w:rPr>
          <w:fldChar w:fldCharType="separate"/>
        </w:r>
        <w:r w:rsidR="000E677F">
          <w:rPr>
            <w:noProof/>
            <w:webHidden/>
          </w:rPr>
          <w:t>30</w:t>
        </w:r>
        <w:r w:rsidR="000E677F">
          <w:rPr>
            <w:noProof/>
            <w:webHidden/>
          </w:rPr>
          <w:fldChar w:fldCharType="end"/>
        </w:r>
      </w:hyperlink>
    </w:p>
    <w:p w14:paraId="2CBA3B53" w14:textId="77777777" w:rsidR="000E677F" w:rsidRDefault="00A97FD3" w:rsidP="00D34AE7">
      <w:pPr>
        <w:pStyle w:val="TOC4"/>
        <w:tabs>
          <w:tab w:val="left" w:pos="1760"/>
          <w:tab w:val="right" w:leader="dot" w:pos="9350"/>
        </w:tabs>
        <w:rPr>
          <w:noProof/>
        </w:rPr>
      </w:pPr>
      <w:hyperlink w:anchor="_Toc378855167" w:history="1">
        <w:r w:rsidR="000E677F" w:rsidRPr="008B1A9C">
          <w:rPr>
            <w:rStyle w:val="Hyperlink"/>
            <w:noProof/>
          </w:rPr>
          <w:t>6.2.3.1.3</w:t>
        </w:r>
        <w:r w:rsidR="000E677F">
          <w:rPr>
            <w:noProof/>
          </w:rPr>
          <w:tab/>
        </w:r>
        <w:r w:rsidR="000E677F" w:rsidRPr="008B1A9C">
          <w:rPr>
            <w:rStyle w:val="Hyperlink"/>
            <w:noProof/>
            <w:highlight w:val="red"/>
          </w:rPr>
          <w:t>Add users</w:t>
        </w:r>
        <w:r w:rsidR="000E677F">
          <w:rPr>
            <w:noProof/>
            <w:webHidden/>
          </w:rPr>
          <w:tab/>
        </w:r>
        <w:r w:rsidR="000E677F">
          <w:rPr>
            <w:noProof/>
            <w:webHidden/>
          </w:rPr>
          <w:fldChar w:fldCharType="begin"/>
        </w:r>
        <w:r w:rsidR="000E677F">
          <w:rPr>
            <w:noProof/>
            <w:webHidden/>
          </w:rPr>
          <w:instrText xml:space="preserve"> PAGEREF _Toc378855167 \h </w:instrText>
        </w:r>
        <w:r w:rsidR="000E677F">
          <w:rPr>
            <w:noProof/>
            <w:webHidden/>
          </w:rPr>
        </w:r>
        <w:r w:rsidR="000E677F">
          <w:rPr>
            <w:noProof/>
            <w:webHidden/>
          </w:rPr>
          <w:fldChar w:fldCharType="separate"/>
        </w:r>
        <w:r w:rsidR="000E677F">
          <w:rPr>
            <w:noProof/>
            <w:webHidden/>
          </w:rPr>
          <w:t>31</w:t>
        </w:r>
        <w:r w:rsidR="000E677F">
          <w:rPr>
            <w:noProof/>
            <w:webHidden/>
          </w:rPr>
          <w:fldChar w:fldCharType="end"/>
        </w:r>
      </w:hyperlink>
    </w:p>
    <w:p w14:paraId="7F82B312" w14:textId="77777777" w:rsidR="000E677F" w:rsidRDefault="00A97FD3" w:rsidP="00D34AE7">
      <w:pPr>
        <w:pStyle w:val="TOC4"/>
        <w:tabs>
          <w:tab w:val="left" w:pos="1760"/>
          <w:tab w:val="right" w:leader="dot" w:pos="9350"/>
        </w:tabs>
        <w:rPr>
          <w:noProof/>
        </w:rPr>
      </w:pPr>
      <w:hyperlink w:anchor="_Toc378855168" w:history="1">
        <w:r w:rsidR="000E677F" w:rsidRPr="008B1A9C">
          <w:rPr>
            <w:rStyle w:val="Hyperlink"/>
            <w:noProof/>
          </w:rPr>
          <w:t>6.2.3.1.4</w:t>
        </w:r>
        <w:r w:rsidR="000E677F">
          <w:rPr>
            <w:noProof/>
          </w:rPr>
          <w:tab/>
        </w:r>
        <w:r w:rsidR="000E677F" w:rsidRPr="008B1A9C">
          <w:rPr>
            <w:rStyle w:val="Hyperlink"/>
            <w:noProof/>
            <w:highlight w:val="red"/>
          </w:rPr>
          <w:t>Delete users</w:t>
        </w:r>
        <w:r w:rsidR="000E677F">
          <w:rPr>
            <w:noProof/>
            <w:webHidden/>
          </w:rPr>
          <w:tab/>
        </w:r>
        <w:r w:rsidR="000E677F">
          <w:rPr>
            <w:noProof/>
            <w:webHidden/>
          </w:rPr>
          <w:fldChar w:fldCharType="begin"/>
        </w:r>
        <w:r w:rsidR="000E677F">
          <w:rPr>
            <w:noProof/>
            <w:webHidden/>
          </w:rPr>
          <w:instrText xml:space="preserve"> PAGEREF _Toc378855168 \h </w:instrText>
        </w:r>
        <w:r w:rsidR="000E677F">
          <w:rPr>
            <w:noProof/>
            <w:webHidden/>
          </w:rPr>
        </w:r>
        <w:r w:rsidR="000E677F">
          <w:rPr>
            <w:noProof/>
            <w:webHidden/>
          </w:rPr>
          <w:fldChar w:fldCharType="separate"/>
        </w:r>
        <w:r w:rsidR="000E677F">
          <w:rPr>
            <w:noProof/>
            <w:webHidden/>
          </w:rPr>
          <w:t>31</w:t>
        </w:r>
        <w:r w:rsidR="000E677F">
          <w:rPr>
            <w:noProof/>
            <w:webHidden/>
          </w:rPr>
          <w:fldChar w:fldCharType="end"/>
        </w:r>
      </w:hyperlink>
    </w:p>
    <w:p w14:paraId="541CA429" w14:textId="77777777" w:rsidR="000E677F" w:rsidRDefault="00A97FD3" w:rsidP="00D34AE7">
      <w:pPr>
        <w:pStyle w:val="TOC4"/>
        <w:tabs>
          <w:tab w:val="left" w:pos="1760"/>
          <w:tab w:val="right" w:leader="dot" w:pos="9350"/>
        </w:tabs>
        <w:rPr>
          <w:noProof/>
        </w:rPr>
      </w:pPr>
      <w:hyperlink w:anchor="_Toc378855169" w:history="1">
        <w:r w:rsidR="000E677F" w:rsidRPr="008B1A9C">
          <w:rPr>
            <w:rStyle w:val="Hyperlink"/>
            <w:noProof/>
          </w:rPr>
          <w:t>6.2.3.1.5</w:t>
        </w:r>
        <w:r w:rsidR="000E677F">
          <w:rPr>
            <w:noProof/>
          </w:rPr>
          <w:tab/>
        </w:r>
        <w:r w:rsidR="000E677F" w:rsidRPr="008B1A9C">
          <w:rPr>
            <w:rStyle w:val="Hyperlink"/>
            <w:noProof/>
            <w:highlight w:val="green"/>
          </w:rPr>
          <w:t>Administer user roles</w:t>
        </w:r>
        <w:r w:rsidR="000E677F">
          <w:rPr>
            <w:noProof/>
            <w:webHidden/>
          </w:rPr>
          <w:tab/>
        </w:r>
        <w:r w:rsidR="000E677F">
          <w:rPr>
            <w:noProof/>
            <w:webHidden/>
          </w:rPr>
          <w:fldChar w:fldCharType="begin"/>
        </w:r>
        <w:r w:rsidR="000E677F">
          <w:rPr>
            <w:noProof/>
            <w:webHidden/>
          </w:rPr>
          <w:instrText xml:space="preserve"> PAGEREF _Toc378855169 \h </w:instrText>
        </w:r>
        <w:r w:rsidR="000E677F">
          <w:rPr>
            <w:noProof/>
            <w:webHidden/>
          </w:rPr>
        </w:r>
        <w:r w:rsidR="000E677F">
          <w:rPr>
            <w:noProof/>
            <w:webHidden/>
          </w:rPr>
          <w:fldChar w:fldCharType="separate"/>
        </w:r>
        <w:r w:rsidR="000E677F">
          <w:rPr>
            <w:noProof/>
            <w:webHidden/>
          </w:rPr>
          <w:t>32</w:t>
        </w:r>
        <w:r w:rsidR="000E677F">
          <w:rPr>
            <w:noProof/>
            <w:webHidden/>
          </w:rPr>
          <w:fldChar w:fldCharType="end"/>
        </w:r>
      </w:hyperlink>
    </w:p>
    <w:p w14:paraId="69D2A504" w14:textId="77777777" w:rsidR="000E677F" w:rsidRDefault="00A97FD3" w:rsidP="00D34AE7">
      <w:pPr>
        <w:pStyle w:val="TOC4"/>
        <w:tabs>
          <w:tab w:val="left" w:pos="1760"/>
          <w:tab w:val="right" w:leader="dot" w:pos="9350"/>
        </w:tabs>
        <w:rPr>
          <w:noProof/>
        </w:rPr>
      </w:pPr>
      <w:hyperlink w:anchor="_Toc378855170" w:history="1">
        <w:r w:rsidR="000E677F" w:rsidRPr="008B1A9C">
          <w:rPr>
            <w:rStyle w:val="Hyperlink"/>
            <w:noProof/>
          </w:rPr>
          <w:t>6.2.3.1.6</w:t>
        </w:r>
        <w:r w:rsidR="000E677F">
          <w:rPr>
            <w:noProof/>
          </w:rPr>
          <w:tab/>
        </w:r>
        <w:r w:rsidR="000E677F" w:rsidRPr="008B1A9C">
          <w:rPr>
            <w:rStyle w:val="Hyperlink"/>
            <w:noProof/>
            <w:highlight w:val="red"/>
          </w:rPr>
          <w:t>Backup</w:t>
        </w:r>
        <w:r w:rsidR="000E677F">
          <w:rPr>
            <w:noProof/>
            <w:webHidden/>
          </w:rPr>
          <w:tab/>
        </w:r>
        <w:r w:rsidR="000E677F">
          <w:rPr>
            <w:noProof/>
            <w:webHidden/>
          </w:rPr>
          <w:fldChar w:fldCharType="begin"/>
        </w:r>
        <w:r w:rsidR="000E677F">
          <w:rPr>
            <w:noProof/>
            <w:webHidden/>
          </w:rPr>
          <w:instrText xml:space="preserve"> PAGEREF _Toc378855170 \h </w:instrText>
        </w:r>
        <w:r w:rsidR="000E677F">
          <w:rPr>
            <w:noProof/>
            <w:webHidden/>
          </w:rPr>
        </w:r>
        <w:r w:rsidR="000E677F">
          <w:rPr>
            <w:noProof/>
            <w:webHidden/>
          </w:rPr>
          <w:fldChar w:fldCharType="separate"/>
        </w:r>
        <w:r w:rsidR="000E677F">
          <w:rPr>
            <w:noProof/>
            <w:webHidden/>
          </w:rPr>
          <w:t>32</w:t>
        </w:r>
        <w:r w:rsidR="000E677F">
          <w:rPr>
            <w:noProof/>
            <w:webHidden/>
          </w:rPr>
          <w:fldChar w:fldCharType="end"/>
        </w:r>
      </w:hyperlink>
    </w:p>
    <w:p w14:paraId="5111686A" w14:textId="77777777" w:rsidR="000E677F" w:rsidRDefault="00A97FD3" w:rsidP="00D34AE7">
      <w:pPr>
        <w:pStyle w:val="TOC4"/>
        <w:tabs>
          <w:tab w:val="left" w:pos="1760"/>
          <w:tab w:val="right" w:leader="dot" w:pos="9350"/>
        </w:tabs>
        <w:rPr>
          <w:noProof/>
        </w:rPr>
      </w:pPr>
      <w:hyperlink w:anchor="_Toc378855171" w:history="1">
        <w:r w:rsidR="000E677F" w:rsidRPr="008B1A9C">
          <w:rPr>
            <w:rStyle w:val="Hyperlink"/>
            <w:noProof/>
          </w:rPr>
          <w:t>6.2.3.1.7</w:t>
        </w:r>
        <w:r w:rsidR="000E677F">
          <w:rPr>
            <w:noProof/>
          </w:rPr>
          <w:tab/>
        </w:r>
        <w:r w:rsidR="000E677F" w:rsidRPr="008B1A9C">
          <w:rPr>
            <w:rStyle w:val="Hyperlink"/>
            <w:noProof/>
            <w:highlight w:val="red"/>
          </w:rPr>
          <w:t>Restore</w:t>
        </w:r>
        <w:r w:rsidR="000E677F">
          <w:rPr>
            <w:noProof/>
            <w:webHidden/>
          </w:rPr>
          <w:tab/>
        </w:r>
        <w:r w:rsidR="000E677F">
          <w:rPr>
            <w:noProof/>
            <w:webHidden/>
          </w:rPr>
          <w:fldChar w:fldCharType="begin"/>
        </w:r>
        <w:r w:rsidR="000E677F">
          <w:rPr>
            <w:noProof/>
            <w:webHidden/>
          </w:rPr>
          <w:instrText xml:space="preserve"> PAGEREF _Toc378855171 \h </w:instrText>
        </w:r>
        <w:r w:rsidR="000E677F">
          <w:rPr>
            <w:noProof/>
            <w:webHidden/>
          </w:rPr>
        </w:r>
        <w:r w:rsidR="000E677F">
          <w:rPr>
            <w:noProof/>
            <w:webHidden/>
          </w:rPr>
          <w:fldChar w:fldCharType="separate"/>
        </w:r>
        <w:r w:rsidR="000E677F">
          <w:rPr>
            <w:noProof/>
            <w:webHidden/>
          </w:rPr>
          <w:t>33</w:t>
        </w:r>
        <w:r w:rsidR="000E677F">
          <w:rPr>
            <w:noProof/>
            <w:webHidden/>
          </w:rPr>
          <w:fldChar w:fldCharType="end"/>
        </w:r>
      </w:hyperlink>
    </w:p>
    <w:p w14:paraId="23DF7BCF" w14:textId="77777777" w:rsidR="000E677F" w:rsidRDefault="00A97FD3" w:rsidP="00D34AE7">
      <w:pPr>
        <w:pStyle w:val="TOC4"/>
        <w:tabs>
          <w:tab w:val="left" w:pos="1760"/>
          <w:tab w:val="right" w:leader="dot" w:pos="9350"/>
        </w:tabs>
        <w:rPr>
          <w:noProof/>
        </w:rPr>
      </w:pPr>
      <w:hyperlink w:anchor="_Toc378855172" w:history="1">
        <w:r w:rsidR="000E677F" w:rsidRPr="008B1A9C">
          <w:rPr>
            <w:rStyle w:val="Hyperlink"/>
            <w:noProof/>
          </w:rPr>
          <w:t>6.2.3.2.4</w:t>
        </w:r>
        <w:r w:rsidR="000E677F">
          <w:rPr>
            <w:noProof/>
          </w:rPr>
          <w:tab/>
        </w:r>
        <w:r w:rsidR="000E677F" w:rsidRPr="008B1A9C">
          <w:rPr>
            <w:rStyle w:val="Hyperlink"/>
            <w:noProof/>
            <w:highlight w:val="red"/>
          </w:rPr>
          <w:t>Register node</w:t>
        </w:r>
        <w:r w:rsidR="000E677F">
          <w:rPr>
            <w:noProof/>
            <w:webHidden/>
          </w:rPr>
          <w:tab/>
        </w:r>
        <w:r w:rsidR="000E677F">
          <w:rPr>
            <w:noProof/>
            <w:webHidden/>
          </w:rPr>
          <w:fldChar w:fldCharType="begin"/>
        </w:r>
        <w:r w:rsidR="000E677F">
          <w:rPr>
            <w:noProof/>
            <w:webHidden/>
          </w:rPr>
          <w:instrText xml:space="preserve"> PAGEREF _Toc378855172 \h </w:instrText>
        </w:r>
        <w:r w:rsidR="000E677F">
          <w:rPr>
            <w:noProof/>
            <w:webHidden/>
          </w:rPr>
        </w:r>
        <w:r w:rsidR="000E677F">
          <w:rPr>
            <w:noProof/>
            <w:webHidden/>
          </w:rPr>
          <w:fldChar w:fldCharType="separate"/>
        </w:r>
        <w:r w:rsidR="000E677F">
          <w:rPr>
            <w:noProof/>
            <w:webHidden/>
          </w:rPr>
          <w:t>33</w:t>
        </w:r>
        <w:r w:rsidR="000E677F">
          <w:rPr>
            <w:noProof/>
            <w:webHidden/>
          </w:rPr>
          <w:fldChar w:fldCharType="end"/>
        </w:r>
      </w:hyperlink>
    </w:p>
    <w:p w14:paraId="4F9D6ABF" w14:textId="77777777" w:rsidR="000E677F" w:rsidRDefault="00A97FD3" w:rsidP="00D34AE7">
      <w:pPr>
        <w:pStyle w:val="TOC4"/>
        <w:tabs>
          <w:tab w:val="left" w:pos="1760"/>
          <w:tab w:val="right" w:leader="dot" w:pos="9350"/>
        </w:tabs>
        <w:rPr>
          <w:noProof/>
        </w:rPr>
      </w:pPr>
      <w:hyperlink w:anchor="_Toc378855173" w:history="1">
        <w:r w:rsidR="000E677F" w:rsidRPr="008B1A9C">
          <w:rPr>
            <w:rStyle w:val="Hyperlink"/>
            <w:noProof/>
          </w:rPr>
          <w:t>3.2.3.3.1</w:t>
        </w:r>
        <w:r w:rsidR="000E677F">
          <w:rPr>
            <w:noProof/>
          </w:rPr>
          <w:tab/>
        </w:r>
        <w:r w:rsidR="000E677F" w:rsidRPr="008B1A9C">
          <w:rPr>
            <w:rStyle w:val="Hyperlink"/>
            <w:noProof/>
            <w:highlight w:val="red"/>
          </w:rPr>
          <w:t>e-mail (NGDS or node-in-a-box) administrator</w:t>
        </w:r>
        <w:r w:rsidR="000E677F">
          <w:rPr>
            <w:noProof/>
            <w:webHidden/>
          </w:rPr>
          <w:tab/>
        </w:r>
        <w:r w:rsidR="000E677F">
          <w:rPr>
            <w:noProof/>
            <w:webHidden/>
          </w:rPr>
          <w:fldChar w:fldCharType="begin"/>
        </w:r>
        <w:r w:rsidR="000E677F">
          <w:rPr>
            <w:noProof/>
            <w:webHidden/>
          </w:rPr>
          <w:instrText xml:space="preserve"> PAGEREF _Toc378855173 \h </w:instrText>
        </w:r>
        <w:r w:rsidR="000E677F">
          <w:rPr>
            <w:noProof/>
            <w:webHidden/>
          </w:rPr>
        </w:r>
        <w:r w:rsidR="000E677F">
          <w:rPr>
            <w:noProof/>
            <w:webHidden/>
          </w:rPr>
          <w:fldChar w:fldCharType="separate"/>
        </w:r>
        <w:r w:rsidR="000E677F">
          <w:rPr>
            <w:noProof/>
            <w:webHidden/>
          </w:rPr>
          <w:t>34</w:t>
        </w:r>
        <w:r w:rsidR="000E677F">
          <w:rPr>
            <w:noProof/>
            <w:webHidden/>
          </w:rPr>
          <w:fldChar w:fldCharType="end"/>
        </w:r>
      </w:hyperlink>
    </w:p>
    <w:p w14:paraId="65150437" w14:textId="77777777" w:rsidR="000E677F" w:rsidRDefault="00A97FD3" w:rsidP="00D34AE7">
      <w:pPr>
        <w:pStyle w:val="TOC4"/>
        <w:tabs>
          <w:tab w:val="left" w:pos="1760"/>
          <w:tab w:val="right" w:leader="dot" w:pos="9350"/>
        </w:tabs>
        <w:rPr>
          <w:noProof/>
        </w:rPr>
      </w:pPr>
      <w:hyperlink w:anchor="_Toc378855174" w:history="1">
        <w:r w:rsidR="000E677F" w:rsidRPr="008B1A9C">
          <w:rPr>
            <w:rStyle w:val="Hyperlink"/>
            <w:noProof/>
          </w:rPr>
          <w:t>6.2.3.3.4</w:t>
        </w:r>
        <w:r w:rsidR="000E677F">
          <w:rPr>
            <w:noProof/>
          </w:rPr>
          <w:tab/>
        </w:r>
        <w:r w:rsidR="000E677F" w:rsidRPr="008B1A9C">
          <w:rPr>
            <w:rStyle w:val="Hyperlink"/>
            <w:noProof/>
            <w:highlight w:val="red"/>
          </w:rPr>
          <w:t>Upgrade node-in-the-box application</w:t>
        </w:r>
        <w:r w:rsidR="000E677F">
          <w:rPr>
            <w:noProof/>
            <w:webHidden/>
          </w:rPr>
          <w:tab/>
        </w:r>
        <w:r w:rsidR="000E677F">
          <w:rPr>
            <w:noProof/>
            <w:webHidden/>
          </w:rPr>
          <w:fldChar w:fldCharType="begin"/>
        </w:r>
        <w:r w:rsidR="000E677F">
          <w:rPr>
            <w:noProof/>
            <w:webHidden/>
          </w:rPr>
          <w:instrText xml:space="preserve"> PAGEREF _Toc378855174 \h </w:instrText>
        </w:r>
        <w:r w:rsidR="000E677F">
          <w:rPr>
            <w:noProof/>
            <w:webHidden/>
          </w:rPr>
        </w:r>
        <w:r w:rsidR="000E677F">
          <w:rPr>
            <w:noProof/>
            <w:webHidden/>
          </w:rPr>
          <w:fldChar w:fldCharType="separate"/>
        </w:r>
        <w:r w:rsidR="000E677F">
          <w:rPr>
            <w:noProof/>
            <w:webHidden/>
          </w:rPr>
          <w:t>34</w:t>
        </w:r>
        <w:r w:rsidR="000E677F">
          <w:rPr>
            <w:noProof/>
            <w:webHidden/>
          </w:rPr>
          <w:fldChar w:fldCharType="end"/>
        </w:r>
      </w:hyperlink>
    </w:p>
    <w:p w14:paraId="724FA238"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5175" w:history="1">
        <w:r w:rsidR="000E677F" w:rsidRPr="008B1A9C">
          <w:rPr>
            <w:rStyle w:val="Hyperlink"/>
            <w:noProof/>
          </w:rPr>
          <w:t>6.3</w:t>
        </w:r>
        <w:r w:rsidR="000E677F">
          <w:rPr>
            <w:rFonts w:asciiTheme="minorHAnsi" w:hAnsiTheme="minorHAnsi" w:cstheme="minorBidi"/>
            <w:noProof/>
          </w:rPr>
          <w:tab/>
        </w:r>
        <w:r w:rsidR="000E677F" w:rsidRPr="008B1A9C">
          <w:rPr>
            <w:rStyle w:val="Hyperlink"/>
            <w:noProof/>
          </w:rPr>
          <w:t>Software Developer Use Cases</w:t>
        </w:r>
        <w:r w:rsidR="000E677F">
          <w:rPr>
            <w:noProof/>
            <w:webHidden/>
          </w:rPr>
          <w:tab/>
        </w:r>
        <w:r w:rsidR="000E677F">
          <w:rPr>
            <w:noProof/>
            <w:webHidden/>
          </w:rPr>
          <w:fldChar w:fldCharType="begin"/>
        </w:r>
        <w:r w:rsidR="000E677F">
          <w:rPr>
            <w:noProof/>
            <w:webHidden/>
          </w:rPr>
          <w:instrText xml:space="preserve"> PAGEREF _Toc378855175 \h </w:instrText>
        </w:r>
        <w:r w:rsidR="000E677F">
          <w:rPr>
            <w:noProof/>
            <w:webHidden/>
          </w:rPr>
        </w:r>
        <w:r w:rsidR="000E677F">
          <w:rPr>
            <w:noProof/>
            <w:webHidden/>
          </w:rPr>
          <w:fldChar w:fldCharType="separate"/>
        </w:r>
        <w:r w:rsidR="000E677F">
          <w:rPr>
            <w:noProof/>
            <w:webHidden/>
          </w:rPr>
          <w:t>35</w:t>
        </w:r>
        <w:r w:rsidR="000E677F">
          <w:rPr>
            <w:noProof/>
            <w:webHidden/>
          </w:rPr>
          <w:fldChar w:fldCharType="end"/>
        </w:r>
      </w:hyperlink>
    </w:p>
    <w:p w14:paraId="740F424A" w14:textId="77777777" w:rsidR="000E677F" w:rsidRDefault="00A97FD3" w:rsidP="00C60086">
      <w:pPr>
        <w:pStyle w:val="TOC3"/>
        <w:tabs>
          <w:tab w:val="left" w:pos="1320"/>
          <w:tab w:val="right" w:leader="dot" w:pos="9350"/>
        </w:tabs>
        <w:jc w:val="left"/>
        <w:rPr>
          <w:rFonts w:asciiTheme="minorHAnsi" w:hAnsiTheme="minorHAnsi" w:cstheme="minorBidi"/>
          <w:noProof/>
        </w:rPr>
      </w:pPr>
      <w:hyperlink w:anchor="_Toc378855176" w:history="1">
        <w:r w:rsidR="000E677F" w:rsidRPr="008B1A9C">
          <w:rPr>
            <w:rStyle w:val="Hyperlink"/>
            <w:noProof/>
          </w:rPr>
          <w:t>6.3.1</w:t>
        </w:r>
        <w:r w:rsidR="000E677F">
          <w:rPr>
            <w:rFonts w:asciiTheme="minorHAnsi" w:hAnsiTheme="minorHAnsi" w:cstheme="minorBidi"/>
            <w:noProof/>
          </w:rPr>
          <w:tab/>
        </w:r>
        <w:r w:rsidR="000E677F" w:rsidRPr="008B1A9C">
          <w:rPr>
            <w:rStyle w:val="Hyperlink"/>
            <w:noProof/>
          </w:rPr>
          <w:t>Develop Applications</w:t>
        </w:r>
        <w:r w:rsidR="000E677F">
          <w:rPr>
            <w:noProof/>
            <w:webHidden/>
          </w:rPr>
          <w:tab/>
        </w:r>
        <w:r w:rsidR="000E677F">
          <w:rPr>
            <w:noProof/>
            <w:webHidden/>
          </w:rPr>
          <w:fldChar w:fldCharType="begin"/>
        </w:r>
        <w:r w:rsidR="000E677F">
          <w:rPr>
            <w:noProof/>
            <w:webHidden/>
          </w:rPr>
          <w:instrText xml:space="preserve"> PAGEREF _Toc378855176 \h </w:instrText>
        </w:r>
        <w:r w:rsidR="000E677F">
          <w:rPr>
            <w:noProof/>
            <w:webHidden/>
          </w:rPr>
        </w:r>
        <w:r w:rsidR="000E677F">
          <w:rPr>
            <w:noProof/>
            <w:webHidden/>
          </w:rPr>
          <w:fldChar w:fldCharType="separate"/>
        </w:r>
        <w:r w:rsidR="000E677F">
          <w:rPr>
            <w:noProof/>
            <w:webHidden/>
          </w:rPr>
          <w:t>35</w:t>
        </w:r>
        <w:r w:rsidR="000E677F">
          <w:rPr>
            <w:noProof/>
            <w:webHidden/>
          </w:rPr>
          <w:fldChar w:fldCharType="end"/>
        </w:r>
      </w:hyperlink>
    </w:p>
    <w:p w14:paraId="086F0C25" w14:textId="77777777" w:rsidR="000E677F" w:rsidRDefault="00A97FD3" w:rsidP="00D34AE7">
      <w:pPr>
        <w:pStyle w:val="TOC4"/>
        <w:tabs>
          <w:tab w:val="left" w:pos="1760"/>
          <w:tab w:val="right" w:leader="dot" w:pos="9350"/>
        </w:tabs>
        <w:rPr>
          <w:noProof/>
        </w:rPr>
      </w:pPr>
      <w:hyperlink w:anchor="_Toc378855177" w:history="1">
        <w:r w:rsidR="000E677F" w:rsidRPr="008B1A9C">
          <w:rPr>
            <w:rStyle w:val="Hyperlink"/>
            <w:noProof/>
          </w:rPr>
          <w:t>6.3.1.1.1</w:t>
        </w:r>
        <w:r w:rsidR="000E677F">
          <w:rPr>
            <w:noProof/>
          </w:rPr>
          <w:tab/>
        </w:r>
        <w:r w:rsidR="000E677F" w:rsidRPr="008B1A9C">
          <w:rPr>
            <w:rStyle w:val="Hyperlink"/>
            <w:noProof/>
            <w:highlight w:val="green"/>
          </w:rPr>
          <w:t>Develop apps</w:t>
        </w:r>
        <w:r w:rsidR="000E677F" w:rsidRPr="008B1A9C">
          <w:rPr>
            <w:rStyle w:val="Hyperlink"/>
            <w:noProof/>
          </w:rPr>
          <w:t xml:space="preserve"> using NGDS standard protocols (needs reformulating)</w:t>
        </w:r>
        <w:r w:rsidR="000E677F">
          <w:rPr>
            <w:noProof/>
            <w:webHidden/>
          </w:rPr>
          <w:tab/>
        </w:r>
        <w:r w:rsidR="000E677F">
          <w:rPr>
            <w:noProof/>
            <w:webHidden/>
          </w:rPr>
          <w:fldChar w:fldCharType="begin"/>
        </w:r>
        <w:r w:rsidR="000E677F">
          <w:rPr>
            <w:noProof/>
            <w:webHidden/>
          </w:rPr>
          <w:instrText xml:space="preserve"> PAGEREF _Toc378855177 \h </w:instrText>
        </w:r>
        <w:r w:rsidR="000E677F">
          <w:rPr>
            <w:noProof/>
            <w:webHidden/>
          </w:rPr>
        </w:r>
        <w:r w:rsidR="000E677F">
          <w:rPr>
            <w:noProof/>
            <w:webHidden/>
          </w:rPr>
          <w:fldChar w:fldCharType="separate"/>
        </w:r>
        <w:r w:rsidR="000E677F">
          <w:rPr>
            <w:noProof/>
            <w:webHidden/>
          </w:rPr>
          <w:t>35</w:t>
        </w:r>
        <w:r w:rsidR="000E677F">
          <w:rPr>
            <w:noProof/>
            <w:webHidden/>
          </w:rPr>
          <w:fldChar w:fldCharType="end"/>
        </w:r>
      </w:hyperlink>
    </w:p>
    <w:p w14:paraId="27319347" w14:textId="77777777" w:rsidR="000E677F" w:rsidRDefault="00A97FD3" w:rsidP="00C60086">
      <w:pPr>
        <w:pStyle w:val="TOC3"/>
        <w:tabs>
          <w:tab w:val="left" w:pos="1320"/>
          <w:tab w:val="right" w:leader="dot" w:pos="9350"/>
        </w:tabs>
        <w:jc w:val="left"/>
        <w:rPr>
          <w:rFonts w:asciiTheme="minorHAnsi" w:hAnsiTheme="minorHAnsi" w:cstheme="minorBidi"/>
          <w:noProof/>
        </w:rPr>
      </w:pPr>
      <w:hyperlink w:anchor="_Toc378855178" w:history="1">
        <w:r w:rsidR="000E677F" w:rsidRPr="008B1A9C">
          <w:rPr>
            <w:rStyle w:val="Hyperlink"/>
            <w:noProof/>
          </w:rPr>
          <w:t>6.3.2</w:t>
        </w:r>
        <w:r w:rsidR="000E677F">
          <w:rPr>
            <w:rFonts w:asciiTheme="minorHAnsi" w:hAnsiTheme="minorHAnsi" w:cstheme="minorBidi"/>
            <w:noProof/>
          </w:rPr>
          <w:tab/>
        </w:r>
        <w:r w:rsidR="000E677F" w:rsidRPr="008B1A9C">
          <w:rPr>
            <w:rStyle w:val="Hyperlink"/>
            <w:noProof/>
          </w:rPr>
          <w:t>Register New Application with NGDS</w:t>
        </w:r>
        <w:r w:rsidR="000E677F">
          <w:rPr>
            <w:noProof/>
            <w:webHidden/>
          </w:rPr>
          <w:tab/>
        </w:r>
        <w:r w:rsidR="000E677F">
          <w:rPr>
            <w:noProof/>
            <w:webHidden/>
          </w:rPr>
          <w:fldChar w:fldCharType="begin"/>
        </w:r>
        <w:r w:rsidR="000E677F">
          <w:rPr>
            <w:noProof/>
            <w:webHidden/>
          </w:rPr>
          <w:instrText xml:space="preserve"> PAGEREF _Toc378855178 \h </w:instrText>
        </w:r>
        <w:r w:rsidR="000E677F">
          <w:rPr>
            <w:noProof/>
            <w:webHidden/>
          </w:rPr>
        </w:r>
        <w:r w:rsidR="000E677F">
          <w:rPr>
            <w:noProof/>
            <w:webHidden/>
          </w:rPr>
          <w:fldChar w:fldCharType="separate"/>
        </w:r>
        <w:r w:rsidR="000E677F">
          <w:rPr>
            <w:noProof/>
            <w:webHidden/>
          </w:rPr>
          <w:t>36</w:t>
        </w:r>
        <w:r w:rsidR="000E677F">
          <w:rPr>
            <w:noProof/>
            <w:webHidden/>
          </w:rPr>
          <w:fldChar w:fldCharType="end"/>
        </w:r>
      </w:hyperlink>
    </w:p>
    <w:p w14:paraId="33EBC83C" w14:textId="77777777" w:rsidR="000E677F" w:rsidRDefault="00A97FD3" w:rsidP="00D34AE7">
      <w:pPr>
        <w:pStyle w:val="TOC4"/>
        <w:tabs>
          <w:tab w:val="left" w:pos="1760"/>
          <w:tab w:val="right" w:leader="dot" w:pos="9350"/>
        </w:tabs>
        <w:rPr>
          <w:noProof/>
        </w:rPr>
      </w:pPr>
      <w:hyperlink w:anchor="_Toc378855179" w:history="1">
        <w:r w:rsidR="000E677F" w:rsidRPr="008B1A9C">
          <w:rPr>
            <w:rStyle w:val="Hyperlink"/>
            <w:noProof/>
          </w:rPr>
          <w:t>6.3.2.1.1</w:t>
        </w:r>
        <w:r w:rsidR="000E677F">
          <w:rPr>
            <w:noProof/>
          </w:rPr>
          <w:tab/>
        </w:r>
        <w:r w:rsidR="000E677F" w:rsidRPr="008B1A9C">
          <w:rPr>
            <w:rStyle w:val="Hyperlink"/>
            <w:noProof/>
            <w:highlight w:val="red"/>
          </w:rPr>
          <w:t>Contact NGDS admin to provide link to application</w:t>
        </w:r>
        <w:r w:rsidR="000E677F">
          <w:rPr>
            <w:noProof/>
            <w:webHidden/>
          </w:rPr>
          <w:tab/>
        </w:r>
        <w:r w:rsidR="000E677F">
          <w:rPr>
            <w:noProof/>
            <w:webHidden/>
          </w:rPr>
          <w:fldChar w:fldCharType="begin"/>
        </w:r>
        <w:r w:rsidR="000E677F">
          <w:rPr>
            <w:noProof/>
            <w:webHidden/>
          </w:rPr>
          <w:instrText xml:space="preserve"> PAGEREF _Toc378855179 \h </w:instrText>
        </w:r>
        <w:r w:rsidR="000E677F">
          <w:rPr>
            <w:noProof/>
            <w:webHidden/>
          </w:rPr>
        </w:r>
        <w:r w:rsidR="000E677F">
          <w:rPr>
            <w:noProof/>
            <w:webHidden/>
          </w:rPr>
          <w:fldChar w:fldCharType="separate"/>
        </w:r>
        <w:r w:rsidR="000E677F">
          <w:rPr>
            <w:noProof/>
            <w:webHidden/>
          </w:rPr>
          <w:t>36</w:t>
        </w:r>
        <w:r w:rsidR="000E677F">
          <w:rPr>
            <w:noProof/>
            <w:webHidden/>
          </w:rPr>
          <w:fldChar w:fldCharType="end"/>
        </w:r>
      </w:hyperlink>
    </w:p>
    <w:p w14:paraId="776D7D89"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5180" w:history="1">
        <w:r w:rsidR="000E677F" w:rsidRPr="008B1A9C">
          <w:rPr>
            <w:rStyle w:val="Hyperlink"/>
            <w:noProof/>
          </w:rPr>
          <w:t>6.4</w:t>
        </w:r>
        <w:r w:rsidR="000E677F">
          <w:rPr>
            <w:rFonts w:asciiTheme="minorHAnsi" w:hAnsiTheme="minorHAnsi" w:cstheme="minorBidi"/>
            <w:noProof/>
          </w:rPr>
          <w:tab/>
        </w:r>
        <w:r w:rsidR="000E677F" w:rsidRPr="008B1A9C">
          <w:rPr>
            <w:rStyle w:val="Hyperlink"/>
            <w:noProof/>
          </w:rPr>
          <w:t>End-User Use Cases</w:t>
        </w:r>
        <w:r w:rsidR="000E677F">
          <w:rPr>
            <w:noProof/>
            <w:webHidden/>
          </w:rPr>
          <w:tab/>
        </w:r>
        <w:r w:rsidR="000E677F">
          <w:rPr>
            <w:noProof/>
            <w:webHidden/>
          </w:rPr>
          <w:fldChar w:fldCharType="begin"/>
        </w:r>
        <w:r w:rsidR="000E677F">
          <w:rPr>
            <w:noProof/>
            <w:webHidden/>
          </w:rPr>
          <w:instrText xml:space="preserve"> PAGEREF _Toc378855180 \h </w:instrText>
        </w:r>
        <w:r w:rsidR="000E677F">
          <w:rPr>
            <w:noProof/>
            <w:webHidden/>
          </w:rPr>
        </w:r>
        <w:r w:rsidR="000E677F">
          <w:rPr>
            <w:noProof/>
            <w:webHidden/>
          </w:rPr>
          <w:fldChar w:fldCharType="separate"/>
        </w:r>
        <w:r w:rsidR="000E677F">
          <w:rPr>
            <w:noProof/>
            <w:webHidden/>
          </w:rPr>
          <w:t>37</w:t>
        </w:r>
        <w:r w:rsidR="000E677F">
          <w:rPr>
            <w:noProof/>
            <w:webHidden/>
          </w:rPr>
          <w:fldChar w:fldCharType="end"/>
        </w:r>
      </w:hyperlink>
    </w:p>
    <w:p w14:paraId="3E75E582" w14:textId="77777777" w:rsidR="000E677F" w:rsidRDefault="00A97FD3" w:rsidP="00C60086">
      <w:pPr>
        <w:pStyle w:val="TOC3"/>
        <w:tabs>
          <w:tab w:val="left" w:pos="1320"/>
          <w:tab w:val="right" w:leader="dot" w:pos="9350"/>
        </w:tabs>
        <w:jc w:val="left"/>
        <w:rPr>
          <w:rFonts w:asciiTheme="minorHAnsi" w:hAnsiTheme="minorHAnsi" w:cstheme="minorBidi"/>
          <w:noProof/>
        </w:rPr>
      </w:pPr>
      <w:hyperlink w:anchor="_Toc378855181" w:history="1">
        <w:r w:rsidR="000E677F" w:rsidRPr="008B1A9C">
          <w:rPr>
            <w:rStyle w:val="Hyperlink"/>
            <w:noProof/>
          </w:rPr>
          <w:t>6.4.1</w:t>
        </w:r>
        <w:r w:rsidR="000E677F">
          <w:rPr>
            <w:rFonts w:asciiTheme="minorHAnsi" w:hAnsiTheme="minorHAnsi" w:cstheme="minorBidi"/>
            <w:noProof/>
          </w:rPr>
          <w:tab/>
        </w:r>
        <w:r w:rsidR="000E677F" w:rsidRPr="008B1A9C">
          <w:rPr>
            <w:rStyle w:val="Hyperlink"/>
            <w:noProof/>
          </w:rPr>
          <w:t>Discover and Gather Data</w:t>
        </w:r>
        <w:r w:rsidR="000E677F">
          <w:rPr>
            <w:noProof/>
            <w:webHidden/>
          </w:rPr>
          <w:tab/>
        </w:r>
        <w:r w:rsidR="000E677F">
          <w:rPr>
            <w:noProof/>
            <w:webHidden/>
          </w:rPr>
          <w:fldChar w:fldCharType="begin"/>
        </w:r>
        <w:r w:rsidR="000E677F">
          <w:rPr>
            <w:noProof/>
            <w:webHidden/>
          </w:rPr>
          <w:instrText xml:space="preserve"> PAGEREF _Toc378855181 \h </w:instrText>
        </w:r>
        <w:r w:rsidR="000E677F">
          <w:rPr>
            <w:noProof/>
            <w:webHidden/>
          </w:rPr>
        </w:r>
        <w:r w:rsidR="000E677F">
          <w:rPr>
            <w:noProof/>
            <w:webHidden/>
          </w:rPr>
          <w:fldChar w:fldCharType="separate"/>
        </w:r>
        <w:r w:rsidR="000E677F">
          <w:rPr>
            <w:noProof/>
            <w:webHidden/>
          </w:rPr>
          <w:t>39</w:t>
        </w:r>
        <w:r w:rsidR="000E677F">
          <w:rPr>
            <w:noProof/>
            <w:webHidden/>
          </w:rPr>
          <w:fldChar w:fldCharType="end"/>
        </w:r>
      </w:hyperlink>
    </w:p>
    <w:p w14:paraId="4BF285EA" w14:textId="77777777" w:rsidR="000E677F" w:rsidRDefault="00A97FD3" w:rsidP="00D34AE7">
      <w:pPr>
        <w:pStyle w:val="TOC4"/>
        <w:tabs>
          <w:tab w:val="left" w:pos="1760"/>
          <w:tab w:val="right" w:leader="dot" w:pos="9350"/>
        </w:tabs>
        <w:rPr>
          <w:noProof/>
        </w:rPr>
      </w:pPr>
      <w:hyperlink w:anchor="_Toc378855182" w:history="1">
        <w:r w:rsidR="000E677F" w:rsidRPr="008B1A9C">
          <w:rPr>
            <w:rStyle w:val="Hyperlink"/>
            <w:noProof/>
          </w:rPr>
          <w:t>6.4.1.1.1</w:t>
        </w:r>
        <w:r w:rsidR="000E677F">
          <w:rPr>
            <w:noProof/>
          </w:rPr>
          <w:tab/>
        </w:r>
        <w:r w:rsidR="000E677F" w:rsidRPr="008B1A9C">
          <w:rPr>
            <w:rStyle w:val="Hyperlink"/>
            <w:noProof/>
            <w:highlight w:val="green"/>
          </w:rPr>
          <w:t>Map-based search</w:t>
        </w:r>
        <w:r w:rsidR="000E677F">
          <w:rPr>
            <w:noProof/>
            <w:webHidden/>
          </w:rPr>
          <w:tab/>
        </w:r>
        <w:r w:rsidR="000E677F">
          <w:rPr>
            <w:noProof/>
            <w:webHidden/>
          </w:rPr>
          <w:fldChar w:fldCharType="begin"/>
        </w:r>
        <w:r w:rsidR="000E677F">
          <w:rPr>
            <w:noProof/>
            <w:webHidden/>
          </w:rPr>
          <w:instrText xml:space="preserve"> PAGEREF _Toc378855182 \h </w:instrText>
        </w:r>
        <w:r w:rsidR="000E677F">
          <w:rPr>
            <w:noProof/>
            <w:webHidden/>
          </w:rPr>
        </w:r>
        <w:r w:rsidR="000E677F">
          <w:rPr>
            <w:noProof/>
            <w:webHidden/>
          </w:rPr>
          <w:fldChar w:fldCharType="separate"/>
        </w:r>
        <w:r w:rsidR="000E677F">
          <w:rPr>
            <w:noProof/>
            <w:webHidden/>
          </w:rPr>
          <w:t>39</w:t>
        </w:r>
        <w:r w:rsidR="000E677F">
          <w:rPr>
            <w:noProof/>
            <w:webHidden/>
          </w:rPr>
          <w:fldChar w:fldCharType="end"/>
        </w:r>
      </w:hyperlink>
    </w:p>
    <w:p w14:paraId="32084C1C" w14:textId="77777777" w:rsidR="000E677F" w:rsidRDefault="00A97FD3" w:rsidP="00D34AE7">
      <w:pPr>
        <w:pStyle w:val="TOC4"/>
        <w:tabs>
          <w:tab w:val="left" w:pos="1760"/>
          <w:tab w:val="right" w:leader="dot" w:pos="9350"/>
        </w:tabs>
        <w:rPr>
          <w:noProof/>
        </w:rPr>
      </w:pPr>
      <w:hyperlink w:anchor="_Toc378855183" w:history="1">
        <w:r w:rsidR="000E677F" w:rsidRPr="008B1A9C">
          <w:rPr>
            <w:rStyle w:val="Hyperlink"/>
            <w:noProof/>
          </w:rPr>
          <w:t>6.4.1.1.2</w:t>
        </w:r>
        <w:r w:rsidR="000E677F">
          <w:rPr>
            <w:noProof/>
          </w:rPr>
          <w:tab/>
        </w:r>
        <w:r w:rsidR="000E677F" w:rsidRPr="008B1A9C">
          <w:rPr>
            <w:rStyle w:val="Hyperlink"/>
            <w:noProof/>
            <w:highlight w:val="red"/>
          </w:rPr>
          <w:t>Landmark-based search</w:t>
        </w:r>
        <w:r w:rsidR="000E677F">
          <w:rPr>
            <w:noProof/>
            <w:webHidden/>
          </w:rPr>
          <w:tab/>
        </w:r>
        <w:r w:rsidR="000E677F">
          <w:rPr>
            <w:noProof/>
            <w:webHidden/>
          </w:rPr>
          <w:fldChar w:fldCharType="begin"/>
        </w:r>
        <w:r w:rsidR="000E677F">
          <w:rPr>
            <w:noProof/>
            <w:webHidden/>
          </w:rPr>
          <w:instrText xml:space="preserve"> PAGEREF _Toc378855183 \h </w:instrText>
        </w:r>
        <w:r w:rsidR="000E677F">
          <w:rPr>
            <w:noProof/>
            <w:webHidden/>
          </w:rPr>
        </w:r>
        <w:r w:rsidR="000E677F">
          <w:rPr>
            <w:noProof/>
            <w:webHidden/>
          </w:rPr>
          <w:fldChar w:fldCharType="separate"/>
        </w:r>
        <w:r w:rsidR="000E677F">
          <w:rPr>
            <w:noProof/>
            <w:webHidden/>
          </w:rPr>
          <w:t>40</w:t>
        </w:r>
        <w:r w:rsidR="000E677F">
          <w:rPr>
            <w:noProof/>
            <w:webHidden/>
          </w:rPr>
          <w:fldChar w:fldCharType="end"/>
        </w:r>
      </w:hyperlink>
    </w:p>
    <w:p w14:paraId="035C8972" w14:textId="77777777" w:rsidR="000E677F" w:rsidRDefault="00A97FD3" w:rsidP="00D34AE7">
      <w:pPr>
        <w:pStyle w:val="TOC4"/>
        <w:tabs>
          <w:tab w:val="left" w:pos="1760"/>
          <w:tab w:val="right" w:leader="dot" w:pos="9350"/>
        </w:tabs>
        <w:rPr>
          <w:noProof/>
        </w:rPr>
      </w:pPr>
      <w:hyperlink w:anchor="_Toc378855184" w:history="1">
        <w:r w:rsidR="000E677F" w:rsidRPr="008B1A9C">
          <w:rPr>
            <w:rStyle w:val="Hyperlink"/>
            <w:noProof/>
          </w:rPr>
          <w:t>6.4.1.1.3</w:t>
        </w:r>
        <w:r w:rsidR="000E677F">
          <w:rPr>
            <w:noProof/>
          </w:rPr>
          <w:tab/>
        </w:r>
        <w:r w:rsidR="000E677F" w:rsidRPr="008B1A9C">
          <w:rPr>
            <w:rStyle w:val="Hyperlink"/>
            <w:noProof/>
            <w:highlight w:val="red"/>
          </w:rPr>
          <w:t>Coordinate-based search</w:t>
        </w:r>
        <w:r w:rsidR="000E677F">
          <w:rPr>
            <w:noProof/>
            <w:webHidden/>
          </w:rPr>
          <w:tab/>
        </w:r>
        <w:r w:rsidR="000E677F">
          <w:rPr>
            <w:noProof/>
            <w:webHidden/>
          </w:rPr>
          <w:fldChar w:fldCharType="begin"/>
        </w:r>
        <w:r w:rsidR="000E677F">
          <w:rPr>
            <w:noProof/>
            <w:webHidden/>
          </w:rPr>
          <w:instrText xml:space="preserve"> PAGEREF _Toc378855184 \h </w:instrText>
        </w:r>
        <w:r w:rsidR="000E677F">
          <w:rPr>
            <w:noProof/>
            <w:webHidden/>
          </w:rPr>
        </w:r>
        <w:r w:rsidR="000E677F">
          <w:rPr>
            <w:noProof/>
            <w:webHidden/>
          </w:rPr>
          <w:fldChar w:fldCharType="separate"/>
        </w:r>
        <w:r w:rsidR="000E677F">
          <w:rPr>
            <w:noProof/>
            <w:webHidden/>
          </w:rPr>
          <w:t>40</w:t>
        </w:r>
        <w:r w:rsidR="000E677F">
          <w:rPr>
            <w:noProof/>
            <w:webHidden/>
          </w:rPr>
          <w:fldChar w:fldCharType="end"/>
        </w:r>
      </w:hyperlink>
    </w:p>
    <w:p w14:paraId="10118188" w14:textId="77777777" w:rsidR="000E677F" w:rsidRDefault="00A97FD3" w:rsidP="00D34AE7">
      <w:pPr>
        <w:pStyle w:val="TOC4"/>
        <w:tabs>
          <w:tab w:val="left" w:pos="1760"/>
          <w:tab w:val="right" w:leader="dot" w:pos="9350"/>
        </w:tabs>
        <w:rPr>
          <w:noProof/>
        </w:rPr>
      </w:pPr>
      <w:hyperlink w:anchor="_Toc378855185" w:history="1">
        <w:r w:rsidR="000E677F" w:rsidRPr="008B1A9C">
          <w:rPr>
            <w:rStyle w:val="Hyperlink"/>
            <w:noProof/>
          </w:rPr>
          <w:t>6.4.1.2.1</w:t>
        </w:r>
        <w:r w:rsidR="000E677F">
          <w:rPr>
            <w:noProof/>
          </w:rPr>
          <w:tab/>
        </w:r>
        <w:r w:rsidR="000E677F" w:rsidRPr="008B1A9C">
          <w:rPr>
            <w:rStyle w:val="Hyperlink"/>
            <w:noProof/>
            <w:highlight w:val="green"/>
          </w:rPr>
          <w:t xml:space="preserve">Keyword </w:t>
        </w:r>
        <w:r w:rsidR="000E677F" w:rsidRPr="008B1A9C">
          <w:rPr>
            <w:rStyle w:val="Hyperlink"/>
            <w:noProof/>
          </w:rPr>
          <w:t>content-</w:t>
        </w:r>
        <w:r w:rsidR="000E677F" w:rsidRPr="008B1A9C">
          <w:rPr>
            <w:rStyle w:val="Hyperlink"/>
            <w:noProof/>
            <w:highlight w:val="green"/>
          </w:rPr>
          <w:t>based search</w:t>
        </w:r>
        <w:r w:rsidR="000E677F">
          <w:rPr>
            <w:noProof/>
            <w:webHidden/>
          </w:rPr>
          <w:tab/>
        </w:r>
        <w:r w:rsidR="000E677F">
          <w:rPr>
            <w:noProof/>
            <w:webHidden/>
          </w:rPr>
          <w:fldChar w:fldCharType="begin"/>
        </w:r>
        <w:r w:rsidR="000E677F">
          <w:rPr>
            <w:noProof/>
            <w:webHidden/>
          </w:rPr>
          <w:instrText xml:space="preserve"> PAGEREF _Toc378855185 \h </w:instrText>
        </w:r>
        <w:r w:rsidR="000E677F">
          <w:rPr>
            <w:noProof/>
            <w:webHidden/>
          </w:rPr>
        </w:r>
        <w:r w:rsidR="000E677F">
          <w:rPr>
            <w:noProof/>
            <w:webHidden/>
          </w:rPr>
          <w:fldChar w:fldCharType="separate"/>
        </w:r>
        <w:r w:rsidR="000E677F">
          <w:rPr>
            <w:noProof/>
            <w:webHidden/>
          </w:rPr>
          <w:t>41</w:t>
        </w:r>
        <w:r w:rsidR="000E677F">
          <w:rPr>
            <w:noProof/>
            <w:webHidden/>
          </w:rPr>
          <w:fldChar w:fldCharType="end"/>
        </w:r>
      </w:hyperlink>
    </w:p>
    <w:p w14:paraId="0AA2EAD8" w14:textId="77777777" w:rsidR="000E677F" w:rsidRDefault="00A97FD3" w:rsidP="00D34AE7">
      <w:pPr>
        <w:pStyle w:val="TOC4"/>
        <w:tabs>
          <w:tab w:val="left" w:pos="1760"/>
          <w:tab w:val="right" w:leader="dot" w:pos="9350"/>
        </w:tabs>
        <w:rPr>
          <w:noProof/>
        </w:rPr>
      </w:pPr>
      <w:hyperlink w:anchor="_Toc378855186" w:history="1">
        <w:r w:rsidR="000E677F" w:rsidRPr="008B1A9C">
          <w:rPr>
            <w:rStyle w:val="Hyperlink"/>
            <w:noProof/>
          </w:rPr>
          <w:t>6.4.1.3.1</w:t>
        </w:r>
        <w:r w:rsidR="000E677F">
          <w:rPr>
            <w:noProof/>
          </w:rPr>
          <w:tab/>
        </w:r>
        <w:r w:rsidR="000E677F" w:rsidRPr="008B1A9C">
          <w:rPr>
            <w:rStyle w:val="Hyperlink"/>
            <w:noProof/>
            <w:highlight w:val="green"/>
          </w:rPr>
          <w:t>Filter results</w:t>
        </w:r>
        <w:r w:rsidR="000E677F" w:rsidRPr="008B1A9C">
          <w:rPr>
            <w:rStyle w:val="Hyperlink"/>
            <w:noProof/>
          </w:rPr>
          <w:t xml:space="preserve"> by </w:t>
        </w:r>
        <w:r w:rsidR="000E677F" w:rsidRPr="008B1A9C">
          <w:rPr>
            <w:rStyle w:val="Hyperlink"/>
            <w:noProof/>
            <w:highlight w:val="red"/>
          </w:rPr>
          <w:t>type</w:t>
        </w:r>
        <w:r w:rsidR="000E677F">
          <w:rPr>
            <w:noProof/>
            <w:webHidden/>
          </w:rPr>
          <w:tab/>
        </w:r>
        <w:r w:rsidR="000E677F">
          <w:rPr>
            <w:noProof/>
            <w:webHidden/>
          </w:rPr>
          <w:fldChar w:fldCharType="begin"/>
        </w:r>
        <w:r w:rsidR="000E677F">
          <w:rPr>
            <w:noProof/>
            <w:webHidden/>
          </w:rPr>
          <w:instrText xml:space="preserve"> PAGEREF _Toc378855186 \h </w:instrText>
        </w:r>
        <w:r w:rsidR="000E677F">
          <w:rPr>
            <w:noProof/>
            <w:webHidden/>
          </w:rPr>
        </w:r>
        <w:r w:rsidR="000E677F">
          <w:rPr>
            <w:noProof/>
            <w:webHidden/>
          </w:rPr>
          <w:fldChar w:fldCharType="separate"/>
        </w:r>
        <w:r w:rsidR="000E677F">
          <w:rPr>
            <w:noProof/>
            <w:webHidden/>
          </w:rPr>
          <w:t>41</w:t>
        </w:r>
        <w:r w:rsidR="000E677F">
          <w:rPr>
            <w:noProof/>
            <w:webHidden/>
          </w:rPr>
          <w:fldChar w:fldCharType="end"/>
        </w:r>
      </w:hyperlink>
    </w:p>
    <w:p w14:paraId="271808EF" w14:textId="77777777" w:rsidR="000E677F" w:rsidRDefault="00A97FD3" w:rsidP="00D34AE7">
      <w:pPr>
        <w:pStyle w:val="TOC4"/>
        <w:tabs>
          <w:tab w:val="left" w:pos="1760"/>
          <w:tab w:val="right" w:leader="dot" w:pos="9350"/>
        </w:tabs>
        <w:rPr>
          <w:noProof/>
        </w:rPr>
      </w:pPr>
      <w:hyperlink w:anchor="_Toc378855187" w:history="1">
        <w:r w:rsidR="000E677F" w:rsidRPr="008B1A9C">
          <w:rPr>
            <w:rStyle w:val="Hyperlink"/>
            <w:noProof/>
          </w:rPr>
          <w:t>6.4.1.3.2</w:t>
        </w:r>
        <w:r w:rsidR="000E677F">
          <w:rPr>
            <w:noProof/>
          </w:rPr>
          <w:tab/>
        </w:r>
        <w:r w:rsidR="000E677F" w:rsidRPr="008B1A9C">
          <w:rPr>
            <w:rStyle w:val="Hyperlink"/>
            <w:noProof/>
          </w:rPr>
          <w:t>Fil</w:t>
        </w:r>
        <w:r w:rsidR="000E677F" w:rsidRPr="008B1A9C">
          <w:rPr>
            <w:rStyle w:val="Hyperlink"/>
            <w:noProof/>
            <w:highlight w:val="red"/>
          </w:rPr>
          <w:t>ter results by metadata attributes</w:t>
        </w:r>
        <w:r w:rsidR="000E677F">
          <w:rPr>
            <w:noProof/>
            <w:webHidden/>
          </w:rPr>
          <w:tab/>
        </w:r>
        <w:r w:rsidR="000E677F">
          <w:rPr>
            <w:noProof/>
            <w:webHidden/>
          </w:rPr>
          <w:fldChar w:fldCharType="begin"/>
        </w:r>
        <w:r w:rsidR="000E677F">
          <w:rPr>
            <w:noProof/>
            <w:webHidden/>
          </w:rPr>
          <w:instrText xml:space="preserve"> PAGEREF _Toc378855187 \h </w:instrText>
        </w:r>
        <w:r w:rsidR="000E677F">
          <w:rPr>
            <w:noProof/>
            <w:webHidden/>
          </w:rPr>
        </w:r>
        <w:r w:rsidR="000E677F">
          <w:rPr>
            <w:noProof/>
            <w:webHidden/>
          </w:rPr>
          <w:fldChar w:fldCharType="separate"/>
        </w:r>
        <w:r w:rsidR="000E677F">
          <w:rPr>
            <w:noProof/>
            <w:webHidden/>
          </w:rPr>
          <w:t>42</w:t>
        </w:r>
        <w:r w:rsidR="000E677F">
          <w:rPr>
            <w:noProof/>
            <w:webHidden/>
          </w:rPr>
          <w:fldChar w:fldCharType="end"/>
        </w:r>
      </w:hyperlink>
    </w:p>
    <w:p w14:paraId="601B6F98" w14:textId="77777777" w:rsidR="000E677F" w:rsidRDefault="00A97FD3" w:rsidP="00D34AE7">
      <w:pPr>
        <w:pStyle w:val="TOC4"/>
        <w:tabs>
          <w:tab w:val="left" w:pos="1760"/>
          <w:tab w:val="right" w:leader="dot" w:pos="9350"/>
        </w:tabs>
        <w:rPr>
          <w:noProof/>
        </w:rPr>
      </w:pPr>
      <w:hyperlink w:anchor="_Toc378855188" w:history="1">
        <w:r w:rsidR="000E677F" w:rsidRPr="008B1A9C">
          <w:rPr>
            <w:rStyle w:val="Hyperlink"/>
            <w:noProof/>
          </w:rPr>
          <w:t>6.4.1.3.3</w:t>
        </w:r>
        <w:r w:rsidR="000E677F">
          <w:rPr>
            <w:noProof/>
          </w:rPr>
          <w:tab/>
        </w:r>
        <w:r w:rsidR="000E677F" w:rsidRPr="008B1A9C">
          <w:rPr>
            <w:rStyle w:val="Hyperlink"/>
            <w:noProof/>
            <w:highlight w:val="green"/>
          </w:rPr>
          <w:t>Filter results [geographically] on map</w:t>
        </w:r>
        <w:r w:rsidR="000E677F">
          <w:rPr>
            <w:noProof/>
            <w:webHidden/>
          </w:rPr>
          <w:tab/>
        </w:r>
        <w:r w:rsidR="000E677F">
          <w:rPr>
            <w:noProof/>
            <w:webHidden/>
          </w:rPr>
          <w:fldChar w:fldCharType="begin"/>
        </w:r>
        <w:r w:rsidR="000E677F">
          <w:rPr>
            <w:noProof/>
            <w:webHidden/>
          </w:rPr>
          <w:instrText xml:space="preserve"> PAGEREF _Toc378855188 \h </w:instrText>
        </w:r>
        <w:r w:rsidR="000E677F">
          <w:rPr>
            <w:noProof/>
            <w:webHidden/>
          </w:rPr>
        </w:r>
        <w:r w:rsidR="000E677F">
          <w:rPr>
            <w:noProof/>
            <w:webHidden/>
          </w:rPr>
          <w:fldChar w:fldCharType="separate"/>
        </w:r>
        <w:r w:rsidR="000E677F">
          <w:rPr>
            <w:noProof/>
            <w:webHidden/>
          </w:rPr>
          <w:t>42</w:t>
        </w:r>
        <w:r w:rsidR="000E677F">
          <w:rPr>
            <w:noProof/>
            <w:webHidden/>
          </w:rPr>
          <w:fldChar w:fldCharType="end"/>
        </w:r>
      </w:hyperlink>
    </w:p>
    <w:p w14:paraId="179511F5" w14:textId="77777777" w:rsidR="000E677F" w:rsidRDefault="00A97FD3" w:rsidP="00C60086">
      <w:pPr>
        <w:pStyle w:val="TOC3"/>
        <w:tabs>
          <w:tab w:val="left" w:pos="1320"/>
          <w:tab w:val="right" w:leader="dot" w:pos="9350"/>
        </w:tabs>
        <w:jc w:val="left"/>
        <w:rPr>
          <w:rFonts w:asciiTheme="minorHAnsi" w:hAnsiTheme="minorHAnsi" w:cstheme="minorBidi"/>
          <w:noProof/>
        </w:rPr>
      </w:pPr>
      <w:hyperlink w:anchor="_Toc378855189" w:history="1">
        <w:r w:rsidR="000E677F" w:rsidRPr="008B1A9C">
          <w:rPr>
            <w:rStyle w:val="Hyperlink"/>
            <w:noProof/>
          </w:rPr>
          <w:t>6.4.2</w:t>
        </w:r>
        <w:r w:rsidR="000E677F">
          <w:rPr>
            <w:rFonts w:asciiTheme="minorHAnsi" w:hAnsiTheme="minorHAnsi" w:cstheme="minorBidi"/>
            <w:noProof/>
          </w:rPr>
          <w:tab/>
        </w:r>
        <w:r w:rsidR="000E677F" w:rsidRPr="008B1A9C">
          <w:rPr>
            <w:rStyle w:val="Hyperlink"/>
            <w:noProof/>
          </w:rPr>
          <w:t>Validate and Evaluate Data</w:t>
        </w:r>
        <w:r w:rsidR="000E677F">
          <w:rPr>
            <w:noProof/>
            <w:webHidden/>
          </w:rPr>
          <w:tab/>
        </w:r>
        <w:r w:rsidR="000E677F">
          <w:rPr>
            <w:noProof/>
            <w:webHidden/>
          </w:rPr>
          <w:fldChar w:fldCharType="begin"/>
        </w:r>
        <w:r w:rsidR="000E677F">
          <w:rPr>
            <w:noProof/>
            <w:webHidden/>
          </w:rPr>
          <w:instrText xml:space="preserve"> PAGEREF _Toc378855189 \h </w:instrText>
        </w:r>
        <w:r w:rsidR="000E677F">
          <w:rPr>
            <w:noProof/>
            <w:webHidden/>
          </w:rPr>
        </w:r>
        <w:r w:rsidR="000E677F">
          <w:rPr>
            <w:noProof/>
            <w:webHidden/>
          </w:rPr>
          <w:fldChar w:fldCharType="separate"/>
        </w:r>
        <w:r w:rsidR="000E677F">
          <w:rPr>
            <w:noProof/>
            <w:webHidden/>
          </w:rPr>
          <w:t>43</w:t>
        </w:r>
        <w:r w:rsidR="000E677F">
          <w:rPr>
            <w:noProof/>
            <w:webHidden/>
          </w:rPr>
          <w:fldChar w:fldCharType="end"/>
        </w:r>
      </w:hyperlink>
    </w:p>
    <w:p w14:paraId="4CDEA185" w14:textId="77777777" w:rsidR="000E677F" w:rsidRDefault="00A97FD3" w:rsidP="00D34AE7">
      <w:pPr>
        <w:pStyle w:val="TOC4"/>
        <w:tabs>
          <w:tab w:val="left" w:pos="1760"/>
          <w:tab w:val="right" w:leader="dot" w:pos="9350"/>
        </w:tabs>
        <w:rPr>
          <w:noProof/>
        </w:rPr>
      </w:pPr>
      <w:hyperlink w:anchor="_Toc378855190" w:history="1">
        <w:r w:rsidR="000E677F" w:rsidRPr="008B1A9C">
          <w:rPr>
            <w:rStyle w:val="Hyperlink"/>
            <w:noProof/>
          </w:rPr>
          <w:t>6.4.2.1.1</w:t>
        </w:r>
        <w:r w:rsidR="000E677F">
          <w:rPr>
            <w:noProof/>
          </w:rPr>
          <w:tab/>
        </w:r>
        <w:r w:rsidR="000E677F" w:rsidRPr="008B1A9C">
          <w:rPr>
            <w:rStyle w:val="Hyperlink"/>
            <w:noProof/>
            <w:highlight w:val="green"/>
          </w:rPr>
          <w:t>Browse</w:t>
        </w:r>
        <w:r w:rsidR="000E677F" w:rsidRPr="008B1A9C">
          <w:rPr>
            <w:rStyle w:val="Hyperlink"/>
            <w:noProof/>
          </w:rPr>
          <w:t xml:space="preserve">/view metadata </w:t>
        </w:r>
        <w:r w:rsidR="000E677F" w:rsidRPr="008B1A9C">
          <w:rPr>
            <w:rStyle w:val="Hyperlink"/>
            <w:noProof/>
            <w:highlight w:val="green"/>
          </w:rPr>
          <w:t>search results</w:t>
        </w:r>
        <w:r w:rsidR="000E677F">
          <w:rPr>
            <w:noProof/>
            <w:webHidden/>
          </w:rPr>
          <w:tab/>
        </w:r>
        <w:r w:rsidR="000E677F">
          <w:rPr>
            <w:noProof/>
            <w:webHidden/>
          </w:rPr>
          <w:fldChar w:fldCharType="begin"/>
        </w:r>
        <w:r w:rsidR="000E677F">
          <w:rPr>
            <w:noProof/>
            <w:webHidden/>
          </w:rPr>
          <w:instrText xml:space="preserve"> PAGEREF _Toc378855190 \h </w:instrText>
        </w:r>
        <w:r w:rsidR="000E677F">
          <w:rPr>
            <w:noProof/>
            <w:webHidden/>
          </w:rPr>
        </w:r>
        <w:r w:rsidR="000E677F">
          <w:rPr>
            <w:noProof/>
            <w:webHidden/>
          </w:rPr>
          <w:fldChar w:fldCharType="separate"/>
        </w:r>
        <w:r w:rsidR="000E677F">
          <w:rPr>
            <w:noProof/>
            <w:webHidden/>
          </w:rPr>
          <w:t>43</w:t>
        </w:r>
        <w:r w:rsidR="000E677F">
          <w:rPr>
            <w:noProof/>
            <w:webHidden/>
          </w:rPr>
          <w:fldChar w:fldCharType="end"/>
        </w:r>
      </w:hyperlink>
    </w:p>
    <w:p w14:paraId="13E74A07" w14:textId="77777777" w:rsidR="000E677F" w:rsidRDefault="00A97FD3" w:rsidP="00D34AE7">
      <w:pPr>
        <w:pStyle w:val="TOC4"/>
        <w:tabs>
          <w:tab w:val="left" w:pos="1760"/>
          <w:tab w:val="right" w:leader="dot" w:pos="9350"/>
        </w:tabs>
        <w:rPr>
          <w:noProof/>
        </w:rPr>
      </w:pPr>
      <w:hyperlink w:anchor="_Toc378855191" w:history="1">
        <w:r w:rsidR="000E677F" w:rsidRPr="008B1A9C">
          <w:rPr>
            <w:rStyle w:val="Hyperlink"/>
            <w:noProof/>
          </w:rPr>
          <w:t>6.4.2.2.1</w:t>
        </w:r>
        <w:r w:rsidR="000E677F">
          <w:rPr>
            <w:noProof/>
          </w:rPr>
          <w:tab/>
        </w:r>
        <w:r w:rsidR="000E677F" w:rsidRPr="008B1A9C">
          <w:rPr>
            <w:rStyle w:val="Hyperlink"/>
            <w:noProof/>
            <w:highlight w:val="green"/>
          </w:rPr>
          <w:t>View metadata record</w:t>
        </w:r>
        <w:r w:rsidR="000E677F">
          <w:rPr>
            <w:noProof/>
            <w:webHidden/>
          </w:rPr>
          <w:tab/>
        </w:r>
        <w:r w:rsidR="000E677F">
          <w:rPr>
            <w:noProof/>
            <w:webHidden/>
          </w:rPr>
          <w:fldChar w:fldCharType="begin"/>
        </w:r>
        <w:r w:rsidR="000E677F">
          <w:rPr>
            <w:noProof/>
            <w:webHidden/>
          </w:rPr>
          <w:instrText xml:space="preserve"> PAGEREF _Toc378855191 \h </w:instrText>
        </w:r>
        <w:r w:rsidR="000E677F">
          <w:rPr>
            <w:noProof/>
            <w:webHidden/>
          </w:rPr>
        </w:r>
        <w:r w:rsidR="000E677F">
          <w:rPr>
            <w:noProof/>
            <w:webHidden/>
          </w:rPr>
          <w:fldChar w:fldCharType="separate"/>
        </w:r>
        <w:r w:rsidR="000E677F">
          <w:rPr>
            <w:noProof/>
            <w:webHidden/>
          </w:rPr>
          <w:t>44</w:t>
        </w:r>
        <w:r w:rsidR="000E677F">
          <w:rPr>
            <w:noProof/>
            <w:webHidden/>
          </w:rPr>
          <w:fldChar w:fldCharType="end"/>
        </w:r>
      </w:hyperlink>
    </w:p>
    <w:p w14:paraId="2B0FB8CC" w14:textId="77777777" w:rsidR="000E677F" w:rsidRDefault="00A97FD3" w:rsidP="00D34AE7">
      <w:pPr>
        <w:pStyle w:val="TOC4"/>
        <w:tabs>
          <w:tab w:val="left" w:pos="1760"/>
          <w:tab w:val="right" w:leader="dot" w:pos="9350"/>
        </w:tabs>
        <w:rPr>
          <w:noProof/>
        </w:rPr>
      </w:pPr>
      <w:hyperlink w:anchor="_Toc378855192" w:history="1">
        <w:r w:rsidR="000E677F" w:rsidRPr="008B1A9C">
          <w:rPr>
            <w:rStyle w:val="Hyperlink"/>
            <w:noProof/>
          </w:rPr>
          <w:t>6.4.2.2.2</w:t>
        </w:r>
        <w:r w:rsidR="000E677F">
          <w:rPr>
            <w:noProof/>
          </w:rPr>
          <w:tab/>
        </w:r>
        <w:r w:rsidR="000E677F" w:rsidRPr="008B1A9C">
          <w:rPr>
            <w:rStyle w:val="Hyperlink"/>
            <w:noProof/>
            <w:highlight w:val="green"/>
          </w:rPr>
          <w:t>Provide peer ratings</w:t>
        </w:r>
        <w:r w:rsidR="000E677F">
          <w:rPr>
            <w:noProof/>
            <w:webHidden/>
          </w:rPr>
          <w:tab/>
        </w:r>
        <w:r w:rsidR="000E677F">
          <w:rPr>
            <w:noProof/>
            <w:webHidden/>
          </w:rPr>
          <w:fldChar w:fldCharType="begin"/>
        </w:r>
        <w:r w:rsidR="000E677F">
          <w:rPr>
            <w:noProof/>
            <w:webHidden/>
          </w:rPr>
          <w:instrText xml:space="preserve"> PAGEREF _Toc378855192 \h </w:instrText>
        </w:r>
        <w:r w:rsidR="000E677F">
          <w:rPr>
            <w:noProof/>
            <w:webHidden/>
          </w:rPr>
        </w:r>
        <w:r w:rsidR="000E677F">
          <w:rPr>
            <w:noProof/>
            <w:webHidden/>
          </w:rPr>
          <w:fldChar w:fldCharType="separate"/>
        </w:r>
        <w:r w:rsidR="000E677F">
          <w:rPr>
            <w:noProof/>
            <w:webHidden/>
          </w:rPr>
          <w:t>44</w:t>
        </w:r>
        <w:r w:rsidR="000E677F">
          <w:rPr>
            <w:noProof/>
            <w:webHidden/>
          </w:rPr>
          <w:fldChar w:fldCharType="end"/>
        </w:r>
      </w:hyperlink>
    </w:p>
    <w:p w14:paraId="1531442D" w14:textId="77777777" w:rsidR="000E677F" w:rsidRDefault="00A97FD3" w:rsidP="00D34AE7">
      <w:pPr>
        <w:pStyle w:val="TOC4"/>
        <w:tabs>
          <w:tab w:val="left" w:pos="1760"/>
          <w:tab w:val="right" w:leader="dot" w:pos="9350"/>
        </w:tabs>
        <w:rPr>
          <w:noProof/>
        </w:rPr>
      </w:pPr>
      <w:hyperlink w:anchor="_Toc378855193" w:history="1">
        <w:r w:rsidR="000E677F" w:rsidRPr="008B1A9C">
          <w:rPr>
            <w:rStyle w:val="Hyperlink"/>
            <w:noProof/>
          </w:rPr>
          <w:t>6.4.2.3.1</w:t>
        </w:r>
        <w:r w:rsidR="000E677F">
          <w:rPr>
            <w:noProof/>
          </w:rPr>
          <w:tab/>
        </w:r>
        <w:r w:rsidR="000E677F" w:rsidRPr="008B1A9C">
          <w:rPr>
            <w:rStyle w:val="Hyperlink"/>
            <w:noProof/>
            <w:highlight w:val="red"/>
          </w:rPr>
          <w:t>Triangulate with other sources</w:t>
        </w:r>
        <w:r w:rsidR="000E677F">
          <w:rPr>
            <w:noProof/>
            <w:webHidden/>
          </w:rPr>
          <w:tab/>
        </w:r>
        <w:r w:rsidR="000E677F">
          <w:rPr>
            <w:noProof/>
            <w:webHidden/>
          </w:rPr>
          <w:fldChar w:fldCharType="begin"/>
        </w:r>
        <w:r w:rsidR="000E677F">
          <w:rPr>
            <w:noProof/>
            <w:webHidden/>
          </w:rPr>
          <w:instrText xml:space="preserve"> PAGEREF _Toc378855193 \h </w:instrText>
        </w:r>
        <w:r w:rsidR="000E677F">
          <w:rPr>
            <w:noProof/>
            <w:webHidden/>
          </w:rPr>
        </w:r>
        <w:r w:rsidR="000E677F">
          <w:rPr>
            <w:noProof/>
            <w:webHidden/>
          </w:rPr>
          <w:fldChar w:fldCharType="separate"/>
        </w:r>
        <w:r w:rsidR="000E677F">
          <w:rPr>
            <w:noProof/>
            <w:webHidden/>
          </w:rPr>
          <w:t>45</w:t>
        </w:r>
        <w:r w:rsidR="000E677F">
          <w:rPr>
            <w:noProof/>
            <w:webHidden/>
          </w:rPr>
          <w:fldChar w:fldCharType="end"/>
        </w:r>
      </w:hyperlink>
    </w:p>
    <w:p w14:paraId="1E113290" w14:textId="77777777" w:rsidR="000E677F" w:rsidRDefault="00A97FD3" w:rsidP="00D34AE7">
      <w:pPr>
        <w:pStyle w:val="TOC4"/>
        <w:tabs>
          <w:tab w:val="left" w:pos="1760"/>
          <w:tab w:val="right" w:leader="dot" w:pos="9350"/>
        </w:tabs>
        <w:rPr>
          <w:noProof/>
        </w:rPr>
      </w:pPr>
      <w:hyperlink w:anchor="_Toc378855194" w:history="1">
        <w:r w:rsidR="000E677F" w:rsidRPr="008B1A9C">
          <w:rPr>
            <w:rStyle w:val="Hyperlink"/>
            <w:noProof/>
          </w:rPr>
          <w:t>6.4.2.4.1</w:t>
        </w:r>
        <w:r w:rsidR="000E677F">
          <w:rPr>
            <w:noProof/>
          </w:rPr>
          <w:tab/>
        </w:r>
        <w:r w:rsidR="000E677F" w:rsidRPr="008B1A9C">
          <w:rPr>
            <w:rStyle w:val="Hyperlink"/>
            <w:noProof/>
            <w:highlight w:val="green"/>
          </w:rPr>
          <w:t>View data content</w:t>
        </w:r>
        <w:r w:rsidR="000E677F">
          <w:rPr>
            <w:noProof/>
            <w:webHidden/>
          </w:rPr>
          <w:tab/>
        </w:r>
        <w:r w:rsidR="000E677F">
          <w:rPr>
            <w:noProof/>
            <w:webHidden/>
          </w:rPr>
          <w:fldChar w:fldCharType="begin"/>
        </w:r>
        <w:r w:rsidR="000E677F">
          <w:rPr>
            <w:noProof/>
            <w:webHidden/>
          </w:rPr>
          <w:instrText xml:space="preserve"> PAGEREF _Toc378855194 \h </w:instrText>
        </w:r>
        <w:r w:rsidR="000E677F">
          <w:rPr>
            <w:noProof/>
            <w:webHidden/>
          </w:rPr>
        </w:r>
        <w:r w:rsidR="000E677F">
          <w:rPr>
            <w:noProof/>
            <w:webHidden/>
          </w:rPr>
          <w:fldChar w:fldCharType="separate"/>
        </w:r>
        <w:r w:rsidR="000E677F">
          <w:rPr>
            <w:noProof/>
            <w:webHidden/>
          </w:rPr>
          <w:t>46</w:t>
        </w:r>
        <w:r w:rsidR="000E677F">
          <w:rPr>
            <w:noProof/>
            <w:webHidden/>
          </w:rPr>
          <w:fldChar w:fldCharType="end"/>
        </w:r>
      </w:hyperlink>
    </w:p>
    <w:p w14:paraId="14CD8B57" w14:textId="77777777" w:rsidR="000E677F" w:rsidRDefault="00A97FD3" w:rsidP="00D34AE7">
      <w:pPr>
        <w:pStyle w:val="TOC4"/>
        <w:tabs>
          <w:tab w:val="left" w:pos="1760"/>
          <w:tab w:val="right" w:leader="dot" w:pos="9350"/>
        </w:tabs>
        <w:rPr>
          <w:noProof/>
        </w:rPr>
      </w:pPr>
      <w:hyperlink w:anchor="_Toc378855195" w:history="1">
        <w:r w:rsidR="000E677F" w:rsidRPr="008B1A9C">
          <w:rPr>
            <w:rStyle w:val="Hyperlink"/>
            <w:rFonts w:eastAsia="Times"/>
            <w:noProof/>
          </w:rPr>
          <w:t>6.4.2.4.2</w:t>
        </w:r>
        <w:r w:rsidR="000E677F">
          <w:rPr>
            <w:noProof/>
          </w:rPr>
          <w:tab/>
        </w:r>
        <w:r w:rsidR="000E677F" w:rsidRPr="008B1A9C">
          <w:rPr>
            <w:rStyle w:val="Hyperlink"/>
            <w:noProof/>
            <w:highlight w:val="red"/>
          </w:rPr>
          <w:t>Save selected search criteria</w:t>
        </w:r>
        <w:r w:rsidR="000E677F">
          <w:rPr>
            <w:noProof/>
            <w:webHidden/>
          </w:rPr>
          <w:tab/>
        </w:r>
        <w:r w:rsidR="000E677F">
          <w:rPr>
            <w:noProof/>
            <w:webHidden/>
          </w:rPr>
          <w:fldChar w:fldCharType="begin"/>
        </w:r>
        <w:r w:rsidR="000E677F">
          <w:rPr>
            <w:noProof/>
            <w:webHidden/>
          </w:rPr>
          <w:instrText xml:space="preserve"> PAGEREF _Toc378855195 \h </w:instrText>
        </w:r>
        <w:r w:rsidR="000E677F">
          <w:rPr>
            <w:noProof/>
            <w:webHidden/>
          </w:rPr>
        </w:r>
        <w:r w:rsidR="000E677F">
          <w:rPr>
            <w:noProof/>
            <w:webHidden/>
          </w:rPr>
          <w:fldChar w:fldCharType="separate"/>
        </w:r>
        <w:r w:rsidR="000E677F">
          <w:rPr>
            <w:noProof/>
            <w:webHidden/>
          </w:rPr>
          <w:t>47</w:t>
        </w:r>
        <w:r w:rsidR="000E677F">
          <w:rPr>
            <w:noProof/>
            <w:webHidden/>
          </w:rPr>
          <w:fldChar w:fldCharType="end"/>
        </w:r>
      </w:hyperlink>
    </w:p>
    <w:p w14:paraId="2C6757F5" w14:textId="77777777" w:rsidR="000E677F" w:rsidRDefault="00A97FD3" w:rsidP="00D34AE7">
      <w:pPr>
        <w:pStyle w:val="TOC4"/>
        <w:tabs>
          <w:tab w:val="left" w:pos="1760"/>
          <w:tab w:val="right" w:leader="dot" w:pos="9350"/>
        </w:tabs>
        <w:rPr>
          <w:noProof/>
        </w:rPr>
      </w:pPr>
      <w:hyperlink w:anchor="_Toc378855196" w:history="1">
        <w:r w:rsidR="000E677F" w:rsidRPr="008B1A9C">
          <w:rPr>
            <w:rStyle w:val="Hyperlink"/>
            <w:noProof/>
          </w:rPr>
          <w:t>6.4.2.4.3</w:t>
        </w:r>
        <w:r w:rsidR="000E677F">
          <w:rPr>
            <w:noProof/>
          </w:rPr>
          <w:tab/>
        </w:r>
        <w:r w:rsidR="000E677F" w:rsidRPr="008B1A9C">
          <w:rPr>
            <w:rStyle w:val="Hyperlink"/>
            <w:noProof/>
            <w:highlight w:val="red"/>
          </w:rPr>
          <w:t>Load previous search criteria</w:t>
        </w:r>
        <w:r w:rsidR="000E677F">
          <w:rPr>
            <w:noProof/>
            <w:webHidden/>
          </w:rPr>
          <w:tab/>
        </w:r>
        <w:r w:rsidR="000E677F">
          <w:rPr>
            <w:noProof/>
            <w:webHidden/>
          </w:rPr>
          <w:fldChar w:fldCharType="begin"/>
        </w:r>
        <w:r w:rsidR="000E677F">
          <w:rPr>
            <w:noProof/>
            <w:webHidden/>
          </w:rPr>
          <w:instrText xml:space="preserve"> PAGEREF _Toc378855196 \h </w:instrText>
        </w:r>
        <w:r w:rsidR="000E677F">
          <w:rPr>
            <w:noProof/>
            <w:webHidden/>
          </w:rPr>
        </w:r>
        <w:r w:rsidR="000E677F">
          <w:rPr>
            <w:noProof/>
            <w:webHidden/>
          </w:rPr>
          <w:fldChar w:fldCharType="separate"/>
        </w:r>
        <w:r w:rsidR="000E677F">
          <w:rPr>
            <w:noProof/>
            <w:webHidden/>
          </w:rPr>
          <w:t>47</w:t>
        </w:r>
        <w:r w:rsidR="000E677F">
          <w:rPr>
            <w:noProof/>
            <w:webHidden/>
          </w:rPr>
          <w:fldChar w:fldCharType="end"/>
        </w:r>
      </w:hyperlink>
    </w:p>
    <w:p w14:paraId="13A61332" w14:textId="77777777" w:rsidR="000E677F" w:rsidRDefault="00A97FD3" w:rsidP="00D34AE7">
      <w:pPr>
        <w:pStyle w:val="TOC4"/>
        <w:tabs>
          <w:tab w:val="left" w:pos="1760"/>
          <w:tab w:val="right" w:leader="dot" w:pos="9350"/>
        </w:tabs>
        <w:rPr>
          <w:noProof/>
        </w:rPr>
      </w:pPr>
      <w:hyperlink w:anchor="_Toc378855197" w:history="1">
        <w:r w:rsidR="000E677F" w:rsidRPr="008B1A9C">
          <w:rPr>
            <w:rStyle w:val="Hyperlink"/>
            <w:noProof/>
          </w:rPr>
          <w:t>6.4.2.4.4</w:t>
        </w:r>
        <w:r w:rsidR="000E677F">
          <w:rPr>
            <w:noProof/>
          </w:rPr>
          <w:tab/>
        </w:r>
        <w:r w:rsidR="000E677F" w:rsidRPr="008B1A9C">
          <w:rPr>
            <w:rStyle w:val="Hyperlink"/>
            <w:noProof/>
            <w:highlight w:val="red"/>
          </w:rPr>
          <w:t xml:space="preserve">e-mail metadata record URI to </w:t>
        </w:r>
        <w:r w:rsidR="000E677F" w:rsidRPr="008B1A9C">
          <w:rPr>
            <w:rStyle w:val="Hyperlink"/>
            <w:noProof/>
            <w:highlight w:val="green"/>
          </w:rPr>
          <w:t xml:space="preserve">third party </w:t>
        </w:r>
        <w:r w:rsidR="000E677F" w:rsidRPr="008B1A9C">
          <w:rPr>
            <w:rStyle w:val="Hyperlink"/>
            <w:noProof/>
            <w:highlight w:val="red"/>
          </w:rPr>
          <w:t>users</w:t>
        </w:r>
        <w:r w:rsidR="000E677F">
          <w:rPr>
            <w:noProof/>
            <w:webHidden/>
          </w:rPr>
          <w:tab/>
        </w:r>
        <w:r w:rsidR="000E677F">
          <w:rPr>
            <w:noProof/>
            <w:webHidden/>
          </w:rPr>
          <w:fldChar w:fldCharType="begin"/>
        </w:r>
        <w:r w:rsidR="000E677F">
          <w:rPr>
            <w:noProof/>
            <w:webHidden/>
          </w:rPr>
          <w:instrText xml:space="preserve"> PAGEREF _Toc378855197 \h </w:instrText>
        </w:r>
        <w:r w:rsidR="000E677F">
          <w:rPr>
            <w:noProof/>
            <w:webHidden/>
          </w:rPr>
        </w:r>
        <w:r w:rsidR="000E677F">
          <w:rPr>
            <w:noProof/>
            <w:webHidden/>
          </w:rPr>
          <w:fldChar w:fldCharType="separate"/>
        </w:r>
        <w:r w:rsidR="000E677F">
          <w:rPr>
            <w:noProof/>
            <w:webHidden/>
          </w:rPr>
          <w:t>48</w:t>
        </w:r>
        <w:r w:rsidR="000E677F">
          <w:rPr>
            <w:noProof/>
            <w:webHidden/>
          </w:rPr>
          <w:fldChar w:fldCharType="end"/>
        </w:r>
      </w:hyperlink>
    </w:p>
    <w:p w14:paraId="653B19B0" w14:textId="77777777" w:rsidR="000E677F" w:rsidRDefault="00A97FD3" w:rsidP="00D34AE7">
      <w:pPr>
        <w:pStyle w:val="TOC4"/>
        <w:tabs>
          <w:tab w:val="left" w:pos="1760"/>
          <w:tab w:val="right" w:leader="dot" w:pos="9350"/>
        </w:tabs>
        <w:rPr>
          <w:noProof/>
        </w:rPr>
      </w:pPr>
      <w:hyperlink w:anchor="_Toc378855198" w:history="1">
        <w:r w:rsidR="000E677F" w:rsidRPr="008B1A9C">
          <w:rPr>
            <w:rStyle w:val="Hyperlink"/>
            <w:rFonts w:eastAsia="Times"/>
            <w:noProof/>
          </w:rPr>
          <w:t>6.4.2.4.5</w:t>
        </w:r>
        <w:r w:rsidR="000E677F">
          <w:rPr>
            <w:noProof/>
          </w:rPr>
          <w:tab/>
        </w:r>
        <w:r w:rsidR="000E677F" w:rsidRPr="008B1A9C">
          <w:rPr>
            <w:rStyle w:val="Hyperlink"/>
            <w:noProof/>
            <w:highlight w:val="red"/>
          </w:rPr>
          <w:t>Subscribe to new data</w:t>
        </w:r>
        <w:r w:rsidR="000E677F">
          <w:rPr>
            <w:noProof/>
            <w:webHidden/>
          </w:rPr>
          <w:tab/>
        </w:r>
        <w:r w:rsidR="000E677F">
          <w:rPr>
            <w:noProof/>
            <w:webHidden/>
          </w:rPr>
          <w:fldChar w:fldCharType="begin"/>
        </w:r>
        <w:r w:rsidR="000E677F">
          <w:rPr>
            <w:noProof/>
            <w:webHidden/>
          </w:rPr>
          <w:instrText xml:space="preserve"> PAGEREF _Toc378855198 \h </w:instrText>
        </w:r>
        <w:r w:rsidR="000E677F">
          <w:rPr>
            <w:noProof/>
            <w:webHidden/>
          </w:rPr>
        </w:r>
        <w:r w:rsidR="000E677F">
          <w:rPr>
            <w:noProof/>
            <w:webHidden/>
          </w:rPr>
          <w:fldChar w:fldCharType="separate"/>
        </w:r>
        <w:r w:rsidR="000E677F">
          <w:rPr>
            <w:noProof/>
            <w:webHidden/>
          </w:rPr>
          <w:t>48</w:t>
        </w:r>
        <w:r w:rsidR="000E677F">
          <w:rPr>
            <w:noProof/>
            <w:webHidden/>
          </w:rPr>
          <w:fldChar w:fldCharType="end"/>
        </w:r>
      </w:hyperlink>
    </w:p>
    <w:p w14:paraId="27555B71" w14:textId="77777777" w:rsidR="000E677F" w:rsidRDefault="00A97FD3" w:rsidP="00C60086">
      <w:pPr>
        <w:pStyle w:val="TOC3"/>
        <w:tabs>
          <w:tab w:val="left" w:pos="1320"/>
          <w:tab w:val="right" w:leader="dot" w:pos="9350"/>
        </w:tabs>
        <w:jc w:val="left"/>
        <w:rPr>
          <w:rFonts w:asciiTheme="minorHAnsi" w:hAnsiTheme="minorHAnsi" w:cstheme="minorBidi"/>
          <w:noProof/>
        </w:rPr>
      </w:pPr>
      <w:hyperlink w:anchor="_Toc378855199" w:history="1">
        <w:r w:rsidR="000E677F" w:rsidRPr="008B1A9C">
          <w:rPr>
            <w:rStyle w:val="Hyperlink"/>
            <w:noProof/>
          </w:rPr>
          <w:t>6.4.3</w:t>
        </w:r>
        <w:r w:rsidR="000E677F">
          <w:rPr>
            <w:rFonts w:asciiTheme="minorHAnsi" w:hAnsiTheme="minorHAnsi" w:cstheme="minorBidi"/>
            <w:noProof/>
          </w:rPr>
          <w:tab/>
        </w:r>
        <w:r w:rsidR="000E677F" w:rsidRPr="008B1A9C">
          <w:rPr>
            <w:rStyle w:val="Hyperlink"/>
            <w:noProof/>
          </w:rPr>
          <w:t>Analyze and Visualize Data</w:t>
        </w:r>
        <w:r w:rsidR="000E677F">
          <w:rPr>
            <w:noProof/>
            <w:webHidden/>
          </w:rPr>
          <w:tab/>
        </w:r>
        <w:r w:rsidR="000E677F">
          <w:rPr>
            <w:noProof/>
            <w:webHidden/>
          </w:rPr>
          <w:fldChar w:fldCharType="begin"/>
        </w:r>
        <w:r w:rsidR="000E677F">
          <w:rPr>
            <w:noProof/>
            <w:webHidden/>
          </w:rPr>
          <w:instrText xml:space="preserve"> PAGEREF _Toc378855199 \h </w:instrText>
        </w:r>
        <w:r w:rsidR="000E677F">
          <w:rPr>
            <w:noProof/>
            <w:webHidden/>
          </w:rPr>
        </w:r>
        <w:r w:rsidR="000E677F">
          <w:rPr>
            <w:noProof/>
            <w:webHidden/>
          </w:rPr>
          <w:fldChar w:fldCharType="separate"/>
        </w:r>
        <w:r w:rsidR="000E677F">
          <w:rPr>
            <w:noProof/>
            <w:webHidden/>
          </w:rPr>
          <w:t>49</w:t>
        </w:r>
        <w:r w:rsidR="000E677F">
          <w:rPr>
            <w:noProof/>
            <w:webHidden/>
          </w:rPr>
          <w:fldChar w:fldCharType="end"/>
        </w:r>
      </w:hyperlink>
    </w:p>
    <w:p w14:paraId="10A1C41D" w14:textId="77777777" w:rsidR="000E677F" w:rsidRDefault="00A97FD3" w:rsidP="00D34AE7">
      <w:pPr>
        <w:pStyle w:val="TOC4"/>
        <w:tabs>
          <w:tab w:val="left" w:pos="1760"/>
          <w:tab w:val="right" w:leader="dot" w:pos="9350"/>
        </w:tabs>
        <w:rPr>
          <w:noProof/>
        </w:rPr>
      </w:pPr>
      <w:hyperlink w:anchor="_Toc378855200" w:history="1">
        <w:r w:rsidR="000E677F" w:rsidRPr="008B1A9C">
          <w:rPr>
            <w:rStyle w:val="Hyperlink"/>
            <w:noProof/>
          </w:rPr>
          <w:t>6.4.3.1.1</w:t>
        </w:r>
        <w:r w:rsidR="000E677F">
          <w:rPr>
            <w:noProof/>
          </w:rPr>
          <w:tab/>
        </w:r>
        <w:r w:rsidR="000E677F" w:rsidRPr="008B1A9C">
          <w:rPr>
            <w:rStyle w:val="Hyperlink"/>
            <w:noProof/>
            <w:highlight w:val="red"/>
          </w:rPr>
          <w:t>Export metadata</w:t>
        </w:r>
        <w:r w:rsidR="000E677F">
          <w:rPr>
            <w:noProof/>
            <w:webHidden/>
          </w:rPr>
          <w:tab/>
        </w:r>
        <w:r w:rsidR="000E677F">
          <w:rPr>
            <w:noProof/>
            <w:webHidden/>
          </w:rPr>
          <w:fldChar w:fldCharType="begin"/>
        </w:r>
        <w:r w:rsidR="000E677F">
          <w:rPr>
            <w:noProof/>
            <w:webHidden/>
          </w:rPr>
          <w:instrText xml:space="preserve"> PAGEREF _Toc378855200 \h </w:instrText>
        </w:r>
        <w:r w:rsidR="000E677F">
          <w:rPr>
            <w:noProof/>
            <w:webHidden/>
          </w:rPr>
        </w:r>
        <w:r w:rsidR="000E677F">
          <w:rPr>
            <w:noProof/>
            <w:webHidden/>
          </w:rPr>
          <w:fldChar w:fldCharType="separate"/>
        </w:r>
        <w:r w:rsidR="000E677F">
          <w:rPr>
            <w:noProof/>
            <w:webHidden/>
          </w:rPr>
          <w:t>50</w:t>
        </w:r>
        <w:r w:rsidR="000E677F">
          <w:rPr>
            <w:noProof/>
            <w:webHidden/>
          </w:rPr>
          <w:fldChar w:fldCharType="end"/>
        </w:r>
      </w:hyperlink>
    </w:p>
    <w:p w14:paraId="28ED39A5"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5201" w:history="1">
        <w:r w:rsidR="000E677F" w:rsidRPr="008B1A9C">
          <w:rPr>
            <w:rStyle w:val="Hyperlink"/>
            <w:noProof/>
          </w:rPr>
          <w:t>6.5</w:t>
        </w:r>
        <w:r w:rsidR="000E677F">
          <w:rPr>
            <w:rFonts w:asciiTheme="minorHAnsi" w:hAnsiTheme="minorHAnsi" w:cstheme="minorBidi"/>
            <w:noProof/>
          </w:rPr>
          <w:tab/>
        </w:r>
        <w:r w:rsidR="000E677F" w:rsidRPr="008B1A9C">
          <w:rPr>
            <w:rStyle w:val="Hyperlink"/>
            <w:noProof/>
          </w:rPr>
          <w:t>System Administrator Use Cases</w:t>
        </w:r>
        <w:r w:rsidR="000E677F">
          <w:rPr>
            <w:noProof/>
            <w:webHidden/>
          </w:rPr>
          <w:tab/>
        </w:r>
        <w:r w:rsidR="000E677F">
          <w:rPr>
            <w:noProof/>
            <w:webHidden/>
          </w:rPr>
          <w:fldChar w:fldCharType="begin"/>
        </w:r>
        <w:r w:rsidR="000E677F">
          <w:rPr>
            <w:noProof/>
            <w:webHidden/>
          </w:rPr>
          <w:instrText xml:space="preserve"> PAGEREF _Toc378855201 \h </w:instrText>
        </w:r>
        <w:r w:rsidR="000E677F">
          <w:rPr>
            <w:noProof/>
            <w:webHidden/>
          </w:rPr>
        </w:r>
        <w:r w:rsidR="000E677F">
          <w:rPr>
            <w:noProof/>
            <w:webHidden/>
          </w:rPr>
          <w:fldChar w:fldCharType="separate"/>
        </w:r>
        <w:r w:rsidR="000E677F">
          <w:rPr>
            <w:noProof/>
            <w:webHidden/>
          </w:rPr>
          <w:t>51</w:t>
        </w:r>
        <w:r w:rsidR="000E677F">
          <w:rPr>
            <w:noProof/>
            <w:webHidden/>
          </w:rPr>
          <w:fldChar w:fldCharType="end"/>
        </w:r>
      </w:hyperlink>
    </w:p>
    <w:p w14:paraId="2FC92FC1" w14:textId="77777777" w:rsidR="000E677F" w:rsidRDefault="00A97FD3" w:rsidP="00D34AE7">
      <w:pPr>
        <w:pStyle w:val="TOC4"/>
        <w:tabs>
          <w:tab w:val="left" w:pos="1760"/>
          <w:tab w:val="right" w:leader="dot" w:pos="9350"/>
        </w:tabs>
        <w:rPr>
          <w:noProof/>
        </w:rPr>
      </w:pPr>
      <w:hyperlink w:anchor="_Toc378855202" w:history="1">
        <w:r w:rsidR="000E677F" w:rsidRPr="008B1A9C">
          <w:rPr>
            <w:rStyle w:val="Hyperlink"/>
            <w:noProof/>
          </w:rPr>
          <w:t>6.5.1.1.1</w:t>
        </w:r>
        <w:r w:rsidR="000E677F">
          <w:rPr>
            <w:noProof/>
          </w:rPr>
          <w:tab/>
        </w:r>
        <w:r w:rsidR="000E677F" w:rsidRPr="008B1A9C">
          <w:rPr>
            <w:rStyle w:val="Hyperlink"/>
            <w:noProof/>
            <w:highlight w:val="red"/>
          </w:rPr>
          <w:t>Register new nodes into NGDS</w:t>
        </w:r>
        <w:r w:rsidR="000E677F">
          <w:rPr>
            <w:noProof/>
            <w:webHidden/>
          </w:rPr>
          <w:tab/>
        </w:r>
        <w:r w:rsidR="000E677F">
          <w:rPr>
            <w:noProof/>
            <w:webHidden/>
          </w:rPr>
          <w:fldChar w:fldCharType="begin"/>
        </w:r>
        <w:r w:rsidR="000E677F">
          <w:rPr>
            <w:noProof/>
            <w:webHidden/>
          </w:rPr>
          <w:instrText xml:space="preserve"> PAGEREF _Toc378855202 \h </w:instrText>
        </w:r>
        <w:r w:rsidR="000E677F">
          <w:rPr>
            <w:noProof/>
            <w:webHidden/>
          </w:rPr>
        </w:r>
        <w:r w:rsidR="000E677F">
          <w:rPr>
            <w:noProof/>
            <w:webHidden/>
          </w:rPr>
          <w:fldChar w:fldCharType="separate"/>
        </w:r>
        <w:r w:rsidR="000E677F">
          <w:rPr>
            <w:noProof/>
            <w:webHidden/>
          </w:rPr>
          <w:t>51</w:t>
        </w:r>
        <w:r w:rsidR="000E677F">
          <w:rPr>
            <w:noProof/>
            <w:webHidden/>
          </w:rPr>
          <w:fldChar w:fldCharType="end"/>
        </w:r>
      </w:hyperlink>
    </w:p>
    <w:p w14:paraId="5439DD86" w14:textId="77777777" w:rsidR="000E677F" w:rsidRDefault="00A97FD3" w:rsidP="00D34AE7">
      <w:pPr>
        <w:pStyle w:val="TOC4"/>
        <w:tabs>
          <w:tab w:val="left" w:pos="1760"/>
          <w:tab w:val="right" w:leader="dot" w:pos="9350"/>
        </w:tabs>
        <w:rPr>
          <w:noProof/>
        </w:rPr>
      </w:pPr>
      <w:hyperlink w:anchor="_Toc378855203" w:history="1">
        <w:r w:rsidR="000E677F" w:rsidRPr="008B1A9C">
          <w:rPr>
            <w:rStyle w:val="Hyperlink"/>
            <w:noProof/>
          </w:rPr>
          <w:t>6.5.1.1.2</w:t>
        </w:r>
        <w:r w:rsidR="000E677F">
          <w:rPr>
            <w:noProof/>
          </w:rPr>
          <w:tab/>
        </w:r>
        <w:r w:rsidR="000E677F" w:rsidRPr="008B1A9C">
          <w:rPr>
            <w:rStyle w:val="Hyperlink"/>
            <w:noProof/>
            <w:highlight w:val="red"/>
          </w:rPr>
          <w:t>Delete nodes from NGDS network</w:t>
        </w:r>
        <w:r w:rsidR="000E677F">
          <w:rPr>
            <w:noProof/>
            <w:webHidden/>
          </w:rPr>
          <w:tab/>
        </w:r>
        <w:r w:rsidR="000E677F">
          <w:rPr>
            <w:noProof/>
            <w:webHidden/>
          </w:rPr>
          <w:fldChar w:fldCharType="begin"/>
        </w:r>
        <w:r w:rsidR="000E677F">
          <w:rPr>
            <w:noProof/>
            <w:webHidden/>
          </w:rPr>
          <w:instrText xml:space="preserve"> PAGEREF _Toc378855203 \h </w:instrText>
        </w:r>
        <w:r w:rsidR="000E677F">
          <w:rPr>
            <w:noProof/>
            <w:webHidden/>
          </w:rPr>
        </w:r>
        <w:r w:rsidR="000E677F">
          <w:rPr>
            <w:noProof/>
            <w:webHidden/>
          </w:rPr>
          <w:fldChar w:fldCharType="separate"/>
        </w:r>
        <w:r w:rsidR="000E677F">
          <w:rPr>
            <w:noProof/>
            <w:webHidden/>
          </w:rPr>
          <w:t>52</w:t>
        </w:r>
        <w:r w:rsidR="000E677F">
          <w:rPr>
            <w:noProof/>
            <w:webHidden/>
          </w:rPr>
          <w:fldChar w:fldCharType="end"/>
        </w:r>
      </w:hyperlink>
    </w:p>
    <w:p w14:paraId="4AF4326C" w14:textId="77777777" w:rsidR="000E677F" w:rsidRDefault="00A97FD3" w:rsidP="00D34AE7">
      <w:pPr>
        <w:pStyle w:val="TOC4"/>
        <w:tabs>
          <w:tab w:val="left" w:pos="1760"/>
          <w:tab w:val="right" w:leader="dot" w:pos="9350"/>
        </w:tabs>
        <w:rPr>
          <w:noProof/>
        </w:rPr>
      </w:pPr>
      <w:hyperlink w:anchor="_Toc378855204" w:history="1">
        <w:r w:rsidR="000E677F" w:rsidRPr="008B1A9C">
          <w:rPr>
            <w:rStyle w:val="Hyperlink"/>
            <w:noProof/>
          </w:rPr>
          <w:t>6.5.1.1.3</w:t>
        </w:r>
        <w:r w:rsidR="000E677F">
          <w:rPr>
            <w:noProof/>
          </w:rPr>
          <w:tab/>
        </w:r>
        <w:r w:rsidR="000E677F" w:rsidRPr="008B1A9C">
          <w:rPr>
            <w:rStyle w:val="Hyperlink"/>
            <w:noProof/>
            <w:highlight w:val="red"/>
          </w:rPr>
          <w:t>Communicate with the Node-in-a-box admin</w:t>
        </w:r>
        <w:r w:rsidR="000E677F">
          <w:rPr>
            <w:noProof/>
            <w:webHidden/>
          </w:rPr>
          <w:tab/>
        </w:r>
        <w:r w:rsidR="000E677F">
          <w:rPr>
            <w:noProof/>
            <w:webHidden/>
          </w:rPr>
          <w:fldChar w:fldCharType="begin"/>
        </w:r>
        <w:r w:rsidR="000E677F">
          <w:rPr>
            <w:noProof/>
            <w:webHidden/>
          </w:rPr>
          <w:instrText xml:space="preserve"> PAGEREF _Toc378855204 \h </w:instrText>
        </w:r>
        <w:r w:rsidR="000E677F">
          <w:rPr>
            <w:noProof/>
            <w:webHidden/>
          </w:rPr>
        </w:r>
        <w:r w:rsidR="000E677F">
          <w:rPr>
            <w:noProof/>
            <w:webHidden/>
          </w:rPr>
          <w:fldChar w:fldCharType="separate"/>
        </w:r>
        <w:r w:rsidR="000E677F">
          <w:rPr>
            <w:noProof/>
            <w:webHidden/>
          </w:rPr>
          <w:t>52</w:t>
        </w:r>
        <w:r w:rsidR="000E677F">
          <w:rPr>
            <w:noProof/>
            <w:webHidden/>
          </w:rPr>
          <w:fldChar w:fldCharType="end"/>
        </w:r>
      </w:hyperlink>
    </w:p>
    <w:p w14:paraId="153F43C9" w14:textId="77777777" w:rsidR="000E677F" w:rsidRDefault="00A97FD3" w:rsidP="00D34AE7">
      <w:pPr>
        <w:pStyle w:val="TOC4"/>
        <w:tabs>
          <w:tab w:val="left" w:pos="1760"/>
          <w:tab w:val="right" w:leader="dot" w:pos="9350"/>
        </w:tabs>
        <w:rPr>
          <w:noProof/>
        </w:rPr>
      </w:pPr>
      <w:hyperlink w:anchor="_Toc378855205" w:history="1">
        <w:r w:rsidR="000E677F" w:rsidRPr="008B1A9C">
          <w:rPr>
            <w:rStyle w:val="Hyperlink"/>
            <w:noProof/>
          </w:rPr>
          <w:t>6.5.1.1.4</w:t>
        </w:r>
        <w:r w:rsidR="000E677F">
          <w:rPr>
            <w:noProof/>
          </w:rPr>
          <w:tab/>
        </w:r>
        <w:r w:rsidR="000E677F" w:rsidRPr="008B1A9C">
          <w:rPr>
            <w:rStyle w:val="Hyperlink"/>
            <w:noProof/>
            <w:highlight w:val="red"/>
          </w:rPr>
          <w:t>Manage NGDS user accounts</w:t>
        </w:r>
        <w:r w:rsidR="000E677F">
          <w:rPr>
            <w:noProof/>
            <w:webHidden/>
          </w:rPr>
          <w:tab/>
        </w:r>
        <w:r w:rsidR="000E677F">
          <w:rPr>
            <w:noProof/>
            <w:webHidden/>
          </w:rPr>
          <w:fldChar w:fldCharType="begin"/>
        </w:r>
        <w:r w:rsidR="000E677F">
          <w:rPr>
            <w:noProof/>
            <w:webHidden/>
          </w:rPr>
          <w:instrText xml:space="preserve"> PAGEREF _Toc378855205 \h </w:instrText>
        </w:r>
        <w:r w:rsidR="000E677F">
          <w:rPr>
            <w:noProof/>
            <w:webHidden/>
          </w:rPr>
        </w:r>
        <w:r w:rsidR="000E677F">
          <w:rPr>
            <w:noProof/>
            <w:webHidden/>
          </w:rPr>
          <w:fldChar w:fldCharType="separate"/>
        </w:r>
        <w:r w:rsidR="000E677F">
          <w:rPr>
            <w:noProof/>
            <w:webHidden/>
          </w:rPr>
          <w:t>53</w:t>
        </w:r>
        <w:r w:rsidR="000E677F">
          <w:rPr>
            <w:noProof/>
            <w:webHidden/>
          </w:rPr>
          <w:fldChar w:fldCharType="end"/>
        </w:r>
      </w:hyperlink>
    </w:p>
    <w:p w14:paraId="371834BC" w14:textId="77777777" w:rsidR="000E677F" w:rsidRDefault="00A97FD3" w:rsidP="00C60086">
      <w:pPr>
        <w:pStyle w:val="TOC2"/>
        <w:tabs>
          <w:tab w:val="left" w:pos="880"/>
          <w:tab w:val="right" w:leader="dot" w:pos="9350"/>
        </w:tabs>
        <w:jc w:val="left"/>
        <w:rPr>
          <w:rFonts w:asciiTheme="minorHAnsi" w:hAnsiTheme="minorHAnsi" w:cstheme="minorBidi"/>
          <w:noProof/>
        </w:rPr>
      </w:pPr>
      <w:hyperlink w:anchor="_Toc378855206" w:history="1">
        <w:r w:rsidR="000E677F" w:rsidRPr="008B1A9C">
          <w:rPr>
            <w:rStyle w:val="Hyperlink"/>
            <w:noProof/>
          </w:rPr>
          <w:t>6.6</w:t>
        </w:r>
        <w:r w:rsidR="000E677F">
          <w:rPr>
            <w:rFonts w:asciiTheme="minorHAnsi" w:hAnsiTheme="minorHAnsi" w:cstheme="minorBidi"/>
            <w:noProof/>
          </w:rPr>
          <w:tab/>
        </w:r>
        <w:r w:rsidR="000E677F" w:rsidRPr="008B1A9C">
          <w:rPr>
            <w:rStyle w:val="Hyperlink"/>
            <w:noProof/>
          </w:rPr>
          <w:t>Use cases common to all users</w:t>
        </w:r>
        <w:r w:rsidR="000E677F">
          <w:rPr>
            <w:noProof/>
            <w:webHidden/>
          </w:rPr>
          <w:tab/>
        </w:r>
        <w:r w:rsidR="000E677F">
          <w:rPr>
            <w:noProof/>
            <w:webHidden/>
          </w:rPr>
          <w:fldChar w:fldCharType="begin"/>
        </w:r>
        <w:r w:rsidR="000E677F">
          <w:rPr>
            <w:noProof/>
            <w:webHidden/>
          </w:rPr>
          <w:instrText xml:space="preserve"> PAGEREF _Toc378855206 \h </w:instrText>
        </w:r>
        <w:r w:rsidR="000E677F">
          <w:rPr>
            <w:noProof/>
            <w:webHidden/>
          </w:rPr>
        </w:r>
        <w:r w:rsidR="000E677F">
          <w:rPr>
            <w:noProof/>
            <w:webHidden/>
          </w:rPr>
          <w:fldChar w:fldCharType="separate"/>
        </w:r>
        <w:r w:rsidR="000E677F">
          <w:rPr>
            <w:noProof/>
            <w:webHidden/>
          </w:rPr>
          <w:t>53</w:t>
        </w:r>
        <w:r w:rsidR="000E677F">
          <w:rPr>
            <w:noProof/>
            <w:webHidden/>
          </w:rPr>
          <w:fldChar w:fldCharType="end"/>
        </w:r>
      </w:hyperlink>
    </w:p>
    <w:p w14:paraId="36ABEB69" w14:textId="77777777" w:rsidR="000E677F" w:rsidRDefault="00A97FD3" w:rsidP="00D34AE7">
      <w:pPr>
        <w:pStyle w:val="TOC4"/>
        <w:tabs>
          <w:tab w:val="left" w:pos="1760"/>
          <w:tab w:val="right" w:leader="dot" w:pos="9350"/>
        </w:tabs>
        <w:rPr>
          <w:noProof/>
        </w:rPr>
      </w:pPr>
      <w:hyperlink w:anchor="_Toc378855207" w:history="1">
        <w:r w:rsidR="000E677F" w:rsidRPr="008B1A9C">
          <w:rPr>
            <w:rStyle w:val="Hyperlink"/>
            <w:noProof/>
          </w:rPr>
          <w:t>6.6.1.1.1</w:t>
        </w:r>
        <w:r w:rsidR="000E677F">
          <w:rPr>
            <w:noProof/>
          </w:rPr>
          <w:tab/>
        </w:r>
        <w:r w:rsidR="000E677F" w:rsidRPr="008B1A9C">
          <w:rPr>
            <w:rStyle w:val="Hyperlink"/>
            <w:noProof/>
            <w:highlight w:val="green"/>
          </w:rPr>
          <w:t>Login</w:t>
        </w:r>
        <w:r w:rsidR="000E677F">
          <w:rPr>
            <w:noProof/>
            <w:webHidden/>
          </w:rPr>
          <w:tab/>
        </w:r>
        <w:r w:rsidR="000E677F">
          <w:rPr>
            <w:noProof/>
            <w:webHidden/>
          </w:rPr>
          <w:fldChar w:fldCharType="begin"/>
        </w:r>
        <w:r w:rsidR="000E677F">
          <w:rPr>
            <w:noProof/>
            <w:webHidden/>
          </w:rPr>
          <w:instrText xml:space="preserve"> PAGEREF _Toc378855207 \h </w:instrText>
        </w:r>
        <w:r w:rsidR="000E677F">
          <w:rPr>
            <w:noProof/>
            <w:webHidden/>
          </w:rPr>
        </w:r>
        <w:r w:rsidR="000E677F">
          <w:rPr>
            <w:noProof/>
            <w:webHidden/>
          </w:rPr>
          <w:fldChar w:fldCharType="separate"/>
        </w:r>
        <w:r w:rsidR="000E677F">
          <w:rPr>
            <w:noProof/>
            <w:webHidden/>
          </w:rPr>
          <w:t>53</w:t>
        </w:r>
        <w:r w:rsidR="000E677F">
          <w:rPr>
            <w:noProof/>
            <w:webHidden/>
          </w:rPr>
          <w:fldChar w:fldCharType="end"/>
        </w:r>
      </w:hyperlink>
    </w:p>
    <w:p w14:paraId="7C72F02F" w14:textId="77777777" w:rsidR="000E677F" w:rsidRDefault="00A97FD3" w:rsidP="00D34AE7">
      <w:pPr>
        <w:pStyle w:val="TOC4"/>
        <w:tabs>
          <w:tab w:val="left" w:pos="1760"/>
          <w:tab w:val="right" w:leader="dot" w:pos="9350"/>
        </w:tabs>
        <w:rPr>
          <w:noProof/>
        </w:rPr>
      </w:pPr>
      <w:hyperlink w:anchor="_Toc378855208" w:history="1">
        <w:r w:rsidR="000E677F" w:rsidRPr="008B1A9C">
          <w:rPr>
            <w:rStyle w:val="Hyperlink"/>
            <w:noProof/>
          </w:rPr>
          <w:t>6.6.1.1.2</w:t>
        </w:r>
        <w:r w:rsidR="000E677F">
          <w:rPr>
            <w:noProof/>
          </w:rPr>
          <w:tab/>
        </w:r>
        <w:r w:rsidR="000E677F" w:rsidRPr="008B1A9C">
          <w:rPr>
            <w:rStyle w:val="Hyperlink"/>
            <w:noProof/>
            <w:highlight w:val="green"/>
          </w:rPr>
          <w:t>Logout</w:t>
        </w:r>
        <w:r w:rsidR="000E677F">
          <w:rPr>
            <w:noProof/>
            <w:webHidden/>
          </w:rPr>
          <w:tab/>
        </w:r>
        <w:r w:rsidR="000E677F">
          <w:rPr>
            <w:noProof/>
            <w:webHidden/>
          </w:rPr>
          <w:fldChar w:fldCharType="begin"/>
        </w:r>
        <w:r w:rsidR="000E677F">
          <w:rPr>
            <w:noProof/>
            <w:webHidden/>
          </w:rPr>
          <w:instrText xml:space="preserve"> PAGEREF _Toc378855208 \h </w:instrText>
        </w:r>
        <w:r w:rsidR="000E677F">
          <w:rPr>
            <w:noProof/>
            <w:webHidden/>
          </w:rPr>
        </w:r>
        <w:r w:rsidR="000E677F">
          <w:rPr>
            <w:noProof/>
            <w:webHidden/>
          </w:rPr>
          <w:fldChar w:fldCharType="separate"/>
        </w:r>
        <w:r w:rsidR="000E677F">
          <w:rPr>
            <w:noProof/>
            <w:webHidden/>
          </w:rPr>
          <w:t>54</w:t>
        </w:r>
        <w:r w:rsidR="000E677F">
          <w:rPr>
            <w:noProof/>
            <w:webHidden/>
          </w:rPr>
          <w:fldChar w:fldCharType="end"/>
        </w:r>
      </w:hyperlink>
    </w:p>
    <w:p w14:paraId="6075417E" w14:textId="77777777" w:rsidR="000E677F" w:rsidRDefault="00A97FD3" w:rsidP="00C60086">
      <w:pPr>
        <w:pStyle w:val="TOC1"/>
        <w:jc w:val="left"/>
        <w:rPr>
          <w:rFonts w:asciiTheme="minorHAnsi" w:hAnsiTheme="minorHAnsi" w:cstheme="minorBidi"/>
        </w:rPr>
      </w:pPr>
      <w:hyperlink w:anchor="_Toc378855209" w:history="1">
        <w:r w:rsidR="000E677F" w:rsidRPr="008B1A9C">
          <w:rPr>
            <w:rStyle w:val="Hyperlink"/>
          </w:rPr>
          <w:t>7</w:t>
        </w:r>
        <w:r w:rsidR="000E677F">
          <w:rPr>
            <w:rFonts w:asciiTheme="minorHAnsi" w:hAnsiTheme="minorHAnsi" w:cstheme="minorBidi"/>
          </w:rPr>
          <w:tab/>
        </w:r>
        <w:r w:rsidR="000E677F" w:rsidRPr="008B1A9C">
          <w:rPr>
            <w:rStyle w:val="Hyperlink"/>
          </w:rPr>
          <w:t>Acronyms, and Abbreviations</w:t>
        </w:r>
        <w:r w:rsidR="000E677F">
          <w:rPr>
            <w:webHidden/>
          </w:rPr>
          <w:tab/>
        </w:r>
        <w:r w:rsidR="000E677F">
          <w:rPr>
            <w:webHidden/>
          </w:rPr>
          <w:fldChar w:fldCharType="begin"/>
        </w:r>
        <w:r w:rsidR="000E677F">
          <w:rPr>
            <w:webHidden/>
          </w:rPr>
          <w:instrText xml:space="preserve"> PAGEREF _Toc378855209 \h </w:instrText>
        </w:r>
        <w:r w:rsidR="000E677F">
          <w:rPr>
            <w:webHidden/>
          </w:rPr>
        </w:r>
        <w:r w:rsidR="000E677F">
          <w:rPr>
            <w:webHidden/>
          </w:rPr>
          <w:fldChar w:fldCharType="separate"/>
        </w:r>
        <w:r w:rsidR="000E677F">
          <w:rPr>
            <w:webHidden/>
          </w:rPr>
          <w:t>54</w:t>
        </w:r>
        <w:r w:rsidR="000E677F">
          <w:rPr>
            <w:webHidden/>
          </w:rPr>
          <w:fldChar w:fldCharType="end"/>
        </w:r>
      </w:hyperlink>
    </w:p>
    <w:p w14:paraId="71C243B2" w14:textId="77777777" w:rsidR="004B3A4D" w:rsidRPr="005D68C1" w:rsidRDefault="00800A6D" w:rsidP="00C60086">
      <w:pPr>
        <w:jc w:val="left"/>
        <w:rPr>
          <w:bCs/>
        </w:rPr>
      </w:pPr>
      <w:r>
        <w:rPr>
          <w:noProof/>
        </w:rPr>
        <w:fldChar w:fldCharType="end"/>
      </w:r>
      <w:bookmarkStart w:id="3" w:name="_Toc378837100"/>
      <w:bookmarkStart w:id="4" w:name="_Toc378837468"/>
      <w:bookmarkStart w:id="5" w:name="_Toc378837888"/>
      <w:bookmarkStart w:id="6" w:name="_Toc378838307"/>
      <w:bookmarkStart w:id="7" w:name="_Toc378838716"/>
      <w:bookmarkStart w:id="8" w:name="_Toc378839127"/>
      <w:bookmarkStart w:id="9" w:name="_Toc378840145"/>
      <w:bookmarkStart w:id="10" w:name="_Toc378844029"/>
      <w:bookmarkStart w:id="11" w:name="_Toc378845333"/>
      <w:bookmarkStart w:id="12" w:name="_Toc378845964"/>
      <w:bookmarkStart w:id="13" w:name="_Toc378837105"/>
      <w:bookmarkStart w:id="14" w:name="_Toc378837473"/>
      <w:bookmarkStart w:id="15" w:name="_Toc378837893"/>
      <w:bookmarkStart w:id="16" w:name="_Toc378838312"/>
      <w:bookmarkStart w:id="17" w:name="_Toc378838721"/>
      <w:bookmarkStart w:id="18" w:name="_Toc378839132"/>
      <w:bookmarkStart w:id="19" w:name="_Toc378840150"/>
      <w:bookmarkStart w:id="20" w:name="_Toc378844034"/>
      <w:bookmarkStart w:id="21" w:name="_Toc378845338"/>
      <w:bookmarkStart w:id="22" w:name="_Toc378845969"/>
      <w:bookmarkStart w:id="23" w:name="_Toc378837106"/>
      <w:bookmarkStart w:id="24" w:name="_Toc378837474"/>
      <w:bookmarkStart w:id="25" w:name="_Toc378837894"/>
      <w:bookmarkStart w:id="26" w:name="_Toc378838313"/>
      <w:bookmarkStart w:id="27" w:name="_Toc378838722"/>
      <w:bookmarkStart w:id="28" w:name="_Toc378839133"/>
      <w:bookmarkStart w:id="29" w:name="_Toc378840151"/>
      <w:bookmarkStart w:id="30" w:name="_Toc378844035"/>
      <w:bookmarkStart w:id="31" w:name="_Toc378845339"/>
      <w:bookmarkStart w:id="32" w:name="_Toc378845970"/>
      <w:bookmarkStart w:id="33" w:name="_Toc378837107"/>
      <w:bookmarkStart w:id="34" w:name="_Toc378837475"/>
      <w:bookmarkStart w:id="35" w:name="_Toc378837895"/>
      <w:bookmarkStart w:id="36" w:name="_Toc378838314"/>
      <w:bookmarkStart w:id="37" w:name="_Toc378838723"/>
      <w:bookmarkStart w:id="38" w:name="_Toc378839134"/>
      <w:bookmarkStart w:id="39" w:name="_Toc378840152"/>
      <w:bookmarkStart w:id="40" w:name="_Toc378844036"/>
      <w:bookmarkStart w:id="41" w:name="_Toc378845340"/>
      <w:bookmarkStart w:id="42" w:name="_Toc378845971"/>
      <w:bookmarkStart w:id="43" w:name="_Toc378837109"/>
      <w:bookmarkStart w:id="44" w:name="_Toc378837477"/>
      <w:bookmarkStart w:id="45" w:name="_Toc378837897"/>
      <w:bookmarkStart w:id="46" w:name="_Toc378838316"/>
      <w:bookmarkStart w:id="47" w:name="_Toc378838725"/>
      <w:bookmarkStart w:id="48" w:name="_Toc378839136"/>
      <w:bookmarkStart w:id="49" w:name="_Toc378840154"/>
      <w:bookmarkStart w:id="50" w:name="_Toc378844038"/>
      <w:bookmarkStart w:id="51" w:name="_Toc378845342"/>
      <w:bookmarkStart w:id="52" w:name="_Toc378845973"/>
      <w:bookmarkStart w:id="53" w:name="_Toc378837112"/>
      <w:bookmarkStart w:id="54" w:name="_Toc378837480"/>
      <w:bookmarkStart w:id="55" w:name="_Toc378837900"/>
      <w:bookmarkStart w:id="56" w:name="_Toc378838319"/>
      <w:bookmarkStart w:id="57" w:name="_Toc378838728"/>
      <w:bookmarkStart w:id="58" w:name="_Toc378839139"/>
      <w:bookmarkStart w:id="59" w:name="_Toc378840157"/>
      <w:bookmarkStart w:id="60" w:name="_Toc378844041"/>
      <w:bookmarkStart w:id="61" w:name="_Toc378845345"/>
      <w:bookmarkStart w:id="62" w:name="_Toc378845976"/>
      <w:bookmarkStart w:id="63" w:name="_Toc378837115"/>
      <w:bookmarkStart w:id="64" w:name="_Toc378837483"/>
      <w:bookmarkStart w:id="65" w:name="_Toc378837903"/>
      <w:bookmarkStart w:id="66" w:name="_Toc378838322"/>
      <w:bookmarkStart w:id="67" w:name="_Toc378838731"/>
      <w:bookmarkStart w:id="68" w:name="_Toc378839142"/>
      <w:bookmarkStart w:id="69" w:name="_Toc378840160"/>
      <w:bookmarkStart w:id="70" w:name="_Toc378844044"/>
      <w:bookmarkStart w:id="71" w:name="_Toc378845348"/>
      <w:bookmarkStart w:id="72" w:name="_Toc378845979"/>
      <w:bookmarkStart w:id="73" w:name="_Toc378837117"/>
      <w:bookmarkStart w:id="74" w:name="_Toc378837485"/>
      <w:bookmarkStart w:id="75" w:name="_Toc378837905"/>
      <w:bookmarkStart w:id="76" w:name="_Toc378838324"/>
      <w:bookmarkStart w:id="77" w:name="_Toc378838733"/>
      <w:bookmarkStart w:id="78" w:name="_Toc378839144"/>
      <w:bookmarkStart w:id="79" w:name="_Toc378840162"/>
      <w:bookmarkStart w:id="80" w:name="_Toc378844046"/>
      <w:bookmarkStart w:id="81" w:name="_Toc378845350"/>
      <w:bookmarkStart w:id="82" w:name="_Toc378845981"/>
      <w:bookmarkStart w:id="83" w:name="_Toc378837118"/>
      <w:bookmarkStart w:id="84" w:name="_Toc378837486"/>
      <w:bookmarkStart w:id="85" w:name="_Toc378837906"/>
      <w:bookmarkStart w:id="86" w:name="_Toc378838325"/>
      <w:bookmarkStart w:id="87" w:name="_Toc378838734"/>
      <w:bookmarkStart w:id="88" w:name="_Toc378839145"/>
      <w:bookmarkStart w:id="89" w:name="_Toc378840163"/>
      <w:bookmarkStart w:id="90" w:name="_Toc378844047"/>
      <w:bookmarkStart w:id="91" w:name="_Toc378845351"/>
      <w:bookmarkStart w:id="92" w:name="_Toc37884598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11477321" w14:textId="77777777" w:rsidR="004B3A4D" w:rsidRDefault="004B3A4D" w:rsidP="00D34AE7">
      <w:pPr>
        <w:spacing w:before="0"/>
        <w:jc w:val="left"/>
        <w:rPr>
          <w:rFonts w:cs="Arial"/>
          <w:b/>
          <w:bCs/>
          <w:kern w:val="32"/>
          <w:sz w:val="32"/>
          <w:szCs w:val="32"/>
        </w:rPr>
      </w:pPr>
      <w:r>
        <w:br w:type="page"/>
      </w:r>
    </w:p>
    <w:p w14:paraId="23B0B43B" w14:textId="1876C017" w:rsidR="001C1C88" w:rsidRPr="004B3A4D" w:rsidRDefault="00B237CE" w:rsidP="00C60086">
      <w:pPr>
        <w:pStyle w:val="Heading1"/>
        <w:jc w:val="left"/>
      </w:pPr>
      <w:bookmarkStart w:id="93" w:name="_Toc378837188"/>
      <w:bookmarkStart w:id="94" w:name="_Toc378837556"/>
      <w:bookmarkStart w:id="95" w:name="_Toc378837976"/>
      <w:bookmarkStart w:id="96" w:name="_Toc378838395"/>
      <w:bookmarkStart w:id="97" w:name="_Toc378838804"/>
      <w:bookmarkStart w:id="98" w:name="_Toc378839215"/>
      <w:bookmarkStart w:id="99" w:name="_Toc378840233"/>
      <w:bookmarkStart w:id="100" w:name="_Toc378844117"/>
      <w:bookmarkStart w:id="101" w:name="_Toc378845421"/>
      <w:bookmarkStart w:id="102" w:name="_Toc378846052"/>
      <w:bookmarkStart w:id="103" w:name="_Toc378837203"/>
      <w:bookmarkStart w:id="104" w:name="_Toc378837571"/>
      <w:bookmarkStart w:id="105" w:name="_Toc378837991"/>
      <w:bookmarkStart w:id="106" w:name="_Toc378838410"/>
      <w:bookmarkStart w:id="107" w:name="_Toc378838819"/>
      <w:bookmarkStart w:id="108" w:name="_Toc378839230"/>
      <w:bookmarkStart w:id="109" w:name="_Toc378840248"/>
      <w:bookmarkStart w:id="110" w:name="_Toc378844132"/>
      <w:bookmarkStart w:id="111" w:name="_Toc378845436"/>
      <w:bookmarkStart w:id="112" w:name="_Toc378846067"/>
      <w:bookmarkStart w:id="113" w:name="_Toc335492207"/>
      <w:bookmarkStart w:id="114" w:name="_Toc378836843"/>
      <w:bookmarkStart w:id="115" w:name="_Toc378852679"/>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Pr="004B3A4D">
        <w:lastRenderedPageBreak/>
        <w:t>I</w:t>
      </w:r>
      <w:r w:rsidR="00803B02" w:rsidRPr="004B3A4D">
        <w:t>ntroduction</w:t>
      </w:r>
      <w:bookmarkEnd w:id="113"/>
      <w:bookmarkEnd w:id="114"/>
      <w:bookmarkEnd w:id="115"/>
    </w:p>
    <w:p w14:paraId="23B0B43C" w14:textId="77777777" w:rsidR="0077520A" w:rsidRPr="00FE282E" w:rsidRDefault="0077520A" w:rsidP="00C60086">
      <w:pPr>
        <w:jc w:val="left"/>
      </w:pPr>
      <w:r w:rsidRPr="00FE282E">
        <w:t xml:space="preserve">This Software Requirements Specification (SRS) collects, organizes and describes requirements </w:t>
      </w:r>
      <w:r w:rsidR="00D579BE">
        <w:t>for</w:t>
      </w:r>
      <w:r w:rsidR="00D579BE" w:rsidRPr="00FE282E">
        <w:t xml:space="preserve"> </w:t>
      </w:r>
      <w:r w:rsidRPr="00FE282E">
        <w:t xml:space="preserve">the </w:t>
      </w:r>
      <w:r>
        <w:t>NGDS</w:t>
      </w:r>
      <w:r w:rsidRPr="00FE282E">
        <w:t xml:space="preserve"> software system captured </w:t>
      </w:r>
      <w:r w:rsidR="00D579BE">
        <w:t>through</w:t>
      </w:r>
      <w:r w:rsidRPr="00FE282E">
        <w:t xml:space="preserve"> use-case model</w:t>
      </w:r>
      <w:r w:rsidR="00D579BE">
        <w:t>s</w:t>
      </w:r>
      <w:r w:rsidRPr="00FE282E">
        <w:t xml:space="preserve">, and </w:t>
      </w:r>
      <w:r w:rsidR="00D579BE">
        <w:t>from</w:t>
      </w:r>
      <w:r w:rsidR="00D579BE" w:rsidRPr="00FE282E">
        <w:t xml:space="preserve"> </w:t>
      </w:r>
      <w:r w:rsidRPr="00FE282E">
        <w:t>natural language requirements</w:t>
      </w:r>
      <w:r w:rsidR="00D579BE">
        <w:t xml:space="preserve"> statements from a sample of system users</w:t>
      </w:r>
      <w:r w:rsidRPr="00FE282E">
        <w:t xml:space="preserve">. These include functional requirements, non-functional requirements (NFR), design constraints, and other factors needed to provide a comprehensive picture of the software’s </w:t>
      </w:r>
      <w:r w:rsidR="00327802">
        <w:t>operation</w:t>
      </w:r>
      <w:r w:rsidRPr="00FE282E">
        <w:t>.</w:t>
      </w:r>
    </w:p>
    <w:p w14:paraId="23B0B445" w14:textId="77777777" w:rsidR="004C3F8F" w:rsidRPr="00FE282E" w:rsidRDefault="00DE21E7" w:rsidP="00C60086">
      <w:pPr>
        <w:pStyle w:val="Heading2"/>
        <w:jc w:val="left"/>
      </w:pPr>
      <w:bookmarkStart w:id="116" w:name="_Toc378833237"/>
      <w:bookmarkStart w:id="117" w:name="_Toc378835255"/>
      <w:bookmarkStart w:id="118" w:name="_Toc378835519"/>
      <w:bookmarkStart w:id="119" w:name="_Toc378835788"/>
      <w:bookmarkStart w:id="120" w:name="_Toc378836057"/>
      <w:bookmarkStart w:id="121" w:name="_Toc378836326"/>
      <w:bookmarkStart w:id="122" w:name="_Toc378836588"/>
      <w:bookmarkStart w:id="123" w:name="_Toc378836848"/>
      <w:bookmarkStart w:id="124" w:name="_Toc378837216"/>
      <w:bookmarkStart w:id="125" w:name="_Toc378837584"/>
      <w:bookmarkStart w:id="126" w:name="_Toc378838004"/>
      <w:bookmarkStart w:id="127" w:name="_Toc378838423"/>
      <w:bookmarkStart w:id="128" w:name="_Toc378838832"/>
      <w:bookmarkStart w:id="129" w:name="_Toc378839243"/>
      <w:bookmarkStart w:id="130" w:name="_Toc378840261"/>
      <w:bookmarkStart w:id="131" w:name="_Toc378844145"/>
      <w:bookmarkStart w:id="132" w:name="_Toc378845449"/>
      <w:bookmarkStart w:id="133" w:name="_Toc378846080"/>
      <w:bookmarkStart w:id="134" w:name="_Toc378833239"/>
      <w:bookmarkStart w:id="135" w:name="_Toc378835257"/>
      <w:bookmarkStart w:id="136" w:name="_Toc378835521"/>
      <w:bookmarkStart w:id="137" w:name="_Toc378835790"/>
      <w:bookmarkStart w:id="138" w:name="_Toc378836059"/>
      <w:bookmarkStart w:id="139" w:name="_Toc378836328"/>
      <w:bookmarkStart w:id="140" w:name="_Toc378836590"/>
      <w:bookmarkStart w:id="141" w:name="_Toc378836850"/>
      <w:bookmarkStart w:id="142" w:name="_Toc378837218"/>
      <w:bookmarkStart w:id="143" w:name="_Toc378837586"/>
      <w:bookmarkStart w:id="144" w:name="_Toc378838006"/>
      <w:bookmarkStart w:id="145" w:name="_Toc378838425"/>
      <w:bookmarkStart w:id="146" w:name="_Toc378838834"/>
      <w:bookmarkStart w:id="147" w:name="_Toc378839245"/>
      <w:bookmarkStart w:id="148" w:name="_Toc378840263"/>
      <w:bookmarkStart w:id="149" w:name="_Toc378844147"/>
      <w:bookmarkStart w:id="150" w:name="_Toc378845451"/>
      <w:bookmarkStart w:id="151" w:name="_Toc378846082"/>
      <w:bookmarkStart w:id="152" w:name="_Toc378833240"/>
      <w:bookmarkStart w:id="153" w:name="_Toc378835258"/>
      <w:bookmarkStart w:id="154" w:name="_Toc378835522"/>
      <w:bookmarkStart w:id="155" w:name="_Toc378835791"/>
      <w:bookmarkStart w:id="156" w:name="_Toc378836060"/>
      <w:bookmarkStart w:id="157" w:name="_Toc378836329"/>
      <w:bookmarkStart w:id="158" w:name="_Toc378836591"/>
      <w:bookmarkStart w:id="159" w:name="_Toc378836851"/>
      <w:bookmarkStart w:id="160" w:name="_Toc378837219"/>
      <w:bookmarkStart w:id="161" w:name="_Toc378837587"/>
      <w:bookmarkStart w:id="162" w:name="_Toc378838007"/>
      <w:bookmarkStart w:id="163" w:name="_Toc378838426"/>
      <w:bookmarkStart w:id="164" w:name="_Toc378838835"/>
      <w:bookmarkStart w:id="165" w:name="_Toc378839246"/>
      <w:bookmarkStart w:id="166" w:name="_Toc378840264"/>
      <w:bookmarkStart w:id="167" w:name="_Toc378844148"/>
      <w:bookmarkStart w:id="168" w:name="_Toc378845452"/>
      <w:bookmarkStart w:id="169" w:name="_Toc378846083"/>
      <w:bookmarkStart w:id="170" w:name="_Ref339010886"/>
      <w:bookmarkStart w:id="171" w:name="_Toc378836852"/>
      <w:bookmarkStart w:id="172" w:name="_Toc378852680"/>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t>Vision &amp; Goal</w:t>
      </w:r>
      <w:bookmarkEnd w:id="170"/>
      <w:bookmarkEnd w:id="171"/>
      <w:bookmarkEnd w:id="172"/>
    </w:p>
    <w:p w14:paraId="23B0B446" w14:textId="77777777" w:rsidR="00E64F73" w:rsidRPr="00E64F73" w:rsidRDefault="00E64F73" w:rsidP="00C60086">
      <w:pPr>
        <w:pStyle w:val="BodyText"/>
        <w:jc w:val="left"/>
        <w:rPr>
          <w:rStyle w:val="SubtleEmphasis"/>
          <w:rFonts w:cs="Arial"/>
          <w:i w:val="0"/>
          <w:color w:val="auto"/>
        </w:rPr>
      </w:pPr>
      <w:r w:rsidRPr="00E64F73">
        <w:rPr>
          <w:rStyle w:val="SubtleEmphasis"/>
          <w:rFonts w:cs="Arial"/>
          <w:i w:val="0"/>
          <w:color w:val="auto"/>
        </w:rPr>
        <w:t>The ultimate goal of the National Geothermal Data System (NGDS) is to support the discovery of geothermal sources of energy. The NGDS will provide online access to important geothermal-related data from a network of data providers in order to:</w:t>
      </w:r>
    </w:p>
    <w:p w14:paraId="23B0B447" w14:textId="77777777" w:rsidR="00E64F73" w:rsidRPr="00E64F73" w:rsidRDefault="00E64F73" w:rsidP="00C60086">
      <w:pPr>
        <w:pStyle w:val="BodyText"/>
        <w:numPr>
          <w:ilvl w:val="0"/>
          <w:numId w:val="26"/>
        </w:numPr>
        <w:spacing w:after="0"/>
        <w:jc w:val="left"/>
        <w:rPr>
          <w:rStyle w:val="SubtleEmphasis"/>
          <w:rFonts w:cs="Arial"/>
          <w:i w:val="0"/>
          <w:color w:val="auto"/>
        </w:rPr>
      </w:pPr>
      <w:r w:rsidRPr="00E64F73">
        <w:rPr>
          <w:rStyle w:val="SubtleEmphasis"/>
          <w:rFonts w:cs="Arial"/>
          <w:i w:val="0"/>
          <w:color w:val="auto"/>
        </w:rPr>
        <w:t>Increase the efficiency of exploration, development and usage of geothermal energy by providing a basis for financial risk analysis of potential sites</w:t>
      </w:r>
    </w:p>
    <w:p w14:paraId="23B0B448" w14:textId="77777777" w:rsidR="00E64F73" w:rsidRPr="00E64F73" w:rsidRDefault="00E64F73" w:rsidP="00C60086">
      <w:pPr>
        <w:pStyle w:val="BodyText"/>
        <w:numPr>
          <w:ilvl w:val="0"/>
          <w:numId w:val="26"/>
        </w:numPr>
        <w:spacing w:after="0"/>
        <w:jc w:val="left"/>
        <w:rPr>
          <w:rStyle w:val="SubtleEmphasis"/>
          <w:rFonts w:cs="Arial"/>
          <w:i w:val="0"/>
          <w:color w:val="auto"/>
        </w:rPr>
      </w:pPr>
      <w:r w:rsidRPr="00E64F73">
        <w:rPr>
          <w:rStyle w:val="SubtleEmphasis"/>
          <w:rFonts w:cs="Arial"/>
          <w:i w:val="0"/>
          <w:color w:val="auto"/>
        </w:rPr>
        <w:t xml:space="preserve">Assist state and federal agencies in making land and resource management assessments </w:t>
      </w:r>
    </w:p>
    <w:p w14:paraId="23B0B449" w14:textId="77777777" w:rsidR="00E64F73" w:rsidRPr="00E64F73" w:rsidRDefault="00E64F73" w:rsidP="00C60086">
      <w:pPr>
        <w:pStyle w:val="BodyText"/>
        <w:numPr>
          <w:ilvl w:val="0"/>
          <w:numId w:val="26"/>
        </w:numPr>
        <w:spacing w:after="0"/>
        <w:jc w:val="left"/>
        <w:rPr>
          <w:rStyle w:val="SubtleEmphasis"/>
          <w:rFonts w:cs="Arial"/>
          <w:i w:val="0"/>
          <w:color w:val="auto"/>
        </w:rPr>
      </w:pPr>
      <w:r w:rsidRPr="00E64F73">
        <w:rPr>
          <w:rStyle w:val="SubtleEmphasis"/>
          <w:rFonts w:cs="Arial"/>
          <w:i w:val="0"/>
          <w:color w:val="auto"/>
        </w:rPr>
        <w:t>Foster the discovery of new geothermal resources by supporting ongoing and future geothermal-related research</w:t>
      </w:r>
    </w:p>
    <w:p w14:paraId="23B0B44A" w14:textId="77777777" w:rsidR="0002759B" w:rsidRDefault="00E64F73" w:rsidP="00C60086">
      <w:pPr>
        <w:pStyle w:val="BodyText"/>
        <w:numPr>
          <w:ilvl w:val="0"/>
          <w:numId w:val="26"/>
        </w:numPr>
        <w:spacing w:after="0"/>
        <w:jc w:val="left"/>
        <w:rPr>
          <w:rStyle w:val="SubtleEmphasis"/>
          <w:rFonts w:cs="Arial"/>
          <w:i w:val="0"/>
          <w:color w:val="auto"/>
        </w:rPr>
      </w:pPr>
      <w:r w:rsidRPr="00E64F73">
        <w:rPr>
          <w:rStyle w:val="SubtleEmphasis"/>
          <w:rFonts w:cs="Arial"/>
          <w:i w:val="0"/>
          <w:color w:val="auto"/>
        </w:rPr>
        <w:t>Increase public awareness of geothermal energy</w:t>
      </w:r>
    </w:p>
    <w:p w14:paraId="01B0301C" w14:textId="481E0DD9" w:rsidR="000E677F" w:rsidRDefault="000E677F" w:rsidP="00C60086">
      <w:pPr>
        <w:pStyle w:val="Heading2"/>
        <w:jc w:val="left"/>
      </w:pPr>
      <w:bookmarkStart w:id="173" w:name="_Toc378852681"/>
      <w:r>
        <w:t>Notation in this document</w:t>
      </w:r>
      <w:bookmarkEnd w:id="173"/>
    </w:p>
    <w:p w14:paraId="54226F8B" w14:textId="15571484" w:rsidR="000E677F" w:rsidRDefault="000E677F" w:rsidP="00C60086">
      <w:pPr>
        <w:jc w:val="left"/>
      </w:pPr>
      <w:r>
        <w:t>[Comments from SMR 2014-01-30 are in brackets]</w:t>
      </w:r>
    </w:p>
    <w:p w14:paraId="0901639C" w14:textId="1704DAD4" w:rsidR="000E677F" w:rsidRDefault="000E677F" w:rsidP="00C60086">
      <w:pPr>
        <w:jc w:val="left"/>
      </w:pPr>
      <w:r w:rsidRPr="005D68C1">
        <w:rPr>
          <w:highlight w:val="red"/>
        </w:rPr>
        <w:t>Red highlight</w:t>
      </w:r>
      <w:r>
        <w:t xml:space="preserve"> -- not done or not working</w:t>
      </w:r>
    </w:p>
    <w:p w14:paraId="4DED5ECF" w14:textId="53188F26" w:rsidR="000E677F" w:rsidRDefault="000E677F" w:rsidP="00C60086">
      <w:pPr>
        <w:jc w:val="left"/>
      </w:pPr>
      <w:r w:rsidRPr="005D68C1">
        <w:rPr>
          <w:highlight w:val="green"/>
        </w:rPr>
        <w:t>Green highlight</w:t>
      </w:r>
      <w:r>
        <w:t xml:space="preserve"> -- working to some degree</w:t>
      </w:r>
    </w:p>
    <w:p w14:paraId="6E26FD8B" w14:textId="112D24D0" w:rsidR="000E677F" w:rsidRPr="000E677F" w:rsidRDefault="000E677F" w:rsidP="00C60086">
      <w:pPr>
        <w:jc w:val="left"/>
      </w:pPr>
      <w:r w:rsidRPr="005D68C1">
        <w:rPr>
          <w:highlight w:val="yellow"/>
        </w:rPr>
        <w:t>Yellow highlight</w:t>
      </w:r>
      <w:r>
        <w:t xml:space="preserve"> -- other </w:t>
      </w:r>
      <w:proofErr w:type="gramStart"/>
      <w:r>
        <w:t>considerations,</w:t>
      </w:r>
      <w:proofErr w:type="gramEnd"/>
      <w:r>
        <w:t xml:space="preserve"> or SMR can't evaluate</w:t>
      </w:r>
    </w:p>
    <w:p w14:paraId="23B0B4AC" w14:textId="77777777" w:rsidR="00BD5298" w:rsidRPr="004B3A4D" w:rsidRDefault="00C17790" w:rsidP="00C60086">
      <w:pPr>
        <w:pStyle w:val="Heading2"/>
        <w:jc w:val="left"/>
      </w:pPr>
      <w:bookmarkStart w:id="174" w:name="_Toc378833242"/>
      <w:bookmarkStart w:id="175" w:name="_Toc378835260"/>
      <w:bookmarkStart w:id="176" w:name="_Toc378835524"/>
      <w:bookmarkStart w:id="177" w:name="_Toc378835793"/>
      <w:bookmarkStart w:id="178" w:name="_Toc378836062"/>
      <w:bookmarkStart w:id="179" w:name="_Toc378836331"/>
      <w:bookmarkStart w:id="180" w:name="_Toc378836593"/>
      <w:bookmarkStart w:id="181" w:name="_Toc378836853"/>
      <w:bookmarkStart w:id="182" w:name="_Toc378837221"/>
      <w:bookmarkStart w:id="183" w:name="_Toc378837589"/>
      <w:bookmarkStart w:id="184" w:name="_Toc378838009"/>
      <w:bookmarkStart w:id="185" w:name="_Toc378838428"/>
      <w:bookmarkStart w:id="186" w:name="_Toc378838837"/>
      <w:bookmarkStart w:id="187" w:name="_Toc378839248"/>
      <w:bookmarkStart w:id="188" w:name="_Toc378840266"/>
      <w:bookmarkStart w:id="189" w:name="_Toc378844150"/>
      <w:bookmarkStart w:id="190" w:name="_Toc378845454"/>
      <w:bookmarkStart w:id="191" w:name="_Toc378846085"/>
      <w:bookmarkStart w:id="192" w:name="_Toc378833243"/>
      <w:bookmarkStart w:id="193" w:name="_Toc378835261"/>
      <w:bookmarkStart w:id="194" w:name="_Toc378835525"/>
      <w:bookmarkStart w:id="195" w:name="_Toc378835794"/>
      <w:bookmarkStart w:id="196" w:name="_Toc378836063"/>
      <w:bookmarkStart w:id="197" w:name="_Toc378836332"/>
      <w:bookmarkStart w:id="198" w:name="_Toc378836594"/>
      <w:bookmarkStart w:id="199" w:name="_Toc378836854"/>
      <w:bookmarkStart w:id="200" w:name="_Toc378837222"/>
      <w:bookmarkStart w:id="201" w:name="_Toc378837590"/>
      <w:bookmarkStart w:id="202" w:name="_Toc378838010"/>
      <w:bookmarkStart w:id="203" w:name="_Toc378838429"/>
      <w:bookmarkStart w:id="204" w:name="_Toc378838838"/>
      <w:bookmarkStart w:id="205" w:name="_Toc378839249"/>
      <w:bookmarkStart w:id="206" w:name="_Toc378840267"/>
      <w:bookmarkStart w:id="207" w:name="_Toc378844151"/>
      <w:bookmarkStart w:id="208" w:name="_Toc378845455"/>
      <w:bookmarkStart w:id="209" w:name="_Toc378846086"/>
      <w:bookmarkStart w:id="210" w:name="_Toc378833244"/>
      <w:bookmarkStart w:id="211" w:name="_Toc378835262"/>
      <w:bookmarkStart w:id="212" w:name="_Toc378835526"/>
      <w:bookmarkStart w:id="213" w:name="_Toc378835795"/>
      <w:bookmarkStart w:id="214" w:name="_Toc378836064"/>
      <w:bookmarkStart w:id="215" w:name="_Toc378836333"/>
      <w:bookmarkStart w:id="216" w:name="_Toc378836595"/>
      <w:bookmarkStart w:id="217" w:name="_Toc378836855"/>
      <w:bookmarkStart w:id="218" w:name="_Toc378837223"/>
      <w:bookmarkStart w:id="219" w:name="_Toc378837591"/>
      <w:bookmarkStart w:id="220" w:name="_Toc378838011"/>
      <w:bookmarkStart w:id="221" w:name="_Toc378838430"/>
      <w:bookmarkStart w:id="222" w:name="_Toc378838839"/>
      <w:bookmarkStart w:id="223" w:name="_Toc378839250"/>
      <w:bookmarkStart w:id="224" w:name="_Toc378840268"/>
      <w:bookmarkStart w:id="225" w:name="_Toc378844152"/>
      <w:bookmarkStart w:id="226" w:name="_Toc378845456"/>
      <w:bookmarkStart w:id="227" w:name="_Toc378846087"/>
      <w:bookmarkStart w:id="228" w:name="_Toc378833246"/>
      <w:bookmarkStart w:id="229" w:name="_Toc378835264"/>
      <w:bookmarkStart w:id="230" w:name="_Toc378835528"/>
      <w:bookmarkStart w:id="231" w:name="_Toc378835797"/>
      <w:bookmarkStart w:id="232" w:name="_Toc378836066"/>
      <w:bookmarkStart w:id="233" w:name="_Toc378836335"/>
      <w:bookmarkStart w:id="234" w:name="_Toc378836597"/>
      <w:bookmarkStart w:id="235" w:name="_Toc378836857"/>
      <w:bookmarkStart w:id="236" w:name="_Toc378837225"/>
      <w:bookmarkStart w:id="237" w:name="_Toc378837593"/>
      <w:bookmarkStart w:id="238" w:name="_Toc378838013"/>
      <w:bookmarkStart w:id="239" w:name="_Toc378838432"/>
      <w:bookmarkStart w:id="240" w:name="_Toc378838841"/>
      <w:bookmarkStart w:id="241" w:name="_Toc378839252"/>
      <w:bookmarkStart w:id="242" w:name="_Toc378840270"/>
      <w:bookmarkStart w:id="243" w:name="_Toc378844154"/>
      <w:bookmarkStart w:id="244" w:name="_Toc378845458"/>
      <w:bookmarkStart w:id="245" w:name="_Toc378846089"/>
      <w:bookmarkStart w:id="246" w:name="_Toc378833248"/>
      <w:bookmarkStart w:id="247" w:name="_Toc378835266"/>
      <w:bookmarkStart w:id="248" w:name="_Toc378835530"/>
      <w:bookmarkStart w:id="249" w:name="_Toc378835799"/>
      <w:bookmarkStart w:id="250" w:name="_Toc378836068"/>
      <w:bookmarkStart w:id="251" w:name="_Toc378836337"/>
      <w:bookmarkStart w:id="252" w:name="_Toc378836599"/>
      <w:bookmarkStart w:id="253" w:name="_Toc378836859"/>
      <w:bookmarkStart w:id="254" w:name="_Toc378837227"/>
      <w:bookmarkStart w:id="255" w:name="_Toc378837595"/>
      <w:bookmarkStart w:id="256" w:name="_Toc378838015"/>
      <w:bookmarkStart w:id="257" w:name="_Toc378838434"/>
      <w:bookmarkStart w:id="258" w:name="_Toc378838843"/>
      <w:bookmarkStart w:id="259" w:name="_Toc378839254"/>
      <w:bookmarkStart w:id="260" w:name="_Toc378840272"/>
      <w:bookmarkStart w:id="261" w:name="_Toc378844156"/>
      <w:bookmarkStart w:id="262" w:name="_Toc378845460"/>
      <w:bookmarkStart w:id="263" w:name="_Toc378846091"/>
      <w:bookmarkStart w:id="264" w:name="_Toc378833249"/>
      <w:bookmarkStart w:id="265" w:name="_Toc378835267"/>
      <w:bookmarkStart w:id="266" w:name="_Toc378835531"/>
      <w:bookmarkStart w:id="267" w:name="_Toc378835800"/>
      <w:bookmarkStart w:id="268" w:name="_Toc378836069"/>
      <w:bookmarkStart w:id="269" w:name="_Toc378836338"/>
      <w:bookmarkStart w:id="270" w:name="_Toc378836600"/>
      <w:bookmarkStart w:id="271" w:name="_Toc378836860"/>
      <w:bookmarkStart w:id="272" w:name="_Toc378837228"/>
      <w:bookmarkStart w:id="273" w:name="_Toc378837596"/>
      <w:bookmarkStart w:id="274" w:name="_Toc378838016"/>
      <w:bookmarkStart w:id="275" w:name="_Toc378838435"/>
      <w:bookmarkStart w:id="276" w:name="_Toc378838844"/>
      <w:bookmarkStart w:id="277" w:name="_Toc378839255"/>
      <w:bookmarkStart w:id="278" w:name="_Toc378840273"/>
      <w:bookmarkStart w:id="279" w:name="_Toc378844157"/>
      <w:bookmarkStart w:id="280" w:name="_Toc378845461"/>
      <w:bookmarkStart w:id="281" w:name="_Toc378846092"/>
      <w:bookmarkStart w:id="282" w:name="_Toc378833250"/>
      <w:bookmarkStart w:id="283" w:name="_Toc378835268"/>
      <w:bookmarkStart w:id="284" w:name="_Toc378835532"/>
      <w:bookmarkStart w:id="285" w:name="_Toc378835801"/>
      <w:bookmarkStart w:id="286" w:name="_Toc378836070"/>
      <w:bookmarkStart w:id="287" w:name="_Toc378836339"/>
      <w:bookmarkStart w:id="288" w:name="_Toc378836601"/>
      <w:bookmarkStart w:id="289" w:name="_Toc378836861"/>
      <w:bookmarkStart w:id="290" w:name="_Toc378837229"/>
      <w:bookmarkStart w:id="291" w:name="_Toc378837597"/>
      <w:bookmarkStart w:id="292" w:name="_Toc378838017"/>
      <w:bookmarkStart w:id="293" w:name="_Toc378838436"/>
      <w:bookmarkStart w:id="294" w:name="_Toc378838845"/>
      <w:bookmarkStart w:id="295" w:name="_Toc378839256"/>
      <w:bookmarkStart w:id="296" w:name="_Toc378840274"/>
      <w:bookmarkStart w:id="297" w:name="_Toc378844158"/>
      <w:bookmarkStart w:id="298" w:name="_Toc378845462"/>
      <w:bookmarkStart w:id="299" w:name="_Toc378846093"/>
      <w:bookmarkStart w:id="300" w:name="_Toc378833251"/>
      <w:bookmarkStart w:id="301" w:name="_Toc378835269"/>
      <w:bookmarkStart w:id="302" w:name="_Toc378835533"/>
      <w:bookmarkStart w:id="303" w:name="_Toc378835802"/>
      <w:bookmarkStart w:id="304" w:name="_Toc378836071"/>
      <w:bookmarkStart w:id="305" w:name="_Toc378836340"/>
      <w:bookmarkStart w:id="306" w:name="_Toc378836602"/>
      <w:bookmarkStart w:id="307" w:name="_Toc378836862"/>
      <w:bookmarkStart w:id="308" w:name="_Toc378837230"/>
      <w:bookmarkStart w:id="309" w:name="_Toc378837598"/>
      <w:bookmarkStart w:id="310" w:name="_Toc378838018"/>
      <w:bookmarkStart w:id="311" w:name="_Toc378838437"/>
      <w:bookmarkStart w:id="312" w:name="_Toc378838846"/>
      <w:bookmarkStart w:id="313" w:name="_Toc378839257"/>
      <w:bookmarkStart w:id="314" w:name="_Toc378840275"/>
      <w:bookmarkStart w:id="315" w:name="_Toc378844159"/>
      <w:bookmarkStart w:id="316" w:name="_Toc378845463"/>
      <w:bookmarkStart w:id="317" w:name="_Toc378846094"/>
      <w:bookmarkStart w:id="318" w:name="_Toc378833252"/>
      <w:bookmarkStart w:id="319" w:name="_Toc378835270"/>
      <w:bookmarkStart w:id="320" w:name="_Toc378835534"/>
      <w:bookmarkStart w:id="321" w:name="_Toc378835803"/>
      <w:bookmarkStart w:id="322" w:name="_Toc378836072"/>
      <w:bookmarkStart w:id="323" w:name="_Toc378836341"/>
      <w:bookmarkStart w:id="324" w:name="_Toc378836603"/>
      <w:bookmarkStart w:id="325" w:name="_Toc378836863"/>
      <w:bookmarkStart w:id="326" w:name="_Toc378837231"/>
      <w:bookmarkStart w:id="327" w:name="_Toc378837599"/>
      <w:bookmarkStart w:id="328" w:name="_Toc378838019"/>
      <w:bookmarkStart w:id="329" w:name="_Toc378838438"/>
      <w:bookmarkStart w:id="330" w:name="_Toc378838847"/>
      <w:bookmarkStart w:id="331" w:name="_Toc378839258"/>
      <w:bookmarkStart w:id="332" w:name="_Toc378840276"/>
      <w:bookmarkStart w:id="333" w:name="_Toc378844160"/>
      <w:bookmarkStart w:id="334" w:name="_Toc378845464"/>
      <w:bookmarkStart w:id="335" w:name="_Toc378846095"/>
      <w:bookmarkStart w:id="336" w:name="_Toc378833254"/>
      <w:bookmarkStart w:id="337" w:name="_Toc378835272"/>
      <w:bookmarkStart w:id="338" w:name="_Toc378835536"/>
      <w:bookmarkStart w:id="339" w:name="_Toc378835805"/>
      <w:bookmarkStart w:id="340" w:name="_Toc378836074"/>
      <w:bookmarkStart w:id="341" w:name="_Toc378836343"/>
      <w:bookmarkStart w:id="342" w:name="_Toc378836605"/>
      <w:bookmarkStart w:id="343" w:name="_Toc378836865"/>
      <w:bookmarkStart w:id="344" w:name="_Toc378837233"/>
      <w:bookmarkStart w:id="345" w:name="_Toc378837601"/>
      <w:bookmarkStart w:id="346" w:name="_Toc378838021"/>
      <w:bookmarkStart w:id="347" w:name="_Toc378838440"/>
      <w:bookmarkStart w:id="348" w:name="_Toc378838849"/>
      <w:bookmarkStart w:id="349" w:name="_Toc378839260"/>
      <w:bookmarkStart w:id="350" w:name="_Toc378840278"/>
      <w:bookmarkStart w:id="351" w:name="_Toc378844162"/>
      <w:bookmarkStart w:id="352" w:name="_Toc378845466"/>
      <w:bookmarkStart w:id="353" w:name="_Toc378846097"/>
      <w:bookmarkStart w:id="354" w:name="_Toc378833255"/>
      <w:bookmarkStart w:id="355" w:name="_Toc378835273"/>
      <w:bookmarkStart w:id="356" w:name="_Toc378835537"/>
      <w:bookmarkStart w:id="357" w:name="_Toc378835806"/>
      <w:bookmarkStart w:id="358" w:name="_Toc378836075"/>
      <w:bookmarkStart w:id="359" w:name="_Toc378836344"/>
      <w:bookmarkStart w:id="360" w:name="_Toc378836606"/>
      <w:bookmarkStart w:id="361" w:name="_Toc378836866"/>
      <w:bookmarkStart w:id="362" w:name="_Toc378837234"/>
      <w:bookmarkStart w:id="363" w:name="_Toc378837602"/>
      <w:bookmarkStart w:id="364" w:name="_Toc378838022"/>
      <w:bookmarkStart w:id="365" w:name="_Toc378838441"/>
      <w:bookmarkStart w:id="366" w:name="_Toc378838850"/>
      <w:bookmarkStart w:id="367" w:name="_Toc378839261"/>
      <w:bookmarkStart w:id="368" w:name="_Toc378840279"/>
      <w:bookmarkStart w:id="369" w:name="_Toc378844163"/>
      <w:bookmarkStart w:id="370" w:name="_Toc378845467"/>
      <w:bookmarkStart w:id="371" w:name="_Toc378846098"/>
      <w:bookmarkStart w:id="372" w:name="_Toc378833256"/>
      <w:bookmarkStart w:id="373" w:name="_Toc378835274"/>
      <w:bookmarkStart w:id="374" w:name="_Toc378835538"/>
      <w:bookmarkStart w:id="375" w:name="_Toc378835807"/>
      <w:bookmarkStart w:id="376" w:name="_Toc378836076"/>
      <w:bookmarkStart w:id="377" w:name="_Toc378836345"/>
      <w:bookmarkStart w:id="378" w:name="_Toc378836607"/>
      <w:bookmarkStart w:id="379" w:name="_Toc378836867"/>
      <w:bookmarkStart w:id="380" w:name="_Toc378837235"/>
      <w:bookmarkStart w:id="381" w:name="_Toc378837603"/>
      <w:bookmarkStart w:id="382" w:name="_Toc378838023"/>
      <w:bookmarkStart w:id="383" w:name="_Toc378838442"/>
      <w:bookmarkStart w:id="384" w:name="_Toc378838851"/>
      <w:bookmarkStart w:id="385" w:name="_Toc378839262"/>
      <w:bookmarkStart w:id="386" w:name="_Toc378840280"/>
      <w:bookmarkStart w:id="387" w:name="_Toc378844164"/>
      <w:bookmarkStart w:id="388" w:name="_Toc378845468"/>
      <w:bookmarkStart w:id="389" w:name="_Toc378846099"/>
      <w:bookmarkStart w:id="390" w:name="_Toc378833331"/>
      <w:bookmarkStart w:id="391" w:name="_Toc378835349"/>
      <w:bookmarkStart w:id="392" w:name="_Toc378835613"/>
      <w:bookmarkStart w:id="393" w:name="_Toc378835882"/>
      <w:bookmarkStart w:id="394" w:name="_Toc378836151"/>
      <w:bookmarkStart w:id="395" w:name="_Toc378836420"/>
      <w:bookmarkStart w:id="396" w:name="_Toc378836682"/>
      <w:bookmarkStart w:id="397" w:name="_Toc378836942"/>
      <w:bookmarkStart w:id="398" w:name="_Toc378837310"/>
      <w:bookmarkStart w:id="399" w:name="_Toc378837678"/>
      <w:bookmarkStart w:id="400" w:name="_Toc378838098"/>
      <w:bookmarkStart w:id="401" w:name="_Toc378838517"/>
      <w:bookmarkStart w:id="402" w:name="_Toc378838926"/>
      <w:bookmarkStart w:id="403" w:name="_Toc378839337"/>
      <w:bookmarkStart w:id="404" w:name="_Toc378840355"/>
      <w:bookmarkStart w:id="405" w:name="_Toc378844239"/>
      <w:bookmarkStart w:id="406" w:name="_Toc378845543"/>
      <w:bookmarkStart w:id="407" w:name="_Toc378846174"/>
      <w:bookmarkStart w:id="408" w:name="_Toc378833338"/>
      <w:bookmarkStart w:id="409" w:name="_Toc378835356"/>
      <w:bookmarkStart w:id="410" w:name="_Toc378835620"/>
      <w:bookmarkStart w:id="411" w:name="_Toc378835889"/>
      <w:bookmarkStart w:id="412" w:name="_Toc378836158"/>
      <w:bookmarkStart w:id="413" w:name="_Toc378836427"/>
      <w:bookmarkStart w:id="414" w:name="_Toc378836689"/>
      <w:bookmarkStart w:id="415" w:name="_Toc378836949"/>
      <w:bookmarkStart w:id="416" w:name="_Toc378837317"/>
      <w:bookmarkStart w:id="417" w:name="_Toc378837685"/>
      <w:bookmarkStart w:id="418" w:name="_Toc378838105"/>
      <w:bookmarkStart w:id="419" w:name="_Toc378838524"/>
      <w:bookmarkStart w:id="420" w:name="_Toc378838933"/>
      <w:bookmarkStart w:id="421" w:name="_Toc378839344"/>
      <w:bookmarkStart w:id="422" w:name="_Toc378840362"/>
      <w:bookmarkStart w:id="423" w:name="_Toc378844246"/>
      <w:bookmarkStart w:id="424" w:name="_Toc378845550"/>
      <w:bookmarkStart w:id="425" w:name="_Toc378846181"/>
      <w:bookmarkStart w:id="426" w:name="_Toc378836950"/>
      <w:bookmarkStart w:id="427" w:name="_Toc378852682"/>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r w:rsidRPr="004B3A4D">
        <w:t>User Communities and Roles</w:t>
      </w:r>
      <w:bookmarkEnd w:id="426"/>
      <w:bookmarkEnd w:id="427"/>
    </w:p>
    <w:p w14:paraId="23B0B4AD" w14:textId="69FBFAB4" w:rsidR="00BB1032" w:rsidRDefault="006B4F26" w:rsidP="00C60086">
      <w:pPr>
        <w:jc w:val="left"/>
        <w:rPr>
          <w:lang w:eastAsia="zh-CN"/>
        </w:rPr>
      </w:pPr>
      <w:r>
        <w:rPr>
          <w:lang w:eastAsia="zh-CN"/>
        </w:rPr>
        <w:t>User groups include t</w:t>
      </w:r>
      <w:r w:rsidR="00BD5298">
        <w:rPr>
          <w:rFonts w:hint="eastAsia"/>
          <w:lang w:eastAsia="zh-CN"/>
        </w:rPr>
        <w:t>he three main target groups</w:t>
      </w:r>
      <w:r>
        <w:rPr>
          <w:lang w:eastAsia="zh-CN"/>
        </w:rPr>
        <w:t xml:space="preserve"> </w:t>
      </w:r>
      <w:r w:rsidR="00BD5298">
        <w:rPr>
          <w:rFonts w:hint="eastAsia"/>
          <w:lang w:eastAsia="zh-CN"/>
        </w:rPr>
        <w:t>defined in the System Vision</w:t>
      </w:r>
      <w:r w:rsidR="00BD5298">
        <w:rPr>
          <w:lang w:eastAsia="zh-CN"/>
        </w:rPr>
        <w:t xml:space="preserve"> </w:t>
      </w:r>
      <w:r w:rsidR="00BD5298">
        <w:rPr>
          <w:rFonts w:hint="eastAsia"/>
          <w:lang w:eastAsia="zh-CN"/>
        </w:rPr>
        <w:t xml:space="preserve">document, </w:t>
      </w:r>
      <w:r>
        <w:rPr>
          <w:lang w:eastAsia="zh-CN"/>
        </w:rPr>
        <w:t>and</w:t>
      </w:r>
      <w:r w:rsidR="00BD5298">
        <w:rPr>
          <w:rFonts w:hint="eastAsia"/>
          <w:lang w:eastAsia="zh-CN"/>
        </w:rPr>
        <w:t xml:space="preserve"> Administrator</w:t>
      </w:r>
      <w:r w:rsidR="002A0AA4">
        <w:rPr>
          <w:lang w:eastAsia="zh-CN"/>
        </w:rPr>
        <w:t>s</w:t>
      </w:r>
      <w:r w:rsidR="00BD5298">
        <w:rPr>
          <w:rFonts w:hint="eastAsia"/>
          <w:lang w:eastAsia="zh-CN"/>
        </w:rPr>
        <w:t xml:space="preserve"> </w:t>
      </w:r>
      <w:r w:rsidR="00BD5298">
        <w:t xml:space="preserve">who </w:t>
      </w:r>
      <w:r w:rsidR="002A0AA4">
        <w:t>are</w:t>
      </w:r>
      <w:r w:rsidR="00BD5298">
        <w:t xml:space="preserve"> responsible for maintenance of the searchable catalog and entry-point web-application, as well coordinating management of system-wide standards and protocols. </w:t>
      </w:r>
      <w:r>
        <w:rPr>
          <w:lang w:eastAsia="zh-CN"/>
        </w:rPr>
        <w:t>U</w:t>
      </w:r>
      <w:r w:rsidR="00BD5298">
        <w:rPr>
          <w:rFonts w:hint="eastAsia"/>
          <w:lang w:eastAsia="zh-CN"/>
        </w:rPr>
        <w:t>ser groups or roles and their relationships are illustrated in</w:t>
      </w:r>
      <w:r w:rsidR="00BD5298" w:rsidRPr="005166EB">
        <w:rPr>
          <w:rFonts w:hint="eastAsia"/>
          <w:lang w:eastAsia="zh-CN"/>
        </w:rPr>
        <w:t xml:space="preserve"> </w:t>
      </w:r>
      <w:r w:rsidR="00941F93">
        <w:rPr>
          <w:lang w:eastAsia="zh-CN"/>
        </w:rPr>
        <w:fldChar w:fldCharType="begin"/>
      </w:r>
      <w:r w:rsidR="00BB1032">
        <w:rPr>
          <w:lang w:eastAsia="zh-CN"/>
        </w:rPr>
        <w:instrText xml:space="preserve"> </w:instrText>
      </w:r>
      <w:r w:rsidR="00BB1032">
        <w:rPr>
          <w:rFonts w:hint="eastAsia"/>
          <w:lang w:eastAsia="zh-CN"/>
        </w:rPr>
        <w:instrText>REF _Ref339271306 \h</w:instrText>
      </w:r>
      <w:r w:rsidR="00BB1032">
        <w:rPr>
          <w:lang w:eastAsia="zh-CN"/>
        </w:rPr>
        <w:instrText xml:space="preserve"> </w:instrText>
      </w:r>
      <w:r w:rsidR="00941F93">
        <w:rPr>
          <w:lang w:eastAsia="zh-CN"/>
        </w:rPr>
      </w:r>
      <w:r w:rsidR="00D34AE7">
        <w:rPr>
          <w:lang w:eastAsia="zh-CN"/>
        </w:rPr>
        <w:instrText xml:space="preserve"> \* MERGEFORMAT </w:instrText>
      </w:r>
      <w:r w:rsidR="00941F93">
        <w:rPr>
          <w:lang w:eastAsia="zh-CN"/>
        </w:rPr>
        <w:fldChar w:fldCharType="separate"/>
      </w:r>
      <w:r w:rsidR="00575885" w:rsidRPr="0022581C">
        <w:t xml:space="preserve">Figure </w:t>
      </w:r>
      <w:r w:rsidR="00575885">
        <w:rPr>
          <w:noProof/>
        </w:rPr>
        <w:t>2</w:t>
      </w:r>
      <w:r w:rsidR="00941F93">
        <w:rPr>
          <w:lang w:eastAsia="zh-CN"/>
        </w:rPr>
        <w:fldChar w:fldCharType="end"/>
      </w:r>
      <w:r w:rsidR="00BB1032">
        <w:rPr>
          <w:lang w:eastAsia="zh-CN"/>
        </w:rPr>
        <w:t>.</w:t>
      </w:r>
    </w:p>
    <w:p w14:paraId="23B0B4AE" w14:textId="02CDABE7" w:rsidR="00BD5298" w:rsidRPr="009A0AD1" w:rsidRDefault="00BD5298" w:rsidP="00C60086">
      <w:pPr>
        <w:jc w:val="left"/>
      </w:pPr>
      <w:r>
        <w:t xml:space="preserve">In </w:t>
      </w:r>
      <w:r w:rsidR="00941F93">
        <w:rPr>
          <w:lang w:eastAsia="zh-CN"/>
        </w:rPr>
        <w:fldChar w:fldCharType="begin"/>
      </w:r>
      <w:r w:rsidR="002A0AA4">
        <w:rPr>
          <w:lang w:eastAsia="zh-CN"/>
        </w:rPr>
        <w:instrText xml:space="preserve"> </w:instrText>
      </w:r>
      <w:r w:rsidR="002A0AA4">
        <w:rPr>
          <w:rFonts w:hint="eastAsia"/>
          <w:lang w:eastAsia="zh-CN"/>
        </w:rPr>
        <w:instrText>REF _Ref339271306 \h</w:instrText>
      </w:r>
      <w:r w:rsidR="002A0AA4">
        <w:rPr>
          <w:lang w:eastAsia="zh-CN"/>
        </w:rPr>
        <w:instrText xml:space="preserve"> </w:instrText>
      </w:r>
      <w:r w:rsidR="00941F93">
        <w:rPr>
          <w:lang w:eastAsia="zh-CN"/>
        </w:rPr>
      </w:r>
      <w:r w:rsidR="00D34AE7">
        <w:rPr>
          <w:lang w:eastAsia="zh-CN"/>
        </w:rPr>
        <w:instrText xml:space="preserve"> \* MERGEFORMAT </w:instrText>
      </w:r>
      <w:r w:rsidR="00941F93">
        <w:rPr>
          <w:lang w:eastAsia="zh-CN"/>
        </w:rPr>
        <w:fldChar w:fldCharType="separate"/>
      </w:r>
      <w:r w:rsidR="002A0AA4" w:rsidRPr="0022581C">
        <w:t xml:space="preserve">Figure </w:t>
      </w:r>
      <w:r w:rsidR="002A0AA4">
        <w:rPr>
          <w:noProof/>
        </w:rPr>
        <w:t>2</w:t>
      </w:r>
      <w:r w:rsidR="00941F93">
        <w:rPr>
          <w:lang w:eastAsia="zh-CN"/>
        </w:rPr>
        <w:fldChar w:fldCharType="end"/>
      </w:r>
      <w:r w:rsidR="002A0AA4">
        <w:rPr>
          <w:lang w:eastAsia="zh-CN"/>
        </w:rPr>
        <w:t xml:space="preserve"> </w:t>
      </w:r>
      <w:r>
        <w:t xml:space="preserve">we </w:t>
      </w:r>
      <w:r w:rsidR="002A0AA4">
        <w:t xml:space="preserve">also </w:t>
      </w:r>
      <w:r>
        <w:t xml:space="preserve">outline the three main target user communities </w:t>
      </w:r>
      <w:r>
        <w:rPr>
          <w:lang w:eastAsia="zh-CN"/>
        </w:rPr>
        <w:t>– Data Provider, Software Developer, and End User</w:t>
      </w:r>
      <w:r w:rsidR="002A0AA4">
        <w:rPr>
          <w:lang w:eastAsia="zh-CN"/>
        </w:rPr>
        <w:t>.</w:t>
      </w:r>
      <w:r>
        <w:rPr>
          <w:lang w:eastAsia="zh-CN"/>
        </w:rPr>
        <w:t xml:space="preserve"> </w:t>
      </w:r>
      <w:r>
        <w:t>These communities are discussed in general terms, with more detailed descriptions of their respective use cases outlined in the next section.</w:t>
      </w:r>
    </w:p>
    <w:p w14:paraId="23B0B4AF" w14:textId="77777777" w:rsidR="00BD5298" w:rsidRDefault="00BD5298" w:rsidP="00C60086">
      <w:pPr>
        <w:jc w:val="left"/>
        <w:rPr>
          <w:lang w:eastAsia="zh-CN"/>
        </w:rPr>
      </w:pPr>
    </w:p>
    <w:p w14:paraId="23B0B4B0" w14:textId="77777777" w:rsidR="00BD5298" w:rsidRPr="0022581C" w:rsidRDefault="00221C2B" w:rsidP="00C60086">
      <w:pPr>
        <w:keepNext/>
        <w:jc w:val="left"/>
      </w:pPr>
      <w:r>
        <w:rPr>
          <w:noProof/>
        </w:rPr>
        <w:lastRenderedPageBreak/>
        <w:drawing>
          <wp:inline distT="0" distB="0" distL="0" distR="0" wp14:anchorId="23B0C828" wp14:editId="23B0C829">
            <wp:extent cx="5943600" cy="3536813"/>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943600" cy="3536813"/>
                    </a:xfrm>
                    <a:prstGeom prst="rect">
                      <a:avLst/>
                    </a:prstGeom>
                    <a:noFill/>
                    <a:ln w="9525">
                      <a:noFill/>
                      <a:miter lim="800000"/>
                      <a:headEnd/>
                      <a:tailEnd/>
                    </a:ln>
                  </pic:spPr>
                </pic:pic>
              </a:graphicData>
            </a:graphic>
          </wp:inline>
        </w:drawing>
      </w:r>
    </w:p>
    <w:p w14:paraId="23B0B4B1" w14:textId="77777777" w:rsidR="00BD5298" w:rsidRPr="00F93604" w:rsidRDefault="00BD5298" w:rsidP="00C60086">
      <w:pPr>
        <w:pStyle w:val="Caption"/>
        <w:jc w:val="left"/>
      </w:pPr>
      <w:bookmarkStart w:id="428" w:name="_Ref339271306"/>
      <w:bookmarkStart w:id="429" w:name="_Toc339282980"/>
      <w:bookmarkStart w:id="430" w:name="_Toc378836951"/>
      <w:r w:rsidRPr="00F93604">
        <w:t xml:space="preserve">Figure </w:t>
      </w:r>
      <w:r w:rsidR="000B67C9">
        <w:fldChar w:fldCharType="begin"/>
      </w:r>
      <w:r w:rsidR="000B67C9">
        <w:instrText xml:space="preserve"> SEQ Figure \* ARABIC </w:instrText>
      </w:r>
      <w:r w:rsidR="000B67C9">
        <w:fldChar w:fldCharType="separate"/>
      </w:r>
      <w:r w:rsidR="00575885" w:rsidRPr="00F93604">
        <w:t>2</w:t>
      </w:r>
      <w:r w:rsidR="000B67C9">
        <w:fldChar w:fldCharType="end"/>
      </w:r>
      <w:bookmarkEnd w:id="428"/>
      <w:r w:rsidRPr="00F93604">
        <w:t xml:space="preserve"> Main user roles and their relationships</w:t>
      </w:r>
      <w:bookmarkEnd w:id="429"/>
      <w:bookmarkEnd w:id="430"/>
    </w:p>
    <w:p w14:paraId="23B0B4B2" w14:textId="77777777" w:rsidR="00125B5B" w:rsidRPr="00E64F73" w:rsidRDefault="00125B5B" w:rsidP="00C60086">
      <w:pPr>
        <w:jc w:val="left"/>
      </w:pPr>
      <w:r w:rsidRPr="00E64F73">
        <w:t xml:space="preserve">The National Geothermal Data System will be a network consisting of </w:t>
      </w:r>
      <w:r w:rsidR="002A0AA4">
        <w:t>four</w:t>
      </w:r>
      <w:r w:rsidRPr="00E64F73">
        <w:t xml:space="preserve"> linked communities: </w:t>
      </w:r>
    </w:p>
    <w:p w14:paraId="23B0B4B3" w14:textId="77777777" w:rsidR="00125B5B" w:rsidRPr="00E64F73" w:rsidRDefault="00125B5B" w:rsidP="00C60086">
      <w:pPr>
        <w:pStyle w:val="ListParagraph"/>
        <w:numPr>
          <w:ilvl w:val="0"/>
          <w:numId w:val="12"/>
        </w:numPr>
        <w:jc w:val="left"/>
        <w:rPr>
          <w:rFonts w:cs="Arial"/>
          <w:iCs/>
        </w:rPr>
      </w:pPr>
      <w:r w:rsidRPr="00E64F73">
        <w:rPr>
          <w:rFonts w:cs="Arial"/>
          <w:b/>
          <w:iCs/>
        </w:rPr>
        <w:t>Data providers</w:t>
      </w:r>
      <w:r w:rsidRPr="00E64F73">
        <w:rPr>
          <w:rFonts w:cs="Arial"/>
          <w:iCs/>
        </w:rPr>
        <w:t xml:space="preserve"> who will expose information to the system through standardized, internet-accessible interfaces and interchange formats</w:t>
      </w:r>
      <w:r w:rsidRPr="00E64F73">
        <w:rPr>
          <w:rFonts w:cs="Arial"/>
          <w:b/>
          <w:iCs/>
        </w:rPr>
        <w:t xml:space="preserve"> </w:t>
      </w:r>
    </w:p>
    <w:p w14:paraId="23B0B4B4" w14:textId="3E92D458" w:rsidR="00125B5B" w:rsidRDefault="00125B5B" w:rsidP="00C60086">
      <w:pPr>
        <w:pStyle w:val="ListParagraph"/>
        <w:numPr>
          <w:ilvl w:val="0"/>
          <w:numId w:val="12"/>
        </w:numPr>
        <w:jc w:val="left"/>
        <w:rPr>
          <w:rFonts w:cs="Arial"/>
          <w:iCs/>
        </w:rPr>
      </w:pPr>
      <w:r>
        <w:rPr>
          <w:rFonts w:cs="Arial" w:hint="eastAsia"/>
          <w:b/>
          <w:iCs/>
          <w:lang w:eastAsia="zh-CN"/>
        </w:rPr>
        <w:t>Data consumers</w:t>
      </w:r>
      <w:r w:rsidRPr="00E64F73">
        <w:rPr>
          <w:rFonts w:cs="Arial"/>
          <w:iCs/>
        </w:rPr>
        <w:t xml:space="preserve"> who will utilize the software and information provided by the system in order to understand and develop geothermal resources. </w:t>
      </w:r>
    </w:p>
    <w:p w14:paraId="23B0B4B5" w14:textId="77777777" w:rsidR="00125B5B" w:rsidRPr="00125B5B" w:rsidRDefault="00125B5B" w:rsidP="00C60086">
      <w:pPr>
        <w:pStyle w:val="ListParagraph"/>
        <w:numPr>
          <w:ilvl w:val="0"/>
          <w:numId w:val="12"/>
        </w:numPr>
        <w:jc w:val="left"/>
        <w:rPr>
          <w:rFonts w:cs="Arial"/>
          <w:iCs/>
        </w:rPr>
      </w:pPr>
      <w:r w:rsidRPr="003A4999">
        <w:rPr>
          <w:rFonts w:cs="Arial"/>
          <w:b/>
          <w:iCs/>
        </w:rPr>
        <w:t>Administrators</w:t>
      </w:r>
      <w:r>
        <w:rPr>
          <w:rFonts w:cs="Arial"/>
          <w:iCs/>
        </w:rPr>
        <w:t xml:space="preserve"> who are responsible for administratin</w:t>
      </w:r>
      <w:r w:rsidR="00592C9E">
        <w:rPr>
          <w:rFonts w:cs="Arial"/>
          <w:iCs/>
        </w:rPr>
        <w:t xml:space="preserve">g and monitoring the system. Typical tasks are </w:t>
      </w:r>
      <w:r w:rsidR="003A4999">
        <w:rPr>
          <w:rFonts w:cs="Arial"/>
          <w:iCs/>
        </w:rPr>
        <w:t xml:space="preserve">installation and configuration, </w:t>
      </w:r>
      <w:r w:rsidR="00592C9E">
        <w:rPr>
          <w:rFonts w:cs="Arial"/>
          <w:iCs/>
        </w:rPr>
        <w:t xml:space="preserve">user management, node monitoring, or </w:t>
      </w:r>
      <w:r w:rsidR="003A4999">
        <w:rPr>
          <w:rFonts w:cs="Arial"/>
          <w:iCs/>
        </w:rPr>
        <w:t xml:space="preserve">system </w:t>
      </w:r>
      <w:r w:rsidR="00592C9E">
        <w:rPr>
          <w:rFonts w:cs="Arial"/>
          <w:iCs/>
        </w:rPr>
        <w:t>backup.</w:t>
      </w:r>
    </w:p>
    <w:p w14:paraId="23B0B4B6" w14:textId="77777777" w:rsidR="00125B5B" w:rsidRPr="009A0AD1" w:rsidRDefault="00125B5B" w:rsidP="00C60086">
      <w:pPr>
        <w:pStyle w:val="ListParagraph"/>
        <w:numPr>
          <w:ilvl w:val="0"/>
          <w:numId w:val="12"/>
        </w:numPr>
        <w:jc w:val="left"/>
        <w:rPr>
          <w:rFonts w:cs="Arial"/>
          <w:iCs/>
        </w:rPr>
      </w:pPr>
      <w:r w:rsidRPr="00E64F73">
        <w:rPr>
          <w:rFonts w:cs="Arial"/>
          <w:b/>
          <w:iCs/>
        </w:rPr>
        <w:t>Software developers</w:t>
      </w:r>
      <w:r w:rsidRPr="00E64F73">
        <w:rPr>
          <w:rFonts w:cs="Arial"/>
          <w:iCs/>
        </w:rPr>
        <w:t xml:space="preserve"> who will build applications that utilize the data in the system, and make it easier for end-users to interact with the system.</w:t>
      </w:r>
    </w:p>
    <w:p w14:paraId="23B0B4B7" w14:textId="77777777" w:rsidR="00C17790" w:rsidRDefault="00C17790" w:rsidP="00C60086">
      <w:pPr>
        <w:pStyle w:val="Heading3"/>
        <w:jc w:val="left"/>
      </w:pPr>
      <w:bookmarkStart w:id="431" w:name="_Toc378836952"/>
      <w:bookmarkStart w:id="432" w:name="_Toc378852683"/>
      <w:r>
        <w:t>Data Provider Community</w:t>
      </w:r>
      <w:bookmarkEnd w:id="431"/>
      <w:bookmarkEnd w:id="432"/>
    </w:p>
    <w:p w14:paraId="23B0B4B9" w14:textId="6132AC60" w:rsidR="003A4999" w:rsidRDefault="003A4999" w:rsidP="00C60086">
      <w:pPr>
        <w:jc w:val="left"/>
      </w:pPr>
      <w:r>
        <w:t>Data providers represent the collection of user</w:t>
      </w:r>
      <w:r w:rsidR="006A10E5">
        <w:t>s</w:t>
      </w:r>
      <w:r>
        <w:t xml:space="preserve"> who will work together to </w:t>
      </w:r>
      <w:r w:rsidR="006A10E5">
        <w:t>publicize</w:t>
      </w:r>
      <w:r>
        <w:t xml:space="preserve"> information to </w:t>
      </w:r>
      <w:r w:rsidR="006A10E5">
        <w:t>NGDS</w:t>
      </w:r>
      <w:r>
        <w:t xml:space="preserve"> through standardized, internet-accessible interfaces using one of the supported interchange formats. This community of users can be further broken down into </w:t>
      </w:r>
      <w:r w:rsidR="00800A6D">
        <w:t xml:space="preserve">several </w:t>
      </w:r>
      <w:r>
        <w:t>distinct roles.</w:t>
      </w:r>
    </w:p>
    <w:p w14:paraId="23B0B4BA" w14:textId="77777777" w:rsidR="003A4999" w:rsidRPr="00034B82" w:rsidRDefault="003A4999" w:rsidP="00C60086">
      <w:pPr>
        <w:pStyle w:val="ListParagraph"/>
        <w:numPr>
          <w:ilvl w:val="0"/>
          <w:numId w:val="20"/>
        </w:numPr>
        <w:jc w:val="left"/>
        <w:rPr>
          <w:position w:val="-2"/>
        </w:rPr>
      </w:pPr>
      <w:r w:rsidRPr="00034B82">
        <w:rPr>
          <w:b/>
        </w:rPr>
        <w:t>Data Submitter</w:t>
      </w:r>
      <w:r>
        <w:t xml:space="preserve">: </w:t>
      </w:r>
      <w:commentRangeStart w:id="433"/>
      <w:r>
        <w:t xml:space="preserve">the user who uses the </w:t>
      </w:r>
      <w:r w:rsidR="006A10E5">
        <w:t>NGDS protocols and services</w:t>
      </w:r>
      <w:r>
        <w:t xml:space="preserve"> to publish a piece of data</w:t>
      </w:r>
      <w:commentRangeEnd w:id="433"/>
      <w:r w:rsidR="00940885">
        <w:rPr>
          <w:rStyle w:val="CommentReference"/>
        </w:rPr>
        <w:commentReference w:id="433"/>
      </w:r>
    </w:p>
    <w:p w14:paraId="23B0B4BB" w14:textId="77777777" w:rsidR="003A4999" w:rsidRPr="00034B82" w:rsidRDefault="003A4999" w:rsidP="00C60086">
      <w:pPr>
        <w:pStyle w:val="ListParagraph"/>
        <w:numPr>
          <w:ilvl w:val="0"/>
          <w:numId w:val="20"/>
        </w:numPr>
        <w:jc w:val="left"/>
        <w:rPr>
          <w:position w:val="-2"/>
        </w:rPr>
      </w:pPr>
      <w:r w:rsidRPr="00034B82">
        <w:rPr>
          <w:b/>
        </w:rPr>
        <w:t>Data Steward</w:t>
      </w:r>
      <w:r>
        <w:t>: the user who maintains the quality of a piece of published data</w:t>
      </w:r>
    </w:p>
    <w:p w14:paraId="23B0B4BC" w14:textId="77777777" w:rsidR="003A4999" w:rsidRDefault="003A4999" w:rsidP="00C60086">
      <w:pPr>
        <w:pStyle w:val="ListParagraph"/>
        <w:numPr>
          <w:ilvl w:val="0"/>
          <w:numId w:val="20"/>
        </w:numPr>
        <w:jc w:val="left"/>
      </w:pPr>
      <w:r w:rsidRPr="00BB1032">
        <w:rPr>
          <w:b/>
        </w:rPr>
        <w:t xml:space="preserve">Data Originator: </w:t>
      </w:r>
      <w:r w:rsidRPr="00BB1032">
        <w:t xml:space="preserve">the person that created a piece of data, e.g. </w:t>
      </w:r>
      <w:r w:rsidR="00BB1032">
        <w:t>a publication. The data originator is n</w:t>
      </w:r>
      <w:r w:rsidRPr="00BB1032">
        <w:t xml:space="preserve">ot </w:t>
      </w:r>
      <w:r w:rsidR="00BB1032">
        <w:t>an active</w:t>
      </w:r>
      <w:r w:rsidRPr="00BB1032">
        <w:t xml:space="preserve"> actor in any of the use cases involved in the NGDS: as soon as the originator wishes to contribute to NGDS, they take on the role of Data Submitter</w:t>
      </w:r>
    </w:p>
    <w:p w14:paraId="23B0B4BD" w14:textId="77777777" w:rsidR="008A0BB2" w:rsidRPr="00BB1032" w:rsidRDefault="00221C2B" w:rsidP="00C60086">
      <w:pPr>
        <w:pStyle w:val="ListParagraph"/>
        <w:numPr>
          <w:ilvl w:val="0"/>
          <w:numId w:val="20"/>
        </w:numPr>
        <w:jc w:val="left"/>
        <w:rPr>
          <w:position w:val="-2"/>
        </w:rPr>
      </w:pPr>
      <w:r>
        <w:rPr>
          <w:b/>
        </w:rPr>
        <w:lastRenderedPageBreak/>
        <w:t>Node-in-a-Box (or simply Node)</w:t>
      </w:r>
      <w:r w:rsidR="008A0BB2" w:rsidRPr="00034B82">
        <w:rPr>
          <w:b/>
        </w:rPr>
        <w:t xml:space="preserve"> Administrator</w:t>
      </w:r>
      <w:r w:rsidR="008A0BB2">
        <w:t xml:space="preserve">: the user who is responsible for operating and maintaining an organization’s data repository and insures that the data is provided according to </w:t>
      </w:r>
      <w:r w:rsidR="006A10E5">
        <w:t>NGDS</w:t>
      </w:r>
      <w:r w:rsidR="008A0BB2">
        <w:t xml:space="preserve"> standards and protocols</w:t>
      </w:r>
    </w:p>
    <w:p w14:paraId="23B0B4BE" w14:textId="77777777" w:rsidR="008A0BB2" w:rsidRPr="00BB1032" w:rsidRDefault="008A0BB2" w:rsidP="00C60086">
      <w:pPr>
        <w:pStyle w:val="ListParagraph"/>
        <w:jc w:val="left"/>
      </w:pPr>
    </w:p>
    <w:p w14:paraId="23B0B4C0" w14:textId="77777777" w:rsidR="00C17790" w:rsidRDefault="00C17790" w:rsidP="00C60086">
      <w:pPr>
        <w:pStyle w:val="Heading4"/>
        <w:jc w:val="left"/>
      </w:pPr>
      <w:bookmarkStart w:id="434" w:name="_Toc378833342"/>
      <w:bookmarkStart w:id="435" w:name="_Toc378835360"/>
      <w:bookmarkStart w:id="436" w:name="_Toc378835624"/>
      <w:bookmarkStart w:id="437" w:name="_Toc378835893"/>
      <w:bookmarkStart w:id="438" w:name="_Toc378836162"/>
      <w:bookmarkStart w:id="439" w:name="_Toc378836431"/>
      <w:bookmarkStart w:id="440" w:name="_Toc378836693"/>
      <w:bookmarkStart w:id="441" w:name="_Toc378836953"/>
      <w:bookmarkStart w:id="442" w:name="_Toc378837321"/>
      <w:bookmarkStart w:id="443" w:name="_Toc378837689"/>
      <w:bookmarkStart w:id="444" w:name="_Toc378838108"/>
      <w:bookmarkStart w:id="445" w:name="_Toc378838527"/>
      <w:bookmarkStart w:id="446" w:name="_Toc378838936"/>
      <w:bookmarkStart w:id="447" w:name="_Toc378839347"/>
      <w:bookmarkStart w:id="448" w:name="_Toc378840365"/>
      <w:bookmarkStart w:id="449" w:name="_Toc378844249"/>
      <w:bookmarkStart w:id="450" w:name="_Toc378845553"/>
      <w:bookmarkStart w:id="451" w:name="_Toc378846184"/>
      <w:bookmarkStart w:id="452" w:name="_Toc378836954"/>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r>
        <w:t>Data Submitter Role</w:t>
      </w:r>
      <w:bookmarkEnd w:id="452"/>
    </w:p>
    <w:p w14:paraId="23B0B4CC" w14:textId="48ADD90C" w:rsidR="003A4999" w:rsidRPr="00034B82" w:rsidRDefault="003A4999" w:rsidP="00C60086">
      <w:pPr>
        <w:jc w:val="left"/>
        <w:rPr>
          <w:position w:val="-2"/>
        </w:rPr>
      </w:pPr>
      <w:r>
        <w:t>Data submitters will publish geothermal related data</w:t>
      </w:r>
      <w:r w:rsidR="006A10E5">
        <w:t xml:space="preserve"> to NGDS</w:t>
      </w:r>
      <w:r w:rsidR="00800A6D">
        <w:t>.</w:t>
      </w:r>
    </w:p>
    <w:p w14:paraId="23B0B4CD" w14:textId="77777777" w:rsidR="00C17790" w:rsidRDefault="00C17790" w:rsidP="00C60086">
      <w:pPr>
        <w:pStyle w:val="Heading4"/>
        <w:jc w:val="left"/>
      </w:pPr>
      <w:bookmarkStart w:id="453" w:name="_Toc378836955"/>
      <w:r>
        <w:t>Data Steward Role</w:t>
      </w:r>
      <w:bookmarkEnd w:id="453"/>
    </w:p>
    <w:p w14:paraId="23B0B4CE" w14:textId="77777777" w:rsidR="00BB1032" w:rsidRDefault="003A4999" w:rsidP="00C60086">
      <w:pPr>
        <w:jc w:val="left"/>
      </w:pPr>
      <w:r>
        <w:t xml:space="preserve">The data steward user role will verify and maintain the quality of published data. </w:t>
      </w:r>
      <w:r w:rsidR="00BB1032">
        <w:t xml:space="preserve">The data steward will have write access to data under </w:t>
      </w:r>
      <w:r w:rsidR="00E6060C">
        <w:t xml:space="preserve">his or </w:t>
      </w:r>
      <w:r w:rsidR="00BB1032">
        <w:t>her responsibility.</w:t>
      </w:r>
    </w:p>
    <w:p w14:paraId="23B0B4D3" w14:textId="77777777" w:rsidR="00C17790" w:rsidRDefault="00C17790" w:rsidP="00C60086">
      <w:pPr>
        <w:pStyle w:val="Heading4"/>
        <w:jc w:val="left"/>
      </w:pPr>
      <w:bookmarkStart w:id="454" w:name="_Toc378839351"/>
      <w:bookmarkStart w:id="455" w:name="_Toc378840369"/>
      <w:bookmarkStart w:id="456" w:name="_Toc378844253"/>
      <w:bookmarkStart w:id="457" w:name="_Toc378845557"/>
      <w:bookmarkStart w:id="458" w:name="_Toc378846188"/>
      <w:bookmarkStart w:id="459" w:name="_Toc378839352"/>
      <w:bookmarkStart w:id="460" w:name="_Toc378840370"/>
      <w:bookmarkStart w:id="461" w:name="_Toc378844254"/>
      <w:bookmarkStart w:id="462" w:name="_Toc378845558"/>
      <w:bookmarkStart w:id="463" w:name="_Toc378846189"/>
      <w:bookmarkStart w:id="464" w:name="_Toc378839353"/>
      <w:bookmarkStart w:id="465" w:name="_Toc378840371"/>
      <w:bookmarkStart w:id="466" w:name="_Toc378844255"/>
      <w:bookmarkStart w:id="467" w:name="_Toc378845559"/>
      <w:bookmarkStart w:id="468" w:name="_Toc378846190"/>
      <w:bookmarkStart w:id="469" w:name="_Toc378836956"/>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t>Node Administrator Role</w:t>
      </w:r>
      <w:bookmarkEnd w:id="469"/>
    </w:p>
    <w:p w14:paraId="23B0B4DA" w14:textId="3D8A0E81" w:rsidR="003A4999" w:rsidRPr="003A4999" w:rsidRDefault="003A4999" w:rsidP="00C60086">
      <w:pPr>
        <w:jc w:val="left"/>
      </w:pPr>
      <w:r>
        <w:t xml:space="preserve">The node administrator is responsible for the administration of one of the data repositories, or nodes, in the system. </w:t>
      </w:r>
    </w:p>
    <w:p w14:paraId="23B0B4DB" w14:textId="745B3C9B" w:rsidR="003A4999" w:rsidRDefault="009C3616" w:rsidP="00C60086">
      <w:pPr>
        <w:pStyle w:val="Heading3"/>
        <w:jc w:val="left"/>
      </w:pPr>
      <w:bookmarkStart w:id="470" w:name="_Toc378836957"/>
      <w:bookmarkStart w:id="471" w:name="_Toc378852684"/>
      <w:r>
        <w:t>Data Consumer</w:t>
      </w:r>
      <w:r w:rsidR="00C17790" w:rsidRPr="00C17790">
        <w:t xml:space="preserve"> Community</w:t>
      </w:r>
      <w:bookmarkEnd w:id="470"/>
      <w:bookmarkEnd w:id="471"/>
    </w:p>
    <w:p w14:paraId="23B0B4DC" w14:textId="689E3D58" w:rsidR="0035782A" w:rsidRDefault="009C3616" w:rsidP="00C60086">
      <w:pPr>
        <w:jc w:val="left"/>
        <w:rPr>
          <w:lang w:eastAsia="zh-CN"/>
        </w:rPr>
      </w:pPr>
      <w:r>
        <w:rPr>
          <w:lang w:eastAsia="zh-CN"/>
        </w:rPr>
        <w:t>D</w:t>
      </w:r>
      <w:r w:rsidR="0035782A">
        <w:rPr>
          <w:rFonts w:hint="eastAsia"/>
          <w:lang w:eastAsia="zh-CN"/>
        </w:rPr>
        <w:t xml:space="preserve">ata consumer will </w:t>
      </w:r>
      <w:r w:rsidR="0035782A">
        <w:rPr>
          <w:lang w:eastAsia="zh-CN"/>
        </w:rPr>
        <w:t>utilize the software and information provided by the system in order to understand and develop geothermal</w:t>
      </w:r>
      <w:r w:rsidR="0035782A">
        <w:rPr>
          <w:rFonts w:hint="eastAsia"/>
          <w:lang w:eastAsia="zh-CN"/>
        </w:rPr>
        <w:t xml:space="preserve"> </w:t>
      </w:r>
      <w:r w:rsidR="0035782A">
        <w:rPr>
          <w:lang w:eastAsia="zh-CN"/>
        </w:rPr>
        <w:t>resources.</w:t>
      </w:r>
      <w:r w:rsidR="0035782A">
        <w:rPr>
          <w:rFonts w:hint="eastAsia"/>
          <w:lang w:eastAsia="zh-CN"/>
        </w:rPr>
        <w:t xml:space="preserve"> </w:t>
      </w:r>
    </w:p>
    <w:p w14:paraId="23B0B4DD" w14:textId="18903D61" w:rsidR="0035782A" w:rsidRPr="00FE282E" w:rsidRDefault="0035782A" w:rsidP="00C60086">
      <w:pPr>
        <w:pStyle w:val="ListParagraph"/>
        <w:ind w:left="0"/>
        <w:jc w:val="left"/>
        <w:rPr>
          <w:lang w:eastAsia="zh-CN"/>
        </w:rPr>
      </w:pPr>
      <w:r>
        <w:rPr>
          <w:rFonts w:hint="eastAsia"/>
          <w:lang w:eastAsia="zh-CN"/>
        </w:rPr>
        <w:t xml:space="preserve">Specifically, </w:t>
      </w:r>
      <w:r w:rsidR="00471CB0">
        <w:rPr>
          <w:lang w:eastAsia="zh-CN"/>
        </w:rPr>
        <w:t>Data Consumer</w:t>
      </w:r>
      <w:r w:rsidR="009C3616">
        <w:rPr>
          <w:lang w:eastAsia="zh-CN"/>
        </w:rPr>
        <w:t>s</w:t>
      </w:r>
      <w:r w:rsidR="00471CB0">
        <w:t xml:space="preserve"> </w:t>
      </w:r>
      <w:r>
        <w:t>will</w:t>
      </w:r>
      <w:r>
        <w:rPr>
          <w:rFonts w:hint="eastAsia"/>
          <w:lang w:eastAsia="zh-CN"/>
        </w:rPr>
        <w:t xml:space="preserve">: </w:t>
      </w:r>
    </w:p>
    <w:p w14:paraId="23B0B4DE" w14:textId="77777777" w:rsidR="0035782A" w:rsidRPr="00FE282E" w:rsidRDefault="0035782A" w:rsidP="00C60086">
      <w:pPr>
        <w:pStyle w:val="ListParagraph"/>
        <w:numPr>
          <w:ilvl w:val="0"/>
          <w:numId w:val="4"/>
        </w:numPr>
        <w:jc w:val="left"/>
      </w:pPr>
      <w:r w:rsidRPr="00FE282E">
        <w:t xml:space="preserve">Search </w:t>
      </w:r>
      <w:r w:rsidR="00471CB0">
        <w:t xml:space="preserve">for the entire NGDS system utilizing </w:t>
      </w:r>
      <w:r w:rsidRPr="00FE282E">
        <w:t>the</w:t>
      </w:r>
      <w:r>
        <w:t xml:space="preserve"> </w:t>
      </w:r>
      <w:r w:rsidR="00471CB0">
        <w:t xml:space="preserve">federated </w:t>
      </w:r>
      <w:r>
        <w:t>NGDS</w:t>
      </w:r>
      <w:r w:rsidRPr="00FE282E">
        <w:t xml:space="preserve"> </w:t>
      </w:r>
      <w:r>
        <w:t>catalog</w:t>
      </w:r>
      <w:r w:rsidR="00471CB0">
        <w:t xml:space="preserve"> service</w:t>
      </w:r>
      <w:r>
        <w:t xml:space="preserve"> </w:t>
      </w:r>
      <w:r w:rsidR="00471CB0">
        <w:t>either via the</w:t>
      </w:r>
      <w:r>
        <w:t xml:space="preserve"> NGDS </w:t>
      </w:r>
      <w:proofErr w:type="spellStart"/>
      <w:r w:rsidR="00221C2B">
        <w:rPr>
          <w:rFonts w:hint="eastAsia"/>
          <w:lang w:eastAsia="zh-CN"/>
        </w:rPr>
        <w:t>WebApp</w:t>
      </w:r>
      <w:proofErr w:type="spellEnd"/>
      <w:r>
        <w:rPr>
          <w:rFonts w:hint="eastAsia"/>
          <w:lang w:eastAsia="zh-CN"/>
        </w:rPr>
        <w:t xml:space="preserve"> application</w:t>
      </w:r>
      <w:r>
        <w:rPr>
          <w:lang w:eastAsia="zh-CN"/>
        </w:rPr>
        <w:t xml:space="preserve">, </w:t>
      </w:r>
      <w:r w:rsidR="00471CB0">
        <w:rPr>
          <w:lang w:eastAsia="zh-CN"/>
        </w:rPr>
        <w:t xml:space="preserve">or </w:t>
      </w:r>
      <w:r>
        <w:rPr>
          <w:lang w:eastAsia="zh-CN"/>
        </w:rPr>
        <w:t>potentially</w:t>
      </w:r>
      <w:r>
        <w:t xml:space="preserve"> any other catalog search application that operates with NGDS search protocols and metadata interchange formats.</w:t>
      </w:r>
    </w:p>
    <w:p w14:paraId="23B0B4DF" w14:textId="77777777" w:rsidR="0035782A" w:rsidRPr="00FE282E" w:rsidRDefault="0035782A" w:rsidP="00C60086">
      <w:pPr>
        <w:pStyle w:val="ListParagraph"/>
        <w:numPr>
          <w:ilvl w:val="0"/>
          <w:numId w:val="4"/>
        </w:numPr>
        <w:jc w:val="left"/>
      </w:pPr>
      <w:r w:rsidRPr="00FE282E">
        <w:t>V</w:t>
      </w:r>
      <w:r>
        <w:t xml:space="preserve">isualize and explore data in map, text, or other graphic presentations (as prioritized by user </w:t>
      </w:r>
      <w:r>
        <w:rPr>
          <w:rFonts w:hint="eastAsia"/>
          <w:lang w:eastAsia="zh-CN"/>
        </w:rPr>
        <w:t>research findings</w:t>
      </w:r>
      <w:r>
        <w:t>).</w:t>
      </w:r>
    </w:p>
    <w:p w14:paraId="23B0B4E0" w14:textId="77777777" w:rsidR="0035782A" w:rsidRPr="00FE282E" w:rsidRDefault="0035782A" w:rsidP="00C60086">
      <w:pPr>
        <w:pStyle w:val="ListParagraph"/>
        <w:numPr>
          <w:ilvl w:val="0"/>
          <w:numId w:val="4"/>
        </w:numPr>
        <w:jc w:val="left"/>
      </w:pPr>
      <w:r>
        <w:t xml:space="preserve">Select and acquire </w:t>
      </w:r>
      <w:r w:rsidRPr="00FE282E">
        <w:t>data</w:t>
      </w:r>
      <w:r>
        <w:t xml:space="preserve"> via service interfaces using NGDS interchange formats</w:t>
      </w:r>
    </w:p>
    <w:p w14:paraId="23B0B4E1" w14:textId="77777777" w:rsidR="0035782A" w:rsidRDefault="0035782A" w:rsidP="00C60086">
      <w:pPr>
        <w:pStyle w:val="ListParagraph"/>
        <w:numPr>
          <w:ilvl w:val="0"/>
          <w:numId w:val="4"/>
        </w:numPr>
        <w:jc w:val="left"/>
      </w:pPr>
      <w:r>
        <w:t>Access</w:t>
      </w:r>
      <w:r w:rsidRPr="00FE282E">
        <w:t xml:space="preserve"> files</w:t>
      </w:r>
      <w:r>
        <w:t xml:space="preserve"> in NGDS data repositories</w:t>
      </w:r>
    </w:p>
    <w:p w14:paraId="23B0B4E2" w14:textId="77777777" w:rsidR="00471CB0" w:rsidRDefault="0035782A" w:rsidP="00C60086">
      <w:pPr>
        <w:pStyle w:val="ListParagraph"/>
        <w:numPr>
          <w:ilvl w:val="0"/>
          <w:numId w:val="4"/>
        </w:numPr>
        <w:jc w:val="left"/>
      </w:pPr>
      <w:r>
        <w:t xml:space="preserve">Save and </w:t>
      </w:r>
      <w:r w:rsidR="00471CB0">
        <w:t>re-</w:t>
      </w:r>
      <w:r>
        <w:t>load search queries</w:t>
      </w:r>
    </w:p>
    <w:p w14:paraId="23B0B4E3" w14:textId="77777777" w:rsidR="00471CB0" w:rsidRDefault="00471CB0" w:rsidP="00C60086">
      <w:pPr>
        <w:pStyle w:val="ListParagraph"/>
        <w:numPr>
          <w:ilvl w:val="0"/>
          <w:numId w:val="4"/>
        </w:numPr>
        <w:jc w:val="left"/>
      </w:pPr>
      <w:r w:rsidRPr="00471CB0">
        <w:t>Set filters to be notified as new data of interest is available via the system</w:t>
      </w:r>
    </w:p>
    <w:p w14:paraId="23B0B4E5" w14:textId="77777777" w:rsidR="00C17790" w:rsidRDefault="00C17790" w:rsidP="00C60086">
      <w:pPr>
        <w:pStyle w:val="Heading3"/>
        <w:jc w:val="left"/>
      </w:pPr>
      <w:bookmarkStart w:id="472" w:name="_Toc378836958"/>
      <w:bookmarkStart w:id="473" w:name="_Toc378852685"/>
      <w:r>
        <w:t>System Administrato</w:t>
      </w:r>
      <w:r w:rsidR="008A0BB2">
        <w:t>rs</w:t>
      </w:r>
      <w:bookmarkEnd w:id="472"/>
      <w:bookmarkEnd w:id="473"/>
    </w:p>
    <w:p w14:paraId="23B0B4EC" w14:textId="22CEB368" w:rsidR="00113A14" w:rsidRDefault="00113A14" w:rsidP="00C60086">
      <w:pPr>
        <w:jc w:val="left"/>
      </w:pPr>
      <w:r>
        <w:t xml:space="preserve">The system administrator is responsible for the administration of </w:t>
      </w:r>
      <w:r w:rsidR="001C236E">
        <w:t xml:space="preserve">system components. </w:t>
      </w:r>
      <w:r w:rsidR="006B4F26">
        <w:t>Node</w:t>
      </w:r>
      <w:r w:rsidR="001C236E">
        <w:t xml:space="preserve"> administrators are responsible for their own node (repository, </w:t>
      </w:r>
      <w:proofErr w:type="spellStart"/>
      <w:r w:rsidR="001C236E">
        <w:t>WebApp</w:t>
      </w:r>
      <w:proofErr w:type="spellEnd"/>
      <w:r w:rsidR="001C236E">
        <w:t xml:space="preserve"> and catalog), while the NGDS administrator is responsible for the whole NGDS set of nodes, and the federated catalog service. </w:t>
      </w:r>
      <w:r w:rsidR="00800A6D">
        <w:t xml:space="preserve"> </w:t>
      </w:r>
      <w:r>
        <w:t>The system administrator is also responsible for coordinating review and adoption of system protocols and interchange formats and for the registration of new interchange formats and associated schema.</w:t>
      </w:r>
    </w:p>
    <w:p w14:paraId="23B0B4ED" w14:textId="77777777" w:rsidR="00C17790" w:rsidRDefault="00C17790" w:rsidP="00C60086">
      <w:pPr>
        <w:pStyle w:val="Heading3"/>
        <w:jc w:val="left"/>
      </w:pPr>
      <w:bookmarkStart w:id="474" w:name="_Toc378836959"/>
      <w:bookmarkStart w:id="475" w:name="_Toc378852686"/>
      <w:r>
        <w:t>Software Developer Community</w:t>
      </w:r>
      <w:bookmarkEnd w:id="474"/>
      <w:bookmarkEnd w:id="475"/>
    </w:p>
    <w:p w14:paraId="23B0B4EE" w14:textId="3BA78BD3" w:rsidR="004719C8" w:rsidRDefault="003A4999" w:rsidP="00C60086">
      <w:pPr>
        <w:jc w:val="left"/>
      </w:pPr>
      <w:r>
        <w:t xml:space="preserve">Software developers </w:t>
      </w:r>
      <w:r w:rsidR="001C236E">
        <w:t>may</w:t>
      </w:r>
      <w:r>
        <w:t xml:space="preserve"> build applications that access NGDS resources using the protocols and standards outlined as part of the system architecture. </w:t>
      </w:r>
      <w:bookmarkStart w:id="476" w:name="_Toc267919325"/>
      <w:bookmarkStart w:id="477" w:name="_Ref267994752"/>
    </w:p>
    <w:p w14:paraId="23B0C678" w14:textId="77777777" w:rsidR="00BF036B" w:rsidRPr="00FE282E" w:rsidRDefault="00B10F46" w:rsidP="00C60086">
      <w:pPr>
        <w:pStyle w:val="Heading1"/>
        <w:jc w:val="left"/>
      </w:pPr>
      <w:bookmarkStart w:id="478" w:name="_Toc378850155"/>
      <w:bookmarkStart w:id="479" w:name="_Toc378852687"/>
      <w:bookmarkStart w:id="480" w:name="_Toc378850156"/>
      <w:bookmarkStart w:id="481" w:name="_Toc378852688"/>
      <w:bookmarkStart w:id="482" w:name="_Toc378850157"/>
      <w:bookmarkStart w:id="483" w:name="_Toc378852689"/>
      <w:bookmarkStart w:id="484" w:name="_Toc378850158"/>
      <w:bookmarkStart w:id="485" w:name="_Toc378852690"/>
      <w:bookmarkStart w:id="486" w:name="_Toc378850159"/>
      <w:bookmarkStart w:id="487" w:name="_Toc378852691"/>
      <w:bookmarkStart w:id="488" w:name="_Toc378850160"/>
      <w:bookmarkStart w:id="489" w:name="_Toc378852692"/>
      <w:bookmarkStart w:id="490" w:name="_Toc378850161"/>
      <w:bookmarkStart w:id="491" w:name="_Toc378852693"/>
      <w:bookmarkStart w:id="492" w:name="_Toc378833350"/>
      <w:bookmarkStart w:id="493" w:name="_Toc378835368"/>
      <w:bookmarkStart w:id="494" w:name="_Toc378835632"/>
      <w:bookmarkStart w:id="495" w:name="_Toc378835901"/>
      <w:bookmarkStart w:id="496" w:name="_Toc378836170"/>
      <w:bookmarkStart w:id="497" w:name="_Toc378836439"/>
      <w:bookmarkStart w:id="498" w:name="_Toc378836701"/>
      <w:bookmarkStart w:id="499" w:name="_Toc378836961"/>
      <w:bookmarkStart w:id="500" w:name="_Toc378837329"/>
      <w:bookmarkStart w:id="501" w:name="_Toc378837697"/>
      <w:bookmarkStart w:id="502" w:name="_Toc378838116"/>
      <w:bookmarkStart w:id="503" w:name="_Toc378838535"/>
      <w:bookmarkStart w:id="504" w:name="_Toc378838944"/>
      <w:bookmarkStart w:id="505" w:name="_Toc378839360"/>
      <w:bookmarkStart w:id="506" w:name="_Toc378840378"/>
      <w:bookmarkStart w:id="507" w:name="_Toc378844262"/>
      <w:bookmarkStart w:id="508" w:name="_Toc378845566"/>
      <w:bookmarkStart w:id="509" w:name="_Toc378846197"/>
      <w:bookmarkStart w:id="510" w:name="_Toc378833351"/>
      <w:bookmarkStart w:id="511" w:name="_Toc378835369"/>
      <w:bookmarkStart w:id="512" w:name="_Toc378835633"/>
      <w:bookmarkStart w:id="513" w:name="_Toc378835902"/>
      <w:bookmarkStart w:id="514" w:name="_Toc378836171"/>
      <w:bookmarkStart w:id="515" w:name="_Toc378836440"/>
      <w:bookmarkStart w:id="516" w:name="_Toc378836702"/>
      <w:bookmarkStart w:id="517" w:name="_Toc378836962"/>
      <w:bookmarkStart w:id="518" w:name="_Toc378837330"/>
      <w:bookmarkStart w:id="519" w:name="_Toc378837698"/>
      <w:bookmarkStart w:id="520" w:name="_Toc378838117"/>
      <w:bookmarkStart w:id="521" w:name="_Toc378838536"/>
      <w:bookmarkStart w:id="522" w:name="_Toc378838945"/>
      <w:bookmarkStart w:id="523" w:name="_Toc378839361"/>
      <w:bookmarkStart w:id="524" w:name="_Toc378840379"/>
      <w:bookmarkStart w:id="525" w:name="_Toc378844263"/>
      <w:bookmarkStart w:id="526" w:name="_Toc378845567"/>
      <w:bookmarkStart w:id="527" w:name="_Toc378846198"/>
      <w:bookmarkStart w:id="528" w:name="_Toc378833352"/>
      <w:bookmarkStart w:id="529" w:name="_Toc378835370"/>
      <w:bookmarkStart w:id="530" w:name="_Toc378835634"/>
      <w:bookmarkStart w:id="531" w:name="_Toc378835903"/>
      <w:bookmarkStart w:id="532" w:name="_Toc378836172"/>
      <w:bookmarkStart w:id="533" w:name="_Toc378836441"/>
      <w:bookmarkStart w:id="534" w:name="_Toc378836703"/>
      <w:bookmarkStart w:id="535" w:name="_Toc378836963"/>
      <w:bookmarkStart w:id="536" w:name="_Toc378837331"/>
      <w:bookmarkStart w:id="537" w:name="_Toc378837699"/>
      <w:bookmarkStart w:id="538" w:name="_Toc378838118"/>
      <w:bookmarkStart w:id="539" w:name="_Toc378838537"/>
      <w:bookmarkStart w:id="540" w:name="_Toc378838946"/>
      <w:bookmarkStart w:id="541" w:name="_Toc378839362"/>
      <w:bookmarkStart w:id="542" w:name="_Toc378840380"/>
      <w:bookmarkStart w:id="543" w:name="_Toc378844264"/>
      <w:bookmarkStart w:id="544" w:name="_Toc378845568"/>
      <w:bookmarkStart w:id="545" w:name="_Toc378846199"/>
      <w:bookmarkStart w:id="546" w:name="_Toc378850162"/>
      <w:bookmarkStart w:id="547" w:name="_Toc378852694"/>
      <w:bookmarkStart w:id="548" w:name="_Toc378850163"/>
      <w:bookmarkStart w:id="549" w:name="_Toc378852695"/>
      <w:bookmarkStart w:id="550" w:name="_Toc378850164"/>
      <w:bookmarkStart w:id="551" w:name="_Toc378852696"/>
      <w:bookmarkStart w:id="552" w:name="_Toc378850165"/>
      <w:bookmarkStart w:id="553" w:name="_Toc378852697"/>
      <w:bookmarkStart w:id="554" w:name="_Toc378839366"/>
      <w:bookmarkStart w:id="555" w:name="_Toc378840384"/>
      <w:bookmarkStart w:id="556" w:name="_Toc378844268"/>
      <w:bookmarkStart w:id="557" w:name="_Toc378845572"/>
      <w:bookmarkStart w:id="558" w:name="_Toc378846203"/>
      <w:bookmarkStart w:id="559" w:name="_Toc378839368"/>
      <w:bookmarkStart w:id="560" w:name="_Toc378840386"/>
      <w:bookmarkStart w:id="561" w:name="_Toc378844270"/>
      <w:bookmarkStart w:id="562" w:name="_Toc378845574"/>
      <w:bookmarkStart w:id="563" w:name="_Toc378846205"/>
      <w:bookmarkStart w:id="564" w:name="_Toc378839369"/>
      <w:bookmarkStart w:id="565" w:name="_Toc378840387"/>
      <w:bookmarkStart w:id="566" w:name="_Toc378844271"/>
      <w:bookmarkStart w:id="567" w:name="_Toc378845575"/>
      <w:bookmarkStart w:id="568" w:name="_Toc378846206"/>
      <w:bookmarkStart w:id="569" w:name="_Toc378839370"/>
      <w:bookmarkStart w:id="570" w:name="_Toc378840388"/>
      <w:bookmarkStart w:id="571" w:name="_Toc378844272"/>
      <w:bookmarkStart w:id="572" w:name="_Toc378845576"/>
      <w:bookmarkStart w:id="573" w:name="_Toc378846207"/>
      <w:bookmarkStart w:id="574" w:name="_Toc378839371"/>
      <w:bookmarkStart w:id="575" w:name="_Toc378840389"/>
      <w:bookmarkStart w:id="576" w:name="_Toc378844273"/>
      <w:bookmarkStart w:id="577" w:name="_Toc378845577"/>
      <w:bookmarkStart w:id="578" w:name="_Toc378846208"/>
      <w:bookmarkStart w:id="579" w:name="_Toc378839372"/>
      <w:bookmarkStart w:id="580" w:name="_Toc378840390"/>
      <w:bookmarkStart w:id="581" w:name="_Toc378844274"/>
      <w:bookmarkStart w:id="582" w:name="_Toc378845578"/>
      <w:bookmarkStart w:id="583" w:name="_Toc378846209"/>
      <w:bookmarkStart w:id="584" w:name="_Toc378839373"/>
      <w:bookmarkStart w:id="585" w:name="_Toc378840391"/>
      <w:bookmarkStart w:id="586" w:name="_Toc378844275"/>
      <w:bookmarkStart w:id="587" w:name="_Toc378845579"/>
      <w:bookmarkStart w:id="588" w:name="_Toc378846210"/>
      <w:bookmarkStart w:id="589" w:name="_Toc378839375"/>
      <w:bookmarkStart w:id="590" w:name="_Toc378840393"/>
      <w:bookmarkStart w:id="591" w:name="_Toc378844277"/>
      <w:bookmarkStart w:id="592" w:name="_Toc378845581"/>
      <w:bookmarkStart w:id="593" w:name="_Toc378846212"/>
      <w:bookmarkStart w:id="594" w:name="_Toc378839376"/>
      <w:bookmarkStart w:id="595" w:name="_Toc378840394"/>
      <w:bookmarkStart w:id="596" w:name="_Toc378844278"/>
      <w:bookmarkStart w:id="597" w:name="_Toc378845582"/>
      <w:bookmarkStart w:id="598" w:name="_Toc378846213"/>
      <w:bookmarkStart w:id="599" w:name="_Toc378850166"/>
      <w:bookmarkStart w:id="600" w:name="_Toc378852698"/>
      <w:bookmarkStart w:id="601" w:name="_Toc378850167"/>
      <w:bookmarkStart w:id="602" w:name="_Toc378852699"/>
      <w:bookmarkStart w:id="603" w:name="_Toc378850168"/>
      <w:bookmarkStart w:id="604" w:name="_Toc378852700"/>
      <w:bookmarkStart w:id="605" w:name="_Toc378833357"/>
      <w:bookmarkStart w:id="606" w:name="_Toc378835375"/>
      <w:bookmarkStart w:id="607" w:name="_Toc378835639"/>
      <w:bookmarkStart w:id="608" w:name="_Toc378835908"/>
      <w:bookmarkStart w:id="609" w:name="_Toc378836177"/>
      <w:bookmarkStart w:id="610" w:name="_Toc378836446"/>
      <w:bookmarkStart w:id="611" w:name="_Toc378836708"/>
      <w:bookmarkStart w:id="612" w:name="_Toc378836968"/>
      <w:bookmarkStart w:id="613" w:name="_Toc378837336"/>
      <w:bookmarkStart w:id="614" w:name="_Toc378837704"/>
      <w:bookmarkStart w:id="615" w:name="_Toc378838123"/>
      <w:bookmarkStart w:id="616" w:name="_Toc378838540"/>
      <w:bookmarkStart w:id="617" w:name="_Toc378838949"/>
      <w:bookmarkStart w:id="618" w:name="_Toc378839378"/>
      <w:bookmarkStart w:id="619" w:name="_Toc378840396"/>
      <w:bookmarkStart w:id="620" w:name="_Toc378844280"/>
      <w:bookmarkStart w:id="621" w:name="_Toc378845584"/>
      <w:bookmarkStart w:id="622" w:name="_Toc378846215"/>
      <w:bookmarkStart w:id="623" w:name="_Toc378833358"/>
      <w:bookmarkStart w:id="624" w:name="_Toc378835376"/>
      <w:bookmarkStart w:id="625" w:name="_Toc378835640"/>
      <w:bookmarkStart w:id="626" w:name="_Toc378835909"/>
      <w:bookmarkStart w:id="627" w:name="_Toc378836178"/>
      <w:bookmarkStart w:id="628" w:name="_Toc378836447"/>
      <w:bookmarkStart w:id="629" w:name="_Toc378836709"/>
      <w:bookmarkStart w:id="630" w:name="_Toc378836969"/>
      <w:bookmarkStart w:id="631" w:name="_Toc378837337"/>
      <w:bookmarkStart w:id="632" w:name="_Toc378837705"/>
      <w:bookmarkStart w:id="633" w:name="_Toc378838124"/>
      <w:bookmarkStart w:id="634" w:name="_Toc378838541"/>
      <w:bookmarkStart w:id="635" w:name="_Toc378838950"/>
      <w:bookmarkStart w:id="636" w:name="_Toc378839379"/>
      <w:bookmarkStart w:id="637" w:name="_Toc378840397"/>
      <w:bookmarkStart w:id="638" w:name="_Toc378844281"/>
      <w:bookmarkStart w:id="639" w:name="_Toc378845585"/>
      <w:bookmarkStart w:id="640" w:name="_Toc378846216"/>
      <w:bookmarkStart w:id="641" w:name="_Toc378833359"/>
      <w:bookmarkStart w:id="642" w:name="_Toc378835377"/>
      <w:bookmarkStart w:id="643" w:name="_Toc378835641"/>
      <w:bookmarkStart w:id="644" w:name="_Toc378835910"/>
      <w:bookmarkStart w:id="645" w:name="_Toc378836179"/>
      <w:bookmarkStart w:id="646" w:name="_Toc378836448"/>
      <w:bookmarkStart w:id="647" w:name="_Toc378836710"/>
      <w:bookmarkStart w:id="648" w:name="_Toc378836970"/>
      <w:bookmarkStart w:id="649" w:name="_Toc378837338"/>
      <w:bookmarkStart w:id="650" w:name="_Toc378837706"/>
      <w:bookmarkStart w:id="651" w:name="_Toc378838125"/>
      <w:bookmarkStart w:id="652" w:name="_Toc378838542"/>
      <w:bookmarkStart w:id="653" w:name="_Toc378838951"/>
      <w:bookmarkStart w:id="654" w:name="_Toc378839380"/>
      <w:bookmarkStart w:id="655" w:name="_Toc378840398"/>
      <w:bookmarkStart w:id="656" w:name="_Toc378844282"/>
      <w:bookmarkStart w:id="657" w:name="_Toc378845586"/>
      <w:bookmarkStart w:id="658" w:name="_Toc378846217"/>
      <w:bookmarkStart w:id="659" w:name="_Toc378833360"/>
      <w:bookmarkStart w:id="660" w:name="_Toc378835378"/>
      <w:bookmarkStart w:id="661" w:name="_Toc378835642"/>
      <w:bookmarkStart w:id="662" w:name="_Toc378835911"/>
      <w:bookmarkStart w:id="663" w:name="_Toc378836180"/>
      <w:bookmarkStart w:id="664" w:name="_Toc378836449"/>
      <w:bookmarkStart w:id="665" w:name="_Toc378836711"/>
      <w:bookmarkStart w:id="666" w:name="_Toc378836971"/>
      <w:bookmarkStart w:id="667" w:name="_Toc378837339"/>
      <w:bookmarkStart w:id="668" w:name="_Toc378837707"/>
      <w:bookmarkStart w:id="669" w:name="_Toc378838126"/>
      <w:bookmarkStart w:id="670" w:name="_Toc378838543"/>
      <w:bookmarkStart w:id="671" w:name="_Toc378838952"/>
      <w:bookmarkStart w:id="672" w:name="_Toc378839381"/>
      <w:bookmarkStart w:id="673" w:name="_Toc378840399"/>
      <w:bookmarkStart w:id="674" w:name="_Toc378844283"/>
      <w:bookmarkStart w:id="675" w:name="_Toc378845587"/>
      <w:bookmarkStart w:id="676" w:name="_Toc378846218"/>
      <w:bookmarkStart w:id="677" w:name="_Toc378850169"/>
      <w:bookmarkStart w:id="678" w:name="_Toc378852701"/>
      <w:bookmarkStart w:id="679" w:name="_TOC17387"/>
      <w:bookmarkStart w:id="680" w:name="_Toc378850170"/>
      <w:bookmarkStart w:id="681" w:name="_Toc378852702"/>
      <w:bookmarkStart w:id="682" w:name="_Toc378850229"/>
      <w:bookmarkStart w:id="683" w:name="_Toc378852761"/>
      <w:bookmarkStart w:id="684" w:name="_Toc378850244"/>
      <w:bookmarkStart w:id="685" w:name="_Toc378852776"/>
      <w:bookmarkStart w:id="686" w:name="_Toc378850245"/>
      <w:bookmarkStart w:id="687" w:name="_Toc378852777"/>
      <w:bookmarkStart w:id="688" w:name="_Toc378850298"/>
      <w:bookmarkStart w:id="689" w:name="_Toc378852830"/>
      <w:bookmarkStart w:id="690" w:name="_Toc378850311"/>
      <w:bookmarkStart w:id="691" w:name="_Toc378852843"/>
      <w:bookmarkStart w:id="692" w:name="_Toc378850362"/>
      <w:bookmarkStart w:id="693" w:name="_Toc378852894"/>
      <w:bookmarkStart w:id="694" w:name="_Toc378850368"/>
      <w:bookmarkStart w:id="695" w:name="_Toc378852900"/>
      <w:bookmarkStart w:id="696" w:name="_Toc378850369"/>
      <w:bookmarkStart w:id="697" w:name="_Toc378852901"/>
      <w:bookmarkStart w:id="698" w:name="_Toc378850370"/>
      <w:bookmarkStart w:id="699" w:name="_Toc378852902"/>
      <w:bookmarkStart w:id="700" w:name="_Toc378850425"/>
      <w:bookmarkStart w:id="701" w:name="_Toc378852957"/>
      <w:bookmarkStart w:id="702" w:name="_Toc378850442"/>
      <w:bookmarkStart w:id="703" w:name="_Toc378852974"/>
      <w:bookmarkStart w:id="704" w:name="_Toc378850443"/>
      <w:bookmarkStart w:id="705" w:name="_Toc378852975"/>
      <w:bookmarkStart w:id="706" w:name="_Toc378850494"/>
      <w:bookmarkStart w:id="707" w:name="_Toc378853026"/>
      <w:bookmarkStart w:id="708" w:name="_Toc378850506"/>
      <w:bookmarkStart w:id="709" w:name="_Toc378853038"/>
      <w:bookmarkStart w:id="710" w:name="_Toc378850553"/>
      <w:bookmarkStart w:id="711" w:name="_Toc378853085"/>
      <w:bookmarkStart w:id="712" w:name="_Toc378850556"/>
      <w:bookmarkStart w:id="713" w:name="_Toc378853088"/>
      <w:bookmarkStart w:id="714" w:name="_Toc378850590"/>
      <w:bookmarkStart w:id="715" w:name="_Toc378853122"/>
      <w:bookmarkStart w:id="716" w:name="_Toc378850602"/>
      <w:bookmarkStart w:id="717" w:name="_Toc378853134"/>
      <w:bookmarkStart w:id="718" w:name="_Toc378850603"/>
      <w:bookmarkStart w:id="719" w:name="_Toc378853135"/>
      <w:bookmarkStart w:id="720" w:name="_Toc378850604"/>
      <w:bookmarkStart w:id="721" w:name="_Toc378853136"/>
      <w:bookmarkStart w:id="722" w:name="_Toc378850605"/>
      <w:bookmarkStart w:id="723" w:name="_Toc378853137"/>
      <w:bookmarkStart w:id="724" w:name="_Toc378850642"/>
      <w:bookmarkStart w:id="725" w:name="_Toc378853174"/>
      <w:bookmarkStart w:id="726" w:name="_Toc378850645"/>
      <w:bookmarkStart w:id="727" w:name="_Toc378853177"/>
      <w:bookmarkStart w:id="728" w:name="_Toc378850646"/>
      <w:bookmarkStart w:id="729" w:name="_Toc378853178"/>
      <w:bookmarkStart w:id="730" w:name="_Toc378850647"/>
      <w:bookmarkStart w:id="731" w:name="_Toc378853179"/>
      <w:bookmarkStart w:id="732" w:name="_Toc378850648"/>
      <w:bookmarkStart w:id="733" w:name="_Toc378853180"/>
      <w:bookmarkStart w:id="734" w:name="_Toc378850688"/>
      <w:bookmarkStart w:id="735" w:name="_Toc378853220"/>
      <w:bookmarkStart w:id="736" w:name="_Toc378850691"/>
      <w:bookmarkStart w:id="737" w:name="_Toc378853223"/>
      <w:bookmarkStart w:id="738" w:name="_Toc378850732"/>
      <w:bookmarkStart w:id="739" w:name="_Toc378853264"/>
      <w:bookmarkStart w:id="740" w:name="_Toc378850774"/>
      <w:bookmarkStart w:id="741" w:name="_Toc378853306"/>
      <w:bookmarkStart w:id="742" w:name="_Toc378850808"/>
      <w:bookmarkStart w:id="743" w:name="_Toc378853340"/>
      <w:bookmarkStart w:id="744" w:name="_Toc378850844"/>
      <w:bookmarkStart w:id="745" w:name="_Toc378853376"/>
      <w:bookmarkStart w:id="746" w:name="_Toc378850891"/>
      <w:bookmarkStart w:id="747" w:name="_Toc378853423"/>
      <w:bookmarkStart w:id="748" w:name="_Toc378850931"/>
      <w:bookmarkStart w:id="749" w:name="_Toc378853463"/>
      <w:bookmarkStart w:id="750" w:name="_Toc378850947"/>
      <w:bookmarkStart w:id="751" w:name="_Toc378853479"/>
      <w:bookmarkStart w:id="752" w:name="_Toc378850982"/>
      <w:bookmarkStart w:id="753" w:name="_Toc378853514"/>
      <w:bookmarkStart w:id="754" w:name="_Toc378850988"/>
      <w:bookmarkStart w:id="755" w:name="_Toc378853520"/>
      <w:bookmarkStart w:id="756" w:name="_Toc378833378"/>
      <w:bookmarkStart w:id="757" w:name="_Toc378835396"/>
      <w:bookmarkStart w:id="758" w:name="_Toc378835660"/>
      <w:bookmarkStart w:id="759" w:name="_Toc378835929"/>
      <w:bookmarkStart w:id="760" w:name="_Toc378836198"/>
      <w:bookmarkStart w:id="761" w:name="_Toc378836467"/>
      <w:bookmarkStart w:id="762" w:name="_Toc378836729"/>
      <w:bookmarkStart w:id="763" w:name="_Toc378836989"/>
      <w:bookmarkStart w:id="764" w:name="_Toc378837357"/>
      <w:bookmarkStart w:id="765" w:name="_Toc378837742"/>
      <w:bookmarkStart w:id="766" w:name="_Toc378838161"/>
      <w:bookmarkStart w:id="767" w:name="_Toc378838577"/>
      <w:bookmarkStart w:id="768" w:name="_Toc378838986"/>
      <w:bookmarkStart w:id="769" w:name="_Toc378839415"/>
      <w:bookmarkStart w:id="770" w:name="_Toc378840433"/>
      <w:bookmarkStart w:id="771" w:name="_Toc378844317"/>
      <w:bookmarkStart w:id="772" w:name="_Toc378845621"/>
      <w:bookmarkStart w:id="773" w:name="_Toc378846252"/>
      <w:bookmarkStart w:id="774" w:name="_Toc378851022"/>
      <w:bookmarkStart w:id="775" w:name="_Toc378853554"/>
      <w:bookmarkStart w:id="776" w:name="_Toc378851023"/>
      <w:bookmarkStart w:id="777" w:name="_Toc378853555"/>
      <w:bookmarkStart w:id="778" w:name="_Toc378851024"/>
      <w:bookmarkStart w:id="779" w:name="_Toc378853556"/>
      <w:bookmarkStart w:id="780" w:name="_Toc378851025"/>
      <w:bookmarkStart w:id="781" w:name="_Toc378853557"/>
      <w:bookmarkStart w:id="782" w:name="_Toc378851067"/>
      <w:bookmarkStart w:id="783" w:name="_Toc378853599"/>
      <w:bookmarkStart w:id="784" w:name="_Toc378851070"/>
      <w:bookmarkStart w:id="785" w:name="_Toc378853602"/>
      <w:bookmarkStart w:id="786" w:name="_Toc378851127"/>
      <w:bookmarkStart w:id="787" w:name="_Toc378853659"/>
      <w:bookmarkStart w:id="788" w:name="_Toc378851130"/>
      <w:bookmarkStart w:id="789" w:name="_Toc378853662"/>
      <w:bookmarkStart w:id="790" w:name="_Toc378851185"/>
      <w:bookmarkStart w:id="791" w:name="_Toc378853717"/>
      <w:bookmarkStart w:id="792" w:name="_Toc378851225"/>
      <w:bookmarkStart w:id="793" w:name="_Toc378853757"/>
      <w:bookmarkStart w:id="794" w:name="_Toc378851267"/>
      <w:bookmarkStart w:id="795" w:name="_Toc378853799"/>
      <w:bookmarkStart w:id="796" w:name="_Toc378851268"/>
      <w:bookmarkStart w:id="797" w:name="_Toc378853800"/>
      <w:bookmarkStart w:id="798" w:name="_Toc378851317"/>
      <w:bookmarkStart w:id="799" w:name="_Toc378853849"/>
      <w:bookmarkStart w:id="800" w:name="_Toc378851348"/>
      <w:bookmarkStart w:id="801" w:name="_Toc378853880"/>
      <w:bookmarkStart w:id="802" w:name="_Toc378851349"/>
      <w:bookmarkStart w:id="803" w:name="_Toc378853881"/>
      <w:bookmarkStart w:id="804" w:name="_Toc378851350"/>
      <w:bookmarkStart w:id="805" w:name="_Toc378853882"/>
      <w:bookmarkStart w:id="806" w:name="_Toc378851390"/>
      <w:bookmarkStart w:id="807" w:name="_Toc378853922"/>
      <w:bookmarkStart w:id="808" w:name="_Toc378851393"/>
      <w:bookmarkStart w:id="809" w:name="_Toc378853925"/>
      <w:bookmarkStart w:id="810" w:name="_Toc378851394"/>
      <w:bookmarkStart w:id="811" w:name="_Toc378853926"/>
      <w:bookmarkStart w:id="812" w:name="_Toc378851395"/>
      <w:bookmarkStart w:id="813" w:name="_Toc378853927"/>
      <w:bookmarkStart w:id="814" w:name="_Toc378851428"/>
      <w:bookmarkStart w:id="815" w:name="_Toc378853960"/>
      <w:bookmarkStart w:id="816" w:name="_Toc378851431"/>
      <w:bookmarkStart w:id="817" w:name="_Toc378853963"/>
      <w:bookmarkStart w:id="818" w:name="_Toc378851464"/>
      <w:bookmarkStart w:id="819" w:name="_Toc378853996"/>
      <w:bookmarkStart w:id="820" w:name="_Toc378851465"/>
      <w:bookmarkStart w:id="821" w:name="_Toc378853997"/>
      <w:bookmarkStart w:id="822" w:name="_Toc378851466"/>
      <w:bookmarkStart w:id="823" w:name="_Toc378853998"/>
      <w:bookmarkStart w:id="824" w:name="_Toc378851467"/>
      <w:bookmarkStart w:id="825" w:name="_Toc378853999"/>
      <w:bookmarkStart w:id="826" w:name="_Toc378851468"/>
      <w:bookmarkStart w:id="827" w:name="_Toc378854000"/>
      <w:bookmarkStart w:id="828" w:name="_Toc378851469"/>
      <w:bookmarkStart w:id="829" w:name="_Toc378854001"/>
      <w:bookmarkStart w:id="830" w:name="_Toc378851512"/>
      <w:bookmarkStart w:id="831" w:name="_Toc378854044"/>
      <w:bookmarkStart w:id="832" w:name="_Toc378851515"/>
      <w:bookmarkStart w:id="833" w:name="_Toc378854047"/>
      <w:bookmarkStart w:id="834" w:name="_Toc378851516"/>
      <w:bookmarkStart w:id="835" w:name="_Toc378854048"/>
      <w:bookmarkStart w:id="836" w:name="_Toc378851517"/>
      <w:bookmarkStart w:id="837" w:name="_Toc378854049"/>
      <w:bookmarkStart w:id="838" w:name="_Toc378851518"/>
      <w:bookmarkStart w:id="839" w:name="_Toc378854050"/>
      <w:bookmarkStart w:id="840" w:name="_Toc378835411"/>
      <w:bookmarkStart w:id="841" w:name="_Toc378835675"/>
      <w:bookmarkStart w:id="842" w:name="_Toc378835944"/>
      <w:bookmarkStart w:id="843" w:name="_Toc378836213"/>
      <w:bookmarkStart w:id="844" w:name="_Toc378836482"/>
      <w:bookmarkStart w:id="845" w:name="_Toc378836744"/>
      <w:bookmarkStart w:id="846" w:name="_Toc378837004"/>
      <w:bookmarkStart w:id="847" w:name="_Toc378837372"/>
      <w:bookmarkStart w:id="848" w:name="_Toc378837769"/>
      <w:bookmarkStart w:id="849" w:name="_Toc378838188"/>
      <w:bookmarkStart w:id="850" w:name="_Toc378838602"/>
      <w:bookmarkStart w:id="851" w:name="_Toc378839011"/>
      <w:bookmarkStart w:id="852" w:name="_Toc378839440"/>
      <w:bookmarkStart w:id="853" w:name="_Toc378840458"/>
      <w:bookmarkStart w:id="854" w:name="_Toc378844342"/>
      <w:bookmarkStart w:id="855" w:name="_Toc378845646"/>
      <w:bookmarkStart w:id="856" w:name="_Toc378846277"/>
      <w:bookmarkStart w:id="857" w:name="_Toc378851550"/>
      <w:bookmarkStart w:id="858" w:name="_Toc378854082"/>
      <w:bookmarkStart w:id="859" w:name="_Toc378851551"/>
      <w:bookmarkStart w:id="860" w:name="_Toc378854083"/>
      <w:bookmarkStart w:id="861" w:name="_Toc378851552"/>
      <w:bookmarkStart w:id="862" w:name="_Toc378854084"/>
      <w:bookmarkStart w:id="863" w:name="_Toc378851553"/>
      <w:bookmarkStart w:id="864" w:name="_Toc378854085"/>
      <w:bookmarkStart w:id="865" w:name="_Toc378851554"/>
      <w:bookmarkStart w:id="866" w:name="_Toc378854086"/>
      <w:bookmarkStart w:id="867" w:name="_Toc378851555"/>
      <w:bookmarkStart w:id="868" w:name="_Toc378854087"/>
      <w:bookmarkStart w:id="869" w:name="_Toc378851556"/>
      <w:bookmarkStart w:id="870" w:name="_Toc378854088"/>
      <w:bookmarkStart w:id="871" w:name="_Toc378851598"/>
      <w:bookmarkStart w:id="872" w:name="_Toc378854130"/>
      <w:bookmarkStart w:id="873" w:name="_Toc378851604"/>
      <w:bookmarkStart w:id="874" w:name="_Toc378854136"/>
      <w:bookmarkStart w:id="875" w:name="_Toc378851643"/>
      <w:bookmarkStart w:id="876" w:name="_Toc378854175"/>
      <w:bookmarkStart w:id="877" w:name="_Toc378851646"/>
      <w:bookmarkStart w:id="878" w:name="_Toc378854178"/>
      <w:bookmarkStart w:id="879" w:name="_Toc378851685"/>
      <w:bookmarkStart w:id="880" w:name="_Toc378854217"/>
      <w:bookmarkStart w:id="881" w:name="_Toc378851724"/>
      <w:bookmarkStart w:id="882" w:name="_Toc378854256"/>
      <w:bookmarkStart w:id="883" w:name="_Toc378851727"/>
      <w:bookmarkStart w:id="884" w:name="_Toc378854259"/>
      <w:bookmarkStart w:id="885" w:name="_Toc378851760"/>
      <w:bookmarkStart w:id="886" w:name="_Toc378854292"/>
      <w:bookmarkStart w:id="887" w:name="_Toc378851763"/>
      <w:bookmarkStart w:id="888" w:name="_Toc378854295"/>
      <w:bookmarkStart w:id="889" w:name="_Toc378851803"/>
      <w:bookmarkStart w:id="890" w:name="_Toc378854335"/>
      <w:bookmarkStart w:id="891" w:name="_Toc378851806"/>
      <w:bookmarkStart w:id="892" w:name="_Toc378854338"/>
      <w:bookmarkStart w:id="893" w:name="_Toc378851839"/>
      <w:bookmarkStart w:id="894" w:name="_Toc378854371"/>
      <w:bookmarkStart w:id="895" w:name="_Toc378851840"/>
      <w:bookmarkStart w:id="896" w:name="_Toc378854372"/>
      <w:bookmarkStart w:id="897" w:name="_Toc378851841"/>
      <w:bookmarkStart w:id="898" w:name="_Toc378854373"/>
      <w:bookmarkStart w:id="899" w:name="_Toc378851842"/>
      <w:bookmarkStart w:id="900" w:name="_Toc378854374"/>
      <w:bookmarkStart w:id="901" w:name="_Toc378851843"/>
      <w:bookmarkStart w:id="902" w:name="_Toc378854375"/>
      <w:bookmarkStart w:id="903" w:name="_Toc378851876"/>
      <w:bookmarkStart w:id="904" w:name="_Toc378854408"/>
      <w:bookmarkStart w:id="905" w:name="_Toc378851910"/>
      <w:bookmarkStart w:id="906" w:name="_Toc378854442"/>
      <w:bookmarkStart w:id="907" w:name="_Toc378851922"/>
      <w:bookmarkStart w:id="908" w:name="_Toc378854454"/>
      <w:bookmarkStart w:id="909" w:name="_Toc378851973"/>
      <w:bookmarkStart w:id="910" w:name="_Toc378854505"/>
      <w:bookmarkStart w:id="911" w:name="_Toc378852029"/>
      <w:bookmarkStart w:id="912" w:name="_Toc378854561"/>
      <w:bookmarkStart w:id="913" w:name="_Toc378852032"/>
      <w:bookmarkStart w:id="914" w:name="_Toc378854564"/>
      <w:bookmarkStart w:id="915" w:name="_Toc378852035"/>
      <w:bookmarkStart w:id="916" w:name="_Toc378854567"/>
      <w:bookmarkStart w:id="917" w:name="_Toc378852069"/>
      <w:bookmarkStart w:id="918" w:name="_Toc378854601"/>
      <w:bookmarkStart w:id="919" w:name="_Toc378852081"/>
      <w:bookmarkStart w:id="920" w:name="_Toc378854613"/>
      <w:bookmarkStart w:id="921" w:name="_Toc378852082"/>
      <w:bookmarkStart w:id="922" w:name="_Toc378854614"/>
      <w:bookmarkStart w:id="923" w:name="_Toc378852144"/>
      <w:bookmarkStart w:id="924" w:name="_Toc378854676"/>
      <w:bookmarkStart w:id="925" w:name="_Toc378852145"/>
      <w:bookmarkStart w:id="926" w:name="_Toc378854677"/>
      <w:bookmarkStart w:id="927" w:name="_Toc378852182"/>
      <w:bookmarkStart w:id="928" w:name="_Toc378854714"/>
      <w:bookmarkStart w:id="929" w:name="_Toc378852183"/>
      <w:bookmarkStart w:id="930" w:name="_Toc378854715"/>
      <w:bookmarkStart w:id="931" w:name="_Toc378852234"/>
      <w:bookmarkStart w:id="932" w:name="_Toc378854766"/>
      <w:bookmarkStart w:id="933" w:name="_Toc378835421"/>
      <w:bookmarkStart w:id="934" w:name="_Toc378835685"/>
      <w:bookmarkStart w:id="935" w:name="_Toc378835954"/>
      <w:bookmarkStart w:id="936" w:name="_Toc378836223"/>
      <w:bookmarkStart w:id="937" w:name="_Toc378836492"/>
      <w:bookmarkStart w:id="938" w:name="_Toc378836754"/>
      <w:bookmarkStart w:id="939" w:name="_Toc378837014"/>
      <w:bookmarkStart w:id="940" w:name="_Toc378837382"/>
      <w:bookmarkStart w:id="941" w:name="_Toc378837794"/>
      <w:bookmarkStart w:id="942" w:name="_Toc378838213"/>
      <w:bookmarkStart w:id="943" w:name="_Toc378838624"/>
      <w:bookmarkStart w:id="944" w:name="_Toc378839033"/>
      <w:bookmarkStart w:id="945" w:name="_Toc378839462"/>
      <w:bookmarkStart w:id="946" w:name="_Toc378840480"/>
      <w:bookmarkStart w:id="947" w:name="_Toc378844364"/>
      <w:bookmarkStart w:id="948" w:name="_Toc378845668"/>
      <w:bookmarkStart w:id="949" w:name="_Toc378846300"/>
      <w:bookmarkStart w:id="950" w:name="_Toc378852277"/>
      <w:bookmarkStart w:id="951" w:name="_Toc378854809"/>
      <w:bookmarkStart w:id="952" w:name="_Toc378852278"/>
      <w:bookmarkStart w:id="953" w:name="_Toc378854810"/>
      <w:bookmarkStart w:id="954" w:name="_Toc378852279"/>
      <w:bookmarkStart w:id="955" w:name="_Toc378854811"/>
      <w:bookmarkStart w:id="956" w:name="_Toc378852324"/>
      <w:bookmarkStart w:id="957" w:name="_Toc378854856"/>
      <w:bookmarkStart w:id="958" w:name="_Toc378852325"/>
      <w:bookmarkStart w:id="959" w:name="_Toc378854857"/>
      <w:bookmarkStart w:id="960" w:name="_Toc378852326"/>
      <w:bookmarkStart w:id="961" w:name="_Toc378854858"/>
      <w:bookmarkStart w:id="962" w:name="_Toc378852327"/>
      <w:bookmarkStart w:id="963" w:name="_Toc378854859"/>
      <w:bookmarkStart w:id="964" w:name="_Toc378852328"/>
      <w:bookmarkStart w:id="965" w:name="_Toc378854860"/>
      <w:bookmarkStart w:id="966" w:name="_Toc378852329"/>
      <w:bookmarkStart w:id="967" w:name="_Toc378854861"/>
      <w:bookmarkStart w:id="968" w:name="_Toc378852380"/>
      <w:bookmarkStart w:id="969" w:name="_Toc378854912"/>
      <w:bookmarkStart w:id="970" w:name="_Toc378852413"/>
      <w:bookmarkStart w:id="971" w:name="_Toc378854945"/>
      <w:bookmarkStart w:id="972" w:name="_Toc378852451"/>
      <w:bookmarkStart w:id="973" w:name="_Toc378854983"/>
      <w:bookmarkStart w:id="974" w:name="_Toc378852490"/>
      <w:bookmarkStart w:id="975" w:name="_Toc378855022"/>
      <w:bookmarkStart w:id="976" w:name="_Toc378852491"/>
      <w:bookmarkStart w:id="977" w:name="_Toc378855023"/>
      <w:bookmarkStart w:id="978" w:name="_Toc378852529"/>
      <w:bookmarkStart w:id="979" w:name="_Toc378855061"/>
      <w:bookmarkStart w:id="980" w:name="_Toc378852546"/>
      <w:bookmarkStart w:id="981" w:name="_Toc378855078"/>
      <w:bookmarkStart w:id="982" w:name="_Toc378852589"/>
      <w:bookmarkStart w:id="983" w:name="_Toc378855121"/>
      <w:bookmarkStart w:id="984" w:name="_Toc378837021"/>
      <w:bookmarkStart w:id="985" w:name="_Toc378855122"/>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r>
        <w:t>Overall system quality attributes</w:t>
      </w:r>
      <w:bookmarkEnd w:id="984"/>
      <w:bookmarkEnd w:id="985"/>
    </w:p>
    <w:p w14:paraId="23B0C679" w14:textId="7D9BCCC2" w:rsidR="00E55F4B" w:rsidRDefault="00B10F46" w:rsidP="00C60086">
      <w:pPr>
        <w:jc w:val="left"/>
      </w:pPr>
      <w:r>
        <w:t>In this section, we discuss overall system quality attributes that further describe the conditions on which the system will function.</w:t>
      </w:r>
    </w:p>
    <w:p w14:paraId="23B0C67A" w14:textId="77777777" w:rsidR="000712E9" w:rsidRPr="005D68C1" w:rsidRDefault="00DF1814" w:rsidP="00C60086">
      <w:pPr>
        <w:pStyle w:val="Heading2"/>
        <w:jc w:val="left"/>
        <w:rPr>
          <w:highlight w:val="yellow"/>
        </w:rPr>
      </w:pPr>
      <w:bookmarkStart w:id="986" w:name="_Toc378837022"/>
      <w:bookmarkStart w:id="987" w:name="_Toc378855123"/>
      <w:r w:rsidRPr="005D68C1">
        <w:rPr>
          <w:highlight w:val="yellow"/>
        </w:rPr>
        <w:lastRenderedPageBreak/>
        <w:t>Maintenance</w:t>
      </w:r>
      <w:bookmarkEnd w:id="986"/>
      <w:bookmarkEnd w:id="987"/>
    </w:p>
    <w:p w14:paraId="23B0C67E" w14:textId="77777777" w:rsidR="000712E9" w:rsidRPr="006313CB" w:rsidRDefault="007D386E" w:rsidP="00C60086">
      <w:pPr>
        <w:jc w:val="left"/>
      </w:pPr>
      <w:r w:rsidRPr="006313CB">
        <w:t>For those components that are designed within the project we require unit tests to be available that test at least the minimum functionality. In addition system integration tests are recommended but due to the high costs of designing a system test toolkit this might not be possible with the given time and resources.</w:t>
      </w:r>
    </w:p>
    <w:p w14:paraId="23B0C680" w14:textId="5477F8C8" w:rsidR="005F4826" w:rsidRPr="005D68C1" w:rsidRDefault="00C24722" w:rsidP="00C60086">
      <w:pPr>
        <w:spacing w:after="60"/>
        <w:ind w:left="907" w:hanging="907"/>
        <w:jc w:val="left"/>
      </w:pPr>
      <w:commentRangeStart w:id="988"/>
      <w:r w:rsidRPr="00D34AE7">
        <w:rPr>
          <w:b/>
          <w:highlight w:val="green"/>
        </w:rPr>
        <w:t>NFR001</w:t>
      </w:r>
      <w:r w:rsidR="005F4826" w:rsidRPr="00D34AE7">
        <w:rPr>
          <w:b/>
          <w:highlight w:val="green"/>
        </w:rPr>
        <w:t xml:space="preserve"> </w:t>
      </w:r>
      <w:commentRangeEnd w:id="988"/>
      <w:r w:rsidR="00D34AE7" w:rsidRPr="00D34AE7">
        <w:rPr>
          <w:rStyle w:val="CommentReference"/>
          <w:highlight w:val="green"/>
        </w:rPr>
        <w:commentReference w:id="988"/>
      </w:r>
      <w:r w:rsidR="00044A87" w:rsidRPr="004B392F">
        <w:rPr>
          <w:u w:val="single"/>
        </w:rPr>
        <w:t>All project-developed</w:t>
      </w:r>
      <w:r w:rsidR="005F4826" w:rsidRPr="004B392F">
        <w:rPr>
          <w:u w:val="single"/>
        </w:rPr>
        <w:t xml:space="preserve"> source code shall have comments at least on a per-class level.</w:t>
      </w:r>
      <w:del w:id="989" w:author="Stephen Richard" w:date="2014-02-09T07:57:00Z">
        <w:r w:rsidR="004B3A4D" w:rsidDel="00D34AE7">
          <w:rPr>
            <w:u w:val="single"/>
          </w:rPr>
          <w:delText xml:space="preserve"> </w:delText>
        </w:r>
        <w:r w:rsidR="004B3A4D" w:rsidRPr="005D68C1" w:rsidDel="00D34AE7">
          <w:rPr>
            <w:highlight w:val="yellow"/>
          </w:rPr>
          <w:delText>[?]</w:delText>
        </w:r>
      </w:del>
    </w:p>
    <w:p w14:paraId="23B0C683" w14:textId="38BE1452" w:rsidR="005F4826" w:rsidRPr="004B392F" w:rsidRDefault="00C24722" w:rsidP="00C60086">
      <w:pPr>
        <w:spacing w:after="60"/>
        <w:ind w:left="907" w:hanging="907"/>
        <w:jc w:val="left"/>
        <w:rPr>
          <w:b/>
        </w:rPr>
      </w:pPr>
      <w:r w:rsidRPr="005D68C1">
        <w:rPr>
          <w:b/>
          <w:highlight w:val="green"/>
        </w:rPr>
        <w:t>NFR002</w:t>
      </w:r>
      <w:r w:rsidR="005F4826" w:rsidRPr="00FE282E">
        <w:rPr>
          <w:b/>
        </w:rPr>
        <w:t xml:space="preserve"> </w:t>
      </w:r>
      <w:proofErr w:type="gramStart"/>
      <w:r w:rsidR="005F4826" w:rsidRPr="004B392F">
        <w:rPr>
          <w:u w:val="single"/>
        </w:rPr>
        <w:t>The</w:t>
      </w:r>
      <w:proofErr w:type="gramEnd"/>
      <w:r w:rsidR="005F4826" w:rsidRPr="004B392F">
        <w:rPr>
          <w:u w:val="single"/>
        </w:rPr>
        <w:t xml:space="preserve"> System’s architecture shall be documented</w:t>
      </w:r>
      <w:r w:rsidR="00CD539F" w:rsidRPr="004B392F">
        <w:rPr>
          <w:u w:val="single"/>
        </w:rPr>
        <w:t>.</w:t>
      </w:r>
      <w:r w:rsidR="004B3A4D" w:rsidRPr="005D68C1">
        <w:t xml:space="preserve"> [</w:t>
      </w:r>
      <w:proofErr w:type="gramStart"/>
      <w:r w:rsidR="004B3A4D" w:rsidRPr="005D68C1">
        <w:rPr>
          <w:highlight w:val="green"/>
        </w:rPr>
        <w:t>document</w:t>
      </w:r>
      <w:proofErr w:type="gramEnd"/>
      <w:r w:rsidR="004B3A4D" w:rsidRPr="005D68C1">
        <w:rPr>
          <w:highlight w:val="green"/>
        </w:rPr>
        <w:t xml:space="preserve"> exists</w:t>
      </w:r>
      <w:ins w:id="990" w:author="Stephen Richard" w:date="2014-02-09T07:53:00Z">
        <w:r w:rsidR="00D34AE7">
          <w:t>, needs maintenance</w:t>
        </w:r>
      </w:ins>
      <w:r w:rsidR="004B3A4D" w:rsidRPr="005D68C1">
        <w:t>]</w:t>
      </w:r>
    </w:p>
    <w:p w14:paraId="23B0C686" w14:textId="2742CC6B" w:rsidR="005F4826" w:rsidRPr="004B392F" w:rsidRDefault="00C24722" w:rsidP="00C60086">
      <w:pPr>
        <w:spacing w:after="60"/>
        <w:ind w:left="907" w:hanging="907"/>
        <w:jc w:val="left"/>
        <w:rPr>
          <w:b/>
        </w:rPr>
      </w:pPr>
      <w:commentRangeStart w:id="991"/>
      <w:r w:rsidRPr="005D68C1">
        <w:rPr>
          <w:b/>
          <w:highlight w:val="yellow"/>
        </w:rPr>
        <w:t>NFR003</w:t>
      </w:r>
      <w:r w:rsidR="005F4826" w:rsidRPr="00FE282E">
        <w:rPr>
          <w:b/>
        </w:rPr>
        <w:t xml:space="preserve"> </w:t>
      </w:r>
      <w:commentRangeEnd w:id="991"/>
      <w:r w:rsidR="00D34AE7">
        <w:rPr>
          <w:rStyle w:val="CommentReference"/>
        </w:rPr>
        <w:commentReference w:id="991"/>
      </w:r>
      <w:proofErr w:type="gramStart"/>
      <w:r w:rsidR="005F4826" w:rsidRPr="004B392F">
        <w:rPr>
          <w:u w:val="single"/>
        </w:rPr>
        <w:t>The</w:t>
      </w:r>
      <w:proofErr w:type="gramEnd"/>
      <w:r w:rsidR="005F4826" w:rsidRPr="004B392F">
        <w:rPr>
          <w:u w:val="single"/>
        </w:rPr>
        <w:t xml:space="preserve"> System’s configuration parameters shall be documented.</w:t>
      </w:r>
      <w:r w:rsidR="004B3A4D">
        <w:rPr>
          <w:u w:val="single"/>
        </w:rPr>
        <w:t xml:space="preserve"> </w:t>
      </w:r>
      <w:del w:id="992" w:author="Stephen Richard" w:date="2014-02-09T07:57:00Z">
        <w:r w:rsidR="004B3A4D" w:rsidRPr="004F4F56" w:rsidDel="00D34AE7">
          <w:rPr>
            <w:highlight w:val="yellow"/>
          </w:rPr>
          <w:delText>[?]</w:delText>
        </w:r>
      </w:del>
    </w:p>
    <w:p w14:paraId="23B0C689" w14:textId="175D4C3D" w:rsidR="005F4826" w:rsidRDefault="00C24722" w:rsidP="00C60086">
      <w:pPr>
        <w:spacing w:after="60"/>
        <w:ind w:left="907" w:hanging="907"/>
        <w:jc w:val="left"/>
        <w:rPr>
          <w:u w:val="single"/>
        </w:rPr>
      </w:pPr>
      <w:r w:rsidRPr="005D68C1">
        <w:rPr>
          <w:b/>
          <w:highlight w:val="yellow"/>
        </w:rPr>
        <w:t>NFR004</w:t>
      </w:r>
      <w:r w:rsidR="005F4826" w:rsidRPr="00FE282E">
        <w:rPr>
          <w:b/>
        </w:rPr>
        <w:t xml:space="preserve"> </w:t>
      </w:r>
      <w:proofErr w:type="gramStart"/>
      <w:r w:rsidR="005F4826" w:rsidRPr="00FE282E">
        <w:rPr>
          <w:u w:val="single"/>
        </w:rPr>
        <w:t>The</w:t>
      </w:r>
      <w:proofErr w:type="gramEnd"/>
      <w:r w:rsidR="005F4826" w:rsidRPr="00FE282E">
        <w:rPr>
          <w:u w:val="single"/>
        </w:rPr>
        <w:t xml:space="preserve"> System’s </w:t>
      </w:r>
      <w:r w:rsidR="005F4826">
        <w:rPr>
          <w:u w:val="single"/>
        </w:rPr>
        <w:t>source code shall be covered by unit tests</w:t>
      </w:r>
      <w:r w:rsidR="00C57257">
        <w:rPr>
          <w:u w:val="single"/>
        </w:rPr>
        <w:t xml:space="preserve"> to at least 50% of coverage. Regression tests will be run as part of the software process</w:t>
      </w:r>
      <w:r w:rsidR="005F4826">
        <w:rPr>
          <w:u w:val="single"/>
        </w:rPr>
        <w:t>.</w:t>
      </w:r>
      <w:r w:rsidR="00C57257">
        <w:rPr>
          <w:u w:val="single"/>
        </w:rPr>
        <w:t xml:space="preserve"> </w:t>
      </w:r>
      <w:r w:rsidR="004B3A4D" w:rsidRPr="004F4F56">
        <w:rPr>
          <w:highlight w:val="yellow"/>
        </w:rPr>
        <w:t>[?]</w:t>
      </w:r>
    </w:p>
    <w:p w14:paraId="23B0C68C" w14:textId="77777777" w:rsidR="00BF036B" w:rsidRPr="00FE282E" w:rsidRDefault="00BF036B" w:rsidP="00C60086">
      <w:pPr>
        <w:pStyle w:val="Heading2"/>
        <w:jc w:val="left"/>
      </w:pPr>
      <w:bookmarkStart w:id="993" w:name="_Toc378852592"/>
      <w:bookmarkStart w:id="994" w:name="_Toc378855124"/>
      <w:bookmarkStart w:id="995" w:name="_Toc378852593"/>
      <w:bookmarkStart w:id="996" w:name="_Toc378855125"/>
      <w:bookmarkStart w:id="997" w:name="_Toc335492231"/>
      <w:bookmarkStart w:id="998" w:name="_Toc378837023"/>
      <w:bookmarkStart w:id="999" w:name="_Toc378855126"/>
      <w:bookmarkEnd w:id="993"/>
      <w:bookmarkEnd w:id="994"/>
      <w:bookmarkEnd w:id="995"/>
      <w:bookmarkEnd w:id="996"/>
      <w:r w:rsidRPr="005D68C1">
        <w:rPr>
          <w:highlight w:val="yellow"/>
        </w:rPr>
        <w:t>Usability</w:t>
      </w:r>
      <w:bookmarkEnd w:id="997"/>
      <w:r w:rsidR="00DF346B" w:rsidRPr="005D68C1">
        <w:rPr>
          <w:highlight w:val="yellow"/>
        </w:rPr>
        <w:t xml:space="preserve"> &amp;</w:t>
      </w:r>
      <w:r w:rsidR="00DF346B">
        <w:t xml:space="preserve"> </w:t>
      </w:r>
      <w:r w:rsidR="00DF346B" w:rsidRPr="005D68C1">
        <w:rPr>
          <w:highlight w:val="green"/>
        </w:rPr>
        <w:t>Accessi</w:t>
      </w:r>
      <w:r w:rsidR="00DF346B" w:rsidRPr="005D68C1">
        <w:rPr>
          <w:highlight w:val="red"/>
        </w:rPr>
        <w:t>bility</w:t>
      </w:r>
      <w:bookmarkEnd w:id="998"/>
      <w:bookmarkEnd w:id="999"/>
    </w:p>
    <w:p w14:paraId="23B0C68F" w14:textId="77777777" w:rsidR="00552890" w:rsidRDefault="00552890" w:rsidP="00C60086">
      <w:pPr>
        <w:spacing w:after="60"/>
        <w:ind w:left="907" w:hanging="907"/>
        <w:jc w:val="left"/>
        <w:rPr>
          <w:u w:val="single"/>
        </w:rPr>
      </w:pPr>
      <w:r w:rsidRPr="005D68C1">
        <w:rPr>
          <w:b/>
          <w:highlight w:val="green"/>
        </w:rPr>
        <w:t>NFR005a</w:t>
      </w:r>
      <w:r>
        <w:rPr>
          <w:b/>
        </w:rPr>
        <w:t xml:space="preserve"> </w:t>
      </w:r>
      <w:r w:rsidRPr="005D68C1">
        <w:rPr>
          <w:highlight w:val="green"/>
          <w:u w:val="single"/>
        </w:rPr>
        <w:t>The System shall provide a reasonably simple to use installation tool</w:t>
      </w:r>
      <w:r w:rsidRPr="00552890">
        <w:rPr>
          <w:u w:val="single"/>
        </w:rPr>
        <w:t>:</w:t>
      </w:r>
      <w:r>
        <w:rPr>
          <w:u w:val="single"/>
        </w:rPr>
        <w:t xml:space="preserve"> The tool shall install all required components</w:t>
      </w:r>
      <w:r w:rsidR="00031766">
        <w:rPr>
          <w:u w:val="single"/>
        </w:rPr>
        <w:t xml:space="preserve"> (potentially with the exception for Java and/ or Python</w:t>
      </w:r>
      <w:proofErr w:type="gramStart"/>
      <w:r w:rsidR="00031766">
        <w:rPr>
          <w:u w:val="single"/>
        </w:rPr>
        <w:t xml:space="preserve">) </w:t>
      </w:r>
      <w:r>
        <w:rPr>
          <w:u w:val="single"/>
        </w:rPr>
        <w:t xml:space="preserve"> and</w:t>
      </w:r>
      <w:proofErr w:type="gramEnd"/>
      <w:r>
        <w:rPr>
          <w:u w:val="single"/>
        </w:rPr>
        <w:t xml:space="preserve"> guide the administrator through the initial configuration steps.</w:t>
      </w:r>
    </w:p>
    <w:p w14:paraId="23B0C691" w14:textId="77777777" w:rsidR="005A7CD2" w:rsidRDefault="00C24722" w:rsidP="00C60086">
      <w:pPr>
        <w:spacing w:after="60"/>
        <w:ind w:left="907" w:hanging="907"/>
        <w:jc w:val="left"/>
        <w:rPr>
          <w:u w:val="single"/>
        </w:rPr>
      </w:pPr>
      <w:r w:rsidRPr="005D68C1">
        <w:rPr>
          <w:b/>
          <w:highlight w:val="red"/>
        </w:rPr>
        <w:t>NFR005</w:t>
      </w:r>
      <w:r w:rsidR="005A7CD2" w:rsidRPr="00FE282E">
        <w:rPr>
          <w:b/>
        </w:rPr>
        <w:t xml:space="preserve"> </w:t>
      </w:r>
      <w:r w:rsidR="005A7CD2" w:rsidRPr="00FE282E">
        <w:rPr>
          <w:u w:val="single"/>
        </w:rPr>
        <w:t xml:space="preserve">The </w:t>
      </w:r>
      <w:r w:rsidR="0011557F">
        <w:rPr>
          <w:u w:val="single"/>
        </w:rPr>
        <w:t>system</w:t>
      </w:r>
      <w:r w:rsidR="00044A87">
        <w:rPr>
          <w:u w:val="single"/>
        </w:rPr>
        <w:t xml:space="preserve"> </w:t>
      </w:r>
      <w:r w:rsidR="005A7CD2">
        <w:rPr>
          <w:u w:val="single"/>
        </w:rPr>
        <w:t xml:space="preserve">shall be cloud-ready: </w:t>
      </w:r>
      <w:r w:rsidR="005A7CD2" w:rsidRPr="005D68C1">
        <w:rPr>
          <w:highlight w:val="red"/>
          <w:u w:val="single"/>
        </w:rPr>
        <w:t xml:space="preserve">It must be available as an archived Virtual </w:t>
      </w:r>
      <w:r w:rsidR="00B15C08" w:rsidRPr="005D68C1">
        <w:rPr>
          <w:highlight w:val="red"/>
          <w:u w:val="single"/>
        </w:rPr>
        <w:t>Machine (or VM)</w:t>
      </w:r>
      <w:r w:rsidR="005A7CD2" w:rsidRPr="005D68C1">
        <w:rPr>
          <w:highlight w:val="red"/>
          <w:u w:val="single"/>
        </w:rPr>
        <w:t xml:space="preserve"> that is ready to use after a few configuration steps</w:t>
      </w:r>
      <w:r w:rsidR="005A7CD2">
        <w:rPr>
          <w:u w:val="single"/>
        </w:rPr>
        <w:t>.</w:t>
      </w:r>
      <w:r w:rsidR="00B15C08">
        <w:rPr>
          <w:u w:val="single"/>
        </w:rPr>
        <w:t xml:space="preserve"> Our main target is </w:t>
      </w:r>
      <w:proofErr w:type="gramStart"/>
      <w:r w:rsidR="00B15C08">
        <w:rPr>
          <w:u w:val="single"/>
        </w:rPr>
        <w:t>EX2(</w:t>
      </w:r>
      <w:proofErr w:type="gramEnd"/>
      <w:r w:rsidR="00B15C08">
        <w:rPr>
          <w:u w:val="single"/>
        </w:rPr>
        <w:t>from Amazon) and other providers that are able to boot a VM image)</w:t>
      </w:r>
    </w:p>
    <w:p w14:paraId="23B0C694" w14:textId="6176500D" w:rsidR="00577CC7" w:rsidRPr="005D68C1" w:rsidRDefault="00C24722" w:rsidP="00C60086">
      <w:pPr>
        <w:spacing w:after="60"/>
        <w:ind w:left="907" w:hanging="907"/>
        <w:jc w:val="left"/>
      </w:pPr>
      <w:r w:rsidRPr="005D68C1">
        <w:rPr>
          <w:b/>
          <w:highlight w:val="green"/>
        </w:rPr>
        <w:t>NFR006</w:t>
      </w:r>
      <w:r w:rsidR="00577CC7" w:rsidRPr="00FE282E">
        <w:rPr>
          <w:b/>
        </w:rPr>
        <w:t xml:space="preserve"> </w:t>
      </w:r>
      <w:r w:rsidR="00577CC7" w:rsidRPr="00FE282E">
        <w:rPr>
          <w:u w:val="single"/>
        </w:rPr>
        <w:t xml:space="preserve">The </w:t>
      </w:r>
      <w:r w:rsidR="0011557F">
        <w:rPr>
          <w:u w:val="single"/>
        </w:rPr>
        <w:t>system</w:t>
      </w:r>
      <w:r w:rsidR="00044A87" w:rsidRPr="00FE282E">
        <w:rPr>
          <w:u w:val="single"/>
        </w:rPr>
        <w:t xml:space="preserve"> </w:t>
      </w:r>
      <w:r w:rsidR="00577CC7">
        <w:rPr>
          <w:u w:val="single"/>
        </w:rPr>
        <w:t xml:space="preserve">shall include </w:t>
      </w:r>
      <w:r w:rsidR="00CD539F">
        <w:rPr>
          <w:u w:val="single"/>
        </w:rPr>
        <w:t>detailed instructions</w:t>
      </w:r>
      <w:r w:rsidR="00577CC7">
        <w:rPr>
          <w:u w:val="single"/>
        </w:rPr>
        <w:t xml:space="preserve"> that guide the user through the process of installation of one node and joining a grid. </w:t>
      </w:r>
      <w:r w:rsidR="004B3A4D">
        <w:t>[</w:t>
      </w:r>
      <w:r w:rsidR="004B3A4D" w:rsidRPr="005D68C1">
        <w:rPr>
          <w:highlight w:val="green"/>
        </w:rPr>
        <w:t>Document exists</w:t>
      </w:r>
      <w:r w:rsidR="004B3A4D">
        <w:t>]</w:t>
      </w:r>
    </w:p>
    <w:p w14:paraId="23B0C697" w14:textId="77777777" w:rsidR="00F93618" w:rsidRDefault="00C24722" w:rsidP="00C60086">
      <w:pPr>
        <w:spacing w:after="60"/>
        <w:ind w:left="907" w:hanging="907"/>
        <w:jc w:val="left"/>
        <w:rPr>
          <w:u w:val="single"/>
        </w:rPr>
      </w:pPr>
      <w:r w:rsidRPr="005D68C1">
        <w:rPr>
          <w:b/>
          <w:highlight w:val="green"/>
        </w:rPr>
        <w:t>NFR008</w:t>
      </w:r>
      <w:r w:rsidR="00F93618" w:rsidRPr="00FE282E">
        <w:t xml:space="preserve"> </w:t>
      </w:r>
      <w:r w:rsidR="00F93618" w:rsidRPr="00FE282E">
        <w:rPr>
          <w:u w:val="single"/>
        </w:rPr>
        <w:t xml:space="preserve">The </w:t>
      </w:r>
      <w:r w:rsidR="0049494C">
        <w:rPr>
          <w:u w:val="single"/>
        </w:rPr>
        <w:t xml:space="preserve">project-developed </w:t>
      </w:r>
      <w:r w:rsidR="00F93618" w:rsidRPr="00FE282E">
        <w:rPr>
          <w:u w:val="single"/>
        </w:rPr>
        <w:t>graphical user interface</w:t>
      </w:r>
      <w:r w:rsidR="0049494C">
        <w:rPr>
          <w:u w:val="single"/>
        </w:rPr>
        <w:t>s</w:t>
      </w:r>
      <w:r w:rsidR="00F93618" w:rsidRPr="00FE282E">
        <w:rPr>
          <w:u w:val="single"/>
        </w:rPr>
        <w:t xml:space="preserve"> </w:t>
      </w:r>
      <w:r w:rsidR="00F93618" w:rsidRPr="005D68C1">
        <w:rPr>
          <w:highlight w:val="green"/>
          <w:u w:val="single"/>
        </w:rPr>
        <w:t xml:space="preserve">shall use a </w:t>
      </w:r>
      <w:r w:rsidR="00AC68E3" w:rsidRPr="005D68C1">
        <w:rPr>
          <w:highlight w:val="green"/>
          <w:u w:val="single"/>
        </w:rPr>
        <w:t xml:space="preserve">uniform </w:t>
      </w:r>
      <w:r w:rsidR="00F93618" w:rsidRPr="005D68C1">
        <w:rPr>
          <w:highlight w:val="green"/>
          <w:u w:val="single"/>
        </w:rPr>
        <w:t>look-and-feel for web applications</w:t>
      </w:r>
      <w:r w:rsidR="00AC68E3" w:rsidRPr="005D68C1">
        <w:rPr>
          <w:highlight w:val="green"/>
          <w:u w:val="single"/>
        </w:rPr>
        <w:t>, defined by the UX team</w:t>
      </w:r>
      <w:r w:rsidR="00F93618" w:rsidRPr="00FE282E">
        <w:rPr>
          <w:u w:val="single"/>
        </w:rPr>
        <w:t>.</w:t>
      </w:r>
      <w:r w:rsidR="00C57257">
        <w:rPr>
          <w:u w:val="single"/>
        </w:rPr>
        <w:t xml:space="preserve"> Minor customizat</w:t>
      </w:r>
      <w:r w:rsidR="00B15C08">
        <w:rPr>
          <w:u w:val="single"/>
        </w:rPr>
        <w:t>ions will be possible by adjust</w:t>
      </w:r>
      <w:r w:rsidR="00C57257">
        <w:rPr>
          <w:u w:val="single"/>
        </w:rPr>
        <w:t>in</w:t>
      </w:r>
      <w:r w:rsidR="00B15C08">
        <w:rPr>
          <w:u w:val="single"/>
        </w:rPr>
        <w:t>g</w:t>
      </w:r>
      <w:r w:rsidR="00C57257">
        <w:rPr>
          <w:u w:val="single"/>
        </w:rPr>
        <w:t xml:space="preserve"> Cascading Style Sheets</w:t>
      </w:r>
      <w:r w:rsidR="00B15C08">
        <w:rPr>
          <w:u w:val="single"/>
        </w:rPr>
        <w:t>, for example</w:t>
      </w:r>
      <w:r w:rsidR="00C57257">
        <w:rPr>
          <w:u w:val="single"/>
        </w:rPr>
        <w:t>.</w:t>
      </w:r>
    </w:p>
    <w:p w14:paraId="23B0C69A" w14:textId="197FF293" w:rsidR="008D04B1" w:rsidRPr="005D68C1" w:rsidRDefault="00C24722" w:rsidP="00C60086">
      <w:pPr>
        <w:spacing w:after="60"/>
        <w:ind w:left="907" w:hanging="907"/>
        <w:jc w:val="left"/>
      </w:pPr>
      <w:r w:rsidRPr="00C60086">
        <w:rPr>
          <w:b/>
          <w:highlight w:val="red"/>
        </w:rPr>
        <w:t>NFR0</w:t>
      </w:r>
      <w:r w:rsidRPr="00C60086">
        <w:rPr>
          <w:b/>
          <w:highlight w:val="green"/>
        </w:rPr>
        <w:t>09</w:t>
      </w:r>
      <w:r w:rsidR="008D04B1" w:rsidRPr="00FE282E">
        <w:rPr>
          <w:b/>
        </w:rPr>
        <w:t xml:space="preserve"> </w:t>
      </w:r>
      <w:r w:rsidR="008D04B1" w:rsidRPr="00FE282E">
        <w:rPr>
          <w:u w:val="single"/>
        </w:rPr>
        <w:t xml:space="preserve">The </w:t>
      </w:r>
      <w:r w:rsidR="0049494C">
        <w:rPr>
          <w:u w:val="single"/>
        </w:rPr>
        <w:t>project-developed applications</w:t>
      </w:r>
      <w:r w:rsidR="0049494C" w:rsidRPr="00FE282E">
        <w:rPr>
          <w:u w:val="single"/>
        </w:rPr>
        <w:t xml:space="preserve"> </w:t>
      </w:r>
      <w:r w:rsidR="008D04B1" w:rsidRPr="00FE282E">
        <w:rPr>
          <w:u w:val="single"/>
        </w:rPr>
        <w:t>shall provide online help explaining how to perform user-related functions.</w:t>
      </w:r>
      <w:r w:rsidR="004B3A4D">
        <w:t xml:space="preserve"> [</w:t>
      </w:r>
      <w:proofErr w:type="gramStart"/>
      <w:r w:rsidR="004B3A4D" w:rsidRPr="005D68C1">
        <w:rPr>
          <w:highlight w:val="green"/>
        </w:rPr>
        <w:t>some</w:t>
      </w:r>
      <w:proofErr w:type="gramEnd"/>
      <w:r w:rsidR="004B3A4D" w:rsidRPr="005D68C1">
        <w:rPr>
          <w:highlight w:val="green"/>
        </w:rPr>
        <w:t xml:space="preserve"> help is available</w:t>
      </w:r>
      <w:r w:rsidR="004B3A4D">
        <w:t>, not context sensitive, no tooltips]</w:t>
      </w:r>
    </w:p>
    <w:p w14:paraId="23B0C69D" w14:textId="77777777" w:rsidR="008F291E" w:rsidRDefault="00C24722" w:rsidP="00C60086">
      <w:pPr>
        <w:spacing w:after="60"/>
        <w:ind w:left="907" w:hanging="907"/>
        <w:jc w:val="left"/>
        <w:rPr>
          <w:u w:val="single"/>
        </w:rPr>
      </w:pPr>
      <w:r w:rsidRPr="00C60086">
        <w:rPr>
          <w:b/>
          <w:highlight w:val="green"/>
        </w:rPr>
        <w:t>NFR01</w:t>
      </w:r>
      <w:r w:rsidRPr="00C60086">
        <w:rPr>
          <w:b/>
          <w:highlight w:val="red"/>
        </w:rPr>
        <w:t>0</w:t>
      </w:r>
      <w:r w:rsidR="008F291E" w:rsidRPr="00FE282E">
        <w:rPr>
          <w:b/>
        </w:rPr>
        <w:t xml:space="preserve"> </w:t>
      </w:r>
      <w:r w:rsidR="008F291E" w:rsidRPr="00FE282E">
        <w:rPr>
          <w:u w:val="single"/>
        </w:rPr>
        <w:t xml:space="preserve">The </w:t>
      </w:r>
      <w:r w:rsidR="0049494C">
        <w:rPr>
          <w:u w:val="single"/>
        </w:rPr>
        <w:t>project-developed applications</w:t>
      </w:r>
      <w:r w:rsidR="0049494C" w:rsidRPr="00FE282E">
        <w:rPr>
          <w:u w:val="single"/>
        </w:rPr>
        <w:t xml:space="preserve"> </w:t>
      </w:r>
      <w:r w:rsidR="008F291E" w:rsidRPr="00FE282E">
        <w:rPr>
          <w:u w:val="single"/>
        </w:rPr>
        <w:t xml:space="preserve">shall present the user with clear, understandable and accurate information explaining each task that can be performed using the </w:t>
      </w:r>
      <w:r w:rsidR="0049494C">
        <w:rPr>
          <w:u w:val="single"/>
        </w:rPr>
        <w:t>software</w:t>
      </w:r>
      <w:r w:rsidR="008F291E" w:rsidRPr="00FE282E">
        <w:rPr>
          <w:u w:val="single"/>
        </w:rPr>
        <w:t>.</w:t>
      </w:r>
    </w:p>
    <w:p w14:paraId="23B0C6A0" w14:textId="655A513F" w:rsidR="008D04B1" w:rsidRDefault="00C24722" w:rsidP="00C60086">
      <w:pPr>
        <w:spacing w:after="60"/>
        <w:ind w:left="907" w:hanging="907"/>
        <w:jc w:val="left"/>
        <w:rPr>
          <w:u w:val="single"/>
        </w:rPr>
      </w:pPr>
      <w:r w:rsidRPr="00C60086">
        <w:rPr>
          <w:b/>
          <w:highlight w:val="green"/>
        </w:rPr>
        <w:t>NF</w:t>
      </w:r>
      <w:r w:rsidRPr="00C60086">
        <w:rPr>
          <w:b/>
          <w:highlight w:val="red"/>
        </w:rPr>
        <w:t>R011</w:t>
      </w:r>
      <w:r w:rsidR="008D04B1" w:rsidRPr="00FE282E">
        <w:rPr>
          <w:b/>
        </w:rPr>
        <w:t xml:space="preserve"> </w:t>
      </w:r>
      <w:r w:rsidR="008D04B1" w:rsidRPr="00FE282E">
        <w:rPr>
          <w:u w:val="single"/>
        </w:rPr>
        <w:t xml:space="preserve">The </w:t>
      </w:r>
      <w:r w:rsidR="0049494C">
        <w:rPr>
          <w:u w:val="single"/>
        </w:rPr>
        <w:t>project-developed applications</w:t>
      </w:r>
      <w:r w:rsidR="0049494C" w:rsidRPr="00FE282E">
        <w:rPr>
          <w:u w:val="single"/>
        </w:rPr>
        <w:t xml:space="preserve"> </w:t>
      </w:r>
      <w:r w:rsidR="008D04B1" w:rsidRPr="00FE282E">
        <w:rPr>
          <w:u w:val="single"/>
        </w:rPr>
        <w:t>shall present the user with human understandable error messages explaining the errors that occur during user interactions.</w:t>
      </w:r>
      <w:r w:rsidR="00DF1814">
        <w:rPr>
          <w:u w:val="single"/>
        </w:rPr>
        <w:t xml:space="preserve"> </w:t>
      </w:r>
      <w:ins w:id="1000" w:author="Stephen Richard" w:date="2014-02-09T08:27:00Z">
        <w:r w:rsidR="00202F59" w:rsidRPr="00C60086">
          <w:t>[</w:t>
        </w:r>
        <w:proofErr w:type="gramStart"/>
        <w:r w:rsidR="00202F59" w:rsidRPr="00C60086">
          <w:t>many</w:t>
        </w:r>
        <w:proofErr w:type="gramEnd"/>
        <w:r w:rsidR="00202F59" w:rsidRPr="00C60086">
          <w:t xml:space="preserve"> error messages are not helpful]</w:t>
        </w:r>
      </w:ins>
    </w:p>
    <w:p w14:paraId="23B0C6A3" w14:textId="3C66FFB4" w:rsidR="008D04B1" w:rsidRDefault="00C24722" w:rsidP="00C60086">
      <w:pPr>
        <w:spacing w:after="60"/>
        <w:ind w:left="907" w:hanging="907"/>
        <w:jc w:val="left"/>
        <w:rPr>
          <w:u w:val="single"/>
        </w:rPr>
      </w:pPr>
      <w:r w:rsidRPr="005D68C1">
        <w:rPr>
          <w:b/>
          <w:highlight w:val="yellow"/>
        </w:rPr>
        <w:t>NFR012</w:t>
      </w:r>
      <w:r w:rsidR="008D04B1" w:rsidRPr="00FE282E">
        <w:rPr>
          <w:b/>
        </w:rPr>
        <w:t xml:space="preserve"> </w:t>
      </w:r>
      <w:r w:rsidR="00AC68E3" w:rsidRPr="00AC68E3">
        <w:rPr>
          <w:u w:val="single"/>
        </w:rPr>
        <w:t xml:space="preserve">The key data import operations should be transactional. </w:t>
      </w:r>
      <w:proofErr w:type="gramStart"/>
      <w:r w:rsidR="00AC68E3" w:rsidRPr="00AC68E3">
        <w:rPr>
          <w:u w:val="single"/>
        </w:rPr>
        <w:t>i.e</w:t>
      </w:r>
      <w:proofErr w:type="gramEnd"/>
      <w:r w:rsidR="00AC68E3" w:rsidRPr="00AC68E3">
        <w:rPr>
          <w:u w:val="single"/>
        </w:rPr>
        <w:t>.</w:t>
      </w:r>
      <w:r w:rsidR="00AC68E3">
        <w:rPr>
          <w:b/>
        </w:rPr>
        <w:t xml:space="preserve"> </w:t>
      </w:r>
      <w:r w:rsidR="008D04B1" w:rsidRPr="00FE282E">
        <w:rPr>
          <w:u w:val="single"/>
        </w:rPr>
        <w:t>The user shall be able to abort operation</w:t>
      </w:r>
      <w:r w:rsidR="00DF6505">
        <w:rPr>
          <w:u w:val="single"/>
        </w:rPr>
        <w:t>s</w:t>
      </w:r>
      <w:r w:rsidR="008D04B1" w:rsidRPr="00FE282E">
        <w:rPr>
          <w:u w:val="single"/>
        </w:rPr>
        <w:t xml:space="preserve"> before completion, without any negative consequences.</w:t>
      </w:r>
      <w:r w:rsidR="0049494C">
        <w:rPr>
          <w:u w:val="single"/>
        </w:rPr>
        <w:t xml:space="preserve"> </w:t>
      </w:r>
      <w:r w:rsidR="001E4C9C" w:rsidRPr="004F4F56">
        <w:rPr>
          <w:highlight w:val="yellow"/>
        </w:rPr>
        <w:t>[?]</w:t>
      </w:r>
    </w:p>
    <w:p w14:paraId="23B0C6A6" w14:textId="77777777" w:rsidR="008D04B1" w:rsidRDefault="00C24722" w:rsidP="00C60086">
      <w:pPr>
        <w:spacing w:after="60"/>
        <w:ind w:left="907" w:hanging="907"/>
        <w:jc w:val="left"/>
        <w:rPr>
          <w:u w:val="single"/>
        </w:rPr>
      </w:pPr>
      <w:r w:rsidRPr="005D68C1">
        <w:rPr>
          <w:b/>
          <w:highlight w:val="red"/>
        </w:rPr>
        <w:t>NFR013</w:t>
      </w:r>
      <w:r w:rsidR="008D04B1" w:rsidRPr="00FE282E">
        <w:rPr>
          <w:b/>
        </w:rPr>
        <w:t xml:space="preserve"> </w:t>
      </w:r>
      <w:r w:rsidR="008D04B1" w:rsidRPr="00FE282E">
        <w:rPr>
          <w:u w:val="single"/>
        </w:rPr>
        <w:t xml:space="preserve">The </w:t>
      </w:r>
      <w:r w:rsidR="0049494C">
        <w:rPr>
          <w:u w:val="single"/>
        </w:rPr>
        <w:t>project-developed applications</w:t>
      </w:r>
      <w:r w:rsidR="0049494C" w:rsidRPr="00FE282E">
        <w:rPr>
          <w:u w:val="single"/>
        </w:rPr>
        <w:t xml:space="preserve"> </w:t>
      </w:r>
      <w:r w:rsidR="008D04B1" w:rsidRPr="00FE282E">
        <w:rPr>
          <w:u w:val="single"/>
        </w:rPr>
        <w:t xml:space="preserve">shall provide a </w:t>
      </w:r>
      <w:r w:rsidR="008F291E" w:rsidRPr="00FE282E">
        <w:rPr>
          <w:u w:val="single"/>
        </w:rPr>
        <w:t xml:space="preserve">status </w:t>
      </w:r>
      <w:r w:rsidR="008D04B1" w:rsidRPr="00FE282E">
        <w:rPr>
          <w:u w:val="single"/>
        </w:rPr>
        <w:t>indicat</w:t>
      </w:r>
      <w:r w:rsidR="008F291E" w:rsidRPr="00FE282E">
        <w:rPr>
          <w:u w:val="single"/>
        </w:rPr>
        <w:t>or</w:t>
      </w:r>
      <w:r w:rsidR="008D04B1" w:rsidRPr="00FE282E">
        <w:rPr>
          <w:u w:val="single"/>
        </w:rPr>
        <w:t xml:space="preserve"> </w:t>
      </w:r>
      <w:r w:rsidR="008F291E" w:rsidRPr="00FE282E">
        <w:rPr>
          <w:u w:val="single"/>
        </w:rPr>
        <w:t>showing the</w:t>
      </w:r>
      <w:r w:rsidR="008D04B1" w:rsidRPr="00FE282E">
        <w:rPr>
          <w:u w:val="single"/>
        </w:rPr>
        <w:t xml:space="preserve"> progress towards completion of </w:t>
      </w:r>
      <w:r w:rsidR="00A47616">
        <w:rPr>
          <w:u w:val="single"/>
        </w:rPr>
        <w:t xml:space="preserve">user triggered </w:t>
      </w:r>
      <w:r w:rsidR="0049494C">
        <w:rPr>
          <w:u w:val="single"/>
        </w:rPr>
        <w:t>processing</w:t>
      </w:r>
      <w:r w:rsidR="00A47616">
        <w:rPr>
          <w:u w:val="single"/>
        </w:rPr>
        <w:t>, search queries, exports and downloads</w:t>
      </w:r>
      <w:r w:rsidR="008D04B1" w:rsidRPr="00FE282E">
        <w:rPr>
          <w:u w:val="single"/>
        </w:rPr>
        <w:t>.</w:t>
      </w:r>
    </w:p>
    <w:p w14:paraId="23B0C6A9" w14:textId="07728B92" w:rsidR="00DF346B" w:rsidRPr="00DF346B" w:rsidRDefault="00DF346B" w:rsidP="00C60086">
      <w:pPr>
        <w:spacing w:after="60"/>
        <w:ind w:left="907" w:hanging="907"/>
        <w:jc w:val="left"/>
        <w:rPr>
          <w:u w:val="single"/>
        </w:rPr>
      </w:pPr>
      <w:bookmarkStart w:id="1001" w:name="_Toc335492233"/>
      <w:r w:rsidRPr="00C60086">
        <w:rPr>
          <w:b/>
          <w:highlight w:val="red"/>
        </w:rPr>
        <w:t>NFR013b</w:t>
      </w:r>
      <w:r w:rsidRPr="00DF346B">
        <w:rPr>
          <w:b/>
        </w:rPr>
        <w:t xml:space="preserve"> </w:t>
      </w:r>
      <w:r w:rsidRPr="00DF346B">
        <w:rPr>
          <w:u w:val="single"/>
        </w:rPr>
        <w:t>The system shall comply with the section 508 Amendment to the Rehabilitation Act of 1973</w:t>
      </w:r>
      <w:r>
        <w:rPr>
          <w:u w:val="single"/>
        </w:rPr>
        <w:t xml:space="preserve"> section related to </w:t>
      </w:r>
      <w:r w:rsidRPr="00DF346B">
        <w:rPr>
          <w:u w:val="single"/>
        </w:rPr>
        <w:t>Web-based Intranet and Internet Information and Applications</w:t>
      </w:r>
      <w:r>
        <w:rPr>
          <w:u w:val="single"/>
        </w:rPr>
        <w:t>.</w:t>
      </w:r>
      <w:r w:rsidR="001E4C9C">
        <w:rPr>
          <w:u w:val="single"/>
        </w:rPr>
        <w:t xml:space="preserve"> </w:t>
      </w:r>
      <w:ins w:id="1002" w:author="Stephen Richard" w:date="2014-02-09T08:33:00Z">
        <w:r w:rsidR="00202F59">
          <w:rPr>
            <w:highlight w:val="yellow"/>
          </w:rPr>
          <w:t>[</w:t>
        </w:r>
        <w:proofErr w:type="gramStart"/>
        <w:r w:rsidR="00202F59">
          <w:rPr>
            <w:highlight w:val="yellow"/>
          </w:rPr>
          <w:t>not</w:t>
        </w:r>
        <w:proofErr w:type="gramEnd"/>
        <w:r w:rsidR="00202F59">
          <w:rPr>
            <w:highlight w:val="yellow"/>
          </w:rPr>
          <w:t xml:space="preserve"> tested]</w:t>
        </w:r>
      </w:ins>
      <w:del w:id="1003" w:author="Stephen Richard" w:date="2014-02-09T08:33:00Z">
        <w:r w:rsidR="001E4C9C" w:rsidRPr="004F4F56" w:rsidDel="00202F59">
          <w:rPr>
            <w:highlight w:val="yellow"/>
          </w:rPr>
          <w:delText>[?]</w:delText>
        </w:r>
      </w:del>
    </w:p>
    <w:p w14:paraId="23B0C6AC" w14:textId="1438CB5D" w:rsidR="00DF346B" w:rsidRDefault="00DF346B" w:rsidP="00C60086">
      <w:pPr>
        <w:spacing w:after="60"/>
        <w:ind w:left="907" w:hanging="907"/>
        <w:jc w:val="left"/>
        <w:rPr>
          <w:u w:val="single"/>
        </w:rPr>
      </w:pPr>
      <w:r w:rsidRPr="00C60086">
        <w:rPr>
          <w:b/>
          <w:highlight w:val="red"/>
        </w:rPr>
        <w:lastRenderedPageBreak/>
        <w:t>NFR013c</w:t>
      </w:r>
      <w:r w:rsidRPr="00FE282E">
        <w:rPr>
          <w:b/>
        </w:rPr>
        <w:t xml:space="preserve"> </w:t>
      </w:r>
      <w:r w:rsidRPr="00DF346B">
        <w:t xml:space="preserve">The </w:t>
      </w:r>
      <w:r>
        <w:rPr>
          <w:u w:val="single"/>
        </w:rPr>
        <w:t xml:space="preserve">system shall comply with the </w:t>
      </w:r>
      <w:r w:rsidRPr="00DF346B">
        <w:rPr>
          <w:u w:val="single"/>
        </w:rPr>
        <w:t>ISO/TS 16071, “Ergonomics of human-system interaction – Guidance on accessibility for human-computer interfaces.</w:t>
      </w:r>
      <w:r w:rsidR="001E4C9C">
        <w:rPr>
          <w:u w:val="single"/>
        </w:rPr>
        <w:t xml:space="preserve"> </w:t>
      </w:r>
      <w:del w:id="1004" w:author="Stephen Richard" w:date="2014-02-09T08:34:00Z">
        <w:r w:rsidR="001E4C9C" w:rsidRPr="004F4F56" w:rsidDel="00202F59">
          <w:rPr>
            <w:highlight w:val="yellow"/>
          </w:rPr>
          <w:delText>[?]</w:delText>
        </w:r>
      </w:del>
      <w:ins w:id="1005" w:author="Stephen Richard" w:date="2014-02-09T08:34:00Z">
        <w:r w:rsidR="00202F59" w:rsidRPr="004F4F56">
          <w:rPr>
            <w:highlight w:val="yellow"/>
          </w:rPr>
          <w:t>[</w:t>
        </w:r>
        <w:proofErr w:type="gramStart"/>
        <w:r w:rsidR="00202F59">
          <w:rPr>
            <w:highlight w:val="yellow"/>
          </w:rPr>
          <w:t>not</w:t>
        </w:r>
        <w:proofErr w:type="gramEnd"/>
        <w:r w:rsidR="00202F59">
          <w:rPr>
            <w:highlight w:val="yellow"/>
          </w:rPr>
          <w:t xml:space="preserve"> tested</w:t>
        </w:r>
        <w:r w:rsidR="00202F59" w:rsidRPr="004F4F56">
          <w:rPr>
            <w:highlight w:val="yellow"/>
          </w:rPr>
          <w:t>]</w:t>
        </w:r>
      </w:ins>
    </w:p>
    <w:p w14:paraId="23B0C6AE" w14:textId="77777777" w:rsidR="00DF346B" w:rsidRDefault="00DF346B" w:rsidP="00C60086">
      <w:pPr>
        <w:jc w:val="left"/>
      </w:pPr>
    </w:p>
    <w:p w14:paraId="23B0C6B0" w14:textId="77777777" w:rsidR="00BF036B" w:rsidRPr="005D68C1" w:rsidRDefault="00BF036B" w:rsidP="00C60086">
      <w:pPr>
        <w:pStyle w:val="Heading2"/>
        <w:jc w:val="left"/>
        <w:rPr>
          <w:highlight w:val="yellow"/>
        </w:rPr>
      </w:pPr>
      <w:bookmarkStart w:id="1006" w:name="_Toc378835431"/>
      <w:bookmarkStart w:id="1007" w:name="_Toc378835695"/>
      <w:bookmarkStart w:id="1008" w:name="_Toc378835964"/>
      <w:bookmarkStart w:id="1009" w:name="_Toc378836233"/>
      <w:bookmarkStart w:id="1010" w:name="_Toc378836502"/>
      <w:bookmarkStart w:id="1011" w:name="_Toc378836764"/>
      <w:bookmarkStart w:id="1012" w:name="_Toc378837024"/>
      <w:bookmarkStart w:id="1013" w:name="_Toc378837392"/>
      <w:bookmarkStart w:id="1014" w:name="_Toc378837811"/>
      <w:bookmarkStart w:id="1015" w:name="_Toc378838230"/>
      <w:bookmarkStart w:id="1016" w:name="_Toc378838640"/>
      <w:bookmarkStart w:id="1017" w:name="_Toc378839049"/>
      <w:bookmarkStart w:id="1018" w:name="_Toc378839478"/>
      <w:bookmarkStart w:id="1019" w:name="_Toc378840496"/>
      <w:bookmarkStart w:id="1020" w:name="_Toc378844380"/>
      <w:bookmarkStart w:id="1021" w:name="_Toc378845684"/>
      <w:bookmarkStart w:id="1022" w:name="_Toc378846316"/>
      <w:bookmarkStart w:id="1023" w:name="_Toc378837025"/>
      <w:bookmarkStart w:id="1024" w:name="_Toc378855127"/>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r w:rsidRPr="005D68C1">
        <w:rPr>
          <w:highlight w:val="yellow"/>
        </w:rPr>
        <w:t>Performance</w:t>
      </w:r>
      <w:r w:rsidR="00AB55BB" w:rsidRPr="005D68C1">
        <w:rPr>
          <w:highlight w:val="yellow"/>
        </w:rPr>
        <w:t xml:space="preserve"> and Scalability</w:t>
      </w:r>
      <w:bookmarkEnd w:id="1001"/>
      <w:bookmarkEnd w:id="1023"/>
      <w:bookmarkEnd w:id="1024"/>
    </w:p>
    <w:p w14:paraId="23B0C6B1" w14:textId="03FA20BF" w:rsidR="008F7FB6" w:rsidRDefault="00AC68E3" w:rsidP="00C60086">
      <w:pPr>
        <w:jc w:val="left"/>
      </w:pPr>
      <w:r>
        <w:t xml:space="preserve">We assume the system will be designed to support universities and data providers within USA, with a maximum of 1000 </w:t>
      </w:r>
      <w:r w:rsidR="00E159D4">
        <w:t xml:space="preserve">concurrent </w:t>
      </w:r>
      <w:r>
        <w:t xml:space="preserve">users. </w:t>
      </w:r>
    </w:p>
    <w:p w14:paraId="23B0C6B5" w14:textId="77777777" w:rsidR="00577CC7" w:rsidRPr="000A2D10" w:rsidRDefault="00C24722" w:rsidP="00C60086">
      <w:pPr>
        <w:spacing w:after="60"/>
        <w:ind w:left="907" w:hanging="907"/>
        <w:jc w:val="left"/>
        <w:rPr>
          <w:u w:val="single"/>
        </w:rPr>
      </w:pPr>
      <w:r w:rsidRPr="005D68C1">
        <w:rPr>
          <w:b/>
          <w:highlight w:val="yellow"/>
        </w:rPr>
        <w:t>NFR</w:t>
      </w:r>
      <w:r w:rsidR="00577CC7" w:rsidRPr="005D68C1">
        <w:rPr>
          <w:b/>
          <w:highlight w:val="yellow"/>
        </w:rPr>
        <w:t>0</w:t>
      </w:r>
      <w:r w:rsidRPr="005D68C1">
        <w:rPr>
          <w:b/>
          <w:highlight w:val="yellow"/>
        </w:rPr>
        <w:t>14</w:t>
      </w:r>
      <w:r w:rsidR="00577CC7" w:rsidRPr="00FE282E">
        <w:rPr>
          <w:b/>
        </w:rPr>
        <w:t xml:space="preserve"> </w:t>
      </w:r>
      <w:r w:rsidR="00E159D4">
        <w:rPr>
          <w:u w:val="single"/>
        </w:rPr>
        <w:t>Each</w:t>
      </w:r>
      <w:r w:rsidR="0049494C">
        <w:rPr>
          <w:u w:val="single"/>
        </w:rPr>
        <w:t xml:space="preserve"> data provider node </w:t>
      </w:r>
      <w:r w:rsidR="00E159D4">
        <w:rPr>
          <w:u w:val="single"/>
        </w:rPr>
        <w:t>must</w:t>
      </w:r>
      <w:r w:rsidR="0049494C">
        <w:rPr>
          <w:u w:val="single"/>
        </w:rPr>
        <w:t xml:space="preserve"> be </w:t>
      </w:r>
      <w:r w:rsidR="00E159D4">
        <w:rPr>
          <w:u w:val="single"/>
        </w:rPr>
        <w:t>capable</w:t>
      </w:r>
      <w:r w:rsidR="0049494C">
        <w:rPr>
          <w:u w:val="single"/>
        </w:rPr>
        <w:t xml:space="preserve"> to maintain a list of </w:t>
      </w:r>
      <w:r w:rsidR="0006709A" w:rsidRPr="000A2D10">
        <w:rPr>
          <w:u w:val="single"/>
        </w:rPr>
        <w:t xml:space="preserve">at least 100 </w:t>
      </w:r>
      <w:r w:rsidR="0049494C">
        <w:rPr>
          <w:u w:val="single"/>
        </w:rPr>
        <w:t xml:space="preserve">other NGDS nodes for harvest or distributed search. </w:t>
      </w:r>
    </w:p>
    <w:p w14:paraId="23B0C6B8" w14:textId="77777777" w:rsidR="000244E8" w:rsidRDefault="00C24722" w:rsidP="00C60086">
      <w:pPr>
        <w:spacing w:after="60"/>
        <w:ind w:left="907" w:hanging="907"/>
        <w:jc w:val="left"/>
        <w:rPr>
          <w:u w:val="single"/>
        </w:rPr>
      </w:pPr>
      <w:r w:rsidRPr="005D68C1">
        <w:rPr>
          <w:b/>
          <w:highlight w:val="yellow"/>
        </w:rPr>
        <w:t>NFR01</w:t>
      </w:r>
      <w:r w:rsidR="00696F65" w:rsidRPr="005D68C1">
        <w:rPr>
          <w:b/>
          <w:highlight w:val="yellow"/>
        </w:rPr>
        <w:t>5</w:t>
      </w:r>
      <w:r w:rsidR="000244E8" w:rsidRPr="00FE282E">
        <w:rPr>
          <w:b/>
        </w:rPr>
        <w:t xml:space="preserve"> </w:t>
      </w:r>
      <w:r w:rsidR="00E159D4">
        <w:rPr>
          <w:u w:val="single"/>
        </w:rPr>
        <w:t xml:space="preserve">Each data provider node </w:t>
      </w:r>
      <w:r w:rsidR="000244E8" w:rsidRPr="00FE282E">
        <w:rPr>
          <w:u w:val="single"/>
        </w:rPr>
        <w:t xml:space="preserve">shall </w:t>
      </w:r>
      <w:r w:rsidR="00F76D76">
        <w:rPr>
          <w:u w:val="single"/>
        </w:rPr>
        <w:t>indicate</w:t>
      </w:r>
      <w:r w:rsidR="00E93F7B">
        <w:rPr>
          <w:u w:val="single"/>
        </w:rPr>
        <w:t xml:space="preserve"> </w:t>
      </w:r>
      <w:r w:rsidR="00BD3C2F">
        <w:rPr>
          <w:u w:val="single"/>
        </w:rPr>
        <w:t xml:space="preserve">it has taken action in </w:t>
      </w:r>
      <w:r w:rsidR="000244E8" w:rsidRPr="00FE282E">
        <w:rPr>
          <w:u w:val="single"/>
        </w:rPr>
        <w:t>respon</w:t>
      </w:r>
      <w:r w:rsidR="00E93F7B">
        <w:rPr>
          <w:u w:val="single"/>
        </w:rPr>
        <w:t>s</w:t>
      </w:r>
      <w:r w:rsidR="00BD3C2F">
        <w:rPr>
          <w:u w:val="single"/>
        </w:rPr>
        <w:t>e</w:t>
      </w:r>
      <w:r w:rsidR="00E93F7B">
        <w:rPr>
          <w:u w:val="single"/>
        </w:rPr>
        <w:t xml:space="preserve"> </w:t>
      </w:r>
      <w:r w:rsidR="000244E8" w:rsidRPr="00FE282E">
        <w:rPr>
          <w:u w:val="single"/>
        </w:rPr>
        <w:t xml:space="preserve">to all user </w:t>
      </w:r>
      <w:r w:rsidR="00E93F7B">
        <w:rPr>
          <w:u w:val="single"/>
        </w:rPr>
        <w:t>operations</w:t>
      </w:r>
      <w:r w:rsidR="000244E8" w:rsidRPr="00FE282E">
        <w:rPr>
          <w:u w:val="single"/>
        </w:rPr>
        <w:t xml:space="preserve"> within </w:t>
      </w:r>
      <w:r w:rsidR="00A47616">
        <w:rPr>
          <w:u w:val="single"/>
        </w:rPr>
        <w:t>2</w:t>
      </w:r>
      <w:r w:rsidR="000244E8" w:rsidRPr="00FE282E">
        <w:rPr>
          <w:u w:val="single"/>
        </w:rPr>
        <w:t xml:space="preserve"> </w:t>
      </w:r>
      <w:r w:rsidR="00FD4201" w:rsidRPr="00FE282E">
        <w:rPr>
          <w:u w:val="single"/>
        </w:rPr>
        <w:t>(</w:t>
      </w:r>
      <w:r w:rsidR="00A47616">
        <w:rPr>
          <w:u w:val="single"/>
        </w:rPr>
        <w:t>two</w:t>
      </w:r>
      <w:r w:rsidR="00FD4201" w:rsidRPr="00FE282E">
        <w:rPr>
          <w:u w:val="single"/>
        </w:rPr>
        <w:t xml:space="preserve">) </w:t>
      </w:r>
      <w:r w:rsidR="000244E8" w:rsidRPr="00FE282E">
        <w:rPr>
          <w:u w:val="single"/>
        </w:rPr>
        <w:t>second</w:t>
      </w:r>
      <w:r w:rsidR="00D539E1">
        <w:rPr>
          <w:u w:val="single"/>
        </w:rPr>
        <w:t>s</w:t>
      </w:r>
      <w:r w:rsidR="000244E8" w:rsidRPr="00FE282E">
        <w:rPr>
          <w:u w:val="single"/>
        </w:rPr>
        <w:t>.</w:t>
      </w:r>
      <w:r w:rsidR="0049494C">
        <w:rPr>
          <w:u w:val="single"/>
        </w:rPr>
        <w:t xml:space="preserve"> </w:t>
      </w:r>
    </w:p>
    <w:p w14:paraId="23B0C6BB" w14:textId="77777777" w:rsidR="000244E8" w:rsidRDefault="00696F65" w:rsidP="00C60086">
      <w:pPr>
        <w:spacing w:after="60"/>
        <w:ind w:left="907" w:hanging="907"/>
        <w:jc w:val="left"/>
        <w:rPr>
          <w:u w:val="single"/>
        </w:rPr>
      </w:pPr>
      <w:r w:rsidRPr="005D68C1">
        <w:rPr>
          <w:b/>
          <w:highlight w:val="yellow"/>
        </w:rPr>
        <w:t>NFR016</w:t>
      </w:r>
      <w:r w:rsidR="000244E8" w:rsidRPr="00FE282E">
        <w:t xml:space="preserve"> </w:t>
      </w:r>
      <w:r w:rsidR="00E159D4">
        <w:rPr>
          <w:u w:val="single"/>
        </w:rPr>
        <w:t>Each</w:t>
      </w:r>
      <w:r w:rsidR="00E159D4" w:rsidRPr="00FE282E">
        <w:rPr>
          <w:u w:val="single"/>
        </w:rPr>
        <w:t xml:space="preserve"> </w:t>
      </w:r>
      <w:r w:rsidR="0049494C">
        <w:rPr>
          <w:u w:val="single"/>
        </w:rPr>
        <w:t xml:space="preserve">data provider node </w:t>
      </w:r>
      <w:r w:rsidR="000244E8" w:rsidRPr="00FE282E">
        <w:rPr>
          <w:u w:val="single"/>
        </w:rPr>
        <w:t xml:space="preserve">shall be capable of supporting up to </w:t>
      </w:r>
      <w:r w:rsidR="00A57B09">
        <w:rPr>
          <w:u w:val="single"/>
        </w:rPr>
        <w:t>50</w:t>
      </w:r>
      <w:r w:rsidR="00A57B09" w:rsidRPr="00FE282E">
        <w:rPr>
          <w:u w:val="single"/>
        </w:rPr>
        <w:t xml:space="preserve"> </w:t>
      </w:r>
      <w:r w:rsidR="0049494C">
        <w:rPr>
          <w:u w:val="single"/>
        </w:rPr>
        <w:t xml:space="preserve">simultaneous authenticated, logged-in </w:t>
      </w:r>
      <w:r w:rsidR="000244E8" w:rsidRPr="00FE282E">
        <w:rPr>
          <w:u w:val="single"/>
        </w:rPr>
        <w:t>users.</w:t>
      </w:r>
    </w:p>
    <w:p w14:paraId="23B0C6BE" w14:textId="77777777" w:rsidR="00FD4201" w:rsidRDefault="00696F65" w:rsidP="00C60086">
      <w:pPr>
        <w:spacing w:after="60"/>
        <w:ind w:left="907" w:hanging="907"/>
        <w:jc w:val="left"/>
        <w:rPr>
          <w:u w:val="single"/>
        </w:rPr>
      </w:pPr>
      <w:r w:rsidRPr="005D68C1">
        <w:rPr>
          <w:b/>
          <w:highlight w:val="yellow"/>
        </w:rPr>
        <w:t>NFR017</w:t>
      </w:r>
      <w:r w:rsidR="00FD4201" w:rsidRPr="00FE282E">
        <w:rPr>
          <w:b/>
        </w:rPr>
        <w:t xml:space="preserve"> </w:t>
      </w:r>
      <w:r w:rsidR="00E159D4">
        <w:rPr>
          <w:u w:val="single"/>
        </w:rPr>
        <w:t>Each</w:t>
      </w:r>
      <w:r w:rsidR="00FD4201" w:rsidRPr="00FE282E">
        <w:rPr>
          <w:u w:val="single"/>
        </w:rPr>
        <w:t xml:space="preserve"> </w:t>
      </w:r>
      <w:r w:rsidR="0049494C">
        <w:rPr>
          <w:u w:val="single"/>
        </w:rPr>
        <w:t xml:space="preserve">data provider node </w:t>
      </w:r>
      <w:r w:rsidR="00FD4201" w:rsidRPr="00FE282E">
        <w:rPr>
          <w:u w:val="single"/>
        </w:rPr>
        <w:t xml:space="preserve">shall be capable of handling </w:t>
      </w:r>
      <w:r w:rsidR="00B83964">
        <w:rPr>
          <w:u w:val="single"/>
        </w:rPr>
        <w:t xml:space="preserve">at least </w:t>
      </w:r>
      <w:r w:rsidR="00FD4201" w:rsidRPr="00FE282E">
        <w:rPr>
          <w:u w:val="single"/>
        </w:rPr>
        <w:t>5</w:t>
      </w:r>
      <w:r w:rsidR="00B83964">
        <w:rPr>
          <w:u w:val="single"/>
        </w:rPr>
        <w:t>0</w:t>
      </w:r>
      <w:r w:rsidR="00FD4201" w:rsidRPr="00FE282E">
        <w:rPr>
          <w:u w:val="single"/>
        </w:rPr>
        <w:t xml:space="preserve"> (</w:t>
      </w:r>
      <w:r w:rsidR="00B83964">
        <w:rPr>
          <w:u w:val="single"/>
        </w:rPr>
        <w:t>fifty</w:t>
      </w:r>
      <w:r w:rsidR="00FD4201" w:rsidRPr="00FE282E">
        <w:rPr>
          <w:u w:val="single"/>
        </w:rPr>
        <w:t xml:space="preserve">) </w:t>
      </w:r>
      <w:r w:rsidR="0049494C">
        <w:rPr>
          <w:u w:val="single"/>
        </w:rPr>
        <w:t xml:space="preserve">HTTP </w:t>
      </w:r>
      <w:r w:rsidR="00FD4201" w:rsidRPr="00FE282E">
        <w:rPr>
          <w:u w:val="single"/>
        </w:rPr>
        <w:t>requests every 1 (one) minute.</w:t>
      </w:r>
      <w:r w:rsidR="0049494C">
        <w:rPr>
          <w:u w:val="single"/>
        </w:rPr>
        <w:t xml:space="preserve"> </w:t>
      </w:r>
    </w:p>
    <w:p w14:paraId="23B0C6C1" w14:textId="77777777" w:rsidR="00FD4201" w:rsidRDefault="00696F65" w:rsidP="00C60086">
      <w:pPr>
        <w:spacing w:after="60"/>
        <w:ind w:left="907" w:hanging="907"/>
        <w:jc w:val="left"/>
        <w:rPr>
          <w:u w:val="single"/>
        </w:rPr>
      </w:pPr>
      <w:r w:rsidRPr="005D68C1">
        <w:rPr>
          <w:b/>
          <w:highlight w:val="yellow"/>
        </w:rPr>
        <w:t>NFR018</w:t>
      </w:r>
      <w:r w:rsidR="00FD4201" w:rsidRPr="00FE282E">
        <w:t xml:space="preserve"> </w:t>
      </w:r>
      <w:r w:rsidR="00E159D4">
        <w:rPr>
          <w:u w:val="single"/>
        </w:rPr>
        <w:t>Each</w:t>
      </w:r>
      <w:r w:rsidR="00FD4201" w:rsidRPr="00FE282E">
        <w:rPr>
          <w:u w:val="single"/>
        </w:rPr>
        <w:t xml:space="preserve"> </w:t>
      </w:r>
      <w:r w:rsidR="0049494C">
        <w:rPr>
          <w:u w:val="single"/>
        </w:rPr>
        <w:t xml:space="preserve">data provider node </w:t>
      </w:r>
      <w:r w:rsidR="00FD4201" w:rsidRPr="00FE282E">
        <w:rPr>
          <w:u w:val="single"/>
        </w:rPr>
        <w:t>shall respond to every request from the NGDS in no more than 10 (ten) seconds.</w:t>
      </w:r>
    </w:p>
    <w:p w14:paraId="23B0C6C4" w14:textId="77777777" w:rsidR="00DC3C65" w:rsidRPr="004B392F" w:rsidRDefault="00696F65" w:rsidP="00C60086">
      <w:pPr>
        <w:spacing w:after="60"/>
        <w:ind w:left="907" w:hanging="907"/>
        <w:jc w:val="left"/>
        <w:rPr>
          <w:u w:val="single"/>
        </w:rPr>
      </w:pPr>
      <w:r w:rsidRPr="005D68C1">
        <w:rPr>
          <w:b/>
          <w:highlight w:val="yellow"/>
        </w:rPr>
        <w:t>NFR019</w:t>
      </w:r>
      <w:r w:rsidR="00DC3C65" w:rsidRPr="00FE282E">
        <w:rPr>
          <w:b/>
        </w:rPr>
        <w:t xml:space="preserve"> </w:t>
      </w:r>
      <w:proofErr w:type="gramStart"/>
      <w:r w:rsidR="00DC3C65" w:rsidRPr="004B392F">
        <w:rPr>
          <w:u w:val="single"/>
        </w:rPr>
        <w:t>The</w:t>
      </w:r>
      <w:proofErr w:type="gramEnd"/>
      <w:r w:rsidR="00DC3C65" w:rsidRPr="004B392F">
        <w:rPr>
          <w:u w:val="single"/>
        </w:rPr>
        <w:t xml:space="preserve"> System shall be able to handle the import of data files up to 2GB in size.</w:t>
      </w:r>
    </w:p>
    <w:p w14:paraId="23B0C6C7" w14:textId="77777777" w:rsidR="00FD4201" w:rsidRDefault="00696F65" w:rsidP="00C60086">
      <w:pPr>
        <w:spacing w:after="60"/>
        <w:ind w:left="907" w:hanging="907"/>
        <w:jc w:val="left"/>
        <w:rPr>
          <w:u w:val="single"/>
        </w:rPr>
      </w:pPr>
      <w:r w:rsidRPr="005D68C1">
        <w:rPr>
          <w:b/>
          <w:highlight w:val="yellow"/>
        </w:rPr>
        <w:t>NFR020</w:t>
      </w:r>
      <w:r w:rsidR="00FD4201" w:rsidRPr="00FE282E">
        <w:rPr>
          <w:b/>
        </w:rPr>
        <w:t xml:space="preserve"> </w:t>
      </w:r>
      <w:proofErr w:type="gramStart"/>
      <w:r w:rsidR="00FD4201" w:rsidRPr="00FE282E">
        <w:rPr>
          <w:u w:val="single"/>
        </w:rPr>
        <w:t>The</w:t>
      </w:r>
      <w:proofErr w:type="gramEnd"/>
      <w:r w:rsidR="00FD4201" w:rsidRPr="00FE282E">
        <w:rPr>
          <w:u w:val="single"/>
        </w:rPr>
        <w:t xml:space="preserve"> System shall be able to handle the import of up to 1000 data files in any one import operation.</w:t>
      </w:r>
    </w:p>
    <w:p w14:paraId="23B0C6CA" w14:textId="77777777" w:rsidR="00A117DA" w:rsidRDefault="00696F65" w:rsidP="00C60086">
      <w:pPr>
        <w:spacing w:after="60"/>
        <w:ind w:left="907" w:hanging="907"/>
        <w:jc w:val="left"/>
        <w:rPr>
          <w:u w:val="single"/>
        </w:rPr>
      </w:pPr>
      <w:r w:rsidRPr="005D68C1">
        <w:rPr>
          <w:b/>
          <w:highlight w:val="yellow"/>
        </w:rPr>
        <w:t>NFR021</w:t>
      </w:r>
      <w:r w:rsidR="00A117DA" w:rsidRPr="00FE282E">
        <w:rPr>
          <w:b/>
        </w:rPr>
        <w:t xml:space="preserve"> </w:t>
      </w:r>
      <w:proofErr w:type="gramStart"/>
      <w:r w:rsidR="00A117DA" w:rsidRPr="00FE282E">
        <w:rPr>
          <w:u w:val="single"/>
        </w:rPr>
        <w:t>The</w:t>
      </w:r>
      <w:proofErr w:type="gramEnd"/>
      <w:r w:rsidR="00A117DA" w:rsidRPr="00FE282E">
        <w:rPr>
          <w:u w:val="single"/>
        </w:rPr>
        <w:t xml:space="preserve"> System shall support the storing of up to </w:t>
      </w:r>
      <w:r w:rsidR="00D672C4">
        <w:rPr>
          <w:u w:val="single"/>
        </w:rPr>
        <w:t>10</w:t>
      </w:r>
      <w:r w:rsidR="0041418D">
        <w:rPr>
          <w:u w:val="single"/>
        </w:rPr>
        <w:t>0</w:t>
      </w:r>
      <w:r w:rsidR="00D672C4" w:rsidRPr="00FE282E">
        <w:rPr>
          <w:u w:val="single"/>
        </w:rPr>
        <w:t xml:space="preserve">000 </w:t>
      </w:r>
      <w:r w:rsidR="00A117DA" w:rsidRPr="00FE282E">
        <w:rPr>
          <w:u w:val="single"/>
        </w:rPr>
        <w:t xml:space="preserve">data files in the import directory of each </w:t>
      </w:r>
      <w:r w:rsidR="00CD4F01">
        <w:rPr>
          <w:u w:val="single"/>
        </w:rPr>
        <w:t>data provider</w:t>
      </w:r>
      <w:r w:rsidR="00A117DA" w:rsidRPr="00FE282E">
        <w:rPr>
          <w:u w:val="single"/>
        </w:rPr>
        <w:t>.</w:t>
      </w:r>
    </w:p>
    <w:p w14:paraId="23B0C6CD" w14:textId="77777777" w:rsidR="005178B3" w:rsidRDefault="00696F65" w:rsidP="00C60086">
      <w:pPr>
        <w:spacing w:after="60"/>
        <w:ind w:left="907" w:hanging="907"/>
        <w:jc w:val="left"/>
        <w:rPr>
          <w:u w:val="single"/>
        </w:rPr>
      </w:pPr>
      <w:r w:rsidRPr="005D68C1">
        <w:rPr>
          <w:b/>
          <w:highlight w:val="yellow"/>
        </w:rPr>
        <w:t>NFR022</w:t>
      </w:r>
      <w:r w:rsidR="005178B3" w:rsidRPr="00FE282E">
        <w:rPr>
          <w:b/>
        </w:rPr>
        <w:t xml:space="preserve"> </w:t>
      </w:r>
      <w:proofErr w:type="gramStart"/>
      <w:r w:rsidR="005178B3" w:rsidRPr="00FE282E">
        <w:rPr>
          <w:u w:val="single"/>
        </w:rPr>
        <w:t>The</w:t>
      </w:r>
      <w:proofErr w:type="gramEnd"/>
      <w:r w:rsidR="005178B3" w:rsidRPr="00FE282E">
        <w:rPr>
          <w:u w:val="single"/>
        </w:rPr>
        <w:t xml:space="preserve"> System shall support the storing of up to </w:t>
      </w:r>
      <w:r w:rsidR="005178B3">
        <w:rPr>
          <w:u w:val="single"/>
        </w:rPr>
        <w:t>500GBs of</w:t>
      </w:r>
      <w:r w:rsidR="005178B3" w:rsidRPr="00FE282E">
        <w:rPr>
          <w:u w:val="single"/>
        </w:rPr>
        <w:t xml:space="preserve"> data files in the import directory of each </w:t>
      </w:r>
      <w:r w:rsidR="00CD4F01">
        <w:rPr>
          <w:u w:val="single"/>
        </w:rPr>
        <w:t>data provider</w:t>
      </w:r>
      <w:r w:rsidR="005178B3" w:rsidRPr="00FE282E">
        <w:rPr>
          <w:u w:val="single"/>
        </w:rPr>
        <w:t>.</w:t>
      </w:r>
    </w:p>
    <w:p w14:paraId="23B0C6CF" w14:textId="77777777" w:rsidR="00834ECC" w:rsidRDefault="00834ECC" w:rsidP="00C60086">
      <w:pPr>
        <w:spacing w:after="60"/>
        <w:ind w:left="907" w:hanging="907"/>
        <w:jc w:val="left"/>
        <w:rPr>
          <w:b/>
        </w:rPr>
      </w:pPr>
    </w:p>
    <w:p w14:paraId="23B0C6D0" w14:textId="77777777" w:rsidR="00375563" w:rsidRDefault="00375563" w:rsidP="00C60086">
      <w:pPr>
        <w:pStyle w:val="Heading2"/>
        <w:jc w:val="left"/>
      </w:pPr>
      <w:bookmarkStart w:id="1025" w:name="_Toc335492234"/>
      <w:bookmarkStart w:id="1026" w:name="_Toc378837026"/>
      <w:bookmarkStart w:id="1027" w:name="_Toc378855128"/>
      <w:r w:rsidRPr="005D68C1">
        <w:rPr>
          <w:highlight w:val="yellow"/>
        </w:rPr>
        <w:t>Sec</w:t>
      </w:r>
      <w:r w:rsidRPr="005D68C1">
        <w:rPr>
          <w:highlight w:val="green"/>
        </w:rPr>
        <w:t>ur</w:t>
      </w:r>
      <w:r w:rsidRPr="005D68C1">
        <w:rPr>
          <w:highlight w:val="red"/>
        </w:rPr>
        <w:t>ity</w:t>
      </w:r>
      <w:bookmarkEnd w:id="1025"/>
      <w:bookmarkEnd w:id="1026"/>
      <w:bookmarkEnd w:id="1027"/>
    </w:p>
    <w:p w14:paraId="23B0C6D9" w14:textId="77777777" w:rsidR="00DE7551" w:rsidRDefault="00696F65" w:rsidP="00C60086">
      <w:pPr>
        <w:spacing w:after="60"/>
        <w:ind w:left="907" w:hanging="907"/>
        <w:jc w:val="left"/>
        <w:rPr>
          <w:u w:val="single"/>
        </w:rPr>
      </w:pPr>
      <w:r w:rsidRPr="005D68C1">
        <w:rPr>
          <w:b/>
          <w:highlight w:val="yellow"/>
        </w:rPr>
        <w:t>NFR024</w:t>
      </w:r>
      <w:r w:rsidR="00DE7551" w:rsidRPr="00FE282E">
        <w:rPr>
          <w:b/>
        </w:rPr>
        <w:t xml:space="preserve"> </w:t>
      </w:r>
      <w:proofErr w:type="gramStart"/>
      <w:r w:rsidR="00DE7551" w:rsidRPr="00FE282E">
        <w:rPr>
          <w:u w:val="single"/>
        </w:rPr>
        <w:t>The</w:t>
      </w:r>
      <w:proofErr w:type="gramEnd"/>
      <w:r w:rsidR="00DE7551" w:rsidRPr="00FE282E">
        <w:rPr>
          <w:u w:val="single"/>
        </w:rPr>
        <w:t xml:space="preserve"> System shall embody a security plan and process to ensure that unauthorized users are denied access.</w:t>
      </w:r>
    </w:p>
    <w:p w14:paraId="23B0C6DB" w14:textId="665839D2" w:rsidR="00DE7551" w:rsidRDefault="00696F65" w:rsidP="00C60086">
      <w:pPr>
        <w:spacing w:after="60"/>
        <w:ind w:left="907" w:hanging="907"/>
        <w:jc w:val="left"/>
        <w:rPr>
          <w:u w:val="single"/>
        </w:rPr>
      </w:pPr>
      <w:r w:rsidRPr="005D68C1">
        <w:rPr>
          <w:b/>
          <w:highlight w:val="green"/>
        </w:rPr>
        <w:t>NFR025</w:t>
      </w:r>
      <w:r w:rsidR="001E4C9C">
        <w:rPr>
          <w:b/>
        </w:rPr>
        <w:t xml:space="preserve"> </w:t>
      </w:r>
      <w:r w:rsidR="00DE7551" w:rsidRPr="00FE282E">
        <w:rPr>
          <w:u w:val="single"/>
        </w:rPr>
        <w:t xml:space="preserve">Valid login authentication is required for all </w:t>
      </w:r>
      <w:r w:rsidR="006D403B">
        <w:rPr>
          <w:u w:val="single"/>
        </w:rPr>
        <w:t xml:space="preserve">data </w:t>
      </w:r>
      <w:r w:rsidR="00543A06">
        <w:rPr>
          <w:u w:val="single"/>
        </w:rPr>
        <w:t xml:space="preserve">submitter, steward, </w:t>
      </w:r>
      <w:r w:rsidR="006D403B">
        <w:rPr>
          <w:u w:val="single"/>
        </w:rPr>
        <w:t>and administrator</w:t>
      </w:r>
      <w:r w:rsidR="00543A06">
        <w:rPr>
          <w:u w:val="single"/>
        </w:rPr>
        <w:t xml:space="preserve"> functions</w:t>
      </w:r>
      <w:r w:rsidR="00DE7551" w:rsidRPr="00FE282E">
        <w:rPr>
          <w:u w:val="single"/>
        </w:rPr>
        <w:t>.</w:t>
      </w:r>
    </w:p>
    <w:p w14:paraId="23B0C6DD" w14:textId="77777777" w:rsidR="00271885" w:rsidRPr="004B392F" w:rsidRDefault="00696F65" w:rsidP="00C60086">
      <w:pPr>
        <w:spacing w:after="60"/>
        <w:ind w:left="907" w:hanging="907"/>
        <w:jc w:val="left"/>
        <w:rPr>
          <w:b/>
        </w:rPr>
      </w:pPr>
      <w:r w:rsidRPr="005D68C1">
        <w:rPr>
          <w:b/>
          <w:highlight w:val="green"/>
        </w:rPr>
        <w:t>NFR026</w:t>
      </w:r>
      <w:r w:rsidR="00271885" w:rsidRPr="00FE282E">
        <w:rPr>
          <w:b/>
        </w:rPr>
        <w:t xml:space="preserve"> </w:t>
      </w:r>
      <w:proofErr w:type="gramStart"/>
      <w:r w:rsidR="00271885" w:rsidRPr="004B392F">
        <w:rPr>
          <w:u w:val="single"/>
        </w:rPr>
        <w:t>The</w:t>
      </w:r>
      <w:proofErr w:type="gramEnd"/>
      <w:r w:rsidR="00271885" w:rsidRPr="004B392F">
        <w:rPr>
          <w:u w:val="single"/>
        </w:rPr>
        <w:t xml:space="preserve"> System shall only allow users access to write data they have permissions to write</w:t>
      </w:r>
    </w:p>
    <w:p w14:paraId="23B0C6E0" w14:textId="5DED26FE" w:rsidR="00271885" w:rsidRDefault="00696F65" w:rsidP="00C60086">
      <w:pPr>
        <w:spacing w:after="60"/>
        <w:ind w:left="907" w:hanging="907"/>
        <w:jc w:val="left"/>
        <w:rPr>
          <w:u w:val="single"/>
        </w:rPr>
      </w:pPr>
      <w:r w:rsidRPr="005D68C1">
        <w:rPr>
          <w:b/>
          <w:highlight w:val="red"/>
        </w:rPr>
        <w:t>NFR027</w:t>
      </w:r>
      <w:r w:rsidR="001E4C9C">
        <w:rPr>
          <w:b/>
        </w:rPr>
        <w:t xml:space="preserve"> </w:t>
      </w:r>
      <w:proofErr w:type="gramStart"/>
      <w:r w:rsidR="00271885" w:rsidRPr="00FE282E">
        <w:rPr>
          <w:u w:val="single"/>
        </w:rPr>
        <w:t>The</w:t>
      </w:r>
      <w:proofErr w:type="gramEnd"/>
      <w:r w:rsidR="00271885" w:rsidRPr="00FE282E">
        <w:rPr>
          <w:u w:val="single"/>
        </w:rPr>
        <w:t xml:space="preserve"> System shall only allow users access to download data files they have permissions to download</w:t>
      </w:r>
    </w:p>
    <w:p w14:paraId="23B0C6E3" w14:textId="77777777" w:rsidR="00E006A7" w:rsidRPr="004B392F" w:rsidRDefault="00696F65" w:rsidP="00C60086">
      <w:pPr>
        <w:spacing w:after="60"/>
        <w:ind w:left="907" w:hanging="907"/>
        <w:jc w:val="left"/>
        <w:rPr>
          <w:b/>
        </w:rPr>
      </w:pPr>
      <w:r w:rsidRPr="005D68C1">
        <w:rPr>
          <w:b/>
          <w:highlight w:val="green"/>
        </w:rPr>
        <w:t>NFR028</w:t>
      </w:r>
      <w:r w:rsidR="00E006A7" w:rsidRPr="00FE282E">
        <w:rPr>
          <w:b/>
        </w:rPr>
        <w:t xml:space="preserve"> </w:t>
      </w:r>
      <w:proofErr w:type="gramStart"/>
      <w:r w:rsidR="00E006A7" w:rsidRPr="004B392F">
        <w:rPr>
          <w:u w:val="single"/>
        </w:rPr>
        <w:t>The</w:t>
      </w:r>
      <w:proofErr w:type="gramEnd"/>
      <w:r w:rsidR="00E006A7" w:rsidRPr="004B392F">
        <w:rPr>
          <w:u w:val="single"/>
        </w:rPr>
        <w:t xml:space="preserve"> System shall only allow the </w:t>
      </w:r>
      <w:r w:rsidR="00543A06" w:rsidRPr="004B392F">
        <w:rPr>
          <w:u w:val="single"/>
        </w:rPr>
        <w:t xml:space="preserve">data steward for a resource </w:t>
      </w:r>
      <w:r w:rsidR="00E006A7" w:rsidRPr="004B392F">
        <w:rPr>
          <w:u w:val="single"/>
        </w:rPr>
        <w:t xml:space="preserve">permission to delete </w:t>
      </w:r>
      <w:r w:rsidR="00543A06" w:rsidRPr="004B392F">
        <w:rPr>
          <w:u w:val="single"/>
        </w:rPr>
        <w:t>it</w:t>
      </w:r>
      <w:r w:rsidR="00E006A7" w:rsidRPr="004B392F">
        <w:rPr>
          <w:u w:val="single"/>
        </w:rPr>
        <w:t>.</w:t>
      </w:r>
    </w:p>
    <w:p w14:paraId="23B0C6E6" w14:textId="77777777" w:rsidR="005B0392" w:rsidRPr="004B392F" w:rsidRDefault="00696F65" w:rsidP="00C60086">
      <w:pPr>
        <w:spacing w:after="60"/>
        <w:ind w:left="907" w:hanging="907"/>
        <w:jc w:val="left"/>
        <w:rPr>
          <w:b/>
        </w:rPr>
      </w:pPr>
      <w:r w:rsidRPr="005D68C1">
        <w:rPr>
          <w:b/>
          <w:highlight w:val="red"/>
        </w:rPr>
        <w:t>NFR029</w:t>
      </w:r>
      <w:r w:rsidR="00A76F81" w:rsidRPr="00FE282E">
        <w:rPr>
          <w:b/>
        </w:rPr>
        <w:t xml:space="preserve"> </w:t>
      </w:r>
      <w:r w:rsidR="00AC68E3" w:rsidRPr="004B392F">
        <w:rPr>
          <w:u w:val="single"/>
        </w:rPr>
        <w:t xml:space="preserve">The communication between end-users and the services of the system will be encrypted using </w:t>
      </w:r>
      <w:r w:rsidR="00AC68E3" w:rsidRPr="005D68C1">
        <w:rPr>
          <w:highlight w:val="red"/>
          <w:u w:val="single"/>
        </w:rPr>
        <w:t>HTTPS</w:t>
      </w:r>
      <w:r w:rsidR="00AC68E3" w:rsidRPr="004B392F">
        <w:rPr>
          <w:u w:val="single"/>
        </w:rPr>
        <w:t xml:space="preserve"> protocol.</w:t>
      </w:r>
    </w:p>
    <w:p w14:paraId="23B0C6E9" w14:textId="77777777" w:rsidR="00E006A7" w:rsidRDefault="00696F65" w:rsidP="00C60086">
      <w:pPr>
        <w:spacing w:after="60"/>
        <w:ind w:left="907" w:hanging="907"/>
        <w:jc w:val="left"/>
        <w:rPr>
          <w:u w:val="single"/>
        </w:rPr>
      </w:pPr>
      <w:r w:rsidRPr="005D68C1">
        <w:rPr>
          <w:b/>
          <w:highlight w:val="yellow"/>
        </w:rPr>
        <w:t>NFR030</w:t>
      </w:r>
      <w:r w:rsidR="00E006A7" w:rsidRPr="00FE282E">
        <w:rPr>
          <w:b/>
        </w:rPr>
        <w:t xml:space="preserve"> </w:t>
      </w:r>
      <w:r w:rsidR="00E006A7" w:rsidRPr="00FE282E">
        <w:rPr>
          <w:u w:val="single"/>
        </w:rPr>
        <w:t xml:space="preserve">Data communications between the </w:t>
      </w:r>
      <w:r w:rsidR="005C7029">
        <w:rPr>
          <w:u w:val="single"/>
        </w:rPr>
        <w:t xml:space="preserve">External </w:t>
      </w:r>
      <w:r w:rsidR="00E006A7" w:rsidRPr="00FE282E">
        <w:rPr>
          <w:u w:val="single"/>
        </w:rPr>
        <w:t>System</w:t>
      </w:r>
      <w:r w:rsidR="005C7029">
        <w:rPr>
          <w:u w:val="single"/>
        </w:rPr>
        <w:t xml:space="preserve">s </w:t>
      </w:r>
      <w:r w:rsidR="00E006A7" w:rsidRPr="00FE282E">
        <w:rPr>
          <w:u w:val="single"/>
        </w:rPr>
        <w:t xml:space="preserve">and </w:t>
      </w:r>
      <w:r w:rsidR="00543A06">
        <w:rPr>
          <w:u w:val="single"/>
        </w:rPr>
        <w:t xml:space="preserve">NGDS applications </w:t>
      </w:r>
      <w:r w:rsidR="00E006A7" w:rsidRPr="00FE282E">
        <w:rPr>
          <w:u w:val="single"/>
        </w:rPr>
        <w:t xml:space="preserve">shall be </w:t>
      </w:r>
      <w:r w:rsidR="00E006A7" w:rsidRPr="005D68C1">
        <w:rPr>
          <w:highlight w:val="yellow"/>
          <w:u w:val="single"/>
        </w:rPr>
        <w:t>secured by message authentication</w:t>
      </w:r>
      <w:r w:rsidR="005C7029">
        <w:rPr>
          <w:u w:val="single"/>
        </w:rPr>
        <w:t xml:space="preserve"> where applicable/necessary</w:t>
      </w:r>
      <w:r w:rsidR="00E006A7" w:rsidRPr="00FE282E">
        <w:rPr>
          <w:u w:val="single"/>
        </w:rPr>
        <w:t>.</w:t>
      </w:r>
    </w:p>
    <w:p w14:paraId="23B0C6EC" w14:textId="77777777" w:rsidR="00A67B63" w:rsidRDefault="00696F65" w:rsidP="00C60086">
      <w:pPr>
        <w:ind w:left="900" w:hanging="900"/>
        <w:jc w:val="left"/>
        <w:rPr>
          <w:u w:val="single"/>
        </w:rPr>
      </w:pPr>
      <w:r w:rsidRPr="005D68C1">
        <w:rPr>
          <w:b/>
          <w:highlight w:val="red"/>
        </w:rPr>
        <w:lastRenderedPageBreak/>
        <w:t>NFR031</w:t>
      </w:r>
      <w:r w:rsidR="00A67B63" w:rsidRPr="00FE282E">
        <w:rPr>
          <w:b/>
        </w:rPr>
        <w:t xml:space="preserve"> </w:t>
      </w:r>
      <w:r w:rsidR="00543A06">
        <w:rPr>
          <w:u w:val="single"/>
        </w:rPr>
        <w:t>A data provider node</w:t>
      </w:r>
      <w:r w:rsidR="00A67B63" w:rsidRPr="00FE282E">
        <w:rPr>
          <w:u w:val="single"/>
        </w:rPr>
        <w:t xml:space="preserve"> shall only transmit data to </w:t>
      </w:r>
      <w:r w:rsidR="00543A06">
        <w:rPr>
          <w:u w:val="single"/>
        </w:rPr>
        <w:t xml:space="preserve">clients </w:t>
      </w:r>
      <w:r w:rsidR="00543A06" w:rsidRPr="00FE282E">
        <w:rPr>
          <w:u w:val="single"/>
        </w:rPr>
        <w:t>when</w:t>
      </w:r>
      <w:r w:rsidR="00A67B63" w:rsidRPr="00FE282E">
        <w:rPr>
          <w:u w:val="single"/>
        </w:rPr>
        <w:t xml:space="preserve"> the data is published </w:t>
      </w:r>
      <w:r w:rsidR="00543A06">
        <w:rPr>
          <w:u w:val="single"/>
        </w:rPr>
        <w:t>by an</w:t>
      </w:r>
      <w:r w:rsidR="00A67B63" w:rsidRPr="00FE282E">
        <w:rPr>
          <w:u w:val="single"/>
        </w:rPr>
        <w:t xml:space="preserve"> </w:t>
      </w:r>
      <w:r w:rsidR="00A02A4E">
        <w:rPr>
          <w:u w:val="single"/>
        </w:rPr>
        <w:t xml:space="preserve">authenticated </w:t>
      </w:r>
      <w:r w:rsidR="00543A06">
        <w:rPr>
          <w:u w:val="single"/>
        </w:rPr>
        <w:t xml:space="preserve">data submitter or steward for access by that client’s </w:t>
      </w:r>
      <w:r w:rsidR="00543A06" w:rsidRPr="005D68C1">
        <w:rPr>
          <w:highlight w:val="red"/>
          <w:u w:val="single"/>
        </w:rPr>
        <w:t>permission group</w:t>
      </w:r>
      <w:r w:rsidR="00A67B63" w:rsidRPr="005D68C1">
        <w:rPr>
          <w:highlight w:val="red"/>
          <w:u w:val="single"/>
        </w:rPr>
        <w:t>.</w:t>
      </w:r>
    </w:p>
    <w:p w14:paraId="23B0C6EF" w14:textId="77777777" w:rsidR="00AD0527" w:rsidRDefault="00696F65" w:rsidP="00C60086">
      <w:pPr>
        <w:spacing w:after="60"/>
        <w:ind w:left="907" w:hanging="907"/>
        <w:jc w:val="left"/>
        <w:rPr>
          <w:u w:val="single"/>
        </w:rPr>
      </w:pPr>
      <w:r w:rsidRPr="005D68C1">
        <w:rPr>
          <w:b/>
          <w:highlight w:val="yellow"/>
        </w:rPr>
        <w:t>NFR032</w:t>
      </w:r>
      <w:r w:rsidR="00AD0527" w:rsidRPr="00FE282E">
        <w:rPr>
          <w:b/>
        </w:rPr>
        <w:t xml:space="preserve"> </w:t>
      </w:r>
      <w:r w:rsidR="00AD0527" w:rsidRPr="00FE282E">
        <w:rPr>
          <w:u w:val="single"/>
        </w:rPr>
        <w:t xml:space="preserve">The </w:t>
      </w:r>
      <w:r w:rsidR="00543A06">
        <w:rPr>
          <w:u w:val="single"/>
        </w:rPr>
        <w:t>data provider node</w:t>
      </w:r>
      <w:r w:rsidR="00543A06" w:rsidRPr="00FE282E">
        <w:rPr>
          <w:u w:val="single"/>
        </w:rPr>
        <w:t xml:space="preserve"> </w:t>
      </w:r>
      <w:r w:rsidR="00AD0527" w:rsidRPr="00FE282E">
        <w:rPr>
          <w:u w:val="single"/>
        </w:rPr>
        <w:t xml:space="preserve">shall maintain the integrity </w:t>
      </w:r>
      <w:r w:rsidR="00AC68E3">
        <w:rPr>
          <w:u w:val="single"/>
        </w:rPr>
        <w:t xml:space="preserve">and availability </w:t>
      </w:r>
      <w:r w:rsidR="00AD0527" w:rsidRPr="00FE282E">
        <w:rPr>
          <w:u w:val="single"/>
        </w:rPr>
        <w:t xml:space="preserve">of all data stored in </w:t>
      </w:r>
      <w:r w:rsidR="00543A06">
        <w:rPr>
          <w:u w:val="single"/>
        </w:rPr>
        <w:t>its local data</w:t>
      </w:r>
      <w:r w:rsidR="00AC68E3">
        <w:rPr>
          <w:u w:val="single"/>
        </w:rPr>
        <w:t xml:space="preserve"> </w:t>
      </w:r>
      <w:r w:rsidR="00543A06">
        <w:rPr>
          <w:u w:val="single"/>
        </w:rPr>
        <w:t>store</w:t>
      </w:r>
      <w:r w:rsidR="00AD0527" w:rsidRPr="00FE282E">
        <w:rPr>
          <w:u w:val="single"/>
        </w:rPr>
        <w:t>.</w:t>
      </w:r>
    </w:p>
    <w:p w14:paraId="23B0C6F2" w14:textId="77777777" w:rsidR="00AD0527" w:rsidRDefault="00696F65" w:rsidP="00C60086">
      <w:pPr>
        <w:spacing w:after="60"/>
        <w:ind w:left="907" w:hanging="907"/>
        <w:jc w:val="left"/>
        <w:rPr>
          <w:u w:val="single"/>
        </w:rPr>
      </w:pPr>
      <w:r w:rsidRPr="005D68C1">
        <w:rPr>
          <w:b/>
          <w:highlight w:val="yellow"/>
        </w:rPr>
        <w:t>NFR033</w:t>
      </w:r>
      <w:r w:rsidR="00AD0527" w:rsidRPr="00FE282E">
        <w:rPr>
          <w:b/>
        </w:rPr>
        <w:t xml:space="preserve"> </w:t>
      </w:r>
      <w:r w:rsidR="00AD0527" w:rsidRPr="00FE282E">
        <w:rPr>
          <w:u w:val="single"/>
        </w:rPr>
        <w:t xml:space="preserve">The </w:t>
      </w:r>
      <w:r w:rsidR="00543A06">
        <w:rPr>
          <w:u w:val="single"/>
        </w:rPr>
        <w:t>data provider node</w:t>
      </w:r>
      <w:r w:rsidR="00543A06" w:rsidRPr="00FE282E">
        <w:rPr>
          <w:u w:val="single"/>
        </w:rPr>
        <w:t xml:space="preserve"> </w:t>
      </w:r>
      <w:r w:rsidR="00AD0527" w:rsidRPr="00FE282E">
        <w:rPr>
          <w:u w:val="single"/>
        </w:rPr>
        <w:t xml:space="preserve">shall maintain the integrity of all files stored in the </w:t>
      </w:r>
      <w:r w:rsidR="00543A06">
        <w:rPr>
          <w:u w:val="single"/>
        </w:rPr>
        <w:t>node’s local file repository.</w:t>
      </w:r>
    </w:p>
    <w:p w14:paraId="23B0C6F5" w14:textId="04FDEA0D" w:rsidR="005B0392" w:rsidRPr="005D68C1" w:rsidRDefault="00696F65" w:rsidP="00C60086">
      <w:pPr>
        <w:spacing w:after="60"/>
        <w:ind w:left="907" w:hanging="907"/>
        <w:jc w:val="left"/>
      </w:pPr>
      <w:r w:rsidRPr="005D68C1">
        <w:rPr>
          <w:b/>
          <w:highlight w:val="red"/>
        </w:rPr>
        <w:t>NFR034</w:t>
      </w:r>
      <w:r w:rsidR="00A02A4E" w:rsidRPr="00FE282E">
        <w:rPr>
          <w:b/>
        </w:rPr>
        <w:t xml:space="preserve"> </w:t>
      </w:r>
      <w:r w:rsidR="00A02A4E" w:rsidRPr="004B392F">
        <w:rPr>
          <w:u w:val="single"/>
        </w:rPr>
        <w:t xml:space="preserve">The </w:t>
      </w:r>
      <w:r w:rsidR="00543A06" w:rsidRPr="004B392F">
        <w:rPr>
          <w:u w:val="single"/>
        </w:rPr>
        <w:t xml:space="preserve">data provider node </w:t>
      </w:r>
      <w:r w:rsidR="00A02A4E" w:rsidRPr="004B392F">
        <w:rPr>
          <w:u w:val="single"/>
        </w:rPr>
        <w:t>shall maintain a log of activities for auditing purposes.</w:t>
      </w:r>
      <w:r w:rsidR="001E4C9C">
        <w:rPr>
          <w:u w:val="single"/>
        </w:rPr>
        <w:t xml:space="preserve"> </w:t>
      </w:r>
      <w:r w:rsidR="001E4C9C">
        <w:t xml:space="preserve">[Data submission, updates to metadata are logged, </w:t>
      </w:r>
      <w:r w:rsidR="001E4C9C" w:rsidRPr="005D68C1">
        <w:rPr>
          <w:highlight w:val="yellow"/>
        </w:rPr>
        <w:t>not clear if anything else is logged</w:t>
      </w:r>
      <w:r w:rsidR="001E4C9C">
        <w:t>]</w:t>
      </w:r>
    </w:p>
    <w:p w14:paraId="23B0C6F8" w14:textId="77777777" w:rsidR="00A02A4E" w:rsidRDefault="00696F65" w:rsidP="00C60086">
      <w:pPr>
        <w:spacing w:after="60"/>
        <w:ind w:left="907" w:hanging="907"/>
        <w:jc w:val="left"/>
        <w:rPr>
          <w:u w:val="single"/>
        </w:rPr>
      </w:pPr>
      <w:r w:rsidRPr="005D68C1">
        <w:rPr>
          <w:b/>
          <w:highlight w:val="yellow"/>
        </w:rPr>
        <w:t>NFR035</w:t>
      </w:r>
      <w:r w:rsidR="00A02A4E" w:rsidRPr="00FE282E">
        <w:rPr>
          <w:b/>
        </w:rPr>
        <w:t xml:space="preserve"> </w:t>
      </w:r>
      <w:r w:rsidR="00543A06">
        <w:rPr>
          <w:u w:val="single"/>
        </w:rPr>
        <w:t>NGDS applications</w:t>
      </w:r>
      <w:r w:rsidR="00543A06" w:rsidRPr="00FE282E">
        <w:rPr>
          <w:u w:val="single"/>
        </w:rPr>
        <w:t xml:space="preserve"> </w:t>
      </w:r>
      <w:r w:rsidR="00A02A4E" w:rsidRPr="00FE282E">
        <w:rPr>
          <w:u w:val="single"/>
        </w:rPr>
        <w:t xml:space="preserve">shall </w:t>
      </w:r>
      <w:r w:rsidR="00A02A4E">
        <w:rPr>
          <w:u w:val="single"/>
        </w:rPr>
        <w:t>be developed considering good security coding practices, thus minimizing vulnerability to attacks</w:t>
      </w:r>
      <w:r w:rsidR="00A02A4E" w:rsidRPr="00FE282E">
        <w:rPr>
          <w:u w:val="single"/>
        </w:rPr>
        <w:t>.</w:t>
      </w:r>
      <w:r w:rsidR="005F0CBC">
        <w:rPr>
          <w:u w:val="single"/>
        </w:rPr>
        <w:t xml:space="preserve"> In particular, it should comply with FIPS (Federal Information Processing Standards)</w:t>
      </w:r>
    </w:p>
    <w:p w14:paraId="23B0C6FB" w14:textId="77777777" w:rsidR="003D62C1" w:rsidRPr="00FE282E" w:rsidRDefault="003D62C1" w:rsidP="00C60086">
      <w:pPr>
        <w:pStyle w:val="Heading2"/>
        <w:jc w:val="left"/>
      </w:pPr>
      <w:bookmarkStart w:id="1028" w:name="_Toc378852597"/>
      <w:bookmarkStart w:id="1029" w:name="_Toc378855129"/>
      <w:bookmarkStart w:id="1030" w:name="_Toc378835434"/>
      <w:bookmarkStart w:id="1031" w:name="_Toc378835698"/>
      <w:bookmarkStart w:id="1032" w:name="_Toc378835967"/>
      <w:bookmarkStart w:id="1033" w:name="_Toc378836236"/>
      <w:bookmarkStart w:id="1034" w:name="_Toc378836505"/>
      <w:bookmarkStart w:id="1035" w:name="_Toc378836767"/>
      <w:bookmarkStart w:id="1036" w:name="_Toc378837027"/>
      <w:bookmarkStart w:id="1037" w:name="_Toc378837395"/>
      <w:bookmarkStart w:id="1038" w:name="_Toc378837814"/>
      <w:bookmarkStart w:id="1039" w:name="_Toc378838233"/>
      <w:bookmarkStart w:id="1040" w:name="_Toc378838643"/>
      <w:bookmarkStart w:id="1041" w:name="_Toc378839052"/>
      <w:bookmarkStart w:id="1042" w:name="_Toc378839481"/>
      <w:bookmarkStart w:id="1043" w:name="_Toc378840499"/>
      <w:bookmarkStart w:id="1044" w:name="_Toc378844383"/>
      <w:bookmarkStart w:id="1045" w:name="_Toc378845687"/>
      <w:bookmarkStart w:id="1046" w:name="_Toc378846319"/>
      <w:bookmarkStart w:id="1047" w:name="_Toc335492235"/>
      <w:bookmarkStart w:id="1048" w:name="_Toc378837028"/>
      <w:bookmarkStart w:id="1049" w:name="_Toc378855130"/>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r w:rsidRPr="005D68C1">
        <w:rPr>
          <w:highlight w:val="yellow"/>
        </w:rPr>
        <w:t>Supportab</w:t>
      </w:r>
      <w:r w:rsidRPr="005D68C1">
        <w:rPr>
          <w:highlight w:val="red"/>
        </w:rPr>
        <w:t>ility</w:t>
      </w:r>
      <w:bookmarkEnd w:id="1047"/>
      <w:bookmarkEnd w:id="1048"/>
      <w:bookmarkEnd w:id="1049"/>
    </w:p>
    <w:p w14:paraId="23B0C6FC" w14:textId="77777777" w:rsidR="00FE0B08" w:rsidRPr="00FE282E" w:rsidRDefault="00FE0B08" w:rsidP="00C60086">
      <w:pPr>
        <w:jc w:val="left"/>
      </w:pPr>
      <w:r w:rsidRPr="00FE282E">
        <w:t xml:space="preserve">Here follows the requirements that enhance the supportability and maintainability of </w:t>
      </w:r>
      <w:r w:rsidR="00543A06">
        <w:t>NGDS project-developed</w:t>
      </w:r>
      <w:r w:rsidRPr="00FE282E">
        <w:t xml:space="preserve"> software.</w:t>
      </w:r>
    </w:p>
    <w:p w14:paraId="23B0C6FE" w14:textId="77777777" w:rsidR="00A930BE" w:rsidRDefault="00696F65" w:rsidP="00C60086">
      <w:pPr>
        <w:spacing w:after="60"/>
        <w:ind w:left="907" w:hanging="907"/>
        <w:jc w:val="left"/>
        <w:rPr>
          <w:u w:val="single"/>
        </w:rPr>
      </w:pPr>
      <w:r w:rsidRPr="00C60086">
        <w:rPr>
          <w:b/>
          <w:highlight w:val="green"/>
        </w:rPr>
        <w:t>NFR036</w:t>
      </w:r>
      <w:r w:rsidR="00A930BE" w:rsidRPr="00FE282E">
        <w:rPr>
          <w:b/>
        </w:rPr>
        <w:t xml:space="preserve"> </w:t>
      </w:r>
      <w:r w:rsidR="005753F7">
        <w:rPr>
          <w:u w:val="single"/>
        </w:rPr>
        <w:t xml:space="preserve">NGDS </w:t>
      </w:r>
      <w:r w:rsidR="00A930BE" w:rsidRPr="00FE282E">
        <w:rPr>
          <w:u w:val="single"/>
        </w:rPr>
        <w:t xml:space="preserve">software shall be written using </w:t>
      </w:r>
      <w:r w:rsidR="00681161" w:rsidRPr="00FE282E">
        <w:rPr>
          <w:u w:val="single"/>
        </w:rPr>
        <w:t xml:space="preserve">the </w:t>
      </w:r>
      <w:r w:rsidR="00A930BE" w:rsidRPr="00FE282E">
        <w:rPr>
          <w:u w:val="single"/>
        </w:rPr>
        <w:t>standard coding style for</w:t>
      </w:r>
      <w:r w:rsidR="00F93618">
        <w:rPr>
          <w:u w:val="single"/>
        </w:rPr>
        <w:t xml:space="preserve"> the </w:t>
      </w:r>
      <w:r w:rsidR="00480CC2">
        <w:rPr>
          <w:u w:val="single"/>
        </w:rPr>
        <w:t>used</w:t>
      </w:r>
      <w:r w:rsidR="00F93618">
        <w:rPr>
          <w:u w:val="single"/>
        </w:rPr>
        <w:t xml:space="preserve"> programming language</w:t>
      </w:r>
      <w:r w:rsidR="00480CC2">
        <w:rPr>
          <w:u w:val="single"/>
        </w:rPr>
        <w:t>s</w:t>
      </w:r>
      <w:r w:rsidR="006114E0">
        <w:rPr>
          <w:u w:val="single"/>
        </w:rPr>
        <w:t>.</w:t>
      </w:r>
      <w:r w:rsidR="005F0CBC">
        <w:rPr>
          <w:u w:val="single"/>
        </w:rPr>
        <w:t xml:space="preserve"> For example, Oracle Java Coding Styles, if Java turns out to be the selected language.</w:t>
      </w:r>
    </w:p>
    <w:p w14:paraId="23B0C701" w14:textId="77777777" w:rsidR="00A930BE" w:rsidRDefault="00696F65" w:rsidP="00C60086">
      <w:pPr>
        <w:spacing w:after="60"/>
        <w:ind w:left="907" w:hanging="907"/>
        <w:jc w:val="left"/>
        <w:rPr>
          <w:u w:val="single"/>
        </w:rPr>
      </w:pPr>
      <w:r w:rsidRPr="00C60086">
        <w:rPr>
          <w:b/>
          <w:highlight w:val="green"/>
        </w:rPr>
        <w:t>NFR038</w:t>
      </w:r>
      <w:r w:rsidR="00A930BE" w:rsidRPr="00FE282E">
        <w:rPr>
          <w:b/>
        </w:rPr>
        <w:t xml:space="preserve"> </w:t>
      </w:r>
      <w:r w:rsidR="005753F7">
        <w:rPr>
          <w:u w:val="single"/>
        </w:rPr>
        <w:t>NGDS</w:t>
      </w:r>
      <w:r w:rsidR="00A930BE" w:rsidRPr="00FE282E">
        <w:rPr>
          <w:u w:val="single"/>
        </w:rPr>
        <w:t xml:space="preserve"> software shall be designed utiliz</w:t>
      </w:r>
      <w:r w:rsidR="006D20CF" w:rsidRPr="00FE282E">
        <w:rPr>
          <w:u w:val="single"/>
        </w:rPr>
        <w:t>ing</w:t>
      </w:r>
      <w:r w:rsidR="00A930BE" w:rsidRPr="00FE282E">
        <w:rPr>
          <w:u w:val="single"/>
        </w:rPr>
        <w:t xml:space="preserve"> the concept of encapsulation. Components shall be created that encapsulate related functionality within them, and nothing else.</w:t>
      </w:r>
    </w:p>
    <w:p w14:paraId="23B0C704" w14:textId="14AC5B4E" w:rsidR="00F93618" w:rsidRPr="005D68C1" w:rsidRDefault="00696F65" w:rsidP="00C60086">
      <w:pPr>
        <w:spacing w:after="60"/>
        <w:ind w:left="907" w:hanging="907"/>
        <w:jc w:val="left"/>
      </w:pPr>
      <w:r w:rsidRPr="00C60086">
        <w:rPr>
          <w:b/>
          <w:highlight w:val="green"/>
        </w:rPr>
        <w:t>NFR039</w:t>
      </w:r>
      <w:r w:rsidR="00F93618" w:rsidRPr="00FE282E">
        <w:t xml:space="preserve"> </w:t>
      </w:r>
      <w:r w:rsidR="00F93618" w:rsidRPr="00FE282E">
        <w:rPr>
          <w:u w:val="single"/>
        </w:rPr>
        <w:t>All software shall be modular to minimize the time and complexity involved in maintaining and extending the platform and application.</w:t>
      </w:r>
      <w:r w:rsidR="001E4C9C">
        <w:t xml:space="preserve"> [</w:t>
      </w:r>
      <w:proofErr w:type="gramStart"/>
      <w:r w:rsidR="001E4C9C" w:rsidRPr="005D68C1">
        <w:rPr>
          <w:highlight w:val="yellow"/>
        </w:rPr>
        <w:t>needs</w:t>
      </w:r>
      <w:proofErr w:type="gramEnd"/>
      <w:r w:rsidR="001E4C9C" w:rsidRPr="005D68C1">
        <w:rPr>
          <w:highlight w:val="yellow"/>
        </w:rPr>
        <w:t xml:space="preserve"> refactoring</w:t>
      </w:r>
      <w:r w:rsidR="001E4C9C">
        <w:t>]</w:t>
      </w:r>
    </w:p>
    <w:p w14:paraId="23B0C707" w14:textId="68026E2A" w:rsidR="00A930BE" w:rsidRPr="005D68C1" w:rsidRDefault="00696F65" w:rsidP="00C60086">
      <w:pPr>
        <w:spacing w:after="60"/>
        <w:ind w:left="907" w:hanging="907"/>
        <w:jc w:val="left"/>
      </w:pPr>
      <w:r w:rsidRPr="005D68C1">
        <w:rPr>
          <w:b/>
          <w:highlight w:val="red"/>
        </w:rPr>
        <w:t>NFR040</w:t>
      </w:r>
      <w:r w:rsidR="00A930BE" w:rsidRPr="00FE282E">
        <w:rPr>
          <w:b/>
        </w:rPr>
        <w:t xml:space="preserve"> </w:t>
      </w:r>
      <w:r w:rsidR="005753F7" w:rsidRPr="004B392F">
        <w:rPr>
          <w:u w:val="single"/>
        </w:rPr>
        <w:t>NGDS</w:t>
      </w:r>
      <w:r w:rsidR="00A930BE" w:rsidRPr="007130E0">
        <w:rPr>
          <w:u w:val="single"/>
        </w:rPr>
        <w:t xml:space="preserve"> </w:t>
      </w:r>
      <w:r w:rsidR="00A930BE" w:rsidRPr="004B392F">
        <w:rPr>
          <w:u w:val="single"/>
        </w:rPr>
        <w:t>software shall not contain any statically detectable dead code.</w:t>
      </w:r>
      <w:r w:rsidR="001E4C9C">
        <w:t xml:space="preserve"> [</w:t>
      </w:r>
      <w:r w:rsidR="001E4C9C" w:rsidRPr="005D68C1">
        <w:rPr>
          <w:highlight w:val="yellow"/>
        </w:rPr>
        <w:t>Adrian reports significant dead code; no static detection tests run</w:t>
      </w:r>
      <w:r w:rsidR="001E4C9C">
        <w:t>]</w:t>
      </w:r>
    </w:p>
    <w:p w14:paraId="23B0C70A" w14:textId="77777777" w:rsidR="0095648C" w:rsidRPr="00FE282E" w:rsidRDefault="0095648C" w:rsidP="00C60086">
      <w:pPr>
        <w:pStyle w:val="Heading2"/>
        <w:jc w:val="left"/>
      </w:pPr>
      <w:bookmarkStart w:id="1050" w:name="_Toc378852599"/>
      <w:bookmarkStart w:id="1051" w:name="_Toc378855131"/>
      <w:bookmarkStart w:id="1052" w:name="_Toc378835436"/>
      <w:bookmarkStart w:id="1053" w:name="_Toc378835700"/>
      <w:bookmarkStart w:id="1054" w:name="_Toc378835969"/>
      <w:bookmarkStart w:id="1055" w:name="_Toc378836238"/>
      <w:bookmarkStart w:id="1056" w:name="_Toc378836507"/>
      <w:bookmarkStart w:id="1057" w:name="_Toc378836769"/>
      <w:bookmarkStart w:id="1058" w:name="_Toc378837029"/>
      <w:bookmarkStart w:id="1059" w:name="_Toc378837397"/>
      <w:bookmarkStart w:id="1060" w:name="_Toc378837816"/>
      <w:bookmarkStart w:id="1061" w:name="_Toc378838235"/>
      <w:bookmarkStart w:id="1062" w:name="_Toc378838645"/>
      <w:bookmarkStart w:id="1063" w:name="_Toc378839054"/>
      <w:bookmarkStart w:id="1064" w:name="_Toc378839483"/>
      <w:bookmarkStart w:id="1065" w:name="_Toc378840501"/>
      <w:bookmarkStart w:id="1066" w:name="_Toc378844385"/>
      <w:bookmarkStart w:id="1067" w:name="_Toc378845689"/>
      <w:bookmarkStart w:id="1068" w:name="_Toc378846321"/>
      <w:bookmarkStart w:id="1069" w:name="_Toc335492236"/>
      <w:bookmarkStart w:id="1070" w:name="_Toc378837030"/>
      <w:bookmarkStart w:id="1071" w:name="_Toc378855132"/>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r w:rsidRPr="00FE282E">
        <w:t>Data Requirements</w:t>
      </w:r>
      <w:bookmarkEnd w:id="1069"/>
      <w:bookmarkEnd w:id="1070"/>
      <w:bookmarkEnd w:id="1071"/>
    </w:p>
    <w:p w14:paraId="23B0C723" w14:textId="7A130FBC" w:rsidR="00922862" w:rsidRDefault="00796961" w:rsidP="00C60086">
      <w:pPr>
        <w:jc w:val="left"/>
      </w:pPr>
      <w:r w:rsidRPr="00796961">
        <w:t xml:space="preserve">The Data Assessment Team </w:t>
      </w:r>
      <w:r w:rsidR="005753F7">
        <w:t>will inventory additional data to be submitted by project subcontractors, and project management will prioritize datasets for delivery based on recommendations from the Domain Steering Committee and User-Centered design team</w:t>
      </w:r>
      <w:r w:rsidRPr="00796961">
        <w:t xml:space="preserve">. A prioritized list of important geothermal data types will be ascertained and used as the basis for populating NGDS data assets. See the Data Requirements Specification </w:t>
      </w:r>
      <w:hyperlink w:anchor="P02_GTDA_Data_Requirements_Spec" w:history="1">
        <w:r w:rsidRPr="00796961">
          <w:rPr>
            <w:rStyle w:val="Hyperlink"/>
            <w:u w:val="none"/>
          </w:rPr>
          <w:t>/P02/</w:t>
        </w:r>
      </w:hyperlink>
      <w:r w:rsidRPr="00796961">
        <w:t>, for a description of data categories and attributes</w:t>
      </w:r>
      <w:r w:rsidR="005753F7">
        <w:t xml:space="preserve"> that will be </w:t>
      </w:r>
      <w:r w:rsidRPr="00796961">
        <w:t>stored in the System’s database.</w:t>
      </w:r>
    </w:p>
    <w:p w14:paraId="23B0C724" w14:textId="77777777" w:rsidR="00B71362" w:rsidRPr="00FE282E" w:rsidRDefault="00377EE0" w:rsidP="00C60086">
      <w:pPr>
        <w:pStyle w:val="Heading2"/>
        <w:jc w:val="left"/>
      </w:pPr>
      <w:bookmarkStart w:id="1072" w:name="_Toc335492237"/>
      <w:bookmarkStart w:id="1073" w:name="_Toc378837031"/>
      <w:bookmarkStart w:id="1074" w:name="_Toc378855133"/>
      <w:r w:rsidRPr="005D68C1">
        <w:rPr>
          <w:highlight w:val="yellow"/>
        </w:rPr>
        <w:t>De</w:t>
      </w:r>
      <w:r w:rsidRPr="005D68C1">
        <w:rPr>
          <w:highlight w:val="red"/>
        </w:rPr>
        <w:t>si</w:t>
      </w:r>
      <w:r w:rsidRPr="005D68C1">
        <w:rPr>
          <w:highlight w:val="green"/>
        </w:rPr>
        <w:t>gn Constraints</w:t>
      </w:r>
      <w:bookmarkEnd w:id="1072"/>
      <w:bookmarkEnd w:id="1073"/>
      <w:bookmarkEnd w:id="1074"/>
    </w:p>
    <w:p w14:paraId="23B0C725" w14:textId="77777777" w:rsidR="00F85545" w:rsidRPr="00FE282E" w:rsidRDefault="00F85545" w:rsidP="00C60086">
      <w:pPr>
        <w:jc w:val="left"/>
      </w:pPr>
      <w:r w:rsidRPr="00FE282E">
        <w:t>The follow requirements are derived from design decisions that represent constraints that are mandated and must be adhered to.</w:t>
      </w:r>
    </w:p>
    <w:p w14:paraId="23B0C727" w14:textId="2FB64864" w:rsidR="00F93618" w:rsidRPr="005D68C1" w:rsidRDefault="00696F65" w:rsidP="00C60086">
      <w:pPr>
        <w:spacing w:after="60"/>
        <w:ind w:left="907" w:hanging="907"/>
        <w:jc w:val="left"/>
      </w:pPr>
      <w:r w:rsidRPr="005D68C1">
        <w:rPr>
          <w:b/>
          <w:highlight w:val="red"/>
        </w:rPr>
        <w:t>NFR041</w:t>
      </w:r>
      <w:r w:rsidR="00F93618" w:rsidRPr="00FE282E">
        <w:t xml:space="preserve"> </w:t>
      </w:r>
      <w:proofErr w:type="gramStart"/>
      <w:r w:rsidR="00F93618" w:rsidRPr="00FE282E">
        <w:rPr>
          <w:u w:val="single"/>
        </w:rPr>
        <w:t>The</w:t>
      </w:r>
      <w:proofErr w:type="gramEnd"/>
      <w:r w:rsidR="00F93618" w:rsidRPr="00FE282E">
        <w:rPr>
          <w:u w:val="single"/>
        </w:rPr>
        <w:t xml:space="preserve"> </w:t>
      </w:r>
      <w:r w:rsidR="009501CE">
        <w:rPr>
          <w:u w:val="single"/>
        </w:rPr>
        <w:t xml:space="preserve">NGDS </w:t>
      </w:r>
      <w:r w:rsidR="007130E0">
        <w:rPr>
          <w:u w:val="single"/>
        </w:rPr>
        <w:t>components</w:t>
      </w:r>
      <w:r w:rsidR="00F93618" w:rsidRPr="00FE282E">
        <w:rPr>
          <w:u w:val="single"/>
        </w:rPr>
        <w:t xml:space="preserve"> shall interface to </w:t>
      </w:r>
      <w:r w:rsidR="009501CE">
        <w:rPr>
          <w:u w:val="single"/>
        </w:rPr>
        <w:t>NGDS data provider nodes via NGDS web services</w:t>
      </w:r>
      <w:r w:rsidR="00F93618" w:rsidRPr="00FE282E">
        <w:rPr>
          <w:u w:val="single"/>
        </w:rPr>
        <w:t>.</w:t>
      </w:r>
      <w:r w:rsidR="000E677F">
        <w:rPr>
          <w:u w:val="single"/>
        </w:rPr>
        <w:t xml:space="preserve"> </w:t>
      </w:r>
      <w:r w:rsidR="000E677F">
        <w:t xml:space="preserve"> [CKAN API is used between web application and server]</w:t>
      </w:r>
    </w:p>
    <w:p w14:paraId="23B0C72A" w14:textId="5875F8C9" w:rsidR="00F93618" w:rsidRPr="005D68C1" w:rsidRDefault="00696F65" w:rsidP="00C60086">
      <w:pPr>
        <w:spacing w:after="60"/>
        <w:ind w:left="907" w:hanging="907"/>
        <w:jc w:val="left"/>
      </w:pPr>
      <w:r w:rsidRPr="005D68C1">
        <w:rPr>
          <w:b/>
          <w:highlight w:val="green"/>
        </w:rPr>
        <w:t>NFR042</w:t>
      </w:r>
      <w:r w:rsidR="00F93618" w:rsidRPr="00FE282E">
        <w:t xml:space="preserve"> </w:t>
      </w:r>
      <w:proofErr w:type="gramStart"/>
      <w:r w:rsidR="00F93618" w:rsidRPr="00FE282E">
        <w:rPr>
          <w:u w:val="single"/>
        </w:rPr>
        <w:t>The</w:t>
      </w:r>
      <w:proofErr w:type="gramEnd"/>
      <w:r w:rsidR="00F93618" w:rsidRPr="00FE282E">
        <w:rPr>
          <w:u w:val="single"/>
        </w:rPr>
        <w:t xml:space="preserve"> </w:t>
      </w:r>
      <w:r w:rsidR="009501CE">
        <w:rPr>
          <w:u w:val="single"/>
        </w:rPr>
        <w:t xml:space="preserve">NGDS </w:t>
      </w:r>
      <w:r w:rsidR="007130E0">
        <w:rPr>
          <w:u w:val="single"/>
        </w:rPr>
        <w:t>components</w:t>
      </w:r>
      <w:r w:rsidR="009501CE" w:rsidRPr="00FE282E">
        <w:rPr>
          <w:u w:val="single"/>
        </w:rPr>
        <w:t xml:space="preserve"> </w:t>
      </w:r>
      <w:r w:rsidR="00F93618" w:rsidRPr="00FE282E">
        <w:rPr>
          <w:u w:val="single"/>
        </w:rPr>
        <w:t xml:space="preserve">shall use </w:t>
      </w:r>
      <w:r w:rsidR="005F0CBC">
        <w:rPr>
          <w:u w:val="single"/>
        </w:rPr>
        <w:t>the API provided</w:t>
      </w:r>
      <w:r w:rsidR="009501CE">
        <w:rPr>
          <w:u w:val="single"/>
        </w:rPr>
        <w:t xml:space="preserve"> by NGDS web services</w:t>
      </w:r>
      <w:r w:rsidR="00F93618" w:rsidRPr="00FE282E">
        <w:rPr>
          <w:u w:val="single"/>
        </w:rPr>
        <w:t xml:space="preserve"> for data functions</w:t>
      </w:r>
      <w:r w:rsidR="005F0CBC">
        <w:rPr>
          <w:u w:val="single"/>
        </w:rPr>
        <w:t>, for example WCS, WFS</w:t>
      </w:r>
      <w:r w:rsidR="00F93618" w:rsidRPr="00FE282E">
        <w:rPr>
          <w:u w:val="single"/>
        </w:rPr>
        <w:t>.</w:t>
      </w:r>
      <w:r w:rsidR="000E677F">
        <w:rPr>
          <w:u w:val="single"/>
        </w:rPr>
        <w:t xml:space="preserve"> </w:t>
      </w:r>
      <w:r w:rsidR="000E677F">
        <w:t>[Data browse and view from WFS and WMS is supported, uses CKAN API for tabular (csv) datasets]</w:t>
      </w:r>
    </w:p>
    <w:p w14:paraId="23B0C72D" w14:textId="1BF98C77" w:rsidR="00F93618" w:rsidRPr="005D68C1" w:rsidRDefault="00696F65" w:rsidP="00C60086">
      <w:pPr>
        <w:spacing w:after="60"/>
        <w:ind w:left="907" w:hanging="907"/>
        <w:jc w:val="left"/>
      </w:pPr>
      <w:r w:rsidRPr="005D68C1">
        <w:rPr>
          <w:b/>
          <w:highlight w:val="yellow"/>
        </w:rPr>
        <w:lastRenderedPageBreak/>
        <w:t>NFR043</w:t>
      </w:r>
      <w:r w:rsidR="00F93618" w:rsidRPr="00FE282E">
        <w:t xml:space="preserve"> </w:t>
      </w:r>
      <w:proofErr w:type="gramStart"/>
      <w:r w:rsidR="00F93618" w:rsidRPr="00FE282E">
        <w:rPr>
          <w:u w:val="single"/>
        </w:rPr>
        <w:t>The</w:t>
      </w:r>
      <w:proofErr w:type="gramEnd"/>
      <w:r w:rsidR="00F93618" w:rsidRPr="00FE282E">
        <w:rPr>
          <w:u w:val="single"/>
        </w:rPr>
        <w:t xml:space="preserve"> </w:t>
      </w:r>
      <w:r w:rsidR="007130E0">
        <w:rPr>
          <w:u w:val="single"/>
        </w:rPr>
        <w:t>NGDS participants</w:t>
      </w:r>
      <w:r w:rsidR="009501CE" w:rsidRPr="00FE282E">
        <w:rPr>
          <w:u w:val="single"/>
        </w:rPr>
        <w:t xml:space="preserve"> </w:t>
      </w:r>
      <w:r w:rsidR="00F93618" w:rsidRPr="00FE282E">
        <w:rPr>
          <w:u w:val="single"/>
        </w:rPr>
        <w:t>shall use a data abstraction layer for access to database</w:t>
      </w:r>
      <w:r w:rsidR="009501CE">
        <w:rPr>
          <w:u w:val="single"/>
        </w:rPr>
        <w:t>s used for metadata management and management of data in NGDS content models.</w:t>
      </w:r>
      <w:r w:rsidR="000E677F">
        <w:t xml:space="preserve"> [Unclear how this is to be tested]</w:t>
      </w:r>
    </w:p>
    <w:p w14:paraId="23B0C730" w14:textId="77777777" w:rsidR="005B0392" w:rsidRDefault="00696F65" w:rsidP="00C60086">
      <w:pPr>
        <w:spacing w:after="60"/>
        <w:ind w:left="900" w:hanging="900"/>
        <w:jc w:val="left"/>
        <w:rPr>
          <w:u w:val="single"/>
        </w:rPr>
      </w:pPr>
      <w:r w:rsidRPr="005D68C1">
        <w:rPr>
          <w:b/>
          <w:highlight w:val="green"/>
        </w:rPr>
        <w:t>NFR044</w:t>
      </w:r>
      <w:r w:rsidR="00C8020F" w:rsidRPr="00FE282E">
        <w:t xml:space="preserve"> </w:t>
      </w:r>
      <w:r w:rsidR="00F15F69" w:rsidRPr="00FE282E">
        <w:rPr>
          <w:u w:val="single"/>
        </w:rPr>
        <w:t xml:space="preserve">The </w:t>
      </w:r>
      <w:r w:rsidR="007130E0">
        <w:rPr>
          <w:u w:val="single"/>
        </w:rPr>
        <w:t>system components</w:t>
      </w:r>
      <w:r w:rsidR="009501CE" w:rsidRPr="00FE282E">
        <w:rPr>
          <w:u w:val="single"/>
        </w:rPr>
        <w:t xml:space="preserve"> </w:t>
      </w:r>
      <w:r w:rsidR="00F15F69" w:rsidRPr="00FE282E">
        <w:rPr>
          <w:u w:val="single"/>
        </w:rPr>
        <w:t xml:space="preserve">shall use web services for communication with NGDS </w:t>
      </w:r>
      <w:r w:rsidR="009501CE">
        <w:rPr>
          <w:u w:val="single"/>
        </w:rPr>
        <w:t>client software and other NGDS nodes</w:t>
      </w:r>
      <w:r w:rsidR="00F15F69" w:rsidRPr="00FE282E">
        <w:rPr>
          <w:u w:val="single"/>
        </w:rPr>
        <w:t>.</w:t>
      </w:r>
    </w:p>
    <w:p w14:paraId="23B0C733" w14:textId="3FD4FC6A" w:rsidR="00A76F81" w:rsidRDefault="00696F65" w:rsidP="00C60086">
      <w:pPr>
        <w:spacing w:after="60"/>
        <w:ind w:left="907" w:hanging="907"/>
        <w:jc w:val="left"/>
        <w:rPr>
          <w:u w:val="single"/>
        </w:rPr>
      </w:pPr>
      <w:r w:rsidRPr="005D68C1">
        <w:rPr>
          <w:b/>
          <w:highlight w:val="green"/>
        </w:rPr>
        <w:t>NFR045</w:t>
      </w:r>
      <w:r w:rsidR="000E677F">
        <w:rPr>
          <w:b/>
        </w:rPr>
        <w:t xml:space="preserve"> </w:t>
      </w:r>
      <w:proofErr w:type="gramStart"/>
      <w:r w:rsidR="00A76F81" w:rsidRPr="00FE282E">
        <w:rPr>
          <w:u w:val="single"/>
        </w:rPr>
        <w:t>The</w:t>
      </w:r>
      <w:proofErr w:type="gramEnd"/>
      <w:r w:rsidR="00A76F81" w:rsidRPr="00FE282E">
        <w:rPr>
          <w:u w:val="single"/>
        </w:rPr>
        <w:t xml:space="preserve"> </w:t>
      </w:r>
      <w:r w:rsidR="007130E0">
        <w:rPr>
          <w:u w:val="single"/>
        </w:rPr>
        <w:t>NGDS components</w:t>
      </w:r>
      <w:r w:rsidR="009501CE" w:rsidRPr="00FE282E">
        <w:rPr>
          <w:u w:val="single"/>
        </w:rPr>
        <w:t xml:space="preserve"> </w:t>
      </w:r>
      <w:r w:rsidR="00A76F81" w:rsidRPr="00FE282E">
        <w:rPr>
          <w:u w:val="single"/>
        </w:rPr>
        <w:t xml:space="preserve">shall use web services to send data to NGDS </w:t>
      </w:r>
      <w:r w:rsidR="009501CE">
        <w:rPr>
          <w:u w:val="single"/>
        </w:rPr>
        <w:t>client applications, including the NGDS portal application</w:t>
      </w:r>
      <w:r w:rsidR="00A76F81" w:rsidRPr="00FE282E">
        <w:rPr>
          <w:u w:val="single"/>
        </w:rPr>
        <w:t>.</w:t>
      </w:r>
      <w:r w:rsidR="000E677F" w:rsidRPr="005D68C1">
        <w:t xml:space="preserve"> </w:t>
      </w:r>
      <w:proofErr w:type="gramStart"/>
      <w:r w:rsidR="000E677F" w:rsidRPr="005D68C1">
        <w:t>[CKAN API?]</w:t>
      </w:r>
      <w:proofErr w:type="gramEnd"/>
    </w:p>
    <w:p w14:paraId="23B0C736" w14:textId="77777777" w:rsidR="00A76F81" w:rsidRDefault="00696F65" w:rsidP="00C60086">
      <w:pPr>
        <w:spacing w:after="60"/>
        <w:ind w:left="907" w:hanging="907"/>
        <w:jc w:val="left"/>
        <w:rPr>
          <w:u w:val="single"/>
        </w:rPr>
      </w:pPr>
      <w:r w:rsidRPr="005D68C1">
        <w:rPr>
          <w:b/>
          <w:highlight w:val="green"/>
        </w:rPr>
        <w:t>NFR046</w:t>
      </w:r>
      <w:r w:rsidR="00A76F81" w:rsidRPr="00FE282E">
        <w:t xml:space="preserve"> </w:t>
      </w:r>
      <w:proofErr w:type="gramStart"/>
      <w:r w:rsidR="00A76F81" w:rsidRPr="00FE282E">
        <w:rPr>
          <w:u w:val="single"/>
        </w:rPr>
        <w:t>The</w:t>
      </w:r>
      <w:proofErr w:type="gramEnd"/>
      <w:r w:rsidR="00A76F81" w:rsidRPr="00FE282E">
        <w:rPr>
          <w:u w:val="single"/>
        </w:rPr>
        <w:t xml:space="preserve"> </w:t>
      </w:r>
      <w:r w:rsidR="009501CE">
        <w:rPr>
          <w:u w:val="single"/>
        </w:rPr>
        <w:t xml:space="preserve">NGDS </w:t>
      </w:r>
      <w:r w:rsidR="007130E0">
        <w:rPr>
          <w:u w:val="single"/>
        </w:rPr>
        <w:t>components</w:t>
      </w:r>
      <w:r w:rsidR="009501CE" w:rsidRPr="00FE282E">
        <w:rPr>
          <w:u w:val="single"/>
        </w:rPr>
        <w:t xml:space="preserve"> </w:t>
      </w:r>
      <w:r w:rsidR="00A76F81" w:rsidRPr="00FE282E">
        <w:rPr>
          <w:u w:val="single"/>
        </w:rPr>
        <w:t xml:space="preserve">shall use web services for the querying of data </w:t>
      </w:r>
      <w:r w:rsidR="009501CE">
        <w:rPr>
          <w:u w:val="single"/>
        </w:rPr>
        <w:t>from NGDS nodes.</w:t>
      </w:r>
    </w:p>
    <w:p w14:paraId="23B0C739" w14:textId="52381D43" w:rsidR="00321C65" w:rsidRPr="005D68C1" w:rsidRDefault="00696F65" w:rsidP="00C60086">
      <w:pPr>
        <w:spacing w:after="60"/>
        <w:ind w:left="907" w:hanging="907"/>
        <w:jc w:val="left"/>
      </w:pPr>
      <w:r w:rsidRPr="005D68C1">
        <w:rPr>
          <w:b/>
          <w:highlight w:val="red"/>
        </w:rPr>
        <w:t>NFR047</w:t>
      </w:r>
      <w:r w:rsidR="00321C65" w:rsidRPr="004B392F">
        <w:rPr>
          <w:b/>
        </w:rPr>
        <w:t xml:space="preserve"> </w:t>
      </w:r>
      <w:r w:rsidR="00321C65" w:rsidRPr="004B392F">
        <w:rPr>
          <w:u w:val="single"/>
        </w:rPr>
        <w:t xml:space="preserve">The system shall provide requested </w:t>
      </w:r>
      <w:r w:rsidR="00406173" w:rsidRPr="004B392F">
        <w:rPr>
          <w:u w:val="single"/>
        </w:rPr>
        <w:t>metadata</w:t>
      </w:r>
      <w:r w:rsidR="00321C65" w:rsidRPr="004B392F">
        <w:rPr>
          <w:u w:val="single"/>
        </w:rPr>
        <w:t xml:space="preserve"> to the NGDS as XML files</w:t>
      </w:r>
      <w:r w:rsidR="000E677F">
        <w:t xml:space="preserve"> [transactions from web portal to server use CKAN JSON??]</w:t>
      </w:r>
    </w:p>
    <w:p w14:paraId="23B0C73C" w14:textId="20B97322" w:rsidR="00321C65" w:rsidRPr="005D68C1" w:rsidRDefault="00696F65" w:rsidP="00C60086">
      <w:pPr>
        <w:spacing w:after="60"/>
        <w:ind w:left="907" w:hanging="907"/>
        <w:jc w:val="left"/>
      </w:pPr>
      <w:r w:rsidRPr="00C60086">
        <w:rPr>
          <w:b/>
          <w:highlight w:val="red"/>
        </w:rPr>
        <w:t>NFR048</w:t>
      </w:r>
      <w:r w:rsidR="00321C65" w:rsidRPr="00FE282E">
        <w:t xml:space="preserve"> </w:t>
      </w:r>
      <w:r w:rsidR="009501CE">
        <w:rPr>
          <w:u w:val="single"/>
        </w:rPr>
        <w:t>NGDS metadata catalog services</w:t>
      </w:r>
      <w:r w:rsidR="009501CE" w:rsidRPr="00FE282E">
        <w:rPr>
          <w:u w:val="single"/>
        </w:rPr>
        <w:t xml:space="preserve"> </w:t>
      </w:r>
      <w:r w:rsidR="00321C65" w:rsidRPr="00FE282E">
        <w:rPr>
          <w:u w:val="single"/>
        </w:rPr>
        <w:t xml:space="preserve">shall provide </w:t>
      </w:r>
      <w:r w:rsidR="009501CE">
        <w:rPr>
          <w:u w:val="single"/>
        </w:rPr>
        <w:t>meta</w:t>
      </w:r>
      <w:r w:rsidR="00321C65" w:rsidRPr="00FE282E">
        <w:rPr>
          <w:u w:val="single"/>
        </w:rPr>
        <w:t>data</w:t>
      </w:r>
      <w:r w:rsidR="009501CE">
        <w:rPr>
          <w:u w:val="single"/>
        </w:rPr>
        <w:t xml:space="preserve"> search results using the USIGN ISO XML encoding profile in response to CSW 2.0.2 protocol.</w:t>
      </w:r>
      <w:r w:rsidR="00321C65" w:rsidRPr="00FE282E">
        <w:rPr>
          <w:u w:val="single"/>
        </w:rPr>
        <w:t xml:space="preserve"> </w:t>
      </w:r>
      <w:r w:rsidR="000E677F">
        <w:t>[</w:t>
      </w:r>
      <w:proofErr w:type="gramStart"/>
      <w:r w:rsidR="000E677F">
        <w:t>need</w:t>
      </w:r>
      <w:proofErr w:type="gramEnd"/>
      <w:r w:rsidR="000E677F">
        <w:t xml:space="preserve"> to test CKAN </w:t>
      </w:r>
      <w:proofErr w:type="spellStart"/>
      <w:r w:rsidR="000E677F">
        <w:t>csw</w:t>
      </w:r>
      <w:proofErr w:type="spellEnd"/>
      <w:r w:rsidR="000E677F">
        <w:t xml:space="preserve"> more]</w:t>
      </w:r>
    </w:p>
    <w:p w14:paraId="23B0C73F" w14:textId="77777777" w:rsidR="00F15F69" w:rsidRDefault="00696F65" w:rsidP="00C60086">
      <w:pPr>
        <w:spacing w:after="60"/>
        <w:ind w:left="907" w:hanging="907"/>
        <w:jc w:val="left"/>
        <w:rPr>
          <w:u w:val="single"/>
        </w:rPr>
      </w:pPr>
      <w:r w:rsidRPr="005D68C1">
        <w:rPr>
          <w:b/>
          <w:highlight w:val="green"/>
        </w:rPr>
        <w:t>NFR049</w:t>
      </w:r>
      <w:r w:rsidR="00F15F69" w:rsidRPr="00FE282E">
        <w:t xml:space="preserve"> </w:t>
      </w:r>
      <w:r w:rsidR="00F15F69" w:rsidRPr="00FE282E">
        <w:rPr>
          <w:u w:val="single"/>
        </w:rPr>
        <w:t xml:space="preserve">The software shall be designed </w:t>
      </w:r>
      <w:r w:rsidR="00941559">
        <w:rPr>
          <w:u w:val="single"/>
        </w:rPr>
        <w:t xml:space="preserve">with Linux as its main target platform. However, as much as possible, it shall utilize portable technologies such as </w:t>
      </w:r>
      <w:proofErr w:type="gramStart"/>
      <w:r w:rsidR="00941559">
        <w:rPr>
          <w:u w:val="single"/>
        </w:rPr>
        <w:t>Java, that</w:t>
      </w:r>
      <w:proofErr w:type="gramEnd"/>
      <w:r w:rsidR="00941559">
        <w:rPr>
          <w:u w:val="single"/>
        </w:rPr>
        <w:t xml:space="preserve"> will facilitate its porting to other operating systems and platforms</w:t>
      </w:r>
      <w:r w:rsidR="00F15F69" w:rsidRPr="00FE282E">
        <w:rPr>
          <w:u w:val="single"/>
        </w:rPr>
        <w:t>.</w:t>
      </w:r>
    </w:p>
    <w:p w14:paraId="23B0C742" w14:textId="77777777" w:rsidR="005F0CBC" w:rsidRDefault="005F0CBC" w:rsidP="00C60086">
      <w:pPr>
        <w:spacing w:after="60"/>
        <w:ind w:left="907" w:hanging="907"/>
        <w:jc w:val="left"/>
        <w:rPr>
          <w:u w:val="single"/>
        </w:rPr>
      </w:pPr>
      <w:r w:rsidRPr="005D68C1">
        <w:rPr>
          <w:b/>
          <w:highlight w:val="green"/>
        </w:rPr>
        <w:t>NFR050</w:t>
      </w:r>
      <w:r w:rsidRPr="00FE282E">
        <w:t xml:space="preserve"> </w:t>
      </w:r>
      <w:r w:rsidRPr="005F0CBC">
        <w:rPr>
          <w:u w:val="single"/>
        </w:rPr>
        <w:t>Under no condition should the failure of one node be capable of crippling or rendering the entire NGDS system useless.  The system must be capable of adding or removing nodes while maintaining normal operations.</w:t>
      </w:r>
    </w:p>
    <w:p w14:paraId="23B0C745" w14:textId="77777777" w:rsidR="00A80441" w:rsidRPr="005D68C1" w:rsidRDefault="00377EE0" w:rsidP="00C60086">
      <w:pPr>
        <w:pStyle w:val="Heading2"/>
        <w:jc w:val="left"/>
        <w:rPr>
          <w:highlight w:val="green"/>
        </w:rPr>
      </w:pPr>
      <w:bookmarkStart w:id="1075" w:name="_Toc378852602"/>
      <w:bookmarkStart w:id="1076" w:name="_Toc378855134"/>
      <w:bookmarkStart w:id="1077" w:name="_Toc378835439"/>
      <w:bookmarkStart w:id="1078" w:name="_Toc378835703"/>
      <w:bookmarkStart w:id="1079" w:name="_Toc378835972"/>
      <w:bookmarkStart w:id="1080" w:name="_Toc378836241"/>
      <w:bookmarkStart w:id="1081" w:name="_Toc378836510"/>
      <w:bookmarkStart w:id="1082" w:name="_Toc378836772"/>
      <w:bookmarkStart w:id="1083" w:name="_Toc378837032"/>
      <w:bookmarkStart w:id="1084" w:name="_Toc378837400"/>
      <w:bookmarkStart w:id="1085" w:name="_Toc378837819"/>
      <w:bookmarkStart w:id="1086" w:name="_Toc378838238"/>
      <w:bookmarkStart w:id="1087" w:name="_Toc378838648"/>
      <w:bookmarkStart w:id="1088" w:name="_Toc378839057"/>
      <w:bookmarkStart w:id="1089" w:name="_Toc378839486"/>
      <w:bookmarkStart w:id="1090" w:name="_Toc378840504"/>
      <w:bookmarkStart w:id="1091" w:name="_Toc378844388"/>
      <w:bookmarkStart w:id="1092" w:name="_Toc378845692"/>
      <w:bookmarkStart w:id="1093" w:name="_Toc378846324"/>
      <w:bookmarkStart w:id="1094" w:name="_Toc335492247"/>
      <w:bookmarkStart w:id="1095" w:name="_Toc378837033"/>
      <w:bookmarkStart w:id="1096" w:name="_Toc378855135"/>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r w:rsidRPr="005D68C1">
        <w:rPr>
          <w:highlight w:val="green"/>
        </w:rPr>
        <w:t>Licensing Requirements</w:t>
      </w:r>
      <w:bookmarkEnd w:id="1094"/>
      <w:bookmarkEnd w:id="1095"/>
      <w:bookmarkEnd w:id="1096"/>
    </w:p>
    <w:p w14:paraId="23B0C746" w14:textId="7A147A4C" w:rsidR="005626EA" w:rsidRDefault="00133202" w:rsidP="00C60086">
      <w:pPr>
        <w:jc w:val="left"/>
      </w:pPr>
      <w:r>
        <w:t xml:space="preserve">The software system being developed as part of the project shall </w:t>
      </w:r>
      <w:r w:rsidRPr="005D68C1">
        <w:rPr>
          <w:highlight w:val="green"/>
        </w:rPr>
        <w:t>have an open source license variant</w:t>
      </w:r>
      <w:r>
        <w:t xml:space="preserve">. </w:t>
      </w:r>
      <w:r w:rsidR="000855E7">
        <w:t>The license will include provisions to allow users to copy, distribute and transmit the software, to adapt the software for other applications, and to make commercial use of the software, under the condition that the following attribution for the source of the software is included in any copy or derived work:</w:t>
      </w:r>
    </w:p>
    <w:p w14:paraId="23B0C747" w14:textId="77777777" w:rsidR="00467EF2" w:rsidRDefault="00467EF2" w:rsidP="00C60086">
      <w:pPr>
        <w:jc w:val="left"/>
      </w:pPr>
      <w:r>
        <w:t>In order to preserve the original NGDS licensing terms, the use of third party libraries and application servers that violate these terms will be vetted.</w:t>
      </w:r>
    </w:p>
    <w:p w14:paraId="23B0C748" w14:textId="77777777" w:rsidR="00A80441" w:rsidRPr="00FE282E" w:rsidRDefault="00304877" w:rsidP="00C60086">
      <w:pPr>
        <w:jc w:val="left"/>
      </w:pPr>
      <w:r w:rsidRPr="00FE282E">
        <w:t xml:space="preserve">The data provided by the </w:t>
      </w:r>
      <w:r w:rsidR="0014428A">
        <w:t xml:space="preserve">data providers </w:t>
      </w:r>
      <w:r w:rsidR="00435205" w:rsidRPr="00FE282E">
        <w:t xml:space="preserve">will </w:t>
      </w:r>
      <w:r w:rsidR="00435205" w:rsidRPr="005D68C1">
        <w:rPr>
          <w:highlight w:val="green"/>
        </w:rPr>
        <w:t>not be made available</w:t>
      </w:r>
      <w:r w:rsidRPr="005D68C1">
        <w:rPr>
          <w:highlight w:val="green"/>
        </w:rPr>
        <w:t xml:space="preserve"> to the public domain until it is </w:t>
      </w:r>
      <w:r w:rsidR="00435205" w:rsidRPr="005D68C1">
        <w:rPr>
          <w:highlight w:val="green"/>
        </w:rPr>
        <w:t>released and published</w:t>
      </w:r>
      <w:r w:rsidRPr="005D68C1">
        <w:rPr>
          <w:highlight w:val="green"/>
        </w:rPr>
        <w:t xml:space="preserve"> through the </w:t>
      </w:r>
      <w:r w:rsidR="00435205" w:rsidRPr="005D68C1">
        <w:rPr>
          <w:highlight w:val="green"/>
        </w:rPr>
        <w:t>“</w:t>
      </w:r>
      <w:r w:rsidRPr="005D68C1">
        <w:rPr>
          <w:highlight w:val="green"/>
        </w:rPr>
        <w:t>publish</w:t>
      </w:r>
      <w:r w:rsidR="00435205" w:rsidRPr="005D68C1">
        <w:rPr>
          <w:highlight w:val="green"/>
        </w:rPr>
        <w:t>”</w:t>
      </w:r>
      <w:r w:rsidRPr="005D68C1">
        <w:rPr>
          <w:highlight w:val="green"/>
        </w:rPr>
        <w:t xml:space="preserve"> feature of the System</w:t>
      </w:r>
      <w:r w:rsidRPr="00FE282E">
        <w:t>.</w:t>
      </w:r>
      <w:r w:rsidR="000855E7">
        <w:t xml:space="preserve">  Other access control constraints may be applied by individual nodes at their discretion.</w:t>
      </w:r>
    </w:p>
    <w:p w14:paraId="23B0C749" w14:textId="77777777" w:rsidR="00A80441" w:rsidRPr="00FE282E" w:rsidRDefault="00377EE0" w:rsidP="00C60086">
      <w:pPr>
        <w:pStyle w:val="Heading2"/>
        <w:jc w:val="left"/>
      </w:pPr>
      <w:bookmarkStart w:id="1097" w:name="_Toc335492248"/>
      <w:bookmarkStart w:id="1098" w:name="_Toc378837034"/>
      <w:bookmarkStart w:id="1099" w:name="_Toc378855136"/>
      <w:r w:rsidRPr="00FE282E">
        <w:t>Applicable Standards</w:t>
      </w:r>
      <w:bookmarkEnd w:id="1097"/>
      <w:bookmarkEnd w:id="1098"/>
      <w:bookmarkEnd w:id="1099"/>
    </w:p>
    <w:p w14:paraId="23B0C74A" w14:textId="77777777" w:rsidR="00944E99" w:rsidRPr="00FE282E" w:rsidRDefault="00944E99" w:rsidP="00C60086">
      <w:pPr>
        <w:jc w:val="left"/>
      </w:pPr>
      <w:r w:rsidRPr="00FE282E">
        <w:t>See the WS</w:t>
      </w:r>
      <w:r w:rsidR="00731FD2">
        <w:t xml:space="preserve">S </w:t>
      </w:r>
      <w:hyperlink w:anchor="P05_GTDA_Web_Services_Specification" w:history="1">
        <w:r w:rsidR="00731FD2" w:rsidRPr="00731FD2">
          <w:rPr>
            <w:rStyle w:val="Hyperlink"/>
            <w:b/>
            <w:u w:val="none"/>
          </w:rPr>
          <w:t>/P0</w:t>
        </w:r>
        <w:r w:rsidR="00731FD2">
          <w:rPr>
            <w:rStyle w:val="Hyperlink"/>
            <w:b/>
            <w:u w:val="none"/>
          </w:rPr>
          <w:t>5</w:t>
        </w:r>
        <w:r w:rsidR="00731FD2" w:rsidRPr="00731FD2">
          <w:rPr>
            <w:rStyle w:val="Hyperlink"/>
            <w:b/>
            <w:u w:val="none"/>
          </w:rPr>
          <w:t>/</w:t>
        </w:r>
      </w:hyperlink>
      <w:r w:rsidRPr="00FE282E">
        <w:t xml:space="preserve"> for the details of the web services standards to be applied.</w:t>
      </w:r>
    </w:p>
    <w:p w14:paraId="23B0C753" w14:textId="77777777" w:rsidR="001E7A87" w:rsidRPr="005D68C1" w:rsidRDefault="001E7A87" w:rsidP="00C60086">
      <w:pPr>
        <w:pStyle w:val="Heading1"/>
        <w:jc w:val="left"/>
        <w:rPr>
          <w:highlight w:val="green"/>
        </w:rPr>
      </w:pPr>
      <w:bookmarkStart w:id="1100" w:name="_Toc378835442"/>
      <w:bookmarkStart w:id="1101" w:name="_Toc378835706"/>
      <w:bookmarkStart w:id="1102" w:name="_Toc378835975"/>
      <w:bookmarkStart w:id="1103" w:name="_Toc378836244"/>
      <w:bookmarkStart w:id="1104" w:name="_Toc378836513"/>
      <w:bookmarkStart w:id="1105" w:name="_Toc378836775"/>
      <w:bookmarkStart w:id="1106" w:name="_Toc378837035"/>
      <w:bookmarkStart w:id="1107" w:name="_Toc378837403"/>
      <w:bookmarkStart w:id="1108" w:name="_Toc378837822"/>
      <w:bookmarkStart w:id="1109" w:name="_Toc378838241"/>
      <w:bookmarkStart w:id="1110" w:name="_Toc378838651"/>
      <w:bookmarkStart w:id="1111" w:name="_Toc378839060"/>
      <w:bookmarkStart w:id="1112" w:name="_Toc378839489"/>
      <w:bookmarkStart w:id="1113" w:name="_Toc378840507"/>
      <w:bookmarkStart w:id="1114" w:name="_Toc378844391"/>
      <w:bookmarkStart w:id="1115" w:name="_Toc378845695"/>
      <w:bookmarkStart w:id="1116" w:name="_Toc378846327"/>
      <w:bookmarkStart w:id="1117" w:name="_Toc378835443"/>
      <w:bookmarkStart w:id="1118" w:name="_Toc378835707"/>
      <w:bookmarkStart w:id="1119" w:name="_Toc378835976"/>
      <w:bookmarkStart w:id="1120" w:name="_Toc378836245"/>
      <w:bookmarkStart w:id="1121" w:name="_Toc378836514"/>
      <w:bookmarkStart w:id="1122" w:name="_Toc378836776"/>
      <w:bookmarkStart w:id="1123" w:name="_Toc378837036"/>
      <w:bookmarkStart w:id="1124" w:name="_Toc378837404"/>
      <w:bookmarkStart w:id="1125" w:name="_Toc378837823"/>
      <w:bookmarkStart w:id="1126" w:name="_Toc378838242"/>
      <w:bookmarkStart w:id="1127" w:name="_Toc378838652"/>
      <w:bookmarkStart w:id="1128" w:name="_Toc378839061"/>
      <w:bookmarkStart w:id="1129" w:name="_Toc378839490"/>
      <w:bookmarkStart w:id="1130" w:name="_Toc378840508"/>
      <w:bookmarkStart w:id="1131" w:name="_Toc378844392"/>
      <w:bookmarkStart w:id="1132" w:name="_Toc378845696"/>
      <w:bookmarkStart w:id="1133" w:name="_Toc378846328"/>
      <w:bookmarkStart w:id="1134" w:name="_Toc378835446"/>
      <w:bookmarkStart w:id="1135" w:name="_Toc378835710"/>
      <w:bookmarkStart w:id="1136" w:name="_Toc378835979"/>
      <w:bookmarkStart w:id="1137" w:name="_Toc378836248"/>
      <w:bookmarkStart w:id="1138" w:name="_Toc378836517"/>
      <w:bookmarkStart w:id="1139" w:name="_Toc378836779"/>
      <w:bookmarkStart w:id="1140" w:name="_Toc378837039"/>
      <w:bookmarkStart w:id="1141" w:name="_Toc378837407"/>
      <w:bookmarkStart w:id="1142" w:name="_Toc378837826"/>
      <w:bookmarkStart w:id="1143" w:name="_Toc378838245"/>
      <w:bookmarkStart w:id="1144" w:name="_Toc378838655"/>
      <w:bookmarkStart w:id="1145" w:name="_Toc378839064"/>
      <w:bookmarkStart w:id="1146" w:name="_Toc378839493"/>
      <w:bookmarkStart w:id="1147" w:name="_Toc378840511"/>
      <w:bookmarkStart w:id="1148" w:name="_Toc378844395"/>
      <w:bookmarkStart w:id="1149" w:name="_Toc378845699"/>
      <w:bookmarkStart w:id="1150" w:name="_Toc378846331"/>
      <w:bookmarkStart w:id="1151" w:name="_Toc378835447"/>
      <w:bookmarkStart w:id="1152" w:name="_Toc378835711"/>
      <w:bookmarkStart w:id="1153" w:name="_Toc378835980"/>
      <w:bookmarkStart w:id="1154" w:name="_Toc378836249"/>
      <w:bookmarkStart w:id="1155" w:name="_Toc378836518"/>
      <w:bookmarkStart w:id="1156" w:name="_Toc378836780"/>
      <w:bookmarkStart w:id="1157" w:name="_Toc378837040"/>
      <w:bookmarkStart w:id="1158" w:name="_Toc378837408"/>
      <w:bookmarkStart w:id="1159" w:name="_Toc378837827"/>
      <w:bookmarkStart w:id="1160" w:name="_Toc378838246"/>
      <w:bookmarkStart w:id="1161" w:name="_Toc378838656"/>
      <w:bookmarkStart w:id="1162" w:name="_Toc378839065"/>
      <w:bookmarkStart w:id="1163" w:name="_Toc378839494"/>
      <w:bookmarkStart w:id="1164" w:name="_Toc378840512"/>
      <w:bookmarkStart w:id="1165" w:name="_Toc378844396"/>
      <w:bookmarkStart w:id="1166" w:name="_Toc378845700"/>
      <w:bookmarkStart w:id="1167" w:name="_Toc378846332"/>
      <w:bookmarkStart w:id="1168" w:name="_Toc378835448"/>
      <w:bookmarkStart w:id="1169" w:name="_Toc378835712"/>
      <w:bookmarkStart w:id="1170" w:name="_Toc378835981"/>
      <w:bookmarkStart w:id="1171" w:name="_Toc378836250"/>
      <w:bookmarkStart w:id="1172" w:name="_Toc378836519"/>
      <w:bookmarkStart w:id="1173" w:name="_Toc378836781"/>
      <w:bookmarkStart w:id="1174" w:name="_Toc378837041"/>
      <w:bookmarkStart w:id="1175" w:name="_Toc378837409"/>
      <w:bookmarkStart w:id="1176" w:name="_Toc378837828"/>
      <w:bookmarkStart w:id="1177" w:name="_Toc378838247"/>
      <w:bookmarkStart w:id="1178" w:name="_Toc378838657"/>
      <w:bookmarkStart w:id="1179" w:name="_Toc378839066"/>
      <w:bookmarkStart w:id="1180" w:name="_Toc378839495"/>
      <w:bookmarkStart w:id="1181" w:name="_Toc378840513"/>
      <w:bookmarkStart w:id="1182" w:name="_Toc378844397"/>
      <w:bookmarkStart w:id="1183" w:name="_Toc378845701"/>
      <w:bookmarkStart w:id="1184" w:name="_Toc378846333"/>
      <w:bookmarkStart w:id="1185" w:name="_Toc378837042"/>
      <w:bookmarkStart w:id="1186" w:name="_Toc378855137"/>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r w:rsidRPr="005D68C1">
        <w:rPr>
          <w:highlight w:val="green"/>
        </w:rPr>
        <w:t>Node-in-a-box Software Package</w:t>
      </w:r>
      <w:bookmarkEnd w:id="1185"/>
      <w:bookmarkEnd w:id="1186"/>
    </w:p>
    <w:p w14:paraId="2DD5BB7A" w14:textId="77777777" w:rsidR="005E17FB" w:rsidRDefault="001E7A87" w:rsidP="00C60086">
      <w:pPr>
        <w:jc w:val="left"/>
      </w:pPr>
      <w:r w:rsidRPr="00E64F73">
        <w:t xml:space="preserve">A </w:t>
      </w:r>
      <w:r w:rsidRPr="005D68C1">
        <w:rPr>
          <w:highlight w:val="green"/>
        </w:rPr>
        <w:t>redistributable, node-in-a-box, free/open-source software package will be developed</w:t>
      </w:r>
      <w:r w:rsidRPr="00E64F73">
        <w:t xml:space="preserve"> </w:t>
      </w:r>
      <w:r>
        <w:t xml:space="preserve">(composed of an NGDS repository, an NGDS catalog and an NGDS Desktop as shown in </w:t>
      </w:r>
      <w:r w:rsidR="00FD5DCB">
        <w:fldChar w:fldCharType="begin"/>
      </w:r>
      <w:r w:rsidR="00FD5DCB">
        <w:instrText xml:space="preserve"> REF _Ref337734001 \h  \* MERGEFORMAT </w:instrText>
      </w:r>
      <w:r w:rsidR="00FD5DCB">
        <w:fldChar w:fldCharType="separate"/>
      </w:r>
      <w:r w:rsidR="00575885" w:rsidRPr="005166EB">
        <w:t xml:space="preserve">Figure </w:t>
      </w:r>
      <w:r w:rsidR="00575885">
        <w:t>13</w:t>
      </w:r>
      <w:r w:rsidR="00FD5DCB">
        <w:fldChar w:fldCharType="end"/>
      </w:r>
      <w:r w:rsidRPr="004A676F">
        <w:t>)</w:t>
      </w:r>
      <w:r>
        <w:t xml:space="preserve">. </w:t>
      </w:r>
    </w:p>
    <w:p w14:paraId="47AB034C" w14:textId="77777777" w:rsidR="005F56D0" w:rsidRDefault="005F56D0" w:rsidP="00C60086">
      <w:pPr>
        <w:jc w:val="left"/>
      </w:pPr>
      <w:r w:rsidRPr="00FE282E">
        <w:t xml:space="preserve">The SCR development team will deliver the </w:t>
      </w:r>
      <w:r>
        <w:t>NGDS node-in-a-box</w:t>
      </w:r>
      <w:r w:rsidRPr="00FE282E">
        <w:t xml:space="preserve"> software </w:t>
      </w:r>
      <w:r>
        <w:t>stack</w:t>
      </w:r>
      <w:r w:rsidRPr="00FE282E">
        <w:t xml:space="preserve"> </w:t>
      </w:r>
      <w:r>
        <w:t>(</w:t>
      </w:r>
      <w:proofErr w:type="spellStart"/>
      <w:r>
        <w:t>WepAPP</w:t>
      </w:r>
      <w:proofErr w:type="spellEnd"/>
      <w:r>
        <w:t xml:space="preserve">, NGDS Repository and NGDS catalog) </w:t>
      </w:r>
      <w:r w:rsidRPr="00FE282E">
        <w:t xml:space="preserve">to </w:t>
      </w:r>
      <w:r>
        <w:t>BSU project management</w:t>
      </w:r>
      <w:r w:rsidRPr="00FE282E">
        <w:t xml:space="preserve"> team for deployment</w:t>
      </w:r>
      <w:r>
        <w:t>, testing and acceptance on a</w:t>
      </w:r>
      <w:r w:rsidRPr="00FE282E">
        <w:t xml:space="preserve"> server</w:t>
      </w:r>
      <w:r>
        <w:t xml:space="preserve"> of their choice</w:t>
      </w:r>
      <w:r w:rsidRPr="00FE282E">
        <w:t>, in accordance to the project’s schedule.</w:t>
      </w:r>
    </w:p>
    <w:p w14:paraId="5D518E66" w14:textId="7AD4B005" w:rsidR="005F56D0" w:rsidRPr="00FE282E" w:rsidRDefault="005F56D0" w:rsidP="00C60086">
      <w:pPr>
        <w:jc w:val="left"/>
      </w:pPr>
      <w:r>
        <w:lastRenderedPageBreak/>
        <w:t xml:space="preserve">The NGDS node-in-a-box software </w:t>
      </w:r>
      <w:r w:rsidRPr="00F93604">
        <w:rPr>
          <w:b/>
        </w:rPr>
        <w:t>will be delivered</w:t>
      </w:r>
      <w:r>
        <w:t xml:space="preserve"> as an installable application to BSU project management for deployment, testing and acceptance on a</w:t>
      </w:r>
      <w:r w:rsidRPr="00FE282E">
        <w:t xml:space="preserve"> server</w:t>
      </w:r>
      <w:r>
        <w:t xml:space="preserve"> of their choice</w:t>
      </w:r>
      <w:r w:rsidRPr="00FE282E">
        <w:t>, in accor</w:t>
      </w:r>
      <w:r>
        <w:t>dance to the project’s schedule</w:t>
      </w:r>
      <w:r w:rsidRPr="00FE282E">
        <w:t>.</w:t>
      </w:r>
    </w:p>
    <w:p w14:paraId="1CD0B42D" w14:textId="77777777" w:rsidR="005F56D0" w:rsidRPr="00FE282E" w:rsidRDefault="005F56D0" w:rsidP="00C60086">
      <w:pPr>
        <w:jc w:val="left"/>
      </w:pPr>
      <w:r>
        <w:t xml:space="preserve">The software package </w:t>
      </w:r>
      <w:r w:rsidRPr="00F93604">
        <w:rPr>
          <w:b/>
        </w:rPr>
        <w:t>will include</w:t>
      </w:r>
      <w:r>
        <w:t xml:space="preserve"> an </w:t>
      </w:r>
      <w:r w:rsidRPr="005D68C1">
        <w:rPr>
          <w:highlight w:val="green"/>
        </w:rPr>
        <w:t>installation program in the form of a shell script of an apt package for Ubuntu Linux</w:t>
      </w:r>
      <w:r>
        <w:t>.</w:t>
      </w:r>
    </w:p>
    <w:p w14:paraId="1361F066" w14:textId="4C71B078" w:rsidR="005E17FB" w:rsidRDefault="001E7A87" w:rsidP="00C60086">
      <w:pPr>
        <w:jc w:val="left"/>
      </w:pPr>
      <w:r>
        <w:t>This node-in-a-box software application will</w:t>
      </w:r>
    </w:p>
    <w:p w14:paraId="582EB5EB" w14:textId="408BC0CA" w:rsidR="005E17FB" w:rsidRDefault="005E17FB" w:rsidP="00C60086">
      <w:pPr>
        <w:pStyle w:val="ListParagraph"/>
        <w:numPr>
          <w:ilvl w:val="0"/>
          <w:numId w:val="45"/>
        </w:numPr>
        <w:jc w:val="left"/>
      </w:pPr>
      <w:r>
        <w:t>g</w:t>
      </w:r>
      <w:r w:rsidR="001E7A87" w:rsidRPr="00E64F73">
        <w:t>ive data providers a simple way to register data sources, load data and expose those data as a node in the NGDS</w:t>
      </w:r>
      <w:r w:rsidR="001E7A87">
        <w:t xml:space="preserve"> network</w:t>
      </w:r>
    </w:p>
    <w:p w14:paraId="17B26F6F" w14:textId="6D286232" w:rsidR="005E17FB" w:rsidRDefault="001E7A87" w:rsidP="00C60086">
      <w:pPr>
        <w:pStyle w:val="ListParagraph"/>
        <w:numPr>
          <w:ilvl w:val="0"/>
          <w:numId w:val="45"/>
        </w:numPr>
        <w:jc w:val="left"/>
      </w:pPr>
      <w:r w:rsidRPr="00E64F73">
        <w:t>support batch import and upload of shared datasets in supported formats adhering to standard content models</w:t>
      </w:r>
    </w:p>
    <w:p w14:paraId="23B0C754" w14:textId="024FFCE1" w:rsidR="001E7A87" w:rsidRDefault="00221C2B" w:rsidP="00C60086">
      <w:pPr>
        <w:pStyle w:val="ListParagraph"/>
        <w:numPr>
          <w:ilvl w:val="0"/>
          <w:numId w:val="45"/>
        </w:numPr>
        <w:jc w:val="left"/>
      </w:pPr>
      <w:proofErr w:type="spellStart"/>
      <w:r>
        <w:t>WebApp</w:t>
      </w:r>
      <w:proofErr w:type="spellEnd"/>
      <w:r w:rsidR="001E7A87">
        <w:t>, user interface will be provided to help users upload data to the system.</w:t>
      </w:r>
    </w:p>
    <w:p w14:paraId="23B0C755" w14:textId="411725DF" w:rsidR="001E7A87" w:rsidRDefault="001E7A87" w:rsidP="00C60086">
      <w:pPr>
        <w:jc w:val="left"/>
      </w:pPr>
      <w:r>
        <w:t xml:space="preserve">In this arrangement, different node-in-a-box instances can co-exist in the system. This requires their catalogs to be synchronized via a federation service or some sort of aggregating catalog. </w:t>
      </w:r>
    </w:p>
    <w:p w14:paraId="23B0C756" w14:textId="77777777" w:rsidR="001E7A87" w:rsidRDefault="001E7A87" w:rsidP="00C60086">
      <w:pPr>
        <w:jc w:val="left"/>
      </w:pPr>
    </w:p>
    <w:p w14:paraId="23B0C757" w14:textId="77777777" w:rsidR="001E7A87" w:rsidRPr="005166EB" w:rsidRDefault="00221C2B" w:rsidP="00C60086">
      <w:pPr>
        <w:keepNext/>
        <w:jc w:val="left"/>
      </w:pPr>
      <w:r>
        <w:rPr>
          <w:noProof/>
        </w:rPr>
        <w:drawing>
          <wp:inline distT="0" distB="0" distL="0" distR="0" wp14:anchorId="23B0C83E" wp14:editId="23B0C83F">
            <wp:extent cx="5943600" cy="4439336"/>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943600" cy="4439336"/>
                    </a:xfrm>
                    <a:prstGeom prst="rect">
                      <a:avLst/>
                    </a:prstGeom>
                    <a:noFill/>
                    <a:ln w="9525">
                      <a:noFill/>
                      <a:miter lim="800000"/>
                      <a:headEnd/>
                      <a:tailEnd/>
                    </a:ln>
                  </pic:spPr>
                </pic:pic>
              </a:graphicData>
            </a:graphic>
          </wp:inline>
        </w:drawing>
      </w:r>
    </w:p>
    <w:p w14:paraId="23B0C758" w14:textId="77777777" w:rsidR="001E7A87" w:rsidRPr="00F93604" w:rsidRDefault="001E7A87" w:rsidP="00C60086">
      <w:pPr>
        <w:pStyle w:val="Caption"/>
        <w:jc w:val="left"/>
      </w:pPr>
      <w:bookmarkStart w:id="1187" w:name="_Ref337734001"/>
      <w:bookmarkStart w:id="1188" w:name="_Toc339282991"/>
      <w:bookmarkStart w:id="1189" w:name="_Toc378837043"/>
      <w:r w:rsidRPr="00F93604">
        <w:t xml:space="preserve">Figure </w:t>
      </w:r>
      <w:r w:rsidR="000B67C9">
        <w:fldChar w:fldCharType="begin"/>
      </w:r>
      <w:r w:rsidR="000B67C9">
        <w:instrText xml:space="preserve"> SEQ Figure \* ARABIC </w:instrText>
      </w:r>
      <w:r w:rsidR="000B67C9">
        <w:fldChar w:fldCharType="separate"/>
      </w:r>
      <w:r w:rsidR="00575885" w:rsidRPr="00F93604">
        <w:t>13</w:t>
      </w:r>
      <w:r w:rsidR="000B67C9">
        <w:fldChar w:fldCharType="end"/>
      </w:r>
      <w:bookmarkEnd w:id="1187"/>
      <w:r w:rsidRPr="00F93604">
        <w:t xml:space="preserve"> NGDS Data Provider Software Package</w:t>
      </w:r>
      <w:bookmarkEnd w:id="1188"/>
      <w:bookmarkEnd w:id="1189"/>
    </w:p>
    <w:p w14:paraId="23B0C759" w14:textId="77777777" w:rsidR="001E7A87" w:rsidRDefault="001E7A87" w:rsidP="00C60086">
      <w:pPr>
        <w:jc w:val="left"/>
        <w:rPr>
          <w:lang w:eastAsia="zh-CN"/>
        </w:rPr>
      </w:pPr>
    </w:p>
    <w:p w14:paraId="50793EFE" w14:textId="024F10B7" w:rsidR="005E17FB" w:rsidRDefault="001E7A87" w:rsidP="00C60086">
      <w:pPr>
        <w:jc w:val="left"/>
      </w:pPr>
      <w:r>
        <w:rPr>
          <w:rFonts w:hint="eastAsia"/>
          <w:lang w:eastAsia="zh-CN"/>
        </w:rPr>
        <w:t xml:space="preserve">NGDS </w:t>
      </w:r>
      <w:r w:rsidRPr="00FE282E">
        <w:t xml:space="preserve">will </w:t>
      </w:r>
    </w:p>
    <w:p w14:paraId="01D0B1E1" w14:textId="2E4F2C9E" w:rsidR="005E17FB" w:rsidRDefault="000E677F" w:rsidP="00C60086">
      <w:pPr>
        <w:pStyle w:val="ListParagraph"/>
        <w:numPr>
          <w:ilvl w:val="0"/>
          <w:numId w:val="46"/>
        </w:numPr>
        <w:jc w:val="left"/>
      </w:pPr>
      <w:r w:rsidRPr="005D68C1">
        <w:rPr>
          <w:highlight w:val="green"/>
        </w:rPr>
        <w:lastRenderedPageBreak/>
        <w:t>Facilitate</w:t>
      </w:r>
      <w:r w:rsidR="001E7A87" w:rsidRPr="005D68C1">
        <w:rPr>
          <w:highlight w:val="green"/>
        </w:rPr>
        <w:t xml:space="preserve"> publication, visualization and discovery of geothermal data using services and applications</w:t>
      </w:r>
      <w:r w:rsidR="001E7A87">
        <w:t xml:space="preserve">. </w:t>
      </w:r>
    </w:p>
    <w:p w14:paraId="1958F7DF" w14:textId="2E6F6C29" w:rsidR="005E17FB" w:rsidRDefault="000E677F" w:rsidP="00C60086">
      <w:pPr>
        <w:pStyle w:val="ListParagraph"/>
        <w:numPr>
          <w:ilvl w:val="0"/>
          <w:numId w:val="46"/>
        </w:numPr>
        <w:jc w:val="left"/>
      </w:pPr>
      <w:r w:rsidRPr="005D68C1">
        <w:rPr>
          <w:highlight w:val="green"/>
        </w:rPr>
        <w:t>Provide</w:t>
      </w:r>
      <w:r w:rsidR="001E7A87" w:rsidRPr="005D68C1">
        <w:rPr>
          <w:highlight w:val="green"/>
        </w:rPr>
        <w:t xml:space="preserve"> a catalog, a web top UI and a data repository application</w:t>
      </w:r>
      <w:r w:rsidR="001E7A87">
        <w:t xml:space="preserve">. </w:t>
      </w:r>
    </w:p>
    <w:p w14:paraId="23B0C75A" w14:textId="2E5B3E51" w:rsidR="001E7A87" w:rsidRDefault="001E7A87" w:rsidP="00C60086">
      <w:pPr>
        <w:pStyle w:val="ListParagraph"/>
        <w:numPr>
          <w:ilvl w:val="0"/>
          <w:numId w:val="46"/>
        </w:numPr>
        <w:jc w:val="left"/>
      </w:pPr>
      <w:r>
        <w:t xml:space="preserve"> </w:t>
      </w:r>
      <w:r w:rsidRPr="005D68C1">
        <w:rPr>
          <w:highlight w:val="red"/>
          <w:lang w:eastAsia="zh-CN"/>
        </w:rPr>
        <w:t>NGDS</w:t>
      </w:r>
      <w:r w:rsidRPr="005D68C1">
        <w:rPr>
          <w:highlight w:val="red"/>
        </w:rPr>
        <w:t xml:space="preserve"> </w:t>
      </w:r>
      <w:r w:rsidRPr="005D68C1">
        <w:rPr>
          <w:highlight w:val="red"/>
          <w:lang w:eastAsia="zh-CN"/>
        </w:rPr>
        <w:t>S</w:t>
      </w:r>
      <w:r w:rsidRPr="005D68C1">
        <w:rPr>
          <w:highlight w:val="red"/>
        </w:rPr>
        <w:t>ystem Administrator can install and manage data providers, granting them the ability to publish data to the system</w:t>
      </w:r>
    </w:p>
    <w:p w14:paraId="23B0C75C" w14:textId="77777777" w:rsidR="001E7A87" w:rsidRDefault="001E7A87" w:rsidP="00C60086">
      <w:pPr>
        <w:pStyle w:val="Heading1"/>
        <w:jc w:val="left"/>
      </w:pPr>
      <w:bookmarkStart w:id="1190" w:name="_Toc378835451"/>
      <w:bookmarkStart w:id="1191" w:name="_Toc378835715"/>
      <w:bookmarkStart w:id="1192" w:name="_Toc378835984"/>
      <w:bookmarkStart w:id="1193" w:name="_Toc378836253"/>
      <w:bookmarkStart w:id="1194" w:name="_Toc378836522"/>
      <w:bookmarkStart w:id="1195" w:name="_Toc378836784"/>
      <w:bookmarkStart w:id="1196" w:name="_Toc378837044"/>
      <w:bookmarkStart w:id="1197" w:name="_Toc378837412"/>
      <w:bookmarkStart w:id="1198" w:name="_Toc378837831"/>
      <w:bookmarkStart w:id="1199" w:name="_Toc378838250"/>
      <w:bookmarkStart w:id="1200" w:name="_Toc378838659"/>
      <w:bookmarkStart w:id="1201" w:name="_Toc378839068"/>
      <w:bookmarkStart w:id="1202" w:name="_Toc378839497"/>
      <w:bookmarkStart w:id="1203" w:name="_Toc378840515"/>
      <w:bookmarkStart w:id="1204" w:name="_Toc378844399"/>
      <w:bookmarkStart w:id="1205" w:name="_Toc378845703"/>
      <w:bookmarkStart w:id="1206" w:name="_Toc378846335"/>
      <w:bookmarkStart w:id="1207" w:name="_Toc378835452"/>
      <w:bookmarkStart w:id="1208" w:name="_Toc378835716"/>
      <w:bookmarkStart w:id="1209" w:name="_Toc378835985"/>
      <w:bookmarkStart w:id="1210" w:name="_Toc378836254"/>
      <w:bookmarkStart w:id="1211" w:name="_Toc378836523"/>
      <w:bookmarkStart w:id="1212" w:name="_Toc378836785"/>
      <w:bookmarkStart w:id="1213" w:name="_Toc378837045"/>
      <w:bookmarkStart w:id="1214" w:name="_Toc378837413"/>
      <w:bookmarkStart w:id="1215" w:name="_Toc378837832"/>
      <w:bookmarkStart w:id="1216" w:name="_Toc378838251"/>
      <w:bookmarkStart w:id="1217" w:name="_Toc378838660"/>
      <w:bookmarkStart w:id="1218" w:name="_Toc378839069"/>
      <w:bookmarkStart w:id="1219" w:name="_Toc378839498"/>
      <w:bookmarkStart w:id="1220" w:name="_Toc378840516"/>
      <w:bookmarkStart w:id="1221" w:name="_Toc378844400"/>
      <w:bookmarkStart w:id="1222" w:name="_Toc378845704"/>
      <w:bookmarkStart w:id="1223" w:name="_Toc378846336"/>
      <w:bookmarkStart w:id="1224" w:name="_Toc378837046"/>
      <w:bookmarkStart w:id="1225" w:name="_Toc378855138"/>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r>
        <w:t>End-User</w:t>
      </w:r>
      <w:r>
        <w:rPr>
          <w:rFonts w:hint="eastAsia"/>
          <w:lang w:eastAsia="zh-CN"/>
        </w:rPr>
        <w:t>/Data Consumer</w:t>
      </w:r>
      <w:r>
        <w:t xml:space="preserve"> Software</w:t>
      </w:r>
      <w:bookmarkEnd w:id="1224"/>
      <w:bookmarkEnd w:id="1225"/>
    </w:p>
    <w:p w14:paraId="23B0C75D" w14:textId="7D728150" w:rsidR="001E7A87" w:rsidRPr="00E64F73" w:rsidRDefault="005E17FB" w:rsidP="00C60086">
      <w:pPr>
        <w:jc w:val="left"/>
      </w:pPr>
      <w:r>
        <w:t>T</w:t>
      </w:r>
      <w:r w:rsidR="001E7A87" w:rsidRPr="00E64F73">
        <w:t>he project will implement two primary access points</w:t>
      </w:r>
      <w:r w:rsidR="001E7A87">
        <w:rPr>
          <w:rFonts w:hint="eastAsia"/>
          <w:lang w:eastAsia="zh-CN"/>
        </w:rPr>
        <w:t xml:space="preserve">: a NGDS </w:t>
      </w:r>
      <w:r w:rsidR="001E7A87">
        <w:rPr>
          <w:lang w:eastAsia="zh-CN"/>
        </w:rPr>
        <w:t>website</w:t>
      </w:r>
      <w:r w:rsidR="001E7A87">
        <w:rPr>
          <w:rFonts w:hint="eastAsia"/>
          <w:lang w:eastAsia="zh-CN"/>
        </w:rPr>
        <w:t xml:space="preserve"> and a NGDS </w:t>
      </w:r>
      <w:proofErr w:type="spellStart"/>
      <w:r w:rsidR="00221C2B">
        <w:rPr>
          <w:lang w:eastAsia="zh-CN"/>
        </w:rPr>
        <w:t>WebApp</w:t>
      </w:r>
      <w:proofErr w:type="spellEnd"/>
      <w:r w:rsidR="001E7A87">
        <w:rPr>
          <w:rFonts w:hint="eastAsia"/>
          <w:lang w:eastAsia="zh-CN"/>
        </w:rPr>
        <w:t xml:space="preserve"> application</w:t>
      </w:r>
      <w:r w:rsidR="001E7A87" w:rsidRPr="00E64F73">
        <w:t xml:space="preserve">. As much as possible, these will be integrated in order to appear to the end-user as a single web-based experience. </w:t>
      </w:r>
      <w:r w:rsidR="001E7A87">
        <w:t xml:space="preserve">The primary access point to the system will be the NGDS </w:t>
      </w:r>
      <w:proofErr w:type="spellStart"/>
      <w:r w:rsidR="00221C2B">
        <w:t>WebApp</w:t>
      </w:r>
      <w:proofErr w:type="spellEnd"/>
      <w:r w:rsidR="001E7A87">
        <w:t xml:space="preserve"> application.</w:t>
      </w:r>
    </w:p>
    <w:p w14:paraId="23B0C75E" w14:textId="77777777" w:rsidR="001E7A87" w:rsidRPr="001D1D7E" w:rsidRDefault="001E7A87" w:rsidP="00C60086">
      <w:pPr>
        <w:pStyle w:val="Heading2"/>
        <w:jc w:val="left"/>
      </w:pPr>
      <w:bookmarkStart w:id="1226" w:name="_Toc378837047"/>
      <w:bookmarkStart w:id="1227" w:name="_Toc378855139"/>
      <w:r>
        <w:t xml:space="preserve">NGDS </w:t>
      </w:r>
      <w:proofErr w:type="spellStart"/>
      <w:r>
        <w:t>Web</w:t>
      </w:r>
      <w:r>
        <w:rPr>
          <w:rFonts w:hint="eastAsia"/>
          <w:lang w:eastAsia="zh-CN"/>
        </w:rPr>
        <w:t>Site</w:t>
      </w:r>
      <w:bookmarkEnd w:id="1226"/>
      <w:bookmarkEnd w:id="1227"/>
      <w:proofErr w:type="spellEnd"/>
    </w:p>
    <w:p w14:paraId="18B1D4C9" w14:textId="77777777" w:rsidR="005E17FB" w:rsidRDefault="001E7A87" w:rsidP="00C60086">
      <w:pPr>
        <w:jc w:val="left"/>
      </w:pPr>
      <w:r w:rsidRPr="00E64F73">
        <w:t xml:space="preserve">The website will be designed to </w:t>
      </w:r>
    </w:p>
    <w:p w14:paraId="40A12021" w14:textId="2CD7DCBD" w:rsidR="005E17FB" w:rsidRDefault="001E7A87" w:rsidP="00C60086">
      <w:pPr>
        <w:pStyle w:val="ListParagraph"/>
        <w:numPr>
          <w:ilvl w:val="0"/>
          <w:numId w:val="47"/>
        </w:numPr>
        <w:jc w:val="left"/>
      </w:pPr>
      <w:r w:rsidRPr="00E64F73">
        <w:t xml:space="preserve">provide information about </w:t>
      </w:r>
      <w:r>
        <w:t xml:space="preserve">all </w:t>
      </w:r>
      <w:r w:rsidRPr="00E64F73">
        <w:t>the NGDS</w:t>
      </w:r>
      <w:r>
        <w:t xml:space="preserve"> participants</w:t>
      </w:r>
    </w:p>
    <w:p w14:paraId="3DA050BE" w14:textId="4B42C6A8" w:rsidR="005E17FB" w:rsidRDefault="001E7A87" w:rsidP="00C60086">
      <w:pPr>
        <w:pStyle w:val="ListParagraph"/>
        <w:numPr>
          <w:ilvl w:val="0"/>
          <w:numId w:val="47"/>
        </w:numPr>
        <w:jc w:val="left"/>
      </w:pPr>
      <w:r w:rsidRPr="00E64F73">
        <w:t xml:space="preserve">serve as </w:t>
      </w:r>
      <w:r>
        <w:t>gateway</w:t>
      </w:r>
      <w:r w:rsidRPr="00E64F73">
        <w:t xml:space="preserve"> to the system to discover data and applications that utilize NGDS resources</w:t>
      </w:r>
    </w:p>
    <w:p w14:paraId="23B0C75F" w14:textId="3A9A9F64" w:rsidR="001E7A87" w:rsidRPr="00E64F73" w:rsidRDefault="001E7A87" w:rsidP="00C60086">
      <w:pPr>
        <w:pStyle w:val="ListParagraph"/>
        <w:numPr>
          <w:ilvl w:val="0"/>
          <w:numId w:val="47"/>
        </w:numPr>
        <w:jc w:val="left"/>
      </w:pPr>
      <w:proofErr w:type="gramStart"/>
      <w:r w:rsidRPr="00E64F73">
        <w:t>include</w:t>
      </w:r>
      <w:proofErr w:type="gramEnd"/>
      <w:r w:rsidRPr="00E64F73">
        <w:t xml:space="preserve"> information on the project’s progress,</w:t>
      </w:r>
      <w:r>
        <w:rPr>
          <w:rFonts w:hint="eastAsia"/>
          <w:lang w:eastAsia="zh-CN"/>
        </w:rPr>
        <w:t xml:space="preserve"> </w:t>
      </w:r>
      <w:r w:rsidRPr="00E64F73">
        <w:t xml:space="preserve">NGDS specifications, access to the </w:t>
      </w:r>
      <w:r>
        <w:rPr>
          <w:rFonts w:hint="eastAsia"/>
          <w:lang w:eastAsia="zh-CN"/>
        </w:rPr>
        <w:t>m</w:t>
      </w:r>
      <w:r w:rsidRPr="00E64F73">
        <w:t>ap-</w:t>
      </w:r>
      <w:r>
        <w:rPr>
          <w:rFonts w:hint="eastAsia"/>
          <w:lang w:eastAsia="zh-CN"/>
        </w:rPr>
        <w:t>c</w:t>
      </w:r>
      <w:r w:rsidRPr="00E64F73">
        <w:t xml:space="preserve">entric </w:t>
      </w:r>
      <w:r>
        <w:rPr>
          <w:rFonts w:hint="eastAsia"/>
          <w:lang w:eastAsia="zh-CN"/>
        </w:rPr>
        <w:t>s</w:t>
      </w:r>
      <w:r w:rsidRPr="00E64F73">
        <w:t xml:space="preserve">earch </w:t>
      </w:r>
      <w:r>
        <w:rPr>
          <w:rFonts w:hint="eastAsia"/>
          <w:lang w:eastAsia="zh-CN"/>
        </w:rPr>
        <w:t>a</w:t>
      </w:r>
      <w:r w:rsidRPr="00E64F73">
        <w:t>pplication</w:t>
      </w:r>
      <w:r>
        <w:rPr>
          <w:rFonts w:hint="eastAsia"/>
          <w:lang w:eastAsia="zh-CN"/>
        </w:rPr>
        <w:t xml:space="preserve">, </w:t>
      </w:r>
      <w:r w:rsidRPr="00E64F73">
        <w:t xml:space="preserve">other software applications utilizing NGDS </w:t>
      </w:r>
      <w:r>
        <w:rPr>
          <w:rFonts w:hint="eastAsia"/>
          <w:lang w:eastAsia="zh-CN"/>
        </w:rPr>
        <w:t>services</w:t>
      </w:r>
      <w:r w:rsidRPr="00E64F73">
        <w:t xml:space="preserve">, </w:t>
      </w:r>
      <w:r>
        <w:rPr>
          <w:rFonts w:hint="eastAsia"/>
          <w:lang w:eastAsia="zh-CN"/>
        </w:rPr>
        <w:t xml:space="preserve">NGDS </w:t>
      </w:r>
      <w:r w:rsidRPr="00E64F73">
        <w:t xml:space="preserve">presentations, documentation and tutorials, a </w:t>
      </w:r>
      <w:r>
        <w:t xml:space="preserve">link to the </w:t>
      </w:r>
      <w:r w:rsidRPr="00E64F73">
        <w:t>catalog of NGDS nodes, and any other results as they become available.</w:t>
      </w:r>
      <w:r>
        <w:t xml:space="preserve"> </w:t>
      </w:r>
    </w:p>
    <w:p w14:paraId="23B0C761" w14:textId="77777777" w:rsidR="001E7A87" w:rsidRPr="001D1D7E" w:rsidRDefault="001E7A87" w:rsidP="00C60086">
      <w:pPr>
        <w:pStyle w:val="Heading2"/>
        <w:jc w:val="left"/>
      </w:pPr>
      <w:bookmarkStart w:id="1228" w:name="_Toc378835455"/>
      <w:bookmarkStart w:id="1229" w:name="_Toc378835719"/>
      <w:bookmarkStart w:id="1230" w:name="_Toc378835988"/>
      <w:bookmarkStart w:id="1231" w:name="_Toc378836257"/>
      <w:bookmarkStart w:id="1232" w:name="_Toc378836526"/>
      <w:bookmarkStart w:id="1233" w:name="_Toc378836788"/>
      <w:bookmarkStart w:id="1234" w:name="_Toc378837048"/>
      <w:bookmarkStart w:id="1235" w:name="_Toc378837416"/>
      <w:bookmarkStart w:id="1236" w:name="_Toc378837835"/>
      <w:bookmarkStart w:id="1237" w:name="_Toc378838254"/>
      <w:bookmarkStart w:id="1238" w:name="_Toc378838663"/>
      <w:bookmarkStart w:id="1239" w:name="_Toc378839072"/>
      <w:bookmarkStart w:id="1240" w:name="_Toc378839501"/>
      <w:bookmarkStart w:id="1241" w:name="_Toc378840519"/>
      <w:bookmarkStart w:id="1242" w:name="_Toc378844403"/>
      <w:bookmarkStart w:id="1243" w:name="_Toc378845707"/>
      <w:bookmarkStart w:id="1244" w:name="_Toc378846339"/>
      <w:bookmarkStart w:id="1245" w:name="_Toc378837049"/>
      <w:bookmarkStart w:id="1246" w:name="_Toc378855140"/>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r>
        <w:t xml:space="preserve">NGDS </w:t>
      </w:r>
      <w:proofErr w:type="spellStart"/>
      <w:r w:rsidR="00221C2B">
        <w:t>WebApp</w:t>
      </w:r>
      <w:bookmarkEnd w:id="1245"/>
      <w:bookmarkEnd w:id="1246"/>
      <w:proofErr w:type="spellEnd"/>
    </w:p>
    <w:p w14:paraId="37532491" w14:textId="77777777" w:rsidR="005F56D0" w:rsidRDefault="001E7A87" w:rsidP="00C60086">
      <w:pPr>
        <w:jc w:val="left"/>
      </w:pPr>
      <w:r w:rsidRPr="00E64F73">
        <w:t>A user-friendly, web-based application will be created in order to support</w:t>
      </w:r>
    </w:p>
    <w:p w14:paraId="2F3F8F8E" w14:textId="613F5DFB" w:rsidR="005F56D0" w:rsidRDefault="001E7A87" w:rsidP="00C60086">
      <w:pPr>
        <w:pStyle w:val="ListParagraph"/>
        <w:numPr>
          <w:ilvl w:val="0"/>
          <w:numId w:val="48"/>
        </w:numPr>
        <w:jc w:val="left"/>
      </w:pPr>
      <w:r w:rsidRPr="00E64F73">
        <w:t>finding, visualizing, mapping, and acquisition of data by end-users</w:t>
      </w:r>
      <w:r>
        <w:rPr>
          <w:rFonts w:hint="eastAsia"/>
          <w:lang w:eastAsia="zh-CN"/>
        </w:rPr>
        <w:t>/data consumers</w:t>
      </w:r>
    </w:p>
    <w:p w14:paraId="61B91445" w14:textId="57055B72" w:rsidR="005F56D0" w:rsidRDefault="001E7A87" w:rsidP="00C60086">
      <w:pPr>
        <w:pStyle w:val="ListParagraph"/>
        <w:numPr>
          <w:ilvl w:val="0"/>
          <w:numId w:val="48"/>
        </w:numPr>
        <w:jc w:val="left"/>
      </w:pPr>
      <w:r>
        <w:t>provide a user interface that allows</w:t>
      </w:r>
      <w:r w:rsidRPr="00E64F73">
        <w:t xml:space="preserve"> </w:t>
      </w:r>
      <w:r>
        <w:rPr>
          <w:rFonts w:hint="eastAsia"/>
          <w:lang w:eastAsia="zh-CN"/>
        </w:rPr>
        <w:t>end-</w:t>
      </w:r>
      <w:r w:rsidRPr="00E64F73">
        <w:t>users</w:t>
      </w:r>
      <w:r>
        <w:rPr>
          <w:rFonts w:hint="eastAsia"/>
          <w:lang w:eastAsia="zh-CN"/>
        </w:rPr>
        <w:t>/data consumers</w:t>
      </w:r>
      <w:r w:rsidRPr="00E64F73">
        <w:t xml:space="preserve"> to discover and access resources made available across all NGDS nodes</w:t>
      </w:r>
    </w:p>
    <w:p w14:paraId="436A4276" w14:textId="03920886" w:rsidR="005F56D0" w:rsidRDefault="001E7A87" w:rsidP="00C60086">
      <w:pPr>
        <w:pStyle w:val="ListParagraph"/>
        <w:numPr>
          <w:ilvl w:val="0"/>
          <w:numId w:val="48"/>
        </w:numPr>
        <w:jc w:val="left"/>
      </w:pPr>
      <w:r w:rsidRPr="00E64F73">
        <w:t>search for data across the system based on topic, location, time or other criteria</w:t>
      </w:r>
    </w:p>
    <w:p w14:paraId="6408CC7E" w14:textId="145DA392" w:rsidR="005F56D0" w:rsidRDefault="001E7A87" w:rsidP="00C60086">
      <w:pPr>
        <w:pStyle w:val="ListParagraph"/>
        <w:numPr>
          <w:ilvl w:val="0"/>
          <w:numId w:val="48"/>
        </w:numPr>
        <w:jc w:val="left"/>
      </w:pPr>
      <w:proofErr w:type="gramStart"/>
      <w:r w:rsidRPr="00E64F73">
        <w:t>provide</w:t>
      </w:r>
      <w:proofErr w:type="gramEnd"/>
      <w:r w:rsidRPr="00E64F73">
        <w:t xml:space="preserve"> the user with the information necessary to determine the utility of that dataset for their purposes. </w:t>
      </w:r>
    </w:p>
    <w:p w14:paraId="5DB301F8" w14:textId="6758D5EE" w:rsidR="005F56D0" w:rsidRDefault="001E7A87" w:rsidP="00C60086">
      <w:pPr>
        <w:pStyle w:val="ListParagraph"/>
        <w:numPr>
          <w:ilvl w:val="0"/>
          <w:numId w:val="48"/>
        </w:numPr>
        <w:jc w:val="left"/>
      </w:pPr>
      <w:proofErr w:type="gramStart"/>
      <w:r w:rsidRPr="00E64F73">
        <w:t>visualize</w:t>
      </w:r>
      <w:proofErr w:type="gramEnd"/>
      <w:r w:rsidRPr="00E64F73">
        <w:t xml:space="preserve"> </w:t>
      </w:r>
      <w:r w:rsidR="005F56D0" w:rsidRPr="00E64F73">
        <w:t xml:space="preserve">Geographic datasets </w:t>
      </w:r>
      <w:r w:rsidRPr="00E64F73">
        <w:t xml:space="preserve">through a map interface that will also allow users to inspect the details of individual data points (e.g. wells, temperature measurements, etc.) from properly formatted datasets. </w:t>
      </w:r>
    </w:p>
    <w:p w14:paraId="38824C2D" w14:textId="375F7D42" w:rsidR="005F56D0" w:rsidRDefault="005F56D0" w:rsidP="00C60086">
      <w:pPr>
        <w:pStyle w:val="ListParagraph"/>
        <w:numPr>
          <w:ilvl w:val="0"/>
          <w:numId w:val="48"/>
        </w:numPr>
        <w:jc w:val="left"/>
      </w:pPr>
      <w:proofErr w:type="gramStart"/>
      <w:r>
        <w:t>provide</w:t>
      </w:r>
      <w:proofErr w:type="gramEnd"/>
      <w:r>
        <w:t xml:space="preserve"> a user interface for node-in-a-box data providers to publish data to their NGDS data repositories.</w:t>
      </w:r>
    </w:p>
    <w:p w14:paraId="7F7F13A3" w14:textId="77777777" w:rsidR="005F56D0" w:rsidRDefault="001E7A87" w:rsidP="00C60086">
      <w:pPr>
        <w:jc w:val="left"/>
      </w:pPr>
      <w:r>
        <w:t xml:space="preserve">Note that the map UI is not intended for analysis and comparison of different data layers. It works only as a graphical way for searching data in the map and inspecting individual elements metadata. </w:t>
      </w:r>
    </w:p>
    <w:p w14:paraId="20F2248D" w14:textId="77777777" w:rsidR="005F56D0" w:rsidRDefault="005F56D0" w:rsidP="00C60086">
      <w:pPr>
        <w:pStyle w:val="Heading1"/>
        <w:jc w:val="left"/>
        <w:rPr>
          <w:lang w:eastAsia="zh-CN"/>
        </w:rPr>
      </w:pPr>
      <w:bookmarkStart w:id="1247" w:name="_Toc378837050"/>
      <w:bookmarkStart w:id="1248" w:name="_Toc378855141"/>
      <w:r>
        <w:rPr>
          <w:lang w:eastAsia="zh-CN"/>
        </w:rPr>
        <w:t>NGDS Data Access Protocols</w:t>
      </w:r>
      <w:bookmarkEnd w:id="1247"/>
      <w:bookmarkEnd w:id="1248"/>
    </w:p>
    <w:p w14:paraId="23B0C762" w14:textId="658981C0" w:rsidR="001E7A87" w:rsidRPr="00F93604" w:rsidRDefault="005F56D0" w:rsidP="00C60086">
      <w:pPr>
        <w:jc w:val="left"/>
      </w:pPr>
      <w:bookmarkStart w:id="1249" w:name="_Toc378837051"/>
      <w:r w:rsidRPr="00F93604">
        <w:t xml:space="preserve">The OGC Catalog Service for the Web (CSW 2.0.2) will be used to enable catalog search via a Web API. Data services will be implemented using OGC WMS, WFS, </w:t>
      </w:r>
      <w:proofErr w:type="spellStart"/>
      <w:r w:rsidRPr="00F93604">
        <w:t>NetCDF</w:t>
      </w:r>
      <w:proofErr w:type="spellEnd"/>
      <w:r w:rsidRPr="00F93604">
        <w:t xml:space="preserve"> services, as well as other services adopted by the technical and steering committee as the system evolves. File-based resources will be accessed using standard HTTP GET requests.</w:t>
      </w:r>
      <w:bookmarkEnd w:id="1249"/>
    </w:p>
    <w:p w14:paraId="2D9A8F70" w14:textId="77777777" w:rsidR="000E677F" w:rsidRDefault="000E677F" w:rsidP="00C60086">
      <w:pPr>
        <w:pStyle w:val="Heading1"/>
        <w:jc w:val="left"/>
      </w:pPr>
      <w:bookmarkStart w:id="1250" w:name="_Toc378835459"/>
      <w:bookmarkStart w:id="1251" w:name="_Toc378835723"/>
      <w:bookmarkStart w:id="1252" w:name="_Toc378835992"/>
      <w:bookmarkStart w:id="1253" w:name="_Toc378836261"/>
      <w:bookmarkStart w:id="1254" w:name="_Toc378836530"/>
      <w:bookmarkStart w:id="1255" w:name="_Toc378836792"/>
      <w:bookmarkStart w:id="1256" w:name="_Toc378837052"/>
      <w:bookmarkStart w:id="1257" w:name="_Toc378837420"/>
      <w:bookmarkStart w:id="1258" w:name="_Toc378837839"/>
      <w:bookmarkStart w:id="1259" w:name="_Toc378838258"/>
      <w:bookmarkStart w:id="1260" w:name="_Toc378838667"/>
      <w:bookmarkStart w:id="1261" w:name="_Toc378839075"/>
      <w:bookmarkStart w:id="1262" w:name="_Toc378839504"/>
      <w:bookmarkStart w:id="1263" w:name="_Toc378840522"/>
      <w:bookmarkStart w:id="1264" w:name="_Toc378844406"/>
      <w:bookmarkStart w:id="1265" w:name="_Toc378845710"/>
      <w:bookmarkStart w:id="1266" w:name="_Toc378846342"/>
      <w:bookmarkStart w:id="1267" w:name="_Toc378835463"/>
      <w:bookmarkStart w:id="1268" w:name="_Toc378835727"/>
      <w:bookmarkStart w:id="1269" w:name="_Toc378835996"/>
      <w:bookmarkStart w:id="1270" w:name="_Toc378836265"/>
      <w:bookmarkStart w:id="1271" w:name="_Toc378836534"/>
      <w:bookmarkStart w:id="1272" w:name="_Toc378836796"/>
      <w:bookmarkStart w:id="1273" w:name="_Toc378837056"/>
      <w:bookmarkStart w:id="1274" w:name="_Toc378837424"/>
      <w:bookmarkStart w:id="1275" w:name="_Toc378837843"/>
      <w:bookmarkStart w:id="1276" w:name="_Toc378838262"/>
      <w:bookmarkStart w:id="1277" w:name="_Toc378838671"/>
      <w:bookmarkStart w:id="1278" w:name="_Toc378839079"/>
      <w:bookmarkStart w:id="1279" w:name="_Toc378839508"/>
      <w:bookmarkStart w:id="1280" w:name="_Toc378840526"/>
      <w:bookmarkStart w:id="1281" w:name="_Toc378844410"/>
      <w:bookmarkStart w:id="1282" w:name="_Toc378845714"/>
      <w:bookmarkStart w:id="1283" w:name="_Toc378846346"/>
      <w:bookmarkStart w:id="1284" w:name="_Toc378835493"/>
      <w:bookmarkStart w:id="1285" w:name="_Toc378835757"/>
      <w:bookmarkStart w:id="1286" w:name="_Toc378836026"/>
      <w:bookmarkStart w:id="1287" w:name="_Toc378836295"/>
      <w:bookmarkStart w:id="1288" w:name="_Toc378836564"/>
      <w:bookmarkStart w:id="1289" w:name="_Toc378836826"/>
      <w:bookmarkStart w:id="1290" w:name="_Toc378837086"/>
      <w:bookmarkStart w:id="1291" w:name="_Toc378837454"/>
      <w:bookmarkStart w:id="1292" w:name="_Toc378837873"/>
      <w:bookmarkStart w:id="1293" w:name="_Toc378838292"/>
      <w:bookmarkStart w:id="1294" w:name="_Toc378838701"/>
      <w:bookmarkStart w:id="1295" w:name="_Toc378839109"/>
      <w:bookmarkStart w:id="1296" w:name="_Toc378839538"/>
      <w:bookmarkStart w:id="1297" w:name="_Toc378840556"/>
      <w:bookmarkStart w:id="1298" w:name="_Toc378844440"/>
      <w:bookmarkStart w:id="1299" w:name="_Toc378845744"/>
      <w:bookmarkStart w:id="1300" w:name="_Toc378846376"/>
      <w:bookmarkStart w:id="1301" w:name="_Toc378835494"/>
      <w:bookmarkStart w:id="1302" w:name="_Toc378835758"/>
      <w:bookmarkStart w:id="1303" w:name="_Toc378836027"/>
      <w:bookmarkStart w:id="1304" w:name="_Toc378836296"/>
      <w:bookmarkStart w:id="1305" w:name="_Toc378836565"/>
      <w:bookmarkStart w:id="1306" w:name="_Toc378836827"/>
      <w:bookmarkStart w:id="1307" w:name="_Toc378837087"/>
      <w:bookmarkStart w:id="1308" w:name="_Toc378837455"/>
      <w:bookmarkStart w:id="1309" w:name="_Toc378837874"/>
      <w:bookmarkStart w:id="1310" w:name="_Toc378838293"/>
      <w:bookmarkStart w:id="1311" w:name="_Toc378838702"/>
      <w:bookmarkStart w:id="1312" w:name="_Toc378839110"/>
      <w:bookmarkStart w:id="1313" w:name="_Toc378839539"/>
      <w:bookmarkStart w:id="1314" w:name="_Toc378840557"/>
      <w:bookmarkStart w:id="1315" w:name="_Toc378844441"/>
      <w:bookmarkStart w:id="1316" w:name="_Toc378845745"/>
      <w:bookmarkStart w:id="1317" w:name="_Toc378846377"/>
      <w:bookmarkStart w:id="1318" w:name="_Toc378835495"/>
      <w:bookmarkStart w:id="1319" w:name="_Toc378835759"/>
      <w:bookmarkStart w:id="1320" w:name="_Toc378836028"/>
      <w:bookmarkStart w:id="1321" w:name="_Toc378836297"/>
      <w:bookmarkStart w:id="1322" w:name="_Toc378836566"/>
      <w:bookmarkStart w:id="1323" w:name="_Toc378836828"/>
      <w:bookmarkStart w:id="1324" w:name="_Toc378837088"/>
      <w:bookmarkStart w:id="1325" w:name="_Toc378837456"/>
      <w:bookmarkStart w:id="1326" w:name="_Toc378837875"/>
      <w:bookmarkStart w:id="1327" w:name="_Toc378838294"/>
      <w:bookmarkStart w:id="1328" w:name="_Toc378838703"/>
      <w:bookmarkStart w:id="1329" w:name="_Toc378839111"/>
      <w:bookmarkStart w:id="1330" w:name="_Toc378839540"/>
      <w:bookmarkStart w:id="1331" w:name="_Toc378840558"/>
      <w:bookmarkStart w:id="1332" w:name="_Toc378844442"/>
      <w:bookmarkStart w:id="1333" w:name="_Toc378845746"/>
      <w:bookmarkStart w:id="1334" w:name="_Toc378846378"/>
      <w:bookmarkStart w:id="1335" w:name="_Toc378835498"/>
      <w:bookmarkStart w:id="1336" w:name="_Toc378835762"/>
      <w:bookmarkStart w:id="1337" w:name="_Toc378836031"/>
      <w:bookmarkStart w:id="1338" w:name="_Toc378836300"/>
      <w:bookmarkStart w:id="1339" w:name="_Toc378836569"/>
      <w:bookmarkStart w:id="1340" w:name="_Toc378836831"/>
      <w:bookmarkStart w:id="1341" w:name="_Toc378837091"/>
      <w:bookmarkStart w:id="1342" w:name="_Toc378837459"/>
      <w:bookmarkStart w:id="1343" w:name="_Toc378837878"/>
      <w:bookmarkStart w:id="1344" w:name="_Toc378838297"/>
      <w:bookmarkStart w:id="1345" w:name="_Toc378838706"/>
      <w:bookmarkStart w:id="1346" w:name="_Toc378839114"/>
      <w:bookmarkStart w:id="1347" w:name="_Toc378839543"/>
      <w:bookmarkStart w:id="1348" w:name="_Toc378840561"/>
      <w:bookmarkStart w:id="1349" w:name="_Toc378844445"/>
      <w:bookmarkStart w:id="1350" w:name="_Toc378845749"/>
      <w:bookmarkStart w:id="1351" w:name="_Toc378846381"/>
      <w:bookmarkStart w:id="1352" w:name="_Toc378855142"/>
      <w:bookmarkStart w:id="1353" w:name="_Toc335492213"/>
      <w:bookmarkStart w:id="1354" w:name="_Toc37883709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r>
        <w:lastRenderedPageBreak/>
        <w:t>Use Case Models</w:t>
      </w:r>
      <w:bookmarkEnd w:id="1352"/>
      <w:r w:rsidRPr="00FE282E">
        <w:t xml:space="preserve"> </w:t>
      </w:r>
    </w:p>
    <w:p w14:paraId="1D7D7A08" w14:textId="77777777" w:rsidR="000E677F" w:rsidRPr="008E64D1" w:rsidRDefault="000E677F" w:rsidP="00C60086">
      <w:pPr>
        <w:jc w:val="left"/>
        <w:rPr>
          <w:lang w:eastAsia="zh-CN"/>
        </w:rPr>
      </w:pPr>
      <w:r>
        <w:rPr>
          <w:rFonts w:hint="eastAsia"/>
          <w:lang w:eastAsia="zh-CN"/>
        </w:rPr>
        <w:t xml:space="preserve">In </w:t>
      </w:r>
      <w:r>
        <w:rPr>
          <w:lang w:eastAsia="zh-CN"/>
        </w:rPr>
        <w:t>general</w:t>
      </w:r>
      <w:r>
        <w:rPr>
          <w:rFonts w:hint="eastAsia"/>
          <w:lang w:eastAsia="zh-CN"/>
        </w:rPr>
        <w:t>, t</w:t>
      </w:r>
      <w:r w:rsidRPr="00FE282E">
        <w:t xml:space="preserve">he </w:t>
      </w:r>
      <w:r>
        <w:rPr>
          <w:rFonts w:hint="eastAsia"/>
          <w:lang w:eastAsia="zh-CN"/>
        </w:rPr>
        <w:t xml:space="preserve">use cases for </w:t>
      </w:r>
      <w:r>
        <w:t xml:space="preserve">NGDS </w:t>
      </w:r>
      <w:r>
        <w:rPr>
          <w:rFonts w:hint="eastAsia"/>
          <w:lang w:eastAsia="zh-CN"/>
        </w:rPr>
        <w:t xml:space="preserve">system are organized by user </w:t>
      </w:r>
      <w:r>
        <w:rPr>
          <w:lang w:eastAsia="zh-CN"/>
        </w:rPr>
        <w:t>category</w:t>
      </w:r>
      <w:r>
        <w:rPr>
          <w:rFonts w:hint="eastAsia"/>
          <w:lang w:eastAsia="zh-CN"/>
        </w:rPr>
        <w:t xml:space="preserve"> as follow</w:t>
      </w:r>
      <w:r>
        <w:rPr>
          <w:lang w:eastAsia="zh-CN"/>
        </w:rPr>
        <w:t>s</w:t>
      </w:r>
      <w:r>
        <w:rPr>
          <w:rFonts w:hint="eastAsia"/>
          <w:lang w:eastAsia="zh-CN"/>
        </w:rPr>
        <w:t>.</w:t>
      </w:r>
    </w:p>
    <w:p w14:paraId="71BF3D2D" w14:textId="77777777" w:rsidR="000E677F" w:rsidRDefault="000E677F" w:rsidP="00C60086">
      <w:pPr>
        <w:pStyle w:val="ListParagraph"/>
        <w:numPr>
          <w:ilvl w:val="0"/>
          <w:numId w:val="11"/>
        </w:numPr>
        <w:jc w:val="left"/>
      </w:pPr>
      <w:r>
        <w:rPr>
          <w:rFonts w:hint="eastAsia"/>
          <w:lang w:eastAsia="zh-CN"/>
        </w:rPr>
        <w:t xml:space="preserve">Data Provider Use Cases </w:t>
      </w:r>
    </w:p>
    <w:p w14:paraId="509AD0FF" w14:textId="77777777" w:rsidR="000E677F" w:rsidRDefault="000E677F" w:rsidP="00C60086">
      <w:pPr>
        <w:pStyle w:val="ListParagraph"/>
        <w:numPr>
          <w:ilvl w:val="0"/>
          <w:numId w:val="11"/>
        </w:numPr>
        <w:jc w:val="left"/>
        <w:rPr>
          <w:lang w:eastAsia="zh-CN"/>
        </w:rPr>
      </w:pPr>
      <w:r>
        <w:rPr>
          <w:rFonts w:hint="eastAsia"/>
          <w:lang w:eastAsia="zh-CN"/>
        </w:rPr>
        <w:t>End-user/Data Consumer Use cases</w:t>
      </w:r>
    </w:p>
    <w:p w14:paraId="5E50A4D2" w14:textId="77777777" w:rsidR="000E677F" w:rsidRDefault="000E677F" w:rsidP="00C60086">
      <w:pPr>
        <w:pStyle w:val="ListParagraph"/>
        <w:numPr>
          <w:ilvl w:val="0"/>
          <w:numId w:val="11"/>
        </w:numPr>
        <w:jc w:val="left"/>
      </w:pPr>
      <w:r w:rsidRPr="00FE282E">
        <w:rPr>
          <w:lang w:eastAsia="zh-CN"/>
        </w:rPr>
        <w:t>System admi</w:t>
      </w:r>
      <w:r w:rsidRPr="00FE282E">
        <w:t>nistration</w:t>
      </w:r>
      <w:r>
        <w:rPr>
          <w:rFonts w:hint="eastAsia"/>
          <w:lang w:eastAsia="zh-CN"/>
        </w:rPr>
        <w:t xml:space="preserve"> Use Cases</w:t>
      </w:r>
    </w:p>
    <w:p w14:paraId="56CFF27D" w14:textId="77777777" w:rsidR="000E677F" w:rsidRDefault="000E677F" w:rsidP="00C60086">
      <w:pPr>
        <w:pStyle w:val="ListParagraph"/>
        <w:numPr>
          <w:ilvl w:val="0"/>
          <w:numId w:val="11"/>
        </w:numPr>
        <w:jc w:val="left"/>
        <w:rPr>
          <w:lang w:eastAsia="zh-CN"/>
        </w:rPr>
      </w:pPr>
      <w:r>
        <w:rPr>
          <w:rFonts w:hint="eastAsia"/>
          <w:lang w:eastAsia="zh-CN"/>
        </w:rPr>
        <w:t xml:space="preserve">Software Developer Use Cases </w:t>
      </w:r>
    </w:p>
    <w:p w14:paraId="02969C53" w14:textId="77777777" w:rsidR="000E677F" w:rsidRDefault="000E677F" w:rsidP="00C60086">
      <w:pPr>
        <w:jc w:val="left"/>
        <w:rPr>
          <w:lang w:eastAsia="zh-CN"/>
        </w:rPr>
      </w:pPr>
      <w:r>
        <w:rPr>
          <w:rFonts w:hint="eastAsia"/>
          <w:lang w:eastAsia="zh-CN"/>
        </w:rPr>
        <w:t xml:space="preserve">When certain tasks or workflows require </w:t>
      </w:r>
      <w:r>
        <w:rPr>
          <w:lang w:eastAsia="zh-CN"/>
        </w:rPr>
        <w:t>multiple</w:t>
      </w:r>
      <w:r>
        <w:rPr>
          <w:rFonts w:hint="eastAsia"/>
          <w:lang w:eastAsia="zh-CN"/>
        </w:rPr>
        <w:t xml:space="preserve"> users </w:t>
      </w:r>
      <w:r>
        <w:rPr>
          <w:lang w:eastAsia="zh-CN"/>
        </w:rPr>
        <w:t xml:space="preserve">to </w:t>
      </w:r>
      <w:r>
        <w:rPr>
          <w:rFonts w:hint="eastAsia"/>
          <w:lang w:eastAsia="zh-CN"/>
        </w:rPr>
        <w:t xml:space="preserve">collaborate, </w:t>
      </w:r>
      <w:r>
        <w:rPr>
          <w:lang w:eastAsia="zh-CN"/>
        </w:rPr>
        <w:t>they</w:t>
      </w:r>
      <w:r>
        <w:rPr>
          <w:rFonts w:hint="eastAsia"/>
          <w:lang w:eastAsia="zh-CN"/>
        </w:rPr>
        <w:t xml:space="preserve"> will be </w:t>
      </w:r>
      <w:r>
        <w:rPr>
          <w:lang w:eastAsia="zh-CN"/>
        </w:rPr>
        <w:t>represented</w:t>
      </w:r>
      <w:r>
        <w:rPr>
          <w:rFonts w:hint="eastAsia"/>
          <w:lang w:eastAsia="zh-CN"/>
        </w:rPr>
        <w:t xml:space="preserve"> as workflow use cases, such as Quality Assurance Workflow. </w:t>
      </w:r>
    </w:p>
    <w:p w14:paraId="66F7D9BE" w14:textId="77777777" w:rsidR="000E677F" w:rsidRPr="00FE282E" w:rsidRDefault="000E677F" w:rsidP="00C60086">
      <w:pPr>
        <w:pStyle w:val="Heading2"/>
        <w:jc w:val="left"/>
      </w:pPr>
      <w:bookmarkStart w:id="1355" w:name="_Toc378855143"/>
      <w:r w:rsidRPr="00FE282E">
        <w:t xml:space="preserve">High-level </w:t>
      </w:r>
      <w:r>
        <w:t xml:space="preserve">Use Cases </w:t>
      </w:r>
      <w:r w:rsidRPr="00FE282E">
        <w:t>View</w:t>
      </w:r>
      <w:bookmarkEnd w:id="1355"/>
    </w:p>
    <w:p w14:paraId="4D6933B4" w14:textId="77777777" w:rsidR="000E677F" w:rsidRPr="0022581C" w:rsidRDefault="000E677F" w:rsidP="00C60086">
      <w:pPr>
        <w:jc w:val="left"/>
      </w:pPr>
      <w:r>
        <w:rPr>
          <w:noProof/>
        </w:rPr>
        <w:drawing>
          <wp:inline distT="0" distB="0" distL="0" distR="0" wp14:anchorId="19451055" wp14:editId="09904B4C">
            <wp:extent cx="5943600" cy="393968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3939681"/>
                    </a:xfrm>
                    <a:prstGeom prst="rect">
                      <a:avLst/>
                    </a:prstGeom>
                    <a:noFill/>
                    <a:ln w="9525">
                      <a:noFill/>
                      <a:miter lim="800000"/>
                      <a:headEnd/>
                      <a:tailEnd/>
                    </a:ln>
                  </pic:spPr>
                </pic:pic>
              </a:graphicData>
            </a:graphic>
          </wp:inline>
        </w:drawing>
      </w:r>
    </w:p>
    <w:p w14:paraId="57F15D86" w14:textId="77777777" w:rsidR="000E677F" w:rsidRPr="00F93604" w:rsidRDefault="000E677F" w:rsidP="00C60086">
      <w:pPr>
        <w:pStyle w:val="Caption"/>
        <w:jc w:val="left"/>
      </w:pPr>
      <w:r w:rsidRPr="00F93604">
        <w:t xml:space="preserve">Figure </w:t>
      </w:r>
      <w:r w:rsidR="00A97FD3">
        <w:fldChar w:fldCharType="begin"/>
      </w:r>
      <w:r w:rsidR="00A97FD3">
        <w:instrText xml:space="preserve"> SEQ Figure \* ARABIC </w:instrText>
      </w:r>
      <w:r w:rsidR="00A97FD3">
        <w:fldChar w:fldCharType="separate"/>
      </w:r>
      <w:r w:rsidRPr="00F93604">
        <w:t>3</w:t>
      </w:r>
      <w:r w:rsidR="00A97FD3">
        <w:fldChar w:fldCharType="end"/>
      </w:r>
      <w:r w:rsidRPr="00F93604">
        <w:t xml:space="preserve">: High-level Use Case View </w:t>
      </w:r>
    </w:p>
    <w:p w14:paraId="619DD56A" w14:textId="77777777" w:rsidR="000E677F" w:rsidRDefault="000E677F" w:rsidP="00C60086">
      <w:pPr>
        <w:jc w:val="left"/>
        <w:rPr>
          <w:lang w:eastAsia="zh-CN"/>
        </w:rPr>
      </w:pPr>
    </w:p>
    <w:p w14:paraId="7F112762" w14:textId="77777777" w:rsidR="000E677F" w:rsidRDefault="000E677F" w:rsidP="00C60086">
      <w:pPr>
        <w:pStyle w:val="Heading2"/>
        <w:jc w:val="left"/>
      </w:pPr>
      <w:bookmarkStart w:id="1356" w:name="_Toc378855144"/>
      <w:r>
        <w:lastRenderedPageBreak/>
        <w:t>Data Provider Use Cases</w:t>
      </w:r>
      <w:bookmarkEnd w:id="1356"/>
    </w:p>
    <w:p w14:paraId="5020DFAC" w14:textId="77777777" w:rsidR="000E677F" w:rsidRPr="0022581C" w:rsidDel="004B3A4D" w:rsidRDefault="000E677F" w:rsidP="00C60086">
      <w:pPr>
        <w:jc w:val="left"/>
      </w:pPr>
      <w:r w:rsidDel="004B3A4D">
        <w:rPr>
          <w:noProof/>
        </w:rPr>
        <w:drawing>
          <wp:inline distT="0" distB="0" distL="0" distR="0" wp14:anchorId="7FA561D8" wp14:editId="06A7A75D">
            <wp:extent cx="5050384" cy="5207372"/>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051032" cy="5208040"/>
                    </a:xfrm>
                    <a:prstGeom prst="rect">
                      <a:avLst/>
                    </a:prstGeom>
                    <a:noFill/>
                    <a:ln w="9525">
                      <a:noFill/>
                      <a:miter lim="800000"/>
                      <a:headEnd/>
                      <a:tailEnd/>
                    </a:ln>
                  </pic:spPr>
                </pic:pic>
              </a:graphicData>
            </a:graphic>
          </wp:inline>
        </w:drawing>
      </w:r>
    </w:p>
    <w:p w14:paraId="1831BA1B" w14:textId="77777777" w:rsidR="000E677F" w:rsidRPr="00F93604" w:rsidDel="004B3A4D" w:rsidRDefault="000E677F" w:rsidP="00C60086">
      <w:pPr>
        <w:pStyle w:val="Caption"/>
        <w:jc w:val="left"/>
      </w:pPr>
      <w:r w:rsidRPr="00F93604" w:rsidDel="004B3A4D">
        <w:t xml:space="preserve">Figure </w:t>
      </w:r>
      <w:r w:rsidR="00A97FD3">
        <w:fldChar w:fldCharType="begin"/>
      </w:r>
      <w:r w:rsidR="00A97FD3">
        <w:instrText xml:space="preserve"> SEQ Figure \* ARABIC </w:instrText>
      </w:r>
      <w:r w:rsidR="00A97FD3">
        <w:fldChar w:fldCharType="separate"/>
      </w:r>
      <w:r w:rsidRPr="00F93604" w:rsidDel="004B3A4D">
        <w:t>4</w:t>
      </w:r>
      <w:r w:rsidR="00A97FD3">
        <w:fldChar w:fldCharType="end"/>
      </w:r>
      <w:r w:rsidRPr="00F93604" w:rsidDel="004B3A4D">
        <w:t xml:space="preserve"> : Data Entry and Submission Use Case View</w:t>
      </w:r>
    </w:p>
    <w:p w14:paraId="46BD5182" w14:textId="77777777" w:rsidR="000E677F" w:rsidRDefault="000E677F" w:rsidP="00C60086">
      <w:pPr>
        <w:pStyle w:val="Heading3"/>
        <w:jc w:val="left"/>
      </w:pPr>
      <w:bookmarkStart w:id="1357" w:name="_Toc378855145"/>
      <w:r>
        <w:t>Data Submitter</w:t>
      </w:r>
      <w:bookmarkEnd w:id="1357"/>
    </w:p>
    <w:p w14:paraId="67ECCECD" w14:textId="77777777" w:rsidR="000E677F" w:rsidRDefault="000E677F" w:rsidP="00C60086">
      <w:pPr>
        <w:pStyle w:val="Heading4"/>
        <w:jc w:val="left"/>
      </w:pPr>
      <w:r>
        <w:t>File Uploads</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461A9068" w14:textId="77777777" w:rsidTr="009E6F00">
        <w:trPr>
          <w:trHeight w:val="360"/>
        </w:trPr>
        <w:tc>
          <w:tcPr>
            <w:tcW w:w="2520" w:type="dxa"/>
            <w:gridSpan w:val="2"/>
            <w:shd w:val="clear" w:color="auto" w:fill="8DB3E2"/>
            <w:vAlign w:val="center"/>
          </w:tcPr>
          <w:p w14:paraId="02C681DE"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470CAA3" w14:textId="77777777" w:rsidR="000E677F" w:rsidRPr="00B36A79" w:rsidRDefault="000E677F" w:rsidP="00C60086">
            <w:pPr>
              <w:pStyle w:val="UseCaseText"/>
              <w:jc w:val="left"/>
              <w:rPr>
                <w:rFonts w:eastAsia="Times"/>
                <w:b/>
              </w:rPr>
            </w:pPr>
            <w:r>
              <w:rPr>
                <w:rFonts w:eastAsia="Times"/>
                <w:b/>
              </w:rPr>
              <w:t>UC_001a</w:t>
            </w:r>
          </w:p>
        </w:tc>
      </w:tr>
      <w:tr w:rsidR="000E677F" w:rsidRPr="0052295E" w14:paraId="08AD629A" w14:textId="77777777" w:rsidTr="009E6F00">
        <w:trPr>
          <w:trHeight w:val="360"/>
        </w:trPr>
        <w:tc>
          <w:tcPr>
            <w:tcW w:w="2520" w:type="dxa"/>
            <w:gridSpan w:val="2"/>
            <w:shd w:val="clear" w:color="auto" w:fill="8DB3E2"/>
            <w:vAlign w:val="center"/>
          </w:tcPr>
          <w:p w14:paraId="0422B150"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41F90123" w14:textId="77777777" w:rsidR="000E677F" w:rsidRPr="00C27791" w:rsidRDefault="000E677F" w:rsidP="00C60086">
            <w:pPr>
              <w:pStyle w:val="Heading5"/>
              <w:numPr>
                <w:ilvl w:val="4"/>
                <w:numId w:val="49"/>
              </w:numPr>
              <w:jc w:val="left"/>
            </w:pPr>
            <w:bookmarkStart w:id="1358" w:name="_Toc378855146"/>
            <w:r w:rsidRPr="00F93604">
              <w:rPr>
                <w:highlight w:val="green"/>
              </w:rPr>
              <w:t>Upload new files</w:t>
            </w:r>
            <w:bookmarkEnd w:id="1358"/>
          </w:p>
        </w:tc>
      </w:tr>
      <w:tr w:rsidR="000E677F" w:rsidRPr="0052295E" w14:paraId="3C089146" w14:textId="77777777" w:rsidTr="009E6F00">
        <w:trPr>
          <w:trHeight w:val="360"/>
        </w:trPr>
        <w:tc>
          <w:tcPr>
            <w:tcW w:w="2520" w:type="dxa"/>
            <w:gridSpan w:val="2"/>
            <w:vAlign w:val="center"/>
          </w:tcPr>
          <w:p w14:paraId="7EAC5AF9" w14:textId="77777777" w:rsidR="000E677F" w:rsidRPr="00560318" w:rsidRDefault="000E677F" w:rsidP="00C60086">
            <w:pPr>
              <w:pStyle w:val="UseCaseText"/>
              <w:jc w:val="left"/>
              <w:rPr>
                <w:rFonts w:eastAsia="SimSun"/>
                <w:b/>
              </w:rPr>
            </w:pPr>
            <w:r w:rsidRPr="00560318">
              <w:rPr>
                <w:rFonts w:eastAsia="SimSun"/>
                <w:b/>
              </w:rPr>
              <w:t>Short Description</w:t>
            </w:r>
          </w:p>
        </w:tc>
        <w:tc>
          <w:tcPr>
            <w:tcW w:w="6720" w:type="dxa"/>
            <w:vAlign w:val="center"/>
          </w:tcPr>
          <w:p w14:paraId="352B0907" w14:textId="77777777" w:rsidR="000E677F" w:rsidRDefault="000E677F" w:rsidP="00C60086">
            <w:pPr>
              <w:pStyle w:val="UseCaseText"/>
              <w:jc w:val="left"/>
              <w:rPr>
                <w:rFonts w:eastAsia="SimSun"/>
              </w:rPr>
            </w:pPr>
            <w:r>
              <w:rPr>
                <w:rFonts w:eastAsia="SimSun"/>
              </w:rPr>
              <w:t>The goal of this use case is to</w:t>
            </w:r>
            <w:r w:rsidRPr="001A771D">
              <w:rPr>
                <w:rFonts w:eastAsia="SimSun"/>
              </w:rPr>
              <w:t xml:space="preserve"> allow data submitter</w:t>
            </w:r>
            <w:r>
              <w:rPr>
                <w:rFonts w:eastAsia="SimSun"/>
              </w:rPr>
              <w:t>s</w:t>
            </w:r>
            <w:r w:rsidRPr="001A771D">
              <w:rPr>
                <w:rFonts w:eastAsia="SimSun"/>
              </w:rPr>
              <w:t xml:space="preserve"> to </w:t>
            </w:r>
            <w:r>
              <w:rPr>
                <w:rFonts w:eastAsia="SimSun"/>
              </w:rPr>
              <w:t>upload one or more files to be stored in the NGDS data repository</w:t>
            </w:r>
            <w:r w:rsidRPr="001A771D">
              <w:rPr>
                <w:rFonts w:eastAsia="SimSun"/>
              </w:rPr>
              <w:t xml:space="preserve">. </w:t>
            </w:r>
            <w:r>
              <w:rPr>
                <w:rFonts w:eastAsia="SimSun"/>
              </w:rPr>
              <w:t>After the upload, the submitter will also update the metadata record of that file, thus allowing it to be cataloged.</w:t>
            </w:r>
          </w:p>
          <w:p w14:paraId="4F063413" w14:textId="77777777" w:rsidR="000E677F" w:rsidRPr="00857069" w:rsidRDefault="000E677F" w:rsidP="00C60086">
            <w:pPr>
              <w:pStyle w:val="UseCaseText"/>
              <w:jc w:val="left"/>
              <w:rPr>
                <w:rFonts w:eastAsia="SimSun"/>
              </w:rPr>
            </w:pPr>
            <w:r>
              <w:rPr>
                <w:rFonts w:eastAsia="SimSun"/>
              </w:rPr>
              <w:t>We assume the file is opaque, i.e. stored as is, with no further content parsing.</w:t>
            </w:r>
          </w:p>
        </w:tc>
      </w:tr>
      <w:tr w:rsidR="000E677F" w:rsidRPr="0052295E" w14:paraId="6DF3BE82" w14:textId="77777777" w:rsidTr="009E6F00">
        <w:trPr>
          <w:trHeight w:val="360"/>
        </w:trPr>
        <w:tc>
          <w:tcPr>
            <w:tcW w:w="2520" w:type="dxa"/>
            <w:gridSpan w:val="2"/>
            <w:vAlign w:val="center"/>
          </w:tcPr>
          <w:p w14:paraId="2FB9F223" w14:textId="77777777" w:rsidR="000E677F" w:rsidRPr="00560318" w:rsidRDefault="000E677F" w:rsidP="00C60086">
            <w:pPr>
              <w:pStyle w:val="UseCaseText"/>
              <w:jc w:val="left"/>
              <w:rPr>
                <w:rFonts w:eastAsia="SimSun"/>
                <w:b/>
              </w:rPr>
            </w:pPr>
            <w:r w:rsidRPr="00560318">
              <w:rPr>
                <w:rFonts w:eastAsia="SimSun"/>
                <w:b/>
              </w:rPr>
              <w:t>Actors</w:t>
            </w:r>
          </w:p>
        </w:tc>
        <w:tc>
          <w:tcPr>
            <w:tcW w:w="6720" w:type="dxa"/>
            <w:vAlign w:val="center"/>
          </w:tcPr>
          <w:p w14:paraId="0B8AFC0A" w14:textId="77777777" w:rsidR="000E677F" w:rsidRPr="0052295E" w:rsidRDefault="000E677F" w:rsidP="00C60086">
            <w:pPr>
              <w:pStyle w:val="UseCaseText"/>
              <w:jc w:val="left"/>
              <w:rPr>
                <w:rFonts w:eastAsia="SimSun"/>
              </w:rPr>
            </w:pPr>
            <w:r w:rsidRPr="001A771D">
              <w:rPr>
                <w:rFonts w:eastAsia="SimSun"/>
              </w:rPr>
              <w:t>Data submitter</w:t>
            </w:r>
          </w:p>
        </w:tc>
      </w:tr>
      <w:tr w:rsidR="000E677F" w:rsidRPr="0052295E" w14:paraId="22EF5587" w14:textId="77777777" w:rsidTr="009E6F00">
        <w:trPr>
          <w:trHeight w:val="360"/>
        </w:trPr>
        <w:tc>
          <w:tcPr>
            <w:tcW w:w="2520" w:type="dxa"/>
            <w:gridSpan w:val="2"/>
            <w:vAlign w:val="center"/>
          </w:tcPr>
          <w:p w14:paraId="3AE067E1"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4DFDF6BB" w14:textId="77777777" w:rsidR="000E677F" w:rsidRPr="0052295E" w:rsidRDefault="000E677F" w:rsidP="00C60086">
            <w:pPr>
              <w:pStyle w:val="UseCaseText"/>
              <w:jc w:val="left"/>
              <w:rPr>
                <w:rFonts w:eastAsia="SimSun"/>
              </w:rPr>
            </w:pPr>
            <w:r>
              <w:rPr>
                <w:rFonts w:eastAsia="SimSun"/>
              </w:rPr>
              <w:t xml:space="preserve">Data submitter is properly authenticated; </w:t>
            </w:r>
          </w:p>
        </w:tc>
      </w:tr>
      <w:tr w:rsidR="000E677F" w:rsidRPr="0052295E" w14:paraId="4F6A66A7" w14:textId="77777777" w:rsidTr="009E6F00">
        <w:trPr>
          <w:trHeight w:val="360"/>
        </w:trPr>
        <w:tc>
          <w:tcPr>
            <w:tcW w:w="2520" w:type="dxa"/>
            <w:gridSpan w:val="2"/>
            <w:vAlign w:val="center"/>
          </w:tcPr>
          <w:p w14:paraId="52B0DD9B" w14:textId="77777777" w:rsidR="000E677F" w:rsidRPr="0052295E" w:rsidRDefault="000E677F" w:rsidP="00C60086">
            <w:pPr>
              <w:pStyle w:val="UseCaseHeader"/>
              <w:jc w:val="left"/>
              <w:rPr>
                <w:rFonts w:eastAsia="SimSun"/>
              </w:rPr>
            </w:pPr>
            <w:r w:rsidRPr="0052295E">
              <w:rPr>
                <w:rFonts w:eastAsia="SimSun"/>
              </w:rPr>
              <w:lastRenderedPageBreak/>
              <w:t>Success End Conditions</w:t>
            </w:r>
          </w:p>
        </w:tc>
        <w:tc>
          <w:tcPr>
            <w:tcW w:w="6720" w:type="dxa"/>
            <w:vAlign w:val="center"/>
          </w:tcPr>
          <w:p w14:paraId="66325AAC" w14:textId="77777777" w:rsidR="000E677F" w:rsidRDefault="000E677F" w:rsidP="00C60086">
            <w:pPr>
              <w:pStyle w:val="UseCaseText"/>
              <w:jc w:val="left"/>
              <w:rPr>
                <w:rFonts w:eastAsia="SimSun"/>
              </w:rPr>
            </w:pPr>
            <w:r>
              <w:rPr>
                <w:rFonts w:eastAsia="SimSun"/>
              </w:rPr>
              <w:t>The files are successfully uploaded and stored in the NGDS repository</w:t>
            </w:r>
          </w:p>
          <w:p w14:paraId="34CD70BF" w14:textId="77777777" w:rsidR="000E677F" w:rsidRDefault="000E677F" w:rsidP="00C60086">
            <w:pPr>
              <w:pStyle w:val="UseCaseText"/>
              <w:jc w:val="left"/>
              <w:rPr>
                <w:rFonts w:eastAsia="SimSun"/>
              </w:rPr>
            </w:pPr>
            <w:r>
              <w:rPr>
                <w:rFonts w:eastAsia="SimSun"/>
              </w:rPr>
              <w:t>The metadata record for the provided file is successfully created</w:t>
            </w:r>
          </w:p>
          <w:p w14:paraId="486B1751" w14:textId="77777777" w:rsidR="000E677F" w:rsidRPr="0052295E" w:rsidRDefault="000E677F" w:rsidP="00C60086">
            <w:pPr>
              <w:pStyle w:val="UseCaseText"/>
              <w:jc w:val="left"/>
              <w:rPr>
                <w:rFonts w:eastAsia="SimSun"/>
              </w:rPr>
            </w:pPr>
            <w:r>
              <w:rPr>
                <w:rFonts w:eastAsia="SimSun"/>
              </w:rPr>
              <w:t>The metadata remains “private”, waiting to be made public by a data steward</w:t>
            </w:r>
          </w:p>
        </w:tc>
      </w:tr>
      <w:tr w:rsidR="000E677F" w:rsidRPr="0052295E" w14:paraId="0A8BC9FF" w14:textId="77777777" w:rsidTr="009E6F00">
        <w:trPr>
          <w:trHeight w:val="360"/>
        </w:trPr>
        <w:tc>
          <w:tcPr>
            <w:tcW w:w="2520" w:type="dxa"/>
            <w:gridSpan w:val="2"/>
            <w:vAlign w:val="center"/>
          </w:tcPr>
          <w:p w14:paraId="3FF0E18B"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17097946" w14:textId="77777777" w:rsidR="000E677F" w:rsidRDefault="000E677F" w:rsidP="00C60086">
            <w:pPr>
              <w:pStyle w:val="UseCaseText"/>
              <w:jc w:val="left"/>
              <w:rPr>
                <w:rFonts w:eastAsia="SimSun"/>
              </w:rPr>
            </w:pPr>
            <w:r w:rsidRPr="00560318">
              <w:rPr>
                <w:rFonts w:eastAsia="SimSun"/>
              </w:rPr>
              <w:t>Metadata attributes for the specific data type</w:t>
            </w:r>
            <w:r>
              <w:rPr>
                <w:rFonts w:eastAsia="SimSun"/>
              </w:rPr>
              <w:t xml:space="preserve"> as input to the form</w:t>
            </w:r>
          </w:p>
          <w:p w14:paraId="617E3BDC" w14:textId="77777777" w:rsidR="000E677F" w:rsidRDefault="000E677F" w:rsidP="00C60086">
            <w:pPr>
              <w:pStyle w:val="UseCaseText"/>
              <w:jc w:val="left"/>
              <w:rPr>
                <w:rFonts w:eastAsia="SimSun"/>
              </w:rPr>
            </w:pPr>
            <w:r>
              <w:rPr>
                <w:rFonts w:eastAsia="SimSun"/>
              </w:rPr>
              <w:t>Files to be uploaded</w:t>
            </w:r>
          </w:p>
          <w:p w14:paraId="42CB4110" w14:textId="77777777" w:rsidR="000E677F" w:rsidRDefault="000E677F" w:rsidP="00C60086">
            <w:pPr>
              <w:pStyle w:val="UseCaseText"/>
              <w:jc w:val="left"/>
              <w:rPr>
                <w:rFonts w:eastAsia="SimSun"/>
              </w:rPr>
            </w:pPr>
            <w:r>
              <w:rPr>
                <w:rFonts w:eastAsia="SimSun"/>
              </w:rPr>
              <w:t>Geographical location of files</w:t>
            </w:r>
          </w:p>
        </w:tc>
      </w:tr>
      <w:tr w:rsidR="000E677F" w:rsidRPr="0052295E" w14:paraId="5B4A2C1E" w14:textId="77777777" w:rsidTr="009E6F00">
        <w:trPr>
          <w:trHeight w:val="360"/>
        </w:trPr>
        <w:tc>
          <w:tcPr>
            <w:tcW w:w="2520" w:type="dxa"/>
            <w:gridSpan w:val="2"/>
            <w:vAlign w:val="center"/>
          </w:tcPr>
          <w:p w14:paraId="2FD1048B"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00A81839" w14:textId="77777777" w:rsidR="000E677F" w:rsidRDefault="000E677F" w:rsidP="00C60086">
            <w:pPr>
              <w:pStyle w:val="UseCaseText"/>
              <w:keepNext/>
              <w:keepLines/>
              <w:numPr>
                <w:ilvl w:val="0"/>
                <w:numId w:val="15"/>
              </w:numPr>
              <w:jc w:val="left"/>
              <w:rPr>
                <w:rFonts w:eastAsia="SimSun"/>
              </w:rPr>
            </w:pPr>
            <w:r w:rsidRPr="00F93604">
              <w:rPr>
                <w:rFonts w:eastAsia="SimSun"/>
                <w:highlight w:val="green"/>
              </w:rPr>
              <w:t>Upload files</w:t>
            </w:r>
          </w:p>
          <w:p w14:paraId="4BB6005F" w14:textId="77777777" w:rsidR="000E677F" w:rsidRPr="00560318" w:rsidRDefault="000E677F" w:rsidP="00C60086">
            <w:pPr>
              <w:pStyle w:val="UseCaseText"/>
              <w:keepNext/>
              <w:keepLines/>
              <w:numPr>
                <w:ilvl w:val="0"/>
                <w:numId w:val="15"/>
              </w:numPr>
              <w:jc w:val="left"/>
              <w:rPr>
                <w:rFonts w:eastAsia="SimSun"/>
              </w:rPr>
            </w:pPr>
            <w:r w:rsidRPr="00F93604">
              <w:rPr>
                <w:rFonts w:eastAsia="SimSun"/>
                <w:highlight w:val="green"/>
              </w:rPr>
              <w:t>Form-based metadata input for specific data type</w:t>
            </w:r>
          </w:p>
          <w:p w14:paraId="20392929"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Auto-complete of user contact information</w:t>
            </w:r>
          </w:p>
          <w:p w14:paraId="4BECD75F"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metadata validation</w:t>
            </w:r>
          </w:p>
          <w:p w14:paraId="580F2A4E"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URI creation</w:t>
            </w:r>
          </w:p>
          <w:p w14:paraId="58D6E786"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Metadata duplicate detection</w:t>
            </w:r>
          </w:p>
          <w:p w14:paraId="477CDCD1"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Tagging of metadata with geographical information</w:t>
            </w:r>
          </w:p>
          <w:p w14:paraId="1C300F4D" w14:textId="77777777" w:rsidR="000E677F" w:rsidRDefault="000E677F" w:rsidP="00C60086">
            <w:pPr>
              <w:pStyle w:val="UseCaseText"/>
              <w:keepNext/>
              <w:keepLines/>
              <w:numPr>
                <w:ilvl w:val="0"/>
                <w:numId w:val="15"/>
              </w:numPr>
              <w:jc w:val="left"/>
              <w:rPr>
                <w:rFonts w:eastAsia="SimSun"/>
              </w:rPr>
            </w:pPr>
            <w:r w:rsidRPr="00F93604">
              <w:rPr>
                <w:rFonts w:eastAsia="SimSun"/>
                <w:highlight w:val="red"/>
              </w:rPr>
              <w:t>Converting non-standard location coordinates into latitude/longitude and shapes</w:t>
            </w:r>
            <w:r>
              <w:rPr>
                <w:rFonts w:eastAsia="SimSun"/>
              </w:rPr>
              <w:t>.</w:t>
            </w:r>
          </w:p>
          <w:p w14:paraId="7AC7BA7C" w14:textId="77777777" w:rsidR="000E677F" w:rsidRDefault="000E677F" w:rsidP="00C60086">
            <w:pPr>
              <w:pStyle w:val="UseCaseText"/>
              <w:keepNext/>
              <w:keepLines/>
              <w:numPr>
                <w:ilvl w:val="0"/>
                <w:numId w:val="15"/>
              </w:numPr>
              <w:jc w:val="left"/>
              <w:rPr>
                <w:rFonts w:eastAsia="SimSun"/>
              </w:rPr>
            </w:pPr>
            <w:r w:rsidRPr="00F93604">
              <w:rPr>
                <w:rFonts w:eastAsia="SimSun"/>
                <w:highlight w:val="red"/>
              </w:rPr>
              <w:t>Log changes to metadata log file</w:t>
            </w:r>
          </w:p>
        </w:tc>
      </w:tr>
      <w:tr w:rsidR="000E677F" w:rsidRPr="0052295E" w14:paraId="4AA88104" w14:textId="77777777" w:rsidTr="009E6F00">
        <w:trPr>
          <w:trHeight w:val="287"/>
        </w:trPr>
        <w:tc>
          <w:tcPr>
            <w:tcW w:w="9240" w:type="dxa"/>
            <w:gridSpan w:val="3"/>
            <w:shd w:val="clear" w:color="auto" w:fill="FFFFCC"/>
            <w:vAlign w:val="center"/>
          </w:tcPr>
          <w:p w14:paraId="478B6B84"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7A79A788" w14:textId="77777777" w:rsidTr="009E6F00">
        <w:trPr>
          <w:trHeight w:val="261"/>
        </w:trPr>
        <w:tc>
          <w:tcPr>
            <w:tcW w:w="630" w:type="dxa"/>
            <w:vAlign w:val="center"/>
          </w:tcPr>
          <w:p w14:paraId="3D6A5D08"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347FC8EF"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254C482D"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71B6756C" w14:textId="77777777" w:rsidTr="009E6F00">
        <w:trPr>
          <w:trHeight w:val="575"/>
        </w:trPr>
        <w:tc>
          <w:tcPr>
            <w:tcW w:w="630" w:type="dxa"/>
            <w:tcBorders>
              <w:bottom w:val="single" w:sz="4" w:space="0" w:color="auto"/>
            </w:tcBorders>
            <w:vAlign w:val="center"/>
          </w:tcPr>
          <w:p w14:paraId="281D0DA9" w14:textId="77777777" w:rsidR="000E677F" w:rsidRPr="0052295E" w:rsidRDefault="000E677F" w:rsidP="00C60086">
            <w:pPr>
              <w:pStyle w:val="UseCaseText"/>
              <w:keepNext/>
              <w:keepLines/>
              <w:jc w:val="left"/>
              <w:rPr>
                <w:rFonts w:eastAsia="SimSun"/>
              </w:rPr>
            </w:pPr>
            <w:r>
              <w:rPr>
                <w:rFonts w:eastAsia="SimSun"/>
              </w:rPr>
              <w:t>7b</w:t>
            </w:r>
          </w:p>
        </w:tc>
        <w:tc>
          <w:tcPr>
            <w:tcW w:w="1890" w:type="dxa"/>
            <w:tcBorders>
              <w:bottom w:val="single" w:sz="4" w:space="0" w:color="auto"/>
            </w:tcBorders>
            <w:vAlign w:val="center"/>
          </w:tcPr>
          <w:p w14:paraId="7DA1CC9B"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433349B3" w14:textId="77777777" w:rsidR="000E677F" w:rsidRDefault="000E677F" w:rsidP="00C60086">
            <w:pPr>
              <w:pStyle w:val="UseCaseText"/>
              <w:keepNext/>
              <w:keepLines/>
              <w:jc w:val="left"/>
              <w:rPr>
                <w:rFonts w:eastAsia="SimSun"/>
              </w:rPr>
            </w:pPr>
            <w:r>
              <w:rPr>
                <w:rFonts w:eastAsia="SimSun"/>
              </w:rPr>
              <w:t>In case of duplicates, or incomplete information in the form, the system will provide a failure notification message, indicating the type of error.</w:t>
            </w:r>
          </w:p>
          <w:p w14:paraId="219F2761" w14:textId="77777777" w:rsidR="000E677F" w:rsidRPr="0052295E" w:rsidRDefault="000E677F" w:rsidP="00C60086">
            <w:pPr>
              <w:pStyle w:val="UseCaseText"/>
              <w:keepNext/>
              <w:keepLines/>
              <w:jc w:val="left"/>
              <w:rPr>
                <w:rFonts w:eastAsia="SimSun"/>
              </w:rPr>
            </w:pPr>
            <w:r>
              <w:rPr>
                <w:rFonts w:eastAsia="SimSun"/>
              </w:rPr>
              <w:t>The user-provided metadata form will be presented to the Data Submitter for correction</w:t>
            </w:r>
          </w:p>
        </w:tc>
      </w:tr>
      <w:tr w:rsidR="000E677F" w:rsidRPr="0052295E" w14:paraId="7F9CDA62" w14:textId="77777777" w:rsidTr="009E6F00">
        <w:trPr>
          <w:trHeight w:val="261"/>
        </w:trPr>
        <w:tc>
          <w:tcPr>
            <w:tcW w:w="630" w:type="dxa"/>
            <w:tcBorders>
              <w:bottom w:val="single" w:sz="4" w:space="0" w:color="auto"/>
            </w:tcBorders>
            <w:vAlign w:val="center"/>
          </w:tcPr>
          <w:p w14:paraId="7FC3B17B" w14:textId="77777777" w:rsidR="000E677F" w:rsidRDefault="000E677F" w:rsidP="00C60086">
            <w:pPr>
              <w:pStyle w:val="UseCaseText"/>
              <w:jc w:val="left"/>
              <w:rPr>
                <w:rFonts w:eastAsia="SimSun"/>
              </w:rPr>
            </w:pPr>
            <w:r>
              <w:rPr>
                <w:rFonts w:eastAsia="SimSun"/>
              </w:rPr>
              <w:t>7c</w:t>
            </w:r>
          </w:p>
        </w:tc>
        <w:tc>
          <w:tcPr>
            <w:tcW w:w="1890" w:type="dxa"/>
            <w:tcBorders>
              <w:bottom w:val="single" w:sz="4" w:space="0" w:color="auto"/>
            </w:tcBorders>
            <w:vAlign w:val="center"/>
          </w:tcPr>
          <w:p w14:paraId="117CC8A0" w14:textId="77777777" w:rsidR="000E677F" w:rsidRDefault="000E677F" w:rsidP="00C60086">
            <w:pPr>
              <w:pStyle w:val="UseCaseText"/>
              <w:jc w:val="left"/>
              <w:rPr>
                <w:rFonts w:eastAsia="SimSun"/>
              </w:rPr>
            </w:pPr>
            <w:r>
              <w:rPr>
                <w:rFonts w:eastAsia="SimSun"/>
              </w:rPr>
              <w:t>Data Submitter</w:t>
            </w:r>
          </w:p>
        </w:tc>
        <w:tc>
          <w:tcPr>
            <w:tcW w:w="6720" w:type="dxa"/>
            <w:tcBorders>
              <w:bottom w:val="single" w:sz="4" w:space="0" w:color="auto"/>
            </w:tcBorders>
            <w:vAlign w:val="center"/>
          </w:tcPr>
          <w:p w14:paraId="7B296F39" w14:textId="77777777" w:rsidR="000E677F" w:rsidRDefault="000E677F" w:rsidP="00C60086">
            <w:pPr>
              <w:pStyle w:val="UseCaseText"/>
              <w:jc w:val="left"/>
              <w:rPr>
                <w:rFonts w:eastAsia="SimSun"/>
              </w:rPr>
            </w:pPr>
            <w:r>
              <w:rPr>
                <w:rFonts w:eastAsia="SimSun"/>
              </w:rPr>
              <w:t>Will correct the form data and resubmit for validation or will quit the import procedure.</w:t>
            </w:r>
          </w:p>
        </w:tc>
      </w:tr>
      <w:tr w:rsidR="000E677F" w:rsidRPr="00FB0E17" w14:paraId="36BD5D08" w14:textId="77777777" w:rsidTr="009E6F00">
        <w:trPr>
          <w:trHeight w:val="261"/>
        </w:trPr>
        <w:tc>
          <w:tcPr>
            <w:tcW w:w="9240" w:type="dxa"/>
            <w:gridSpan w:val="3"/>
            <w:tcBorders>
              <w:bottom w:val="single" w:sz="4" w:space="0" w:color="auto"/>
            </w:tcBorders>
            <w:shd w:val="clear" w:color="auto" w:fill="FDBBC0"/>
            <w:vAlign w:val="center"/>
          </w:tcPr>
          <w:p w14:paraId="3F72EB65"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7A50941B" w14:textId="77777777" w:rsidTr="009E6F00">
        <w:trPr>
          <w:trHeight w:val="261"/>
        </w:trPr>
        <w:tc>
          <w:tcPr>
            <w:tcW w:w="630" w:type="dxa"/>
            <w:tcBorders>
              <w:bottom w:val="single" w:sz="4" w:space="0" w:color="auto"/>
            </w:tcBorders>
            <w:vAlign w:val="center"/>
          </w:tcPr>
          <w:p w14:paraId="19A6BF7F"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2D0D1878"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6A70894F"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51E6174C" w14:textId="77777777" w:rsidTr="009E6F00">
        <w:trPr>
          <w:trHeight w:val="261"/>
        </w:trPr>
        <w:tc>
          <w:tcPr>
            <w:tcW w:w="630" w:type="dxa"/>
            <w:tcBorders>
              <w:bottom w:val="single" w:sz="4" w:space="0" w:color="auto"/>
            </w:tcBorders>
            <w:vAlign w:val="center"/>
          </w:tcPr>
          <w:p w14:paraId="004ECC0B"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69F67B9D"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2FF12A07" w14:textId="77777777" w:rsidR="000E677F" w:rsidRPr="0052295E" w:rsidRDefault="000E677F" w:rsidP="00C60086">
            <w:pPr>
              <w:pStyle w:val="UseCaseText"/>
              <w:keepNext/>
              <w:keepLines/>
              <w:jc w:val="left"/>
              <w:rPr>
                <w:rFonts w:eastAsia="SimSun"/>
              </w:rPr>
            </w:pPr>
            <w:r>
              <w:rPr>
                <w:rFonts w:eastAsia="SimSun"/>
              </w:rPr>
              <w:t>In case of internal file upload/metadata record creation failure, the system will roll back all existing transactions, returning to its previous state.</w:t>
            </w:r>
          </w:p>
        </w:tc>
      </w:tr>
      <w:tr w:rsidR="000E677F" w:rsidRPr="0052295E" w14:paraId="63C24CBF" w14:textId="77777777" w:rsidTr="009E6F00">
        <w:trPr>
          <w:trHeight w:val="242"/>
        </w:trPr>
        <w:tc>
          <w:tcPr>
            <w:tcW w:w="9240" w:type="dxa"/>
            <w:gridSpan w:val="3"/>
            <w:shd w:val="clear" w:color="auto" w:fill="FFCC99"/>
            <w:vAlign w:val="center"/>
          </w:tcPr>
          <w:p w14:paraId="0318A6C4"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1212315D" w14:textId="77777777" w:rsidTr="009E6F00">
        <w:trPr>
          <w:trHeight w:val="206"/>
        </w:trPr>
        <w:tc>
          <w:tcPr>
            <w:tcW w:w="630" w:type="dxa"/>
            <w:vAlign w:val="center"/>
          </w:tcPr>
          <w:p w14:paraId="30072749"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1D7AFB94"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4A14766F" w14:textId="77777777" w:rsidTr="009E6F00">
        <w:trPr>
          <w:trHeight w:val="206"/>
        </w:trPr>
        <w:tc>
          <w:tcPr>
            <w:tcW w:w="630" w:type="dxa"/>
            <w:vAlign w:val="center"/>
          </w:tcPr>
          <w:p w14:paraId="5EFC7308"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15D5E73B" w14:textId="77777777" w:rsidR="000E677F" w:rsidRPr="0052295E" w:rsidRDefault="000E677F" w:rsidP="00C60086">
            <w:pPr>
              <w:pStyle w:val="UseCaseText"/>
              <w:keepNext/>
              <w:keepLines/>
              <w:jc w:val="left"/>
              <w:rPr>
                <w:rFonts w:eastAsia="SimSun"/>
              </w:rPr>
            </w:pPr>
            <w:r w:rsidRPr="00B01DE5">
              <w:rPr>
                <w:rFonts w:eastAsia="SimSun"/>
              </w:rPr>
              <w:t>Can't it be assumed that the submitter is working in cahoots with the data steward?  Can the approval step be short circuited by assigning both submitter and steward roles to an individual?</w:t>
            </w:r>
            <w:r>
              <w:rPr>
                <w:rFonts w:eastAsia="SimSun"/>
              </w:rPr>
              <w:t xml:space="preserve"> Yes, it is possible.</w:t>
            </w:r>
          </w:p>
        </w:tc>
      </w:tr>
      <w:tr w:rsidR="000E677F" w:rsidRPr="0052295E" w14:paraId="76D2C291" w14:textId="77777777" w:rsidTr="009E6F00">
        <w:trPr>
          <w:trHeight w:val="206"/>
        </w:trPr>
        <w:tc>
          <w:tcPr>
            <w:tcW w:w="630" w:type="dxa"/>
            <w:vAlign w:val="center"/>
          </w:tcPr>
          <w:p w14:paraId="0E105C6A" w14:textId="77777777" w:rsidR="000E677F" w:rsidRDefault="000E677F" w:rsidP="00C60086">
            <w:pPr>
              <w:pStyle w:val="UseCaseText"/>
              <w:keepNext/>
              <w:keepLines/>
              <w:jc w:val="left"/>
              <w:rPr>
                <w:rFonts w:eastAsia="SimSun"/>
              </w:rPr>
            </w:pPr>
            <w:r>
              <w:rPr>
                <w:rFonts w:eastAsia="SimSun"/>
              </w:rPr>
              <w:t>2</w:t>
            </w:r>
          </w:p>
        </w:tc>
        <w:tc>
          <w:tcPr>
            <w:tcW w:w="8610" w:type="dxa"/>
            <w:gridSpan w:val="2"/>
            <w:vAlign w:val="center"/>
          </w:tcPr>
          <w:p w14:paraId="24B60B0D" w14:textId="77777777" w:rsidR="000E677F" w:rsidRPr="00B01DE5" w:rsidRDefault="000E677F" w:rsidP="00C60086">
            <w:pPr>
              <w:pStyle w:val="UseCaseText"/>
              <w:keepNext/>
              <w:keepLines/>
              <w:jc w:val="left"/>
              <w:rPr>
                <w:rFonts w:eastAsia="SimSun"/>
              </w:rPr>
            </w:pPr>
            <w:r>
              <w:rPr>
                <w:rFonts w:eastAsia="SimSun"/>
              </w:rPr>
              <w:t xml:space="preserve">IN </w:t>
            </w:r>
            <w:proofErr w:type="gramStart"/>
            <w:r>
              <w:rPr>
                <w:rFonts w:eastAsia="SimSun"/>
              </w:rPr>
              <w:t>step  9</w:t>
            </w:r>
            <w:proofErr w:type="gramEnd"/>
            <w:r>
              <w:rPr>
                <w:rFonts w:eastAsia="SimSun"/>
              </w:rPr>
              <w:t>, perhaps the data steward should be notified that there is a new record to be approved?  This could be done by the NGDS system once the data submitter confirms the upload is completed?</w:t>
            </w:r>
          </w:p>
        </w:tc>
      </w:tr>
    </w:tbl>
    <w:p w14:paraId="0E7F3482" w14:textId="77777777" w:rsidR="000E677F" w:rsidRDefault="000E677F" w:rsidP="00C60086">
      <w:pPr>
        <w:jc w:val="left"/>
        <w:rPr>
          <w:rFonts w:eastAsia="SimSun" w:cs="Arial"/>
        </w:rPr>
      </w:pPr>
    </w:p>
    <w:p w14:paraId="410E0E0F" w14:textId="77777777" w:rsidR="000E677F" w:rsidRDefault="000E677F" w:rsidP="00C60086">
      <w:pPr>
        <w:pStyle w:val="Aufzhlung"/>
        <w:keepNext/>
        <w:numPr>
          <w:ilvl w:val="0"/>
          <w:numId w:val="0"/>
        </w:numPr>
        <w:adjustRightInd/>
        <w:spacing w:before="0" w:after="0"/>
        <w:ind w:left="284" w:hanging="284"/>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27F0CC8C" w14:textId="77777777" w:rsidTr="009E6F00">
        <w:trPr>
          <w:trHeight w:val="360"/>
        </w:trPr>
        <w:tc>
          <w:tcPr>
            <w:tcW w:w="2520" w:type="dxa"/>
            <w:gridSpan w:val="2"/>
            <w:shd w:val="clear" w:color="auto" w:fill="8DB3E2"/>
            <w:vAlign w:val="center"/>
          </w:tcPr>
          <w:p w14:paraId="533E1D14"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0EE7AFC" w14:textId="77777777" w:rsidR="000E677F" w:rsidRPr="00B36A79" w:rsidRDefault="000E677F" w:rsidP="00C60086">
            <w:pPr>
              <w:pStyle w:val="UseCaseText"/>
              <w:jc w:val="left"/>
              <w:rPr>
                <w:rFonts w:eastAsia="Times"/>
                <w:b/>
              </w:rPr>
            </w:pPr>
            <w:r>
              <w:rPr>
                <w:rFonts w:eastAsia="Times"/>
                <w:b/>
              </w:rPr>
              <w:t>UC_001b</w:t>
            </w:r>
          </w:p>
        </w:tc>
      </w:tr>
      <w:tr w:rsidR="000E677F" w:rsidRPr="0052295E" w14:paraId="4DE2923F" w14:textId="77777777" w:rsidTr="009E6F00">
        <w:trPr>
          <w:trHeight w:val="360"/>
        </w:trPr>
        <w:tc>
          <w:tcPr>
            <w:tcW w:w="2520" w:type="dxa"/>
            <w:gridSpan w:val="2"/>
            <w:shd w:val="clear" w:color="auto" w:fill="8DB3E2"/>
            <w:vAlign w:val="center"/>
          </w:tcPr>
          <w:p w14:paraId="5BE3D6C6"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4EB34172" w14:textId="77777777" w:rsidR="000E677F" w:rsidRPr="00C27791" w:rsidRDefault="000E677F" w:rsidP="00C60086">
            <w:pPr>
              <w:pStyle w:val="Heading5"/>
              <w:jc w:val="left"/>
            </w:pPr>
            <w:bookmarkStart w:id="1359" w:name="_Toc378855147"/>
            <w:r w:rsidRPr="00F93604">
              <w:rPr>
                <w:highlight w:val="red"/>
              </w:rPr>
              <w:t>Update uploaded file</w:t>
            </w:r>
            <w:bookmarkEnd w:id="1359"/>
          </w:p>
        </w:tc>
      </w:tr>
      <w:tr w:rsidR="000E677F" w:rsidRPr="0052295E" w14:paraId="2F9A4449" w14:textId="77777777" w:rsidTr="009E6F00">
        <w:trPr>
          <w:trHeight w:val="360"/>
        </w:trPr>
        <w:tc>
          <w:tcPr>
            <w:tcW w:w="2520" w:type="dxa"/>
            <w:gridSpan w:val="2"/>
            <w:vAlign w:val="center"/>
          </w:tcPr>
          <w:p w14:paraId="081160F1" w14:textId="77777777" w:rsidR="000E677F" w:rsidRPr="00560318" w:rsidRDefault="000E677F" w:rsidP="00C60086">
            <w:pPr>
              <w:pStyle w:val="UseCaseText"/>
              <w:jc w:val="left"/>
              <w:rPr>
                <w:rFonts w:eastAsia="SimSun"/>
                <w:b/>
              </w:rPr>
            </w:pPr>
            <w:r w:rsidRPr="00560318">
              <w:rPr>
                <w:rFonts w:eastAsia="SimSun"/>
                <w:b/>
              </w:rPr>
              <w:t>Short Description</w:t>
            </w:r>
          </w:p>
        </w:tc>
        <w:tc>
          <w:tcPr>
            <w:tcW w:w="6720" w:type="dxa"/>
            <w:vAlign w:val="center"/>
          </w:tcPr>
          <w:p w14:paraId="1DC0C02A" w14:textId="77777777" w:rsidR="000E677F" w:rsidRDefault="000E677F" w:rsidP="00C60086">
            <w:pPr>
              <w:pStyle w:val="UseCaseText"/>
              <w:jc w:val="left"/>
              <w:rPr>
                <w:rFonts w:eastAsia="SimSun"/>
              </w:rPr>
            </w:pPr>
            <w:r>
              <w:rPr>
                <w:rFonts w:eastAsia="SimSun"/>
              </w:rPr>
              <w:t>The goal of this use case is to</w:t>
            </w:r>
            <w:r w:rsidRPr="001A771D">
              <w:rPr>
                <w:rFonts w:eastAsia="SimSun"/>
              </w:rPr>
              <w:t xml:space="preserve"> allow data submitter</w:t>
            </w:r>
            <w:r>
              <w:rPr>
                <w:rFonts w:eastAsia="SimSun"/>
              </w:rPr>
              <w:t>s</w:t>
            </w:r>
            <w:r w:rsidRPr="001A771D">
              <w:rPr>
                <w:rFonts w:eastAsia="SimSun"/>
              </w:rPr>
              <w:t xml:space="preserve"> to </w:t>
            </w:r>
            <w:r>
              <w:rPr>
                <w:rFonts w:eastAsia="SimSun"/>
              </w:rPr>
              <w:t>update a file that has been uploaded. This process includes the update of the metadata record of the file.</w:t>
            </w:r>
          </w:p>
          <w:p w14:paraId="0698D118" w14:textId="77777777" w:rsidR="000E677F" w:rsidRPr="00857069" w:rsidRDefault="000E677F" w:rsidP="00C60086">
            <w:pPr>
              <w:pStyle w:val="UseCaseText"/>
              <w:jc w:val="left"/>
              <w:rPr>
                <w:rFonts w:eastAsia="SimSun"/>
              </w:rPr>
            </w:pPr>
            <w:r>
              <w:rPr>
                <w:rFonts w:eastAsia="SimSun"/>
              </w:rPr>
              <w:t>We assume the file is opaque, i.e. stored as is, with no further content parsing.</w:t>
            </w:r>
          </w:p>
        </w:tc>
      </w:tr>
      <w:tr w:rsidR="000E677F" w:rsidRPr="0052295E" w14:paraId="2533C797" w14:textId="77777777" w:rsidTr="009E6F00">
        <w:trPr>
          <w:trHeight w:val="360"/>
        </w:trPr>
        <w:tc>
          <w:tcPr>
            <w:tcW w:w="2520" w:type="dxa"/>
            <w:gridSpan w:val="2"/>
            <w:vAlign w:val="center"/>
          </w:tcPr>
          <w:p w14:paraId="4C3A71B2" w14:textId="77777777" w:rsidR="000E677F" w:rsidRPr="00560318" w:rsidRDefault="000E677F" w:rsidP="00C60086">
            <w:pPr>
              <w:pStyle w:val="UseCaseText"/>
              <w:jc w:val="left"/>
              <w:rPr>
                <w:rFonts w:eastAsia="SimSun"/>
                <w:b/>
              </w:rPr>
            </w:pPr>
            <w:r w:rsidRPr="00560318">
              <w:rPr>
                <w:rFonts w:eastAsia="SimSun"/>
                <w:b/>
              </w:rPr>
              <w:t>Actors</w:t>
            </w:r>
          </w:p>
        </w:tc>
        <w:tc>
          <w:tcPr>
            <w:tcW w:w="6720" w:type="dxa"/>
            <w:vAlign w:val="center"/>
          </w:tcPr>
          <w:p w14:paraId="792896F2" w14:textId="77777777" w:rsidR="000E677F" w:rsidRPr="0052295E" w:rsidRDefault="000E677F" w:rsidP="00C60086">
            <w:pPr>
              <w:pStyle w:val="UseCaseText"/>
              <w:jc w:val="left"/>
              <w:rPr>
                <w:rFonts w:eastAsia="SimSun"/>
              </w:rPr>
            </w:pPr>
            <w:r w:rsidRPr="001A771D">
              <w:rPr>
                <w:rFonts w:eastAsia="SimSun"/>
              </w:rPr>
              <w:t>Data submitter</w:t>
            </w:r>
          </w:p>
        </w:tc>
      </w:tr>
      <w:tr w:rsidR="000E677F" w:rsidRPr="0052295E" w14:paraId="575454FD" w14:textId="77777777" w:rsidTr="009E6F00">
        <w:trPr>
          <w:trHeight w:val="360"/>
        </w:trPr>
        <w:tc>
          <w:tcPr>
            <w:tcW w:w="2520" w:type="dxa"/>
            <w:gridSpan w:val="2"/>
            <w:vAlign w:val="center"/>
          </w:tcPr>
          <w:p w14:paraId="4E7CA121"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E3E4E73" w14:textId="77777777" w:rsidR="000E677F" w:rsidRPr="0052295E" w:rsidRDefault="000E677F" w:rsidP="00C60086">
            <w:pPr>
              <w:pStyle w:val="UseCaseText"/>
              <w:jc w:val="left"/>
              <w:rPr>
                <w:rFonts w:eastAsia="SimSun"/>
              </w:rPr>
            </w:pPr>
            <w:r>
              <w:rPr>
                <w:rFonts w:eastAsia="SimSun"/>
              </w:rPr>
              <w:t xml:space="preserve">Data submitter is properly authenticated; </w:t>
            </w:r>
          </w:p>
        </w:tc>
      </w:tr>
      <w:tr w:rsidR="000E677F" w:rsidRPr="0052295E" w14:paraId="104CB089" w14:textId="77777777" w:rsidTr="009E6F00">
        <w:trPr>
          <w:trHeight w:val="360"/>
        </w:trPr>
        <w:tc>
          <w:tcPr>
            <w:tcW w:w="2520" w:type="dxa"/>
            <w:gridSpan w:val="2"/>
            <w:vAlign w:val="center"/>
          </w:tcPr>
          <w:p w14:paraId="594D4520"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461C6F4" w14:textId="77777777" w:rsidR="000E677F" w:rsidRDefault="000E677F" w:rsidP="00C60086">
            <w:pPr>
              <w:pStyle w:val="UseCaseText"/>
              <w:jc w:val="left"/>
              <w:rPr>
                <w:rFonts w:eastAsia="SimSun"/>
              </w:rPr>
            </w:pPr>
            <w:r>
              <w:rPr>
                <w:rFonts w:eastAsia="SimSun"/>
              </w:rPr>
              <w:t>The file is successfully updated and new content stored in the NGDS repository</w:t>
            </w:r>
          </w:p>
          <w:p w14:paraId="361A2874" w14:textId="77777777" w:rsidR="000E677F" w:rsidRDefault="000E677F" w:rsidP="00C60086">
            <w:pPr>
              <w:pStyle w:val="UseCaseText"/>
              <w:jc w:val="left"/>
              <w:rPr>
                <w:rFonts w:eastAsia="SimSun"/>
              </w:rPr>
            </w:pPr>
            <w:r>
              <w:rPr>
                <w:rFonts w:eastAsia="SimSun"/>
              </w:rPr>
              <w:t>The metadata record for the provided file is successfully updated</w:t>
            </w:r>
          </w:p>
          <w:p w14:paraId="248EAB41" w14:textId="77777777" w:rsidR="000E677F" w:rsidRPr="0052295E" w:rsidRDefault="000E677F" w:rsidP="00C60086">
            <w:pPr>
              <w:pStyle w:val="UseCaseText"/>
              <w:jc w:val="left"/>
              <w:rPr>
                <w:rFonts w:eastAsia="SimSun"/>
              </w:rPr>
            </w:pPr>
            <w:r>
              <w:rPr>
                <w:rFonts w:eastAsia="SimSun"/>
              </w:rPr>
              <w:t>The entry for the new file is also propagated &amp; updated in the NGDS catalog.</w:t>
            </w:r>
          </w:p>
        </w:tc>
      </w:tr>
      <w:tr w:rsidR="000E677F" w:rsidRPr="0052295E" w14:paraId="293B7941" w14:textId="77777777" w:rsidTr="009E6F00">
        <w:trPr>
          <w:trHeight w:val="360"/>
        </w:trPr>
        <w:tc>
          <w:tcPr>
            <w:tcW w:w="2520" w:type="dxa"/>
            <w:gridSpan w:val="2"/>
            <w:vAlign w:val="center"/>
          </w:tcPr>
          <w:p w14:paraId="691D3C07"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194C497" w14:textId="77777777" w:rsidR="000E677F" w:rsidRDefault="000E677F" w:rsidP="00C60086">
            <w:pPr>
              <w:pStyle w:val="UseCaseText"/>
              <w:jc w:val="left"/>
              <w:rPr>
                <w:rFonts w:eastAsia="SimSun"/>
              </w:rPr>
            </w:pPr>
            <w:r>
              <w:rPr>
                <w:rFonts w:eastAsia="SimSun"/>
              </w:rPr>
              <w:t>Possible new metadata record changes</w:t>
            </w:r>
          </w:p>
          <w:p w14:paraId="6346ABD8" w14:textId="77777777" w:rsidR="000E677F" w:rsidRDefault="000E677F" w:rsidP="00C60086">
            <w:pPr>
              <w:pStyle w:val="UseCaseText"/>
              <w:jc w:val="left"/>
              <w:rPr>
                <w:rFonts w:eastAsia="SimSun"/>
              </w:rPr>
            </w:pPr>
            <w:r>
              <w:rPr>
                <w:rFonts w:eastAsia="SimSun"/>
              </w:rPr>
              <w:t>Files to be uploaded</w:t>
            </w:r>
          </w:p>
        </w:tc>
      </w:tr>
      <w:tr w:rsidR="000E677F" w:rsidRPr="0052295E" w14:paraId="0551D066" w14:textId="77777777" w:rsidTr="009E6F00">
        <w:trPr>
          <w:trHeight w:val="360"/>
        </w:trPr>
        <w:tc>
          <w:tcPr>
            <w:tcW w:w="2520" w:type="dxa"/>
            <w:gridSpan w:val="2"/>
            <w:vAlign w:val="center"/>
          </w:tcPr>
          <w:p w14:paraId="69A768C9" w14:textId="77777777" w:rsidR="000E677F" w:rsidRPr="0052295E" w:rsidRDefault="000E677F" w:rsidP="00C60086">
            <w:pPr>
              <w:pStyle w:val="UseCaseHeader"/>
              <w:jc w:val="left"/>
              <w:rPr>
                <w:rFonts w:eastAsia="SimSun"/>
              </w:rPr>
            </w:pPr>
            <w:r>
              <w:rPr>
                <w:rFonts w:eastAsia="SimSun"/>
              </w:rPr>
              <w:lastRenderedPageBreak/>
              <w:t>Functions</w:t>
            </w:r>
          </w:p>
        </w:tc>
        <w:tc>
          <w:tcPr>
            <w:tcW w:w="6720" w:type="dxa"/>
            <w:vAlign w:val="center"/>
          </w:tcPr>
          <w:p w14:paraId="566BCD5F" w14:textId="77777777" w:rsidR="000E677F" w:rsidRDefault="000E677F" w:rsidP="00C60086">
            <w:pPr>
              <w:pStyle w:val="UseCaseText"/>
              <w:keepNext/>
              <w:keepLines/>
              <w:numPr>
                <w:ilvl w:val="0"/>
                <w:numId w:val="15"/>
              </w:numPr>
              <w:jc w:val="left"/>
              <w:rPr>
                <w:rFonts w:eastAsia="SimSun"/>
              </w:rPr>
            </w:pPr>
            <w:r>
              <w:rPr>
                <w:rFonts w:eastAsia="SimSun"/>
              </w:rPr>
              <w:t>Upload files</w:t>
            </w:r>
          </w:p>
          <w:p w14:paraId="00B29400" w14:textId="77777777" w:rsidR="000E677F" w:rsidRDefault="000E677F" w:rsidP="00C60086">
            <w:pPr>
              <w:pStyle w:val="UseCaseText"/>
              <w:keepNext/>
              <w:keepLines/>
              <w:numPr>
                <w:ilvl w:val="0"/>
                <w:numId w:val="15"/>
              </w:numPr>
              <w:jc w:val="left"/>
              <w:rPr>
                <w:rFonts w:eastAsia="SimSun"/>
              </w:rPr>
            </w:pPr>
            <w:r>
              <w:rPr>
                <w:rFonts w:eastAsia="SimSun"/>
              </w:rPr>
              <w:t>update metadata</w:t>
            </w:r>
          </w:p>
          <w:p w14:paraId="5DE47959" w14:textId="77777777" w:rsidR="000E677F" w:rsidRDefault="000E677F" w:rsidP="00C60086">
            <w:pPr>
              <w:pStyle w:val="UseCaseText"/>
              <w:keepNext/>
              <w:keepLines/>
              <w:numPr>
                <w:ilvl w:val="0"/>
                <w:numId w:val="15"/>
              </w:numPr>
              <w:jc w:val="left"/>
              <w:rPr>
                <w:rFonts w:eastAsia="SimSun"/>
              </w:rPr>
            </w:pPr>
            <w:proofErr w:type="gramStart"/>
            <w:r>
              <w:rPr>
                <w:rFonts w:eastAsia="SimSun"/>
              </w:rPr>
              <w:t>replace</w:t>
            </w:r>
            <w:proofErr w:type="gramEnd"/>
            <w:r>
              <w:rPr>
                <w:rFonts w:eastAsia="SimSun"/>
              </w:rPr>
              <w:t xml:space="preserve"> existing file.</w:t>
            </w:r>
          </w:p>
          <w:p w14:paraId="211031C3" w14:textId="77777777" w:rsidR="000E677F" w:rsidRDefault="000E677F" w:rsidP="00C60086">
            <w:pPr>
              <w:pStyle w:val="UseCaseText"/>
              <w:keepNext/>
              <w:keepLines/>
              <w:numPr>
                <w:ilvl w:val="0"/>
                <w:numId w:val="15"/>
              </w:numPr>
              <w:jc w:val="left"/>
              <w:rPr>
                <w:rFonts w:eastAsia="SimSun"/>
              </w:rPr>
            </w:pPr>
            <w:r>
              <w:rPr>
                <w:rFonts w:eastAsia="SimSun"/>
              </w:rPr>
              <w:t>Log changes to metadata log file</w:t>
            </w:r>
          </w:p>
        </w:tc>
      </w:tr>
      <w:tr w:rsidR="000E677F" w:rsidRPr="0052295E" w14:paraId="5DF640CB" w14:textId="77777777" w:rsidTr="009E6F00">
        <w:trPr>
          <w:trHeight w:val="287"/>
        </w:trPr>
        <w:tc>
          <w:tcPr>
            <w:tcW w:w="9240" w:type="dxa"/>
            <w:gridSpan w:val="3"/>
            <w:shd w:val="clear" w:color="auto" w:fill="FFFFCC"/>
            <w:vAlign w:val="center"/>
          </w:tcPr>
          <w:p w14:paraId="2EB48244"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7F6C20BA" w14:textId="77777777" w:rsidTr="009E6F00">
        <w:trPr>
          <w:trHeight w:val="261"/>
        </w:trPr>
        <w:tc>
          <w:tcPr>
            <w:tcW w:w="630" w:type="dxa"/>
            <w:vAlign w:val="center"/>
          </w:tcPr>
          <w:p w14:paraId="4B20A0A2"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3DBF4E7A"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6F32802D"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0C8EF63E" w14:textId="77777777" w:rsidTr="009E6F00">
        <w:trPr>
          <w:trHeight w:val="575"/>
        </w:trPr>
        <w:tc>
          <w:tcPr>
            <w:tcW w:w="630" w:type="dxa"/>
            <w:tcBorders>
              <w:bottom w:val="single" w:sz="4" w:space="0" w:color="auto"/>
            </w:tcBorders>
            <w:vAlign w:val="center"/>
          </w:tcPr>
          <w:p w14:paraId="72306C70" w14:textId="77777777" w:rsidR="000E677F" w:rsidRPr="0052295E" w:rsidRDefault="000E677F" w:rsidP="00C60086">
            <w:pPr>
              <w:pStyle w:val="UseCaseText"/>
              <w:keepNext/>
              <w:keepLines/>
              <w:jc w:val="left"/>
              <w:rPr>
                <w:rFonts w:eastAsia="SimSun"/>
              </w:rPr>
            </w:pPr>
            <w:r>
              <w:rPr>
                <w:rFonts w:eastAsia="SimSun"/>
              </w:rPr>
              <w:t>4b</w:t>
            </w:r>
          </w:p>
        </w:tc>
        <w:tc>
          <w:tcPr>
            <w:tcW w:w="1890" w:type="dxa"/>
            <w:tcBorders>
              <w:bottom w:val="single" w:sz="4" w:space="0" w:color="auto"/>
            </w:tcBorders>
            <w:vAlign w:val="center"/>
          </w:tcPr>
          <w:p w14:paraId="46BD020B"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5C04357D" w14:textId="77777777" w:rsidR="000E677F" w:rsidRDefault="000E677F" w:rsidP="00C60086">
            <w:pPr>
              <w:pStyle w:val="UseCaseText"/>
              <w:keepNext/>
              <w:keepLines/>
              <w:jc w:val="left"/>
              <w:rPr>
                <w:rFonts w:eastAsia="SimSun"/>
              </w:rPr>
            </w:pPr>
            <w:r>
              <w:rPr>
                <w:rFonts w:eastAsia="SimSun"/>
              </w:rPr>
              <w:t>In case of duplicates, or incomplete information in the form, the system will provide a failure notification message, indicating the type of error.</w:t>
            </w:r>
          </w:p>
          <w:p w14:paraId="2884DFEB" w14:textId="77777777" w:rsidR="000E677F" w:rsidRPr="0052295E" w:rsidRDefault="000E677F" w:rsidP="00C60086">
            <w:pPr>
              <w:pStyle w:val="UseCaseText"/>
              <w:keepNext/>
              <w:keepLines/>
              <w:jc w:val="left"/>
              <w:rPr>
                <w:rFonts w:eastAsia="SimSun"/>
              </w:rPr>
            </w:pPr>
            <w:r>
              <w:rPr>
                <w:rFonts w:eastAsia="SimSun"/>
              </w:rPr>
              <w:t>The user-provided metadata form will be presented to the Data Submitter for correction</w:t>
            </w:r>
          </w:p>
        </w:tc>
      </w:tr>
      <w:tr w:rsidR="000E677F" w:rsidRPr="0052295E" w14:paraId="48B5052F" w14:textId="77777777" w:rsidTr="009E6F00">
        <w:trPr>
          <w:trHeight w:val="261"/>
        </w:trPr>
        <w:tc>
          <w:tcPr>
            <w:tcW w:w="630" w:type="dxa"/>
            <w:tcBorders>
              <w:bottom w:val="single" w:sz="4" w:space="0" w:color="auto"/>
            </w:tcBorders>
            <w:vAlign w:val="center"/>
          </w:tcPr>
          <w:p w14:paraId="63896104" w14:textId="77777777" w:rsidR="000E677F" w:rsidRDefault="000E677F" w:rsidP="00C60086">
            <w:pPr>
              <w:pStyle w:val="UseCaseText"/>
              <w:jc w:val="left"/>
              <w:rPr>
                <w:rFonts w:eastAsia="SimSun"/>
              </w:rPr>
            </w:pPr>
            <w:r>
              <w:rPr>
                <w:rFonts w:eastAsia="SimSun"/>
              </w:rPr>
              <w:t>4c</w:t>
            </w:r>
          </w:p>
        </w:tc>
        <w:tc>
          <w:tcPr>
            <w:tcW w:w="1890" w:type="dxa"/>
            <w:tcBorders>
              <w:bottom w:val="single" w:sz="4" w:space="0" w:color="auto"/>
            </w:tcBorders>
            <w:vAlign w:val="center"/>
          </w:tcPr>
          <w:p w14:paraId="285BD502" w14:textId="77777777" w:rsidR="000E677F" w:rsidRDefault="000E677F" w:rsidP="00C60086">
            <w:pPr>
              <w:pStyle w:val="UseCaseText"/>
              <w:jc w:val="left"/>
              <w:rPr>
                <w:rFonts w:eastAsia="SimSun"/>
              </w:rPr>
            </w:pPr>
            <w:r>
              <w:rPr>
                <w:rFonts w:eastAsia="SimSun"/>
              </w:rPr>
              <w:t>Data Submitter</w:t>
            </w:r>
          </w:p>
        </w:tc>
        <w:tc>
          <w:tcPr>
            <w:tcW w:w="6720" w:type="dxa"/>
            <w:tcBorders>
              <w:bottom w:val="single" w:sz="4" w:space="0" w:color="auto"/>
            </w:tcBorders>
            <w:vAlign w:val="center"/>
          </w:tcPr>
          <w:p w14:paraId="66077F8C" w14:textId="77777777" w:rsidR="000E677F" w:rsidRDefault="000E677F" w:rsidP="00C60086">
            <w:pPr>
              <w:pStyle w:val="UseCaseText"/>
              <w:jc w:val="left"/>
              <w:rPr>
                <w:rFonts w:eastAsia="SimSun"/>
              </w:rPr>
            </w:pPr>
            <w:r>
              <w:rPr>
                <w:rFonts w:eastAsia="SimSun"/>
              </w:rPr>
              <w:t>Will correct the form data and resubmit for validation or will quit the import procedure.</w:t>
            </w:r>
          </w:p>
        </w:tc>
      </w:tr>
      <w:tr w:rsidR="000E677F" w:rsidRPr="00FB0E17" w14:paraId="5DD9A3BC" w14:textId="77777777" w:rsidTr="009E6F00">
        <w:trPr>
          <w:trHeight w:val="261"/>
        </w:trPr>
        <w:tc>
          <w:tcPr>
            <w:tcW w:w="9240" w:type="dxa"/>
            <w:gridSpan w:val="3"/>
            <w:tcBorders>
              <w:bottom w:val="single" w:sz="4" w:space="0" w:color="auto"/>
            </w:tcBorders>
            <w:shd w:val="clear" w:color="auto" w:fill="FDBBC0"/>
            <w:vAlign w:val="center"/>
          </w:tcPr>
          <w:p w14:paraId="6394C86B"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2D56D008" w14:textId="77777777" w:rsidTr="009E6F00">
        <w:trPr>
          <w:trHeight w:val="261"/>
        </w:trPr>
        <w:tc>
          <w:tcPr>
            <w:tcW w:w="630" w:type="dxa"/>
            <w:tcBorders>
              <w:bottom w:val="single" w:sz="4" w:space="0" w:color="auto"/>
            </w:tcBorders>
            <w:vAlign w:val="center"/>
          </w:tcPr>
          <w:p w14:paraId="016B4E99"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0CB2FB42"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495DC4E1"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48788C79" w14:textId="77777777" w:rsidTr="009E6F00">
        <w:trPr>
          <w:trHeight w:val="261"/>
        </w:trPr>
        <w:tc>
          <w:tcPr>
            <w:tcW w:w="630" w:type="dxa"/>
            <w:tcBorders>
              <w:bottom w:val="single" w:sz="4" w:space="0" w:color="auto"/>
            </w:tcBorders>
            <w:vAlign w:val="center"/>
          </w:tcPr>
          <w:p w14:paraId="76778E6E"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63A015C2"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0F6FA0CD" w14:textId="77777777" w:rsidR="000E677F" w:rsidRPr="0052295E" w:rsidRDefault="000E677F" w:rsidP="00C60086">
            <w:pPr>
              <w:pStyle w:val="UseCaseText"/>
              <w:keepNext/>
              <w:keepLines/>
              <w:jc w:val="left"/>
              <w:rPr>
                <w:rFonts w:eastAsia="SimSun"/>
              </w:rPr>
            </w:pPr>
            <w:r>
              <w:rPr>
                <w:rFonts w:eastAsia="SimSun"/>
              </w:rPr>
              <w:t>In case of internal file upload/metadata record update failure, the system will roll back all existing transactions, returning to a valid state.</w:t>
            </w:r>
          </w:p>
        </w:tc>
      </w:tr>
      <w:tr w:rsidR="000E677F" w:rsidRPr="0052295E" w14:paraId="6906BAE6" w14:textId="77777777" w:rsidTr="009E6F00">
        <w:trPr>
          <w:trHeight w:val="242"/>
        </w:trPr>
        <w:tc>
          <w:tcPr>
            <w:tcW w:w="9240" w:type="dxa"/>
            <w:gridSpan w:val="3"/>
            <w:shd w:val="clear" w:color="auto" w:fill="FFCC99"/>
            <w:vAlign w:val="center"/>
          </w:tcPr>
          <w:p w14:paraId="53B1DA0B"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48B1CD50" w14:textId="77777777" w:rsidTr="009E6F00">
        <w:trPr>
          <w:trHeight w:val="206"/>
        </w:trPr>
        <w:tc>
          <w:tcPr>
            <w:tcW w:w="630" w:type="dxa"/>
            <w:vAlign w:val="center"/>
          </w:tcPr>
          <w:p w14:paraId="423D00C4"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395338AB"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33C689A8" w14:textId="77777777" w:rsidTr="009E6F00">
        <w:trPr>
          <w:trHeight w:val="206"/>
        </w:trPr>
        <w:tc>
          <w:tcPr>
            <w:tcW w:w="630" w:type="dxa"/>
            <w:vAlign w:val="center"/>
          </w:tcPr>
          <w:p w14:paraId="681E640E"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70F15FCC" w14:textId="77777777" w:rsidR="000E677F" w:rsidRDefault="000E677F" w:rsidP="00C60086">
            <w:pPr>
              <w:pStyle w:val="UseCaseText"/>
              <w:keepNext/>
              <w:keepLines/>
              <w:jc w:val="left"/>
            </w:pPr>
            <w:r>
              <w:t>What happens to the old file? Is it deleted in the database or DOEs it remain there? Is a history of all metadata changes kept?</w:t>
            </w:r>
          </w:p>
          <w:p w14:paraId="76F518D5" w14:textId="77777777" w:rsidR="000E677F" w:rsidRPr="0052295E" w:rsidRDefault="000E677F" w:rsidP="00C60086">
            <w:pPr>
              <w:pStyle w:val="UseCaseText"/>
              <w:keepNext/>
              <w:keepLines/>
              <w:jc w:val="left"/>
              <w:rPr>
                <w:rFonts w:eastAsia="SimSun"/>
              </w:rPr>
            </w:pPr>
            <w:r>
              <w:t>DN:  This is a good question and one that probably has no right answer for everyone.  Does the new item get a new UUID or is it a revision (version X++) of the existing item?    Earlier in the document there is a statement that says “all” node interactions are logged.  This might require that the old version stay there.  Probably best to ask domain experts.</w:t>
            </w:r>
          </w:p>
        </w:tc>
      </w:tr>
    </w:tbl>
    <w:p w14:paraId="629BC99F" w14:textId="77777777" w:rsidR="000E677F" w:rsidRDefault="000E677F" w:rsidP="00C60086">
      <w:pPr>
        <w:pStyle w:val="Heading4"/>
        <w:jc w:val="left"/>
        <w:rPr>
          <w:noProof/>
        </w:rPr>
      </w:pPr>
      <w:r>
        <w:rPr>
          <w:noProof/>
        </w:rPr>
        <w:t>Data Processing</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145A08E0" w14:textId="77777777" w:rsidTr="009E6F00">
        <w:trPr>
          <w:trHeight w:val="360"/>
        </w:trPr>
        <w:tc>
          <w:tcPr>
            <w:tcW w:w="2520" w:type="dxa"/>
            <w:gridSpan w:val="2"/>
            <w:shd w:val="clear" w:color="auto" w:fill="8DB3E2"/>
            <w:vAlign w:val="center"/>
          </w:tcPr>
          <w:p w14:paraId="0D92BF91"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51CBD93E" w14:textId="77777777" w:rsidR="000E677F" w:rsidRPr="00B36A79" w:rsidRDefault="000E677F" w:rsidP="00C60086">
            <w:pPr>
              <w:pStyle w:val="UseCaseText"/>
              <w:jc w:val="left"/>
              <w:rPr>
                <w:rFonts w:eastAsia="Times"/>
                <w:b/>
              </w:rPr>
            </w:pPr>
            <w:r w:rsidRPr="00B3680B">
              <w:rPr>
                <w:rFonts w:eastAsia="Times"/>
                <w:b/>
              </w:rPr>
              <w:t>UC_006</w:t>
            </w:r>
          </w:p>
        </w:tc>
      </w:tr>
      <w:tr w:rsidR="000E677F" w:rsidRPr="0052295E" w14:paraId="151B9C64" w14:textId="77777777" w:rsidTr="009E6F00">
        <w:trPr>
          <w:trHeight w:val="360"/>
        </w:trPr>
        <w:tc>
          <w:tcPr>
            <w:tcW w:w="2520" w:type="dxa"/>
            <w:gridSpan w:val="2"/>
            <w:shd w:val="clear" w:color="auto" w:fill="8DB3E2"/>
            <w:vAlign w:val="center"/>
          </w:tcPr>
          <w:p w14:paraId="5D133BAF"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45E59F43" w14:textId="77777777" w:rsidR="000E677F" w:rsidRPr="00C27791" w:rsidRDefault="000E677F" w:rsidP="00C60086">
            <w:pPr>
              <w:pStyle w:val="Heading5"/>
              <w:numPr>
                <w:ilvl w:val="4"/>
                <w:numId w:val="53"/>
              </w:numPr>
              <w:jc w:val="left"/>
            </w:pPr>
            <w:bookmarkStart w:id="1360" w:name="_Toc378855148"/>
            <w:r w:rsidRPr="00F93604">
              <w:rPr>
                <w:highlight w:val="green"/>
              </w:rPr>
              <w:t>Process data file in NGDS content model template</w:t>
            </w:r>
            <w:bookmarkEnd w:id="1360"/>
          </w:p>
        </w:tc>
      </w:tr>
      <w:tr w:rsidR="000E677F" w:rsidRPr="0052295E" w14:paraId="0E72281F" w14:textId="77777777" w:rsidTr="009E6F00">
        <w:trPr>
          <w:trHeight w:val="360"/>
        </w:trPr>
        <w:tc>
          <w:tcPr>
            <w:tcW w:w="2520" w:type="dxa"/>
            <w:gridSpan w:val="2"/>
            <w:vAlign w:val="center"/>
          </w:tcPr>
          <w:p w14:paraId="5F4B7401"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CAE35BC" w14:textId="77777777" w:rsidR="000E677F" w:rsidRDefault="000E677F" w:rsidP="00C60086">
            <w:pPr>
              <w:pStyle w:val="UseCaseText"/>
              <w:keepNext/>
              <w:keepLines/>
              <w:jc w:val="left"/>
              <w:rPr>
                <w:rFonts w:eastAsia="SimSun"/>
              </w:rPr>
            </w:pPr>
            <w:r w:rsidRPr="00B3680B">
              <w:rPr>
                <w:rFonts w:eastAsia="SimSun"/>
              </w:rPr>
              <w:t>This allows data submitter to process</w:t>
            </w:r>
            <w:r>
              <w:rPr>
                <w:rFonts w:eastAsia="SimSun"/>
              </w:rPr>
              <w:t xml:space="preserve"> (upload/parse)</w:t>
            </w:r>
            <w:r w:rsidRPr="00B3680B">
              <w:rPr>
                <w:rFonts w:eastAsia="SimSun"/>
              </w:rPr>
              <w:t xml:space="preserve"> a file </w:t>
            </w:r>
            <w:r>
              <w:rPr>
                <w:rFonts w:eastAsia="SimSun"/>
              </w:rPr>
              <w:t>to</w:t>
            </w:r>
            <w:r w:rsidRPr="00B3680B">
              <w:rPr>
                <w:rFonts w:eastAsia="SimSun"/>
              </w:rPr>
              <w:t xml:space="preserve"> NGDS data provider node</w:t>
            </w:r>
            <w:r>
              <w:rPr>
                <w:rFonts w:eastAsia="SimSun"/>
              </w:rPr>
              <w:t>s</w:t>
            </w:r>
            <w:r w:rsidRPr="00B3680B">
              <w:rPr>
                <w:rFonts w:eastAsia="SimSun"/>
              </w:rPr>
              <w:t>.</w:t>
            </w:r>
          </w:p>
          <w:p w14:paraId="7250524C" w14:textId="77777777" w:rsidR="000E677F" w:rsidRPr="00857069" w:rsidRDefault="000E677F" w:rsidP="00C60086">
            <w:pPr>
              <w:pStyle w:val="UseCaseText"/>
              <w:keepNext/>
              <w:keepLines/>
              <w:jc w:val="left"/>
              <w:rPr>
                <w:rFonts w:eastAsia="SimSun"/>
              </w:rPr>
            </w:pPr>
            <w:r>
              <w:rPr>
                <w:rFonts w:eastAsia="SimSun"/>
              </w:rPr>
              <w:t>The difference between the upload/update file use cases is that the file here is formatted according to an existing template, and therefore, can be parsed and checked for correctness.</w:t>
            </w:r>
            <w:r w:rsidRPr="00B3680B">
              <w:rPr>
                <w:rFonts w:eastAsia="SimSun"/>
              </w:rPr>
              <w:t xml:space="preserve"> Processing will include validation of data schema, loading data into a data store on the provider node</w:t>
            </w:r>
            <w:r>
              <w:rPr>
                <w:rFonts w:eastAsia="SimSun"/>
              </w:rPr>
              <w:t>.</w:t>
            </w:r>
          </w:p>
        </w:tc>
      </w:tr>
      <w:tr w:rsidR="000E677F" w:rsidRPr="0052295E" w14:paraId="48413B25" w14:textId="77777777" w:rsidTr="009E6F00">
        <w:trPr>
          <w:trHeight w:val="360"/>
        </w:trPr>
        <w:tc>
          <w:tcPr>
            <w:tcW w:w="2520" w:type="dxa"/>
            <w:gridSpan w:val="2"/>
            <w:vAlign w:val="center"/>
          </w:tcPr>
          <w:p w14:paraId="4C79E023"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7A98855D" w14:textId="77777777" w:rsidR="000E677F" w:rsidRPr="0052295E" w:rsidRDefault="000E677F" w:rsidP="00C60086">
            <w:pPr>
              <w:pStyle w:val="UseCaseText"/>
              <w:keepNext/>
              <w:keepLines/>
              <w:jc w:val="left"/>
              <w:rPr>
                <w:rFonts w:eastAsia="SimSun"/>
              </w:rPr>
            </w:pPr>
            <w:r w:rsidRPr="00B3680B">
              <w:rPr>
                <w:rFonts w:eastAsia="SimSun"/>
              </w:rPr>
              <w:t>Data Submitter</w:t>
            </w:r>
          </w:p>
        </w:tc>
      </w:tr>
      <w:tr w:rsidR="000E677F" w:rsidRPr="0052295E" w14:paraId="332AD9AC" w14:textId="77777777" w:rsidTr="009E6F00">
        <w:trPr>
          <w:trHeight w:val="360"/>
        </w:trPr>
        <w:tc>
          <w:tcPr>
            <w:tcW w:w="2520" w:type="dxa"/>
            <w:gridSpan w:val="2"/>
            <w:vAlign w:val="center"/>
          </w:tcPr>
          <w:p w14:paraId="0986C5BF"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25CF8EC" w14:textId="77777777" w:rsidR="000E677F" w:rsidRDefault="000E677F" w:rsidP="00C60086">
            <w:pPr>
              <w:pStyle w:val="UseCaseText"/>
              <w:jc w:val="left"/>
              <w:rPr>
                <w:rFonts w:eastAsia="SimSun"/>
              </w:rPr>
            </w:pPr>
            <w:r w:rsidRPr="00B3680B">
              <w:rPr>
                <w:rFonts w:eastAsia="SimSun"/>
              </w:rPr>
              <w:t>Requires authentication, access permission to edit metadata records.</w:t>
            </w:r>
          </w:p>
          <w:p w14:paraId="13C6229F" w14:textId="77777777" w:rsidR="000E677F" w:rsidRPr="0052295E" w:rsidRDefault="000E677F" w:rsidP="00C60086">
            <w:pPr>
              <w:pStyle w:val="UseCaseText"/>
              <w:jc w:val="left"/>
              <w:rPr>
                <w:rFonts w:eastAsia="SimSun"/>
              </w:rPr>
            </w:pPr>
            <w:r w:rsidRPr="00B3680B">
              <w:rPr>
                <w:rFonts w:eastAsia="SimSun"/>
              </w:rPr>
              <w:t xml:space="preserve">File </w:t>
            </w:r>
            <w:r>
              <w:rPr>
                <w:rFonts w:eastAsia="SimSun"/>
              </w:rPr>
              <w:t xml:space="preserve">must be formatted according to </w:t>
            </w:r>
            <w:r w:rsidRPr="00B3680B">
              <w:rPr>
                <w:rFonts w:eastAsia="SimSun"/>
              </w:rPr>
              <w:t>one of the NGDS content model templates (See /P02/ data specification from Arizona State University, for supported file formats and content models</w:t>
            </w:r>
          </w:p>
        </w:tc>
      </w:tr>
      <w:tr w:rsidR="000E677F" w:rsidRPr="0052295E" w14:paraId="0A26A551" w14:textId="77777777" w:rsidTr="009E6F00">
        <w:trPr>
          <w:trHeight w:val="360"/>
        </w:trPr>
        <w:tc>
          <w:tcPr>
            <w:tcW w:w="2520" w:type="dxa"/>
            <w:gridSpan w:val="2"/>
            <w:vAlign w:val="center"/>
          </w:tcPr>
          <w:p w14:paraId="0DED5FE6"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6684A7CF" w14:textId="77777777" w:rsidR="000E677F" w:rsidRPr="0052295E" w:rsidRDefault="000E677F" w:rsidP="00C60086">
            <w:pPr>
              <w:pStyle w:val="UseCaseText"/>
              <w:jc w:val="left"/>
              <w:rPr>
                <w:rFonts w:eastAsia="SimSun"/>
              </w:rPr>
            </w:pPr>
            <w:r>
              <w:rPr>
                <w:rFonts w:eastAsia="SimSun"/>
              </w:rPr>
              <w:t>File is submitted to a repository, being accessible through a valid URI</w:t>
            </w:r>
          </w:p>
        </w:tc>
      </w:tr>
      <w:tr w:rsidR="000E677F" w:rsidRPr="0052295E" w14:paraId="1385C79B" w14:textId="77777777" w:rsidTr="009E6F00">
        <w:trPr>
          <w:trHeight w:val="360"/>
        </w:trPr>
        <w:tc>
          <w:tcPr>
            <w:tcW w:w="2520" w:type="dxa"/>
            <w:gridSpan w:val="2"/>
            <w:vAlign w:val="center"/>
          </w:tcPr>
          <w:p w14:paraId="07A0C43C"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3D94E0ED" w14:textId="77777777" w:rsidR="000E677F" w:rsidRDefault="000E677F" w:rsidP="00C60086">
            <w:pPr>
              <w:pStyle w:val="UseCaseText"/>
              <w:jc w:val="left"/>
              <w:rPr>
                <w:rFonts w:eastAsia="SimSun"/>
              </w:rPr>
            </w:pPr>
            <w:r>
              <w:rPr>
                <w:rFonts w:eastAsia="SimSun"/>
              </w:rPr>
              <w:t>Files properly formatted according to NGDS supported formats</w:t>
            </w:r>
          </w:p>
        </w:tc>
      </w:tr>
      <w:tr w:rsidR="000E677F" w:rsidRPr="0052295E" w14:paraId="2C50C320" w14:textId="77777777" w:rsidTr="009E6F00">
        <w:trPr>
          <w:trHeight w:val="360"/>
        </w:trPr>
        <w:tc>
          <w:tcPr>
            <w:tcW w:w="2520" w:type="dxa"/>
            <w:gridSpan w:val="2"/>
            <w:vAlign w:val="center"/>
          </w:tcPr>
          <w:p w14:paraId="0E47412E"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5E9C3A35"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import data files</w:t>
            </w:r>
          </w:p>
          <w:p w14:paraId="2A71DB72"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Validate data file content &amp; formats</w:t>
            </w:r>
          </w:p>
          <w:p w14:paraId="6CFC763C" w14:textId="77777777" w:rsidR="000E677F" w:rsidRDefault="000E677F" w:rsidP="00C60086">
            <w:pPr>
              <w:pStyle w:val="UseCaseText"/>
              <w:keepNext/>
              <w:keepLines/>
              <w:numPr>
                <w:ilvl w:val="0"/>
                <w:numId w:val="15"/>
              </w:numPr>
              <w:jc w:val="left"/>
              <w:rPr>
                <w:rFonts w:eastAsia="SimSun"/>
              </w:rPr>
            </w:pPr>
            <w:r w:rsidRPr="00F93604">
              <w:rPr>
                <w:rFonts w:eastAsia="SimSun"/>
                <w:highlight w:val="red"/>
              </w:rPr>
              <w:t>Log changes to metadata log file</w:t>
            </w:r>
          </w:p>
        </w:tc>
      </w:tr>
      <w:tr w:rsidR="000E677F" w:rsidRPr="0052295E" w14:paraId="746ED50B" w14:textId="77777777" w:rsidTr="009E6F00">
        <w:trPr>
          <w:trHeight w:val="287"/>
        </w:trPr>
        <w:tc>
          <w:tcPr>
            <w:tcW w:w="9240" w:type="dxa"/>
            <w:gridSpan w:val="3"/>
            <w:shd w:val="clear" w:color="auto" w:fill="FFFFCC"/>
            <w:vAlign w:val="center"/>
          </w:tcPr>
          <w:p w14:paraId="315A68AF"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52295E" w14:paraId="163BFDC4" w14:textId="77777777" w:rsidTr="009E6F00">
        <w:trPr>
          <w:trHeight w:val="261"/>
        </w:trPr>
        <w:tc>
          <w:tcPr>
            <w:tcW w:w="630" w:type="dxa"/>
            <w:vAlign w:val="center"/>
          </w:tcPr>
          <w:p w14:paraId="5AEFEE2C"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4190EC78"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6FCC934E"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5B4A0751" w14:textId="77777777" w:rsidTr="009E6F00">
        <w:trPr>
          <w:trHeight w:val="359"/>
        </w:trPr>
        <w:tc>
          <w:tcPr>
            <w:tcW w:w="630" w:type="dxa"/>
            <w:tcBorders>
              <w:bottom w:val="single" w:sz="4" w:space="0" w:color="auto"/>
            </w:tcBorders>
            <w:vAlign w:val="center"/>
          </w:tcPr>
          <w:p w14:paraId="1683075F" w14:textId="77777777" w:rsidR="000E677F" w:rsidRPr="0052295E" w:rsidRDefault="000E677F" w:rsidP="00C60086">
            <w:pPr>
              <w:pStyle w:val="UseCaseText"/>
              <w:keepNext/>
              <w:keepLines/>
              <w:jc w:val="left"/>
              <w:rPr>
                <w:rFonts w:eastAsia="SimSun"/>
              </w:rPr>
            </w:pPr>
            <w:r>
              <w:rPr>
                <w:rFonts w:eastAsia="SimSun"/>
              </w:rPr>
              <w:t>3b</w:t>
            </w:r>
          </w:p>
        </w:tc>
        <w:tc>
          <w:tcPr>
            <w:tcW w:w="1890" w:type="dxa"/>
            <w:tcBorders>
              <w:bottom w:val="single" w:sz="4" w:space="0" w:color="auto"/>
            </w:tcBorders>
            <w:vAlign w:val="center"/>
          </w:tcPr>
          <w:p w14:paraId="3BBE7FB5" w14:textId="77777777" w:rsidR="000E677F" w:rsidRDefault="000E677F" w:rsidP="00C60086">
            <w:pPr>
              <w:pStyle w:val="UseCaseText"/>
              <w:jc w:val="left"/>
              <w:rPr>
                <w:rFonts w:eastAsia="SimSun"/>
              </w:rPr>
            </w:pPr>
            <w:r>
              <w:rPr>
                <w:rFonts w:eastAsia="SimSun"/>
              </w:rPr>
              <w:t>Data Submitter</w:t>
            </w:r>
          </w:p>
        </w:tc>
        <w:tc>
          <w:tcPr>
            <w:tcW w:w="6720" w:type="dxa"/>
            <w:tcBorders>
              <w:bottom w:val="single" w:sz="4" w:space="0" w:color="auto"/>
            </w:tcBorders>
            <w:vAlign w:val="center"/>
          </w:tcPr>
          <w:p w14:paraId="16362570" w14:textId="77777777" w:rsidR="000E677F" w:rsidRDefault="000E677F" w:rsidP="00C60086">
            <w:pPr>
              <w:pStyle w:val="UseCaseText"/>
              <w:keepNext/>
              <w:keepLines/>
              <w:jc w:val="left"/>
              <w:rPr>
                <w:rFonts w:eastAsia="SimSun"/>
              </w:rPr>
            </w:pPr>
            <w:r>
              <w:rPr>
                <w:rFonts w:eastAsia="SimSun"/>
              </w:rPr>
              <w:t>Is notified of suboptimal data content</w:t>
            </w:r>
          </w:p>
          <w:p w14:paraId="3646F5A2" w14:textId="77777777" w:rsidR="000E677F" w:rsidRPr="0052295E" w:rsidRDefault="000E677F" w:rsidP="00C60086">
            <w:pPr>
              <w:pStyle w:val="UseCaseText"/>
              <w:keepNext/>
              <w:keepLines/>
              <w:jc w:val="left"/>
              <w:rPr>
                <w:rFonts w:eastAsia="SimSun"/>
              </w:rPr>
            </w:pPr>
            <w:r>
              <w:rPr>
                <w:rFonts w:eastAsia="SimSun"/>
              </w:rPr>
              <w:t>Chooses to submit the data anyways</w:t>
            </w:r>
          </w:p>
        </w:tc>
      </w:tr>
      <w:tr w:rsidR="000E677F" w:rsidRPr="0052295E" w14:paraId="1C6D22CE" w14:textId="77777777" w:rsidTr="009E6F00">
        <w:trPr>
          <w:trHeight w:val="359"/>
        </w:trPr>
        <w:tc>
          <w:tcPr>
            <w:tcW w:w="630" w:type="dxa"/>
            <w:tcBorders>
              <w:bottom w:val="single" w:sz="4" w:space="0" w:color="auto"/>
            </w:tcBorders>
            <w:vAlign w:val="center"/>
          </w:tcPr>
          <w:p w14:paraId="4207827F" w14:textId="77777777" w:rsidR="000E677F" w:rsidRDefault="000E677F" w:rsidP="00C60086">
            <w:pPr>
              <w:pStyle w:val="UseCaseText"/>
              <w:keepNext/>
              <w:keepLines/>
              <w:jc w:val="left"/>
              <w:rPr>
                <w:rFonts w:eastAsia="SimSun"/>
              </w:rPr>
            </w:pPr>
            <w:r>
              <w:rPr>
                <w:rFonts w:eastAsia="SimSun"/>
              </w:rPr>
              <w:t>3c</w:t>
            </w:r>
          </w:p>
        </w:tc>
        <w:tc>
          <w:tcPr>
            <w:tcW w:w="1890" w:type="dxa"/>
            <w:tcBorders>
              <w:bottom w:val="single" w:sz="4" w:space="0" w:color="auto"/>
            </w:tcBorders>
            <w:vAlign w:val="center"/>
          </w:tcPr>
          <w:p w14:paraId="35261456"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10E6E4B0" w14:textId="77777777" w:rsidR="000E677F" w:rsidRDefault="000E677F" w:rsidP="00C60086">
            <w:pPr>
              <w:pStyle w:val="UseCaseText"/>
              <w:keepNext/>
              <w:keepLines/>
              <w:jc w:val="left"/>
              <w:rPr>
                <w:rFonts w:eastAsia="SimSun"/>
              </w:rPr>
            </w:pPr>
            <w:r>
              <w:rPr>
                <w:rFonts w:eastAsia="SimSun"/>
              </w:rPr>
              <w:t>Accepts the file, flags the problems with content or metadata</w:t>
            </w:r>
          </w:p>
          <w:p w14:paraId="04DFE552" w14:textId="77777777" w:rsidR="000E677F" w:rsidRDefault="000E677F" w:rsidP="00C60086">
            <w:pPr>
              <w:pStyle w:val="UseCaseText"/>
              <w:keepNext/>
              <w:keepLines/>
              <w:jc w:val="left"/>
              <w:rPr>
                <w:rFonts w:eastAsia="SimSun"/>
              </w:rPr>
            </w:pPr>
            <w:r>
              <w:rPr>
                <w:rFonts w:eastAsia="SimSun"/>
              </w:rPr>
              <w:t>Hand file over to the data steward</w:t>
            </w:r>
          </w:p>
        </w:tc>
      </w:tr>
      <w:tr w:rsidR="000E677F" w:rsidRPr="00FB0E17" w14:paraId="335CCAFE" w14:textId="77777777" w:rsidTr="009E6F00">
        <w:trPr>
          <w:trHeight w:val="261"/>
        </w:trPr>
        <w:tc>
          <w:tcPr>
            <w:tcW w:w="9240" w:type="dxa"/>
            <w:gridSpan w:val="3"/>
            <w:tcBorders>
              <w:bottom w:val="single" w:sz="4" w:space="0" w:color="auto"/>
            </w:tcBorders>
            <w:shd w:val="clear" w:color="auto" w:fill="FDBBC0"/>
            <w:vAlign w:val="center"/>
          </w:tcPr>
          <w:p w14:paraId="21DCEC2A"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5200F541" w14:textId="77777777" w:rsidTr="009E6F00">
        <w:trPr>
          <w:trHeight w:val="261"/>
        </w:trPr>
        <w:tc>
          <w:tcPr>
            <w:tcW w:w="630" w:type="dxa"/>
            <w:tcBorders>
              <w:bottom w:val="single" w:sz="4" w:space="0" w:color="auto"/>
            </w:tcBorders>
            <w:vAlign w:val="center"/>
          </w:tcPr>
          <w:p w14:paraId="09E453E9"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1773B8C3"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4D83BD46"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4F059EC9" w14:textId="77777777" w:rsidTr="009E6F00">
        <w:trPr>
          <w:trHeight w:val="261"/>
        </w:trPr>
        <w:tc>
          <w:tcPr>
            <w:tcW w:w="630" w:type="dxa"/>
            <w:tcBorders>
              <w:bottom w:val="single" w:sz="4" w:space="0" w:color="auto"/>
            </w:tcBorders>
            <w:vAlign w:val="center"/>
          </w:tcPr>
          <w:p w14:paraId="09CD9BC1"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2FDCE620"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48751724" w14:textId="77777777" w:rsidR="000E677F" w:rsidRPr="0052295E" w:rsidRDefault="000E677F" w:rsidP="00C60086">
            <w:pPr>
              <w:pStyle w:val="UseCaseText"/>
              <w:keepNext/>
              <w:keepLines/>
              <w:jc w:val="left"/>
              <w:rPr>
                <w:rFonts w:eastAsia="SimSun"/>
              </w:rPr>
            </w:pPr>
            <w:r>
              <w:rPr>
                <w:rFonts w:eastAsia="SimSun"/>
              </w:rPr>
              <w:t>In case of internal import failure, the system will roll back the existing transaction, returning to a valid previous state.</w:t>
            </w:r>
          </w:p>
        </w:tc>
      </w:tr>
      <w:tr w:rsidR="000E677F" w:rsidRPr="0052295E" w14:paraId="7112C847" w14:textId="77777777" w:rsidTr="009E6F00">
        <w:trPr>
          <w:trHeight w:val="242"/>
        </w:trPr>
        <w:tc>
          <w:tcPr>
            <w:tcW w:w="9240" w:type="dxa"/>
            <w:gridSpan w:val="3"/>
            <w:shd w:val="clear" w:color="auto" w:fill="FFCC99"/>
            <w:vAlign w:val="center"/>
          </w:tcPr>
          <w:p w14:paraId="25A975A4"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789A325E" w14:textId="77777777" w:rsidR="000E677F" w:rsidRDefault="000E677F" w:rsidP="00C60086">
      <w:pPr>
        <w:jc w:val="left"/>
      </w:pPr>
    </w:p>
    <w:p w14:paraId="4E8B339D" w14:textId="77777777" w:rsidR="000E677F" w:rsidRDefault="000E677F" w:rsidP="00C60086">
      <w:pPr>
        <w:pStyle w:val="Heading4"/>
        <w:jc w:val="left"/>
      </w:pPr>
      <w:r>
        <w:t>Metadata Generation</w:t>
      </w:r>
    </w:p>
    <w:p w14:paraId="4D47E46D" w14:textId="77777777" w:rsidR="000E677F" w:rsidRDefault="000E677F" w:rsidP="00C60086">
      <w:pPr>
        <w:pStyle w:val="Aufzhlung"/>
        <w:keepNext/>
        <w:numPr>
          <w:ilvl w:val="0"/>
          <w:numId w:val="0"/>
        </w:numPr>
        <w:adjustRightInd/>
        <w:spacing w:before="0" w:after="0"/>
        <w:ind w:left="284" w:hanging="284"/>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0BA559A7" w14:textId="77777777" w:rsidTr="009E6F00">
        <w:trPr>
          <w:trHeight w:val="360"/>
        </w:trPr>
        <w:tc>
          <w:tcPr>
            <w:tcW w:w="2520" w:type="dxa"/>
            <w:gridSpan w:val="2"/>
            <w:shd w:val="clear" w:color="auto" w:fill="8DB3E2"/>
            <w:vAlign w:val="center"/>
          </w:tcPr>
          <w:p w14:paraId="5A1313FF"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28F2F4C8" w14:textId="77777777" w:rsidR="000E677F" w:rsidRPr="00B36A79" w:rsidRDefault="000E677F" w:rsidP="00C60086">
            <w:pPr>
              <w:pStyle w:val="UseCaseText"/>
              <w:jc w:val="left"/>
              <w:rPr>
                <w:rFonts w:eastAsia="Times"/>
                <w:b/>
              </w:rPr>
            </w:pPr>
            <w:r>
              <w:rPr>
                <w:rFonts w:eastAsia="Times"/>
                <w:b/>
              </w:rPr>
              <w:t>UC_003</w:t>
            </w:r>
          </w:p>
        </w:tc>
      </w:tr>
      <w:tr w:rsidR="000E677F" w:rsidRPr="0052295E" w14:paraId="7DE42603" w14:textId="77777777" w:rsidTr="009E6F00">
        <w:trPr>
          <w:trHeight w:val="360"/>
        </w:trPr>
        <w:tc>
          <w:tcPr>
            <w:tcW w:w="2520" w:type="dxa"/>
            <w:gridSpan w:val="2"/>
            <w:shd w:val="clear" w:color="auto" w:fill="8DB3E2"/>
            <w:vAlign w:val="center"/>
          </w:tcPr>
          <w:p w14:paraId="616D0999"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F1619AF" w14:textId="77777777" w:rsidR="000E677F" w:rsidRPr="00C27791" w:rsidRDefault="000E677F" w:rsidP="00C60086">
            <w:pPr>
              <w:pStyle w:val="Heading5"/>
              <w:numPr>
                <w:ilvl w:val="4"/>
                <w:numId w:val="54"/>
              </w:numPr>
              <w:jc w:val="left"/>
            </w:pPr>
            <w:bookmarkStart w:id="1361" w:name="_Toc378855149"/>
            <w:r w:rsidRPr="00F93604">
              <w:rPr>
                <w:highlight w:val="green"/>
              </w:rPr>
              <w:t>Create metadata record through a form</w:t>
            </w:r>
            <w:bookmarkEnd w:id="1361"/>
          </w:p>
        </w:tc>
      </w:tr>
      <w:tr w:rsidR="000E677F" w:rsidRPr="0052295E" w14:paraId="6908CF2E" w14:textId="77777777" w:rsidTr="009E6F00">
        <w:trPr>
          <w:trHeight w:val="360"/>
        </w:trPr>
        <w:tc>
          <w:tcPr>
            <w:tcW w:w="2520" w:type="dxa"/>
            <w:gridSpan w:val="2"/>
            <w:vAlign w:val="center"/>
          </w:tcPr>
          <w:p w14:paraId="34934052" w14:textId="77777777" w:rsidR="000E677F" w:rsidRPr="00560318" w:rsidRDefault="000E677F" w:rsidP="00C60086">
            <w:pPr>
              <w:pStyle w:val="UseCaseText"/>
              <w:jc w:val="left"/>
              <w:rPr>
                <w:rFonts w:eastAsia="SimSun"/>
                <w:b/>
              </w:rPr>
            </w:pPr>
            <w:r w:rsidRPr="00560318">
              <w:rPr>
                <w:rFonts w:eastAsia="SimSun"/>
                <w:b/>
              </w:rPr>
              <w:t>Short Description</w:t>
            </w:r>
          </w:p>
        </w:tc>
        <w:tc>
          <w:tcPr>
            <w:tcW w:w="6720" w:type="dxa"/>
            <w:vAlign w:val="center"/>
          </w:tcPr>
          <w:p w14:paraId="10174D9A" w14:textId="77777777" w:rsidR="000E677F" w:rsidRPr="00857069" w:rsidRDefault="000E677F" w:rsidP="00C60086">
            <w:pPr>
              <w:pStyle w:val="UseCaseText"/>
              <w:jc w:val="left"/>
              <w:rPr>
                <w:rFonts w:eastAsia="SimSun"/>
              </w:rPr>
            </w:pPr>
            <w:r>
              <w:rPr>
                <w:rFonts w:eastAsia="SimSun"/>
              </w:rPr>
              <w:t>The goal of this use case is to</w:t>
            </w:r>
            <w:r w:rsidRPr="001A771D">
              <w:rPr>
                <w:rFonts w:eastAsia="SimSun"/>
              </w:rPr>
              <w:t xml:space="preserve"> allow data submitter</w:t>
            </w:r>
            <w:r>
              <w:rPr>
                <w:rFonts w:eastAsia="SimSun"/>
              </w:rPr>
              <w:t>s</w:t>
            </w:r>
            <w:r w:rsidRPr="001A771D">
              <w:rPr>
                <w:rFonts w:eastAsia="SimSun"/>
              </w:rPr>
              <w:t xml:space="preserve"> to create a metadata record describing a resource</w:t>
            </w:r>
            <w:r>
              <w:rPr>
                <w:rFonts w:eastAsia="SimSun"/>
              </w:rPr>
              <w:t xml:space="preserve"> (tier1, tier2 data)</w:t>
            </w:r>
            <w:r w:rsidRPr="001A771D">
              <w:rPr>
                <w:rFonts w:eastAsia="SimSun"/>
              </w:rPr>
              <w:t xml:space="preserve"> by input of information manually through a form interface for inclusion in the NGDS catalog. </w:t>
            </w:r>
          </w:p>
        </w:tc>
      </w:tr>
      <w:tr w:rsidR="000E677F" w:rsidRPr="0052295E" w14:paraId="6C6B15A7" w14:textId="77777777" w:rsidTr="009E6F00">
        <w:trPr>
          <w:trHeight w:val="360"/>
        </w:trPr>
        <w:tc>
          <w:tcPr>
            <w:tcW w:w="2520" w:type="dxa"/>
            <w:gridSpan w:val="2"/>
            <w:vAlign w:val="center"/>
          </w:tcPr>
          <w:p w14:paraId="1201076F" w14:textId="77777777" w:rsidR="000E677F" w:rsidRPr="00560318" w:rsidRDefault="000E677F" w:rsidP="00C60086">
            <w:pPr>
              <w:pStyle w:val="UseCaseText"/>
              <w:jc w:val="left"/>
              <w:rPr>
                <w:rFonts w:eastAsia="SimSun"/>
                <w:b/>
              </w:rPr>
            </w:pPr>
            <w:r w:rsidRPr="00560318">
              <w:rPr>
                <w:rFonts w:eastAsia="SimSun"/>
                <w:b/>
              </w:rPr>
              <w:t>Actors</w:t>
            </w:r>
          </w:p>
        </w:tc>
        <w:tc>
          <w:tcPr>
            <w:tcW w:w="6720" w:type="dxa"/>
            <w:vAlign w:val="center"/>
          </w:tcPr>
          <w:p w14:paraId="4C86DA22" w14:textId="77777777" w:rsidR="000E677F" w:rsidRPr="0052295E" w:rsidRDefault="000E677F" w:rsidP="00C60086">
            <w:pPr>
              <w:pStyle w:val="UseCaseText"/>
              <w:jc w:val="left"/>
              <w:rPr>
                <w:rFonts w:eastAsia="SimSun"/>
              </w:rPr>
            </w:pPr>
            <w:r w:rsidRPr="001A771D">
              <w:rPr>
                <w:rFonts w:eastAsia="SimSun"/>
              </w:rPr>
              <w:t>Data submitter</w:t>
            </w:r>
          </w:p>
        </w:tc>
      </w:tr>
      <w:tr w:rsidR="000E677F" w:rsidRPr="0052295E" w14:paraId="17EFBE85" w14:textId="77777777" w:rsidTr="009E6F00">
        <w:trPr>
          <w:trHeight w:val="360"/>
        </w:trPr>
        <w:tc>
          <w:tcPr>
            <w:tcW w:w="2520" w:type="dxa"/>
            <w:gridSpan w:val="2"/>
            <w:vAlign w:val="center"/>
          </w:tcPr>
          <w:p w14:paraId="632A968F"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73DEE58E" w14:textId="77777777" w:rsidR="000E677F" w:rsidRDefault="000E677F" w:rsidP="00C60086">
            <w:pPr>
              <w:pStyle w:val="UseCaseText"/>
              <w:jc w:val="left"/>
              <w:rPr>
                <w:rFonts w:eastAsia="SimSun"/>
              </w:rPr>
            </w:pPr>
            <w:r>
              <w:rPr>
                <w:rFonts w:eastAsia="SimSun"/>
              </w:rPr>
              <w:t xml:space="preserve">Data submitter is properly authenticated; </w:t>
            </w:r>
          </w:p>
          <w:p w14:paraId="49197138" w14:textId="77777777" w:rsidR="000E677F" w:rsidRDefault="000E677F" w:rsidP="00C60086">
            <w:pPr>
              <w:pStyle w:val="UseCaseText"/>
              <w:jc w:val="left"/>
              <w:rPr>
                <w:rFonts w:eastAsia="SimSun"/>
              </w:rPr>
            </w:pPr>
            <w:r>
              <w:rPr>
                <w:rFonts w:eastAsia="SimSun"/>
              </w:rPr>
              <w:t>Data is available through one of the NGDS data repositories, and is identified through a valid URI.</w:t>
            </w:r>
          </w:p>
          <w:p w14:paraId="70195C1D" w14:textId="77777777" w:rsidR="000E677F" w:rsidRPr="0052295E" w:rsidRDefault="000E677F" w:rsidP="00C60086">
            <w:pPr>
              <w:pStyle w:val="UseCaseText"/>
              <w:jc w:val="left"/>
              <w:rPr>
                <w:rFonts w:eastAsia="SimSun"/>
              </w:rPr>
            </w:pPr>
            <w:r>
              <w:rPr>
                <w:rFonts w:eastAsia="SimSun"/>
              </w:rPr>
              <w:t>Metadata includes the geological location of the geological feature associated to the data.</w:t>
            </w:r>
          </w:p>
        </w:tc>
      </w:tr>
      <w:tr w:rsidR="000E677F" w:rsidRPr="0052295E" w14:paraId="2B362460" w14:textId="77777777" w:rsidTr="009E6F00">
        <w:trPr>
          <w:trHeight w:val="360"/>
        </w:trPr>
        <w:tc>
          <w:tcPr>
            <w:tcW w:w="2520" w:type="dxa"/>
            <w:gridSpan w:val="2"/>
            <w:vAlign w:val="center"/>
          </w:tcPr>
          <w:p w14:paraId="636CC310"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5E843957" w14:textId="77777777" w:rsidR="000E677F" w:rsidRDefault="000E677F" w:rsidP="00C60086">
            <w:pPr>
              <w:pStyle w:val="UseCaseText"/>
              <w:jc w:val="left"/>
              <w:rPr>
                <w:rFonts w:eastAsia="SimSun"/>
              </w:rPr>
            </w:pPr>
            <w:r>
              <w:rPr>
                <w:rFonts w:eastAsia="SimSun"/>
              </w:rPr>
              <w:t>The meta-data for the provided geological feature is successfully imported into the NGDS catalog</w:t>
            </w:r>
          </w:p>
          <w:p w14:paraId="1198BA77" w14:textId="77777777" w:rsidR="000E677F" w:rsidRPr="0052295E" w:rsidRDefault="000E677F" w:rsidP="00C60086">
            <w:pPr>
              <w:pStyle w:val="UseCaseText"/>
              <w:jc w:val="left"/>
              <w:rPr>
                <w:rFonts w:eastAsia="SimSun"/>
              </w:rPr>
            </w:pPr>
            <w:r>
              <w:rPr>
                <w:rFonts w:eastAsia="SimSun"/>
              </w:rPr>
              <w:t>The data remains “private”, waiting to be made public by a data steward</w:t>
            </w:r>
          </w:p>
        </w:tc>
      </w:tr>
      <w:tr w:rsidR="000E677F" w:rsidRPr="0052295E" w14:paraId="1BBC934B" w14:textId="77777777" w:rsidTr="009E6F00">
        <w:trPr>
          <w:trHeight w:val="360"/>
        </w:trPr>
        <w:tc>
          <w:tcPr>
            <w:tcW w:w="2520" w:type="dxa"/>
            <w:gridSpan w:val="2"/>
            <w:vAlign w:val="center"/>
          </w:tcPr>
          <w:p w14:paraId="571E32BE"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3C8D81E2" w14:textId="77777777" w:rsidR="000E677F" w:rsidRDefault="000E677F" w:rsidP="00C60086">
            <w:pPr>
              <w:pStyle w:val="UseCaseText"/>
              <w:jc w:val="left"/>
              <w:rPr>
                <w:rFonts w:eastAsia="SimSun"/>
              </w:rPr>
            </w:pPr>
            <w:r w:rsidRPr="00560318">
              <w:rPr>
                <w:rFonts w:eastAsia="SimSun"/>
              </w:rPr>
              <w:t>Metadata attributes for the specific data type</w:t>
            </w:r>
            <w:r>
              <w:rPr>
                <w:rFonts w:eastAsia="SimSun"/>
              </w:rPr>
              <w:t xml:space="preserve"> as input to the form</w:t>
            </w:r>
          </w:p>
        </w:tc>
      </w:tr>
      <w:tr w:rsidR="000E677F" w:rsidRPr="0052295E" w14:paraId="677D4B21" w14:textId="77777777" w:rsidTr="009E6F00">
        <w:trPr>
          <w:trHeight w:val="360"/>
        </w:trPr>
        <w:tc>
          <w:tcPr>
            <w:tcW w:w="2520" w:type="dxa"/>
            <w:gridSpan w:val="2"/>
            <w:vAlign w:val="center"/>
          </w:tcPr>
          <w:p w14:paraId="2C6B7612"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319D5181"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Form-based metadata input for specific data type</w:t>
            </w:r>
          </w:p>
          <w:p w14:paraId="7B4C87D8"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metadata validation</w:t>
            </w:r>
          </w:p>
          <w:p w14:paraId="42045C56"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URI validation</w:t>
            </w:r>
          </w:p>
          <w:p w14:paraId="3C571440"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Metadata duplicate detection</w:t>
            </w:r>
          </w:p>
          <w:p w14:paraId="73B0C040"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Tagging of metadata with geographical information</w:t>
            </w:r>
          </w:p>
          <w:p w14:paraId="5ECC51C2" w14:textId="77777777" w:rsidR="000E677F" w:rsidRDefault="000E677F" w:rsidP="00C60086">
            <w:pPr>
              <w:pStyle w:val="UseCaseText"/>
              <w:keepNext/>
              <w:keepLines/>
              <w:numPr>
                <w:ilvl w:val="0"/>
                <w:numId w:val="15"/>
              </w:numPr>
              <w:jc w:val="left"/>
              <w:rPr>
                <w:rFonts w:eastAsia="SimSun"/>
              </w:rPr>
            </w:pPr>
            <w:r w:rsidRPr="00F93604">
              <w:rPr>
                <w:rFonts w:eastAsia="SimSun"/>
                <w:highlight w:val="red"/>
              </w:rPr>
              <w:t>Converting non-standard location coordinates into latitude/longitude and shapes</w:t>
            </w:r>
            <w:r>
              <w:rPr>
                <w:rFonts w:eastAsia="SimSun"/>
              </w:rPr>
              <w:t>.</w:t>
            </w:r>
          </w:p>
          <w:p w14:paraId="5F6958B7" w14:textId="77777777" w:rsidR="000E677F" w:rsidRDefault="000E677F" w:rsidP="00C60086">
            <w:pPr>
              <w:pStyle w:val="UseCaseText"/>
              <w:keepNext/>
              <w:keepLines/>
              <w:numPr>
                <w:ilvl w:val="0"/>
                <w:numId w:val="15"/>
              </w:numPr>
              <w:jc w:val="left"/>
              <w:rPr>
                <w:rFonts w:eastAsia="SimSun"/>
              </w:rPr>
            </w:pPr>
            <w:r w:rsidRPr="00F93604">
              <w:rPr>
                <w:rFonts w:eastAsia="SimSun"/>
                <w:highlight w:val="red"/>
              </w:rPr>
              <w:t>Log changes to metadata log file</w:t>
            </w:r>
          </w:p>
        </w:tc>
      </w:tr>
      <w:tr w:rsidR="000E677F" w:rsidRPr="0052295E" w14:paraId="5063C08F" w14:textId="77777777" w:rsidTr="009E6F00">
        <w:trPr>
          <w:trHeight w:val="287"/>
        </w:trPr>
        <w:tc>
          <w:tcPr>
            <w:tcW w:w="9240" w:type="dxa"/>
            <w:gridSpan w:val="3"/>
            <w:shd w:val="clear" w:color="auto" w:fill="FFFFCC"/>
            <w:vAlign w:val="center"/>
          </w:tcPr>
          <w:p w14:paraId="4CB82B59"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792718AA" w14:textId="77777777" w:rsidTr="009E6F00">
        <w:trPr>
          <w:trHeight w:val="261"/>
        </w:trPr>
        <w:tc>
          <w:tcPr>
            <w:tcW w:w="630" w:type="dxa"/>
            <w:vAlign w:val="center"/>
          </w:tcPr>
          <w:p w14:paraId="1DDF15E1"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125709BF"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301D8FEC"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66E6968C" w14:textId="77777777" w:rsidTr="009E6F00">
        <w:trPr>
          <w:trHeight w:val="575"/>
        </w:trPr>
        <w:tc>
          <w:tcPr>
            <w:tcW w:w="630" w:type="dxa"/>
            <w:tcBorders>
              <w:bottom w:val="single" w:sz="4" w:space="0" w:color="auto"/>
            </w:tcBorders>
            <w:vAlign w:val="center"/>
          </w:tcPr>
          <w:p w14:paraId="6BEA19FB" w14:textId="77777777" w:rsidR="000E677F" w:rsidRPr="0052295E" w:rsidRDefault="000E677F" w:rsidP="00C60086">
            <w:pPr>
              <w:pStyle w:val="UseCaseText"/>
              <w:keepNext/>
              <w:keepLines/>
              <w:jc w:val="left"/>
              <w:rPr>
                <w:rFonts w:eastAsia="SimSun"/>
              </w:rPr>
            </w:pPr>
            <w:r>
              <w:rPr>
                <w:rFonts w:eastAsia="SimSun"/>
              </w:rPr>
              <w:t>7b</w:t>
            </w:r>
          </w:p>
        </w:tc>
        <w:tc>
          <w:tcPr>
            <w:tcW w:w="1890" w:type="dxa"/>
            <w:tcBorders>
              <w:bottom w:val="single" w:sz="4" w:space="0" w:color="auto"/>
            </w:tcBorders>
            <w:vAlign w:val="center"/>
          </w:tcPr>
          <w:p w14:paraId="0EF3A580"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3420E7F5" w14:textId="77777777" w:rsidR="000E677F" w:rsidRDefault="000E677F" w:rsidP="00C60086">
            <w:pPr>
              <w:pStyle w:val="UseCaseText"/>
              <w:keepNext/>
              <w:keepLines/>
              <w:jc w:val="left"/>
              <w:rPr>
                <w:rFonts w:eastAsia="SimSun"/>
              </w:rPr>
            </w:pPr>
            <w:r>
              <w:rPr>
                <w:rFonts w:eastAsia="SimSun"/>
              </w:rPr>
              <w:t>In case of duplicates, invalid URIs or incomplete information in the form, the system will provide a failure notification message, indicating the type of error.</w:t>
            </w:r>
          </w:p>
          <w:p w14:paraId="6D6F6E47" w14:textId="77777777" w:rsidR="000E677F" w:rsidRPr="0052295E" w:rsidRDefault="000E677F" w:rsidP="00C60086">
            <w:pPr>
              <w:pStyle w:val="UseCaseText"/>
              <w:keepNext/>
              <w:keepLines/>
              <w:jc w:val="left"/>
              <w:rPr>
                <w:rFonts w:eastAsia="SimSun"/>
              </w:rPr>
            </w:pPr>
            <w:r>
              <w:rPr>
                <w:rFonts w:eastAsia="SimSun"/>
              </w:rPr>
              <w:t>The original metadata form will be presented to the Data Submitter for correction</w:t>
            </w:r>
          </w:p>
        </w:tc>
      </w:tr>
      <w:tr w:rsidR="000E677F" w:rsidRPr="0052295E" w14:paraId="64533E2F" w14:textId="77777777" w:rsidTr="009E6F00">
        <w:trPr>
          <w:trHeight w:val="261"/>
        </w:trPr>
        <w:tc>
          <w:tcPr>
            <w:tcW w:w="630" w:type="dxa"/>
            <w:tcBorders>
              <w:bottom w:val="single" w:sz="4" w:space="0" w:color="auto"/>
            </w:tcBorders>
            <w:vAlign w:val="center"/>
          </w:tcPr>
          <w:p w14:paraId="372A6355" w14:textId="77777777" w:rsidR="000E677F" w:rsidRDefault="000E677F" w:rsidP="00C60086">
            <w:pPr>
              <w:pStyle w:val="UseCaseText"/>
              <w:jc w:val="left"/>
              <w:rPr>
                <w:rFonts w:eastAsia="SimSun"/>
              </w:rPr>
            </w:pPr>
            <w:r>
              <w:rPr>
                <w:rFonts w:eastAsia="SimSun"/>
              </w:rPr>
              <w:t>7c</w:t>
            </w:r>
          </w:p>
        </w:tc>
        <w:tc>
          <w:tcPr>
            <w:tcW w:w="1890" w:type="dxa"/>
            <w:tcBorders>
              <w:bottom w:val="single" w:sz="4" w:space="0" w:color="auto"/>
            </w:tcBorders>
            <w:vAlign w:val="center"/>
          </w:tcPr>
          <w:p w14:paraId="703191FC" w14:textId="77777777" w:rsidR="000E677F" w:rsidRDefault="000E677F" w:rsidP="00C60086">
            <w:pPr>
              <w:pStyle w:val="UseCaseText"/>
              <w:jc w:val="left"/>
              <w:rPr>
                <w:rFonts w:eastAsia="SimSun"/>
              </w:rPr>
            </w:pPr>
            <w:r>
              <w:rPr>
                <w:rFonts w:eastAsia="SimSun"/>
              </w:rPr>
              <w:t>Data Submitter</w:t>
            </w:r>
          </w:p>
        </w:tc>
        <w:tc>
          <w:tcPr>
            <w:tcW w:w="6720" w:type="dxa"/>
            <w:tcBorders>
              <w:bottom w:val="single" w:sz="4" w:space="0" w:color="auto"/>
            </w:tcBorders>
            <w:vAlign w:val="center"/>
          </w:tcPr>
          <w:p w14:paraId="38BA7625" w14:textId="77777777" w:rsidR="000E677F" w:rsidRDefault="000E677F" w:rsidP="00C60086">
            <w:pPr>
              <w:pStyle w:val="UseCaseText"/>
              <w:jc w:val="left"/>
              <w:rPr>
                <w:rFonts w:eastAsia="SimSun"/>
              </w:rPr>
            </w:pPr>
            <w:r>
              <w:rPr>
                <w:rFonts w:eastAsia="SimSun"/>
              </w:rPr>
              <w:t>Will correct the form data and resubmit for validation or will quit the import procedure.</w:t>
            </w:r>
          </w:p>
        </w:tc>
      </w:tr>
      <w:tr w:rsidR="000E677F" w:rsidRPr="00FB0E17" w14:paraId="63E467D7" w14:textId="77777777" w:rsidTr="009E6F00">
        <w:trPr>
          <w:trHeight w:val="261"/>
        </w:trPr>
        <w:tc>
          <w:tcPr>
            <w:tcW w:w="9240" w:type="dxa"/>
            <w:gridSpan w:val="3"/>
            <w:tcBorders>
              <w:bottom w:val="single" w:sz="4" w:space="0" w:color="auto"/>
            </w:tcBorders>
            <w:shd w:val="clear" w:color="auto" w:fill="FDBBC0"/>
            <w:vAlign w:val="center"/>
          </w:tcPr>
          <w:p w14:paraId="68857B9F" w14:textId="77777777" w:rsidR="000E677F" w:rsidRPr="0052295E" w:rsidRDefault="000E677F" w:rsidP="00C60086">
            <w:pPr>
              <w:pStyle w:val="UseCaseSection"/>
              <w:keepNext/>
              <w:keepLines/>
              <w:jc w:val="left"/>
              <w:rPr>
                <w:rFonts w:eastAsia="SimSun"/>
              </w:rPr>
            </w:pPr>
            <w:r>
              <w:rPr>
                <w:rFonts w:eastAsia="SimSun"/>
              </w:rPr>
              <w:lastRenderedPageBreak/>
              <w:t>Exception</w:t>
            </w:r>
            <w:r w:rsidRPr="0052295E">
              <w:rPr>
                <w:rFonts w:eastAsia="SimSun"/>
              </w:rPr>
              <w:t>s</w:t>
            </w:r>
          </w:p>
        </w:tc>
      </w:tr>
      <w:tr w:rsidR="000E677F" w:rsidRPr="0052295E" w14:paraId="41840FC6" w14:textId="77777777" w:rsidTr="009E6F00">
        <w:trPr>
          <w:trHeight w:val="261"/>
        </w:trPr>
        <w:tc>
          <w:tcPr>
            <w:tcW w:w="630" w:type="dxa"/>
            <w:tcBorders>
              <w:bottom w:val="single" w:sz="4" w:space="0" w:color="auto"/>
            </w:tcBorders>
            <w:vAlign w:val="center"/>
          </w:tcPr>
          <w:p w14:paraId="4C707E38"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12A6FF64"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2BA05906"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0CC3ADF5" w14:textId="77777777" w:rsidTr="009E6F00">
        <w:trPr>
          <w:trHeight w:val="261"/>
        </w:trPr>
        <w:tc>
          <w:tcPr>
            <w:tcW w:w="630" w:type="dxa"/>
            <w:tcBorders>
              <w:bottom w:val="single" w:sz="4" w:space="0" w:color="auto"/>
            </w:tcBorders>
            <w:vAlign w:val="center"/>
          </w:tcPr>
          <w:p w14:paraId="025DFB8C"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6A87CA73"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766E9E81" w14:textId="77777777" w:rsidR="000E677F" w:rsidRPr="0052295E" w:rsidRDefault="000E677F" w:rsidP="00C60086">
            <w:pPr>
              <w:pStyle w:val="UseCaseText"/>
              <w:keepNext/>
              <w:keepLines/>
              <w:jc w:val="left"/>
              <w:rPr>
                <w:rFonts w:eastAsia="SimSun"/>
              </w:rPr>
            </w:pPr>
            <w:r>
              <w:rPr>
                <w:rFonts w:eastAsia="SimSun"/>
              </w:rPr>
              <w:t>In case of internal import failure, the system will roll back all existing transactions, returning to a valid state.</w:t>
            </w:r>
          </w:p>
        </w:tc>
      </w:tr>
      <w:tr w:rsidR="000E677F" w:rsidRPr="0052295E" w14:paraId="612A975B" w14:textId="77777777" w:rsidTr="009E6F00">
        <w:trPr>
          <w:trHeight w:val="242"/>
        </w:trPr>
        <w:tc>
          <w:tcPr>
            <w:tcW w:w="9240" w:type="dxa"/>
            <w:gridSpan w:val="3"/>
            <w:shd w:val="clear" w:color="auto" w:fill="FFCC99"/>
            <w:vAlign w:val="center"/>
          </w:tcPr>
          <w:p w14:paraId="49F5437B"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6496E31D" w14:textId="77777777" w:rsidTr="009E6F00">
        <w:trPr>
          <w:trHeight w:val="206"/>
        </w:trPr>
        <w:tc>
          <w:tcPr>
            <w:tcW w:w="630" w:type="dxa"/>
            <w:vAlign w:val="center"/>
          </w:tcPr>
          <w:p w14:paraId="39FD5773"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4710A501"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3CFCFCC8" w14:textId="77777777" w:rsidTr="00F93604">
        <w:trPr>
          <w:trHeight w:val="206"/>
        </w:trPr>
        <w:tc>
          <w:tcPr>
            <w:tcW w:w="630" w:type="dxa"/>
            <w:tcBorders>
              <w:bottom w:val="single" w:sz="4" w:space="0" w:color="auto"/>
            </w:tcBorders>
            <w:vAlign w:val="center"/>
          </w:tcPr>
          <w:p w14:paraId="0B93C1E1" w14:textId="77777777" w:rsidR="000E677F" w:rsidRDefault="000E677F" w:rsidP="00C60086">
            <w:pPr>
              <w:pStyle w:val="UseCaseText"/>
              <w:jc w:val="left"/>
              <w:rPr>
                <w:rFonts w:eastAsia="SimSun"/>
              </w:rPr>
            </w:pPr>
            <w:r>
              <w:rPr>
                <w:rFonts w:eastAsia="SimSun"/>
              </w:rPr>
              <w:t>2</w:t>
            </w:r>
          </w:p>
        </w:tc>
        <w:tc>
          <w:tcPr>
            <w:tcW w:w="8610" w:type="dxa"/>
            <w:gridSpan w:val="2"/>
            <w:tcBorders>
              <w:bottom w:val="single" w:sz="4" w:space="0" w:color="auto"/>
            </w:tcBorders>
            <w:vAlign w:val="center"/>
          </w:tcPr>
          <w:p w14:paraId="3E818F42" w14:textId="77777777" w:rsidR="000E677F" w:rsidRDefault="000E677F" w:rsidP="00C60086">
            <w:pPr>
              <w:pStyle w:val="UseCaseText"/>
              <w:jc w:val="left"/>
              <w:rPr>
                <w:rFonts w:eastAsia="SimSun"/>
              </w:rPr>
            </w:pPr>
            <w:r>
              <w:rPr>
                <w:rFonts w:eastAsia="SimSun"/>
              </w:rPr>
              <w:t>In case of duplicates, which one is the most important the new instance of the data or the existing version of it? How to resolve these conflicts?</w:t>
            </w:r>
          </w:p>
          <w:p w14:paraId="0B61AB80" w14:textId="77777777" w:rsidR="000E677F" w:rsidRDefault="000E677F" w:rsidP="00C60086">
            <w:pPr>
              <w:pStyle w:val="UseCaseText"/>
              <w:jc w:val="left"/>
              <w:rPr>
                <w:rFonts w:eastAsia="SimSun"/>
              </w:rPr>
            </w:pPr>
            <w:r>
              <w:rPr>
                <w:rFonts w:eastAsia="SimSun"/>
              </w:rPr>
              <w:t xml:space="preserve">DN: </w:t>
            </w:r>
            <w:r>
              <w:t>The domain experts said if records are overlapping, they would want both.  If they are truly identical, it doesn’t really matter does it (from a pure logic perspective anyways).</w:t>
            </w:r>
          </w:p>
        </w:tc>
      </w:tr>
      <w:tr w:rsidR="000E677F" w:rsidRPr="0052295E" w14:paraId="4F579423" w14:textId="77777777" w:rsidTr="00F93604">
        <w:trPr>
          <w:trHeight w:val="206"/>
        </w:trPr>
        <w:tc>
          <w:tcPr>
            <w:tcW w:w="630" w:type="dxa"/>
            <w:tcBorders>
              <w:top w:val="single" w:sz="4" w:space="0" w:color="auto"/>
              <w:left w:val="single" w:sz="4" w:space="0" w:color="auto"/>
              <w:bottom w:val="single" w:sz="4" w:space="0" w:color="auto"/>
              <w:right w:val="single" w:sz="4" w:space="0" w:color="auto"/>
            </w:tcBorders>
            <w:vAlign w:val="center"/>
          </w:tcPr>
          <w:p w14:paraId="507A4FBC" w14:textId="77777777" w:rsidR="000E677F" w:rsidRDefault="000E677F" w:rsidP="00C60086">
            <w:pPr>
              <w:pStyle w:val="UseCaseText"/>
              <w:jc w:val="left"/>
              <w:rPr>
                <w:rFonts w:eastAsia="SimSun"/>
              </w:rPr>
            </w:pPr>
            <w:r>
              <w:rPr>
                <w:rFonts w:eastAsia="SimSun"/>
              </w:rPr>
              <w:t>3</w:t>
            </w:r>
          </w:p>
        </w:tc>
        <w:tc>
          <w:tcPr>
            <w:tcW w:w="8610" w:type="dxa"/>
            <w:gridSpan w:val="2"/>
            <w:tcBorders>
              <w:top w:val="single" w:sz="4" w:space="0" w:color="auto"/>
              <w:left w:val="single" w:sz="4" w:space="0" w:color="auto"/>
              <w:bottom w:val="single" w:sz="4" w:space="0" w:color="auto"/>
              <w:right w:val="single" w:sz="4" w:space="0" w:color="auto"/>
            </w:tcBorders>
            <w:vAlign w:val="center"/>
          </w:tcPr>
          <w:p w14:paraId="7F51B948" w14:textId="77777777" w:rsidR="000E677F" w:rsidRDefault="000E677F" w:rsidP="00C60086">
            <w:pPr>
              <w:pStyle w:val="UseCaseText"/>
              <w:jc w:val="left"/>
              <w:rPr>
                <w:rFonts w:eastAsia="SimSun"/>
              </w:rPr>
            </w:pPr>
            <w:r>
              <w:rPr>
                <w:rFonts w:eastAsia="SimSun"/>
              </w:rPr>
              <w:t>What if the user DOEs not provide a geo-location to the data?</w:t>
            </w:r>
          </w:p>
          <w:p w14:paraId="7D3E0520" w14:textId="77777777" w:rsidR="000E677F" w:rsidRDefault="000E677F" w:rsidP="00C60086">
            <w:pPr>
              <w:pStyle w:val="UseCaseText"/>
              <w:jc w:val="left"/>
              <w:rPr>
                <w:rFonts w:eastAsia="SimSun"/>
              </w:rPr>
            </w:pPr>
            <w:r>
              <w:rPr>
                <w:rFonts w:eastAsia="SimSun"/>
              </w:rPr>
              <w:t xml:space="preserve">DN: </w:t>
            </w:r>
            <w:r>
              <w:t>Given the UCD feedback, a geospatial reference is mandatory for every record for map based searching.</w:t>
            </w:r>
          </w:p>
        </w:tc>
      </w:tr>
    </w:tbl>
    <w:p w14:paraId="6DDAD1C3" w14:textId="77777777" w:rsidR="000E677F" w:rsidRPr="00C320B0" w:rsidRDefault="000E677F" w:rsidP="00C60086">
      <w:pPr>
        <w:jc w:val="left"/>
        <w:rPr>
          <w:rFonts w:eastAsia="SimSun" w:cs="Arial"/>
        </w:rPr>
      </w:pPr>
    </w:p>
    <w:p w14:paraId="7EAE17E1"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4D093B70" w14:textId="77777777" w:rsidTr="009E6F00">
        <w:trPr>
          <w:trHeight w:val="360"/>
        </w:trPr>
        <w:tc>
          <w:tcPr>
            <w:tcW w:w="2520" w:type="dxa"/>
            <w:gridSpan w:val="2"/>
            <w:shd w:val="clear" w:color="auto" w:fill="8DB3E2"/>
            <w:vAlign w:val="center"/>
          </w:tcPr>
          <w:p w14:paraId="77D6FE1C"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0DDF5D41" w14:textId="77777777" w:rsidR="000E677F" w:rsidRPr="00B36A79" w:rsidRDefault="000E677F" w:rsidP="00C60086">
            <w:pPr>
              <w:pStyle w:val="UseCaseText"/>
              <w:jc w:val="left"/>
              <w:rPr>
                <w:rFonts w:eastAsia="Times"/>
                <w:b/>
              </w:rPr>
            </w:pPr>
            <w:r>
              <w:rPr>
                <w:rFonts w:eastAsia="Times"/>
                <w:b/>
              </w:rPr>
              <w:t>UC_004a</w:t>
            </w:r>
          </w:p>
        </w:tc>
      </w:tr>
      <w:tr w:rsidR="000E677F" w:rsidRPr="0052295E" w14:paraId="3D0FF9C6" w14:textId="77777777" w:rsidTr="009E6F00">
        <w:trPr>
          <w:trHeight w:val="360"/>
        </w:trPr>
        <w:tc>
          <w:tcPr>
            <w:tcW w:w="2520" w:type="dxa"/>
            <w:gridSpan w:val="2"/>
            <w:shd w:val="clear" w:color="auto" w:fill="8DB3E2"/>
            <w:vAlign w:val="center"/>
          </w:tcPr>
          <w:p w14:paraId="763A13B2" w14:textId="77777777" w:rsidR="000E677F" w:rsidRPr="00605164" w:rsidRDefault="000E677F" w:rsidP="00C60086">
            <w:pPr>
              <w:pStyle w:val="UseCaseHeader"/>
              <w:keepNext/>
              <w:keepLines/>
              <w:jc w:val="left"/>
              <w:rPr>
                <w:rFonts w:eastAsia="SimSun"/>
              </w:rPr>
            </w:pPr>
            <w:r w:rsidRPr="00605164">
              <w:rPr>
                <w:rFonts w:eastAsia="SimSun"/>
              </w:rPr>
              <w:t>Use Case Name</w:t>
            </w:r>
          </w:p>
        </w:tc>
        <w:tc>
          <w:tcPr>
            <w:tcW w:w="6720" w:type="dxa"/>
            <w:shd w:val="clear" w:color="auto" w:fill="8DB3E2"/>
            <w:vAlign w:val="center"/>
          </w:tcPr>
          <w:p w14:paraId="2D1295F7" w14:textId="77777777" w:rsidR="000E677F" w:rsidRPr="00605164" w:rsidRDefault="000E677F" w:rsidP="00C60086">
            <w:pPr>
              <w:pStyle w:val="Heading5"/>
              <w:jc w:val="left"/>
              <w:rPr>
                <w:rFonts w:eastAsia="Times"/>
              </w:rPr>
            </w:pPr>
            <w:bookmarkStart w:id="1362" w:name="_Toc378855150"/>
            <w:r w:rsidRPr="00F93604">
              <w:rPr>
                <w:highlight w:val="green"/>
              </w:rPr>
              <w:t xml:space="preserve">Bulk upload metadata </w:t>
            </w:r>
            <w:r w:rsidRPr="00F93604">
              <w:rPr>
                <w:highlight w:val="red"/>
              </w:rPr>
              <w:t>from metadata content template table</w:t>
            </w:r>
            <w:bookmarkEnd w:id="1362"/>
          </w:p>
        </w:tc>
      </w:tr>
      <w:tr w:rsidR="000E677F" w:rsidRPr="0052295E" w14:paraId="0CDA0A48" w14:textId="77777777" w:rsidTr="009E6F00">
        <w:trPr>
          <w:trHeight w:val="360"/>
        </w:trPr>
        <w:tc>
          <w:tcPr>
            <w:tcW w:w="2520" w:type="dxa"/>
            <w:gridSpan w:val="2"/>
            <w:vAlign w:val="center"/>
          </w:tcPr>
          <w:p w14:paraId="28EE00FD"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4DA8BE81" w14:textId="77777777" w:rsidR="000E677F" w:rsidRDefault="000E677F" w:rsidP="00C60086">
            <w:pPr>
              <w:pStyle w:val="UseCaseText"/>
              <w:jc w:val="left"/>
              <w:rPr>
                <w:rFonts w:eastAsia="SimSun"/>
              </w:rPr>
            </w:pPr>
            <w:r>
              <w:rPr>
                <w:rFonts w:eastAsia="SimSun"/>
              </w:rPr>
              <w:t>The goal of this use case is to allow data submitters to import a</w:t>
            </w:r>
            <w:r w:rsidRPr="00415E7E">
              <w:rPr>
                <w:rFonts w:eastAsia="SimSun"/>
              </w:rPr>
              <w:t xml:space="preserve"> CSV file containing metadata</w:t>
            </w:r>
            <w:r>
              <w:rPr>
                <w:rFonts w:eastAsia="SimSun"/>
              </w:rPr>
              <w:t xml:space="preserve"> into the NGDS catalog</w:t>
            </w:r>
            <w:r w:rsidRPr="00415E7E">
              <w:rPr>
                <w:rFonts w:eastAsia="SimSun"/>
              </w:rPr>
              <w:t xml:space="preserve">. </w:t>
            </w:r>
          </w:p>
          <w:p w14:paraId="5DA13779" w14:textId="77777777" w:rsidR="000E677F" w:rsidRPr="00857069" w:rsidRDefault="000E677F" w:rsidP="00C60086">
            <w:pPr>
              <w:pStyle w:val="UseCaseText"/>
              <w:jc w:val="left"/>
              <w:rPr>
                <w:rFonts w:eastAsia="SimSun"/>
              </w:rPr>
            </w:pPr>
            <w:r w:rsidRPr="00415E7E">
              <w:rPr>
                <w:rFonts w:eastAsia="SimSun"/>
              </w:rPr>
              <w:t xml:space="preserve">New records will be marked ‘submitted’; Data </w:t>
            </w:r>
            <w:r>
              <w:rPr>
                <w:rFonts w:eastAsia="SimSun"/>
              </w:rPr>
              <w:t>Steward</w:t>
            </w:r>
            <w:r w:rsidRPr="00415E7E">
              <w:rPr>
                <w:rFonts w:eastAsia="SimSun"/>
              </w:rPr>
              <w:t xml:space="preserve"> will </w:t>
            </w:r>
            <w:r>
              <w:rPr>
                <w:rFonts w:eastAsia="SimSun"/>
              </w:rPr>
              <w:t xml:space="preserve">then </w:t>
            </w:r>
            <w:r w:rsidRPr="00415E7E">
              <w:rPr>
                <w:rFonts w:eastAsia="SimSun"/>
              </w:rPr>
              <w:t>have option to review metadata through forms interface; records will become visible to public when marked ‘published’.</w:t>
            </w:r>
            <w:r>
              <w:rPr>
                <w:rFonts w:eastAsia="SimSun"/>
              </w:rPr>
              <w:t xml:space="preserve"> </w:t>
            </w:r>
            <w:r w:rsidRPr="00415E7E">
              <w:rPr>
                <w:rFonts w:eastAsia="SimSun"/>
              </w:rPr>
              <w:t>Metadata will be validated for content completeness, URLs checked for http 200 responses, and new metadata record will be run through a duplicate-detection process to identify existing metadata that may already describe the resource.</w:t>
            </w:r>
          </w:p>
        </w:tc>
      </w:tr>
      <w:tr w:rsidR="000E677F" w:rsidRPr="0052295E" w14:paraId="32E3E24E" w14:textId="77777777" w:rsidTr="009E6F00">
        <w:trPr>
          <w:trHeight w:val="360"/>
        </w:trPr>
        <w:tc>
          <w:tcPr>
            <w:tcW w:w="2520" w:type="dxa"/>
            <w:gridSpan w:val="2"/>
            <w:vAlign w:val="center"/>
          </w:tcPr>
          <w:p w14:paraId="23C92029"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75E37A9D" w14:textId="77777777" w:rsidR="000E677F" w:rsidRPr="0052295E" w:rsidRDefault="000E677F" w:rsidP="00C60086">
            <w:pPr>
              <w:pStyle w:val="UseCaseText"/>
              <w:jc w:val="left"/>
              <w:rPr>
                <w:rFonts w:eastAsia="SimSun"/>
              </w:rPr>
            </w:pPr>
            <w:r>
              <w:rPr>
                <w:rFonts w:eastAsia="SimSun"/>
              </w:rPr>
              <w:t>Data Submitter</w:t>
            </w:r>
          </w:p>
        </w:tc>
      </w:tr>
      <w:tr w:rsidR="000E677F" w:rsidRPr="0052295E" w14:paraId="6A14A1F7" w14:textId="77777777" w:rsidTr="009E6F00">
        <w:trPr>
          <w:trHeight w:val="360"/>
        </w:trPr>
        <w:tc>
          <w:tcPr>
            <w:tcW w:w="2520" w:type="dxa"/>
            <w:gridSpan w:val="2"/>
            <w:vAlign w:val="center"/>
          </w:tcPr>
          <w:p w14:paraId="6B6D9B2E"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66E73389" w14:textId="77777777" w:rsidR="000E677F" w:rsidRDefault="000E677F" w:rsidP="00C60086">
            <w:pPr>
              <w:pStyle w:val="UseCaseText"/>
              <w:jc w:val="left"/>
              <w:rPr>
                <w:rFonts w:eastAsia="SimSun"/>
              </w:rPr>
            </w:pPr>
            <w:r>
              <w:rPr>
                <w:rFonts w:eastAsia="SimSun"/>
              </w:rPr>
              <w:t xml:space="preserve">Data submitter is properly authenticated; </w:t>
            </w:r>
          </w:p>
          <w:p w14:paraId="4EB10A53" w14:textId="77777777" w:rsidR="000E677F" w:rsidRDefault="000E677F" w:rsidP="00C60086">
            <w:pPr>
              <w:pStyle w:val="UseCaseText"/>
              <w:jc w:val="left"/>
              <w:rPr>
                <w:rFonts w:eastAsia="SimSun"/>
              </w:rPr>
            </w:pPr>
            <w:r>
              <w:rPr>
                <w:rFonts w:eastAsia="SimSun"/>
              </w:rPr>
              <w:t>Individual data items, referenced to in the CSV file are available through one of the NGDS data repositories, and is identified through a URI.</w:t>
            </w:r>
          </w:p>
          <w:p w14:paraId="78E60025" w14:textId="77777777" w:rsidR="000E677F" w:rsidRDefault="000E677F" w:rsidP="00C60086">
            <w:pPr>
              <w:pStyle w:val="UseCaseText"/>
              <w:jc w:val="left"/>
              <w:rPr>
                <w:rFonts w:eastAsia="SimSun"/>
              </w:rPr>
            </w:pPr>
            <w:r>
              <w:rPr>
                <w:rFonts w:eastAsia="SimSun"/>
              </w:rPr>
              <w:t>Metadata includes the geological location of the feature associated to the data.</w:t>
            </w:r>
          </w:p>
          <w:p w14:paraId="2AA07E29" w14:textId="77777777" w:rsidR="000E677F" w:rsidRPr="0052295E" w:rsidRDefault="000E677F" w:rsidP="00C60086">
            <w:pPr>
              <w:pStyle w:val="UseCaseText"/>
              <w:jc w:val="left"/>
              <w:rPr>
                <w:rFonts w:eastAsia="SimSun"/>
              </w:rPr>
            </w:pPr>
            <w:r w:rsidRPr="00415E7E">
              <w:rPr>
                <w:rFonts w:eastAsia="SimSun"/>
              </w:rPr>
              <w:t xml:space="preserve">CSV file containing metadata in table form according to the NGDS Compilation template Metadata Excel workbook </w:t>
            </w:r>
          </w:p>
        </w:tc>
      </w:tr>
      <w:tr w:rsidR="000E677F" w:rsidRPr="0052295E" w14:paraId="286A34F8" w14:textId="77777777" w:rsidTr="009E6F00">
        <w:trPr>
          <w:trHeight w:val="360"/>
        </w:trPr>
        <w:tc>
          <w:tcPr>
            <w:tcW w:w="2520" w:type="dxa"/>
            <w:gridSpan w:val="2"/>
            <w:vAlign w:val="center"/>
          </w:tcPr>
          <w:p w14:paraId="34966DFA"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A05E338" w14:textId="77777777" w:rsidR="000E677F" w:rsidRDefault="000E677F" w:rsidP="00C60086">
            <w:pPr>
              <w:pStyle w:val="UseCaseText"/>
              <w:jc w:val="left"/>
              <w:rPr>
                <w:rFonts w:eastAsia="SimSun"/>
              </w:rPr>
            </w:pPr>
            <w:r>
              <w:rPr>
                <w:rFonts w:eastAsia="SimSun"/>
              </w:rPr>
              <w:t>The meta-data for the provided geological feature is successfully imported into the NGDS catalog.</w:t>
            </w:r>
          </w:p>
          <w:p w14:paraId="1EEA9531" w14:textId="77777777" w:rsidR="000E677F" w:rsidRPr="0052295E" w:rsidRDefault="000E677F" w:rsidP="00C60086">
            <w:pPr>
              <w:pStyle w:val="UseCaseText"/>
              <w:jc w:val="left"/>
              <w:rPr>
                <w:rFonts w:eastAsia="SimSun"/>
              </w:rPr>
            </w:pPr>
            <w:r>
              <w:rPr>
                <w:rFonts w:eastAsia="SimSun"/>
              </w:rPr>
              <w:t>The imported data remains private, waiting for the Data Steward to make it public.</w:t>
            </w:r>
          </w:p>
        </w:tc>
      </w:tr>
      <w:tr w:rsidR="000E677F" w:rsidRPr="0052295E" w14:paraId="63F0E882" w14:textId="77777777" w:rsidTr="009E6F00">
        <w:trPr>
          <w:trHeight w:val="360"/>
        </w:trPr>
        <w:tc>
          <w:tcPr>
            <w:tcW w:w="2520" w:type="dxa"/>
            <w:gridSpan w:val="2"/>
            <w:vAlign w:val="center"/>
          </w:tcPr>
          <w:p w14:paraId="0D7EE277"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57C2B6F0" w14:textId="77777777" w:rsidR="000E677F" w:rsidRDefault="000E677F" w:rsidP="00C60086">
            <w:pPr>
              <w:pStyle w:val="UseCaseText"/>
              <w:jc w:val="left"/>
              <w:rPr>
                <w:rFonts w:eastAsia="SimSun"/>
              </w:rPr>
            </w:pPr>
            <w:r>
              <w:rPr>
                <w:rFonts w:eastAsia="SimSun"/>
              </w:rPr>
              <w:t>CSV file containing resources metadata, formatted according to the NGDS compilation template metadata excel workbook.</w:t>
            </w:r>
          </w:p>
        </w:tc>
      </w:tr>
      <w:tr w:rsidR="000E677F" w:rsidRPr="0052295E" w14:paraId="2B65312E" w14:textId="77777777" w:rsidTr="009E6F00">
        <w:trPr>
          <w:trHeight w:val="360"/>
        </w:trPr>
        <w:tc>
          <w:tcPr>
            <w:tcW w:w="2520" w:type="dxa"/>
            <w:gridSpan w:val="2"/>
            <w:vAlign w:val="center"/>
          </w:tcPr>
          <w:p w14:paraId="2C149C78"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2DC367E2"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process NGDS metadata compilation template csv file to produce individual metadata records</w:t>
            </w:r>
          </w:p>
          <w:p w14:paraId="3C751D19" w14:textId="77777777" w:rsidR="000E677F" w:rsidRDefault="000E677F" w:rsidP="00C60086">
            <w:pPr>
              <w:pStyle w:val="UseCaseText"/>
              <w:keepNext/>
              <w:keepLines/>
              <w:numPr>
                <w:ilvl w:val="0"/>
                <w:numId w:val="15"/>
              </w:numPr>
              <w:jc w:val="left"/>
              <w:rPr>
                <w:rFonts w:eastAsia="SimSun"/>
              </w:rPr>
            </w:pPr>
            <w:r>
              <w:rPr>
                <w:rFonts w:eastAsia="SimSun"/>
              </w:rPr>
              <w:t>metadata validation</w:t>
            </w:r>
          </w:p>
          <w:p w14:paraId="73EA134F" w14:textId="77777777" w:rsidR="000E677F" w:rsidRDefault="000E677F" w:rsidP="00C60086">
            <w:pPr>
              <w:pStyle w:val="UseCaseText"/>
              <w:keepNext/>
              <w:keepLines/>
              <w:numPr>
                <w:ilvl w:val="0"/>
                <w:numId w:val="15"/>
              </w:numPr>
              <w:jc w:val="left"/>
              <w:rPr>
                <w:rFonts w:eastAsia="SimSun"/>
              </w:rPr>
            </w:pPr>
            <w:r>
              <w:rPr>
                <w:rFonts w:eastAsia="SimSun"/>
              </w:rPr>
              <w:t>URI validation</w:t>
            </w:r>
          </w:p>
          <w:p w14:paraId="75F3A59F" w14:textId="77777777" w:rsidR="000E677F" w:rsidRDefault="000E677F" w:rsidP="00C60086">
            <w:pPr>
              <w:pStyle w:val="UseCaseText"/>
              <w:keepNext/>
              <w:keepLines/>
              <w:numPr>
                <w:ilvl w:val="0"/>
                <w:numId w:val="15"/>
              </w:numPr>
              <w:jc w:val="left"/>
              <w:rPr>
                <w:rFonts w:eastAsia="SimSun"/>
              </w:rPr>
            </w:pPr>
            <w:r>
              <w:rPr>
                <w:rFonts w:eastAsia="SimSun"/>
              </w:rPr>
              <w:t>Metadata duplicate detection</w:t>
            </w:r>
          </w:p>
          <w:p w14:paraId="1F25C292" w14:textId="77777777" w:rsidR="000E677F" w:rsidRDefault="000E677F" w:rsidP="00C60086">
            <w:pPr>
              <w:pStyle w:val="UseCaseText"/>
              <w:keepNext/>
              <w:keepLines/>
              <w:numPr>
                <w:ilvl w:val="0"/>
                <w:numId w:val="15"/>
              </w:numPr>
              <w:jc w:val="left"/>
              <w:rPr>
                <w:rFonts w:eastAsia="SimSun"/>
              </w:rPr>
            </w:pPr>
            <w:r>
              <w:rPr>
                <w:rFonts w:eastAsia="SimSun"/>
              </w:rPr>
              <w:t>Converting non-standard location coordinates into latitude/longitude and shapes.</w:t>
            </w:r>
          </w:p>
          <w:p w14:paraId="06A60D9F" w14:textId="77777777" w:rsidR="000E677F" w:rsidRDefault="000E677F" w:rsidP="00C60086">
            <w:pPr>
              <w:pStyle w:val="UseCaseText"/>
              <w:keepNext/>
              <w:keepLines/>
              <w:numPr>
                <w:ilvl w:val="0"/>
                <w:numId w:val="15"/>
              </w:numPr>
              <w:jc w:val="left"/>
              <w:rPr>
                <w:rFonts w:eastAsia="SimSun"/>
              </w:rPr>
            </w:pPr>
            <w:r>
              <w:rPr>
                <w:rFonts w:eastAsia="SimSun"/>
              </w:rPr>
              <w:t>Log changes to metadata change log file</w:t>
            </w:r>
          </w:p>
        </w:tc>
      </w:tr>
      <w:tr w:rsidR="000E677F" w:rsidRPr="0052295E" w14:paraId="31FAE1BF" w14:textId="77777777" w:rsidTr="009E6F00">
        <w:trPr>
          <w:trHeight w:val="287"/>
        </w:trPr>
        <w:tc>
          <w:tcPr>
            <w:tcW w:w="9240" w:type="dxa"/>
            <w:gridSpan w:val="3"/>
            <w:shd w:val="clear" w:color="auto" w:fill="FFFFCC"/>
            <w:vAlign w:val="center"/>
          </w:tcPr>
          <w:p w14:paraId="641C6FD3"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52295E" w14:paraId="054E0AA0" w14:textId="77777777" w:rsidTr="009E6F00">
        <w:trPr>
          <w:trHeight w:val="261"/>
        </w:trPr>
        <w:tc>
          <w:tcPr>
            <w:tcW w:w="630" w:type="dxa"/>
            <w:vAlign w:val="center"/>
          </w:tcPr>
          <w:p w14:paraId="00B32C0A"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74AD3254"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3370B149"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332C6014" w14:textId="77777777" w:rsidTr="009E6F00">
        <w:trPr>
          <w:trHeight w:val="359"/>
        </w:trPr>
        <w:tc>
          <w:tcPr>
            <w:tcW w:w="630" w:type="dxa"/>
            <w:tcBorders>
              <w:bottom w:val="single" w:sz="4" w:space="0" w:color="auto"/>
            </w:tcBorders>
            <w:vAlign w:val="center"/>
          </w:tcPr>
          <w:p w14:paraId="1DFA4C15" w14:textId="77777777" w:rsidR="000E677F" w:rsidRPr="0052295E" w:rsidRDefault="000E677F" w:rsidP="00C60086">
            <w:pPr>
              <w:pStyle w:val="UseCaseText"/>
              <w:keepNext/>
              <w:keepLines/>
              <w:jc w:val="left"/>
              <w:rPr>
                <w:rFonts w:eastAsia="SimSun"/>
              </w:rPr>
            </w:pPr>
            <w:r>
              <w:rPr>
                <w:rFonts w:eastAsia="SimSun"/>
              </w:rPr>
              <w:t>11b</w:t>
            </w:r>
          </w:p>
        </w:tc>
        <w:tc>
          <w:tcPr>
            <w:tcW w:w="1890" w:type="dxa"/>
            <w:tcBorders>
              <w:bottom w:val="single" w:sz="4" w:space="0" w:color="auto"/>
            </w:tcBorders>
            <w:vAlign w:val="center"/>
          </w:tcPr>
          <w:p w14:paraId="26457EB3"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531A4DED" w14:textId="77777777" w:rsidR="000E677F" w:rsidRPr="0052295E" w:rsidRDefault="000E677F" w:rsidP="00C60086">
            <w:pPr>
              <w:pStyle w:val="UseCaseText"/>
              <w:keepNext/>
              <w:keepLines/>
              <w:jc w:val="left"/>
              <w:rPr>
                <w:rFonts w:eastAsia="SimSun"/>
              </w:rPr>
            </w:pPr>
            <w:r>
              <w:rPr>
                <w:rFonts w:eastAsia="SimSun"/>
              </w:rPr>
              <w:t>Rejects data based on invalid records</w:t>
            </w:r>
          </w:p>
        </w:tc>
      </w:tr>
      <w:tr w:rsidR="000E677F" w:rsidRPr="00FB0E17" w14:paraId="5A7275F9" w14:textId="77777777" w:rsidTr="009E6F00">
        <w:trPr>
          <w:trHeight w:val="261"/>
        </w:trPr>
        <w:tc>
          <w:tcPr>
            <w:tcW w:w="9240" w:type="dxa"/>
            <w:gridSpan w:val="3"/>
            <w:tcBorders>
              <w:bottom w:val="single" w:sz="4" w:space="0" w:color="auto"/>
            </w:tcBorders>
            <w:shd w:val="clear" w:color="auto" w:fill="FDBBC0"/>
            <w:vAlign w:val="center"/>
          </w:tcPr>
          <w:p w14:paraId="486EB715"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4460F866" w14:textId="77777777" w:rsidTr="009E6F00">
        <w:trPr>
          <w:trHeight w:val="261"/>
        </w:trPr>
        <w:tc>
          <w:tcPr>
            <w:tcW w:w="630" w:type="dxa"/>
            <w:tcBorders>
              <w:bottom w:val="single" w:sz="4" w:space="0" w:color="auto"/>
            </w:tcBorders>
            <w:vAlign w:val="center"/>
          </w:tcPr>
          <w:p w14:paraId="7424A706"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3D287BA7"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551C93DA"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15B77102" w14:textId="77777777" w:rsidTr="009E6F00">
        <w:trPr>
          <w:trHeight w:val="261"/>
        </w:trPr>
        <w:tc>
          <w:tcPr>
            <w:tcW w:w="630" w:type="dxa"/>
            <w:tcBorders>
              <w:bottom w:val="single" w:sz="4" w:space="0" w:color="auto"/>
            </w:tcBorders>
            <w:vAlign w:val="center"/>
          </w:tcPr>
          <w:p w14:paraId="5726319A"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6F49C4E6"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7C13913B" w14:textId="77777777" w:rsidR="000E677F" w:rsidRPr="0052295E" w:rsidRDefault="000E677F" w:rsidP="00C60086">
            <w:pPr>
              <w:pStyle w:val="UseCaseText"/>
              <w:keepNext/>
              <w:keepLines/>
              <w:jc w:val="left"/>
              <w:rPr>
                <w:rFonts w:eastAsia="SimSun"/>
              </w:rPr>
            </w:pPr>
            <w:r>
              <w:rPr>
                <w:rFonts w:eastAsia="SimSun"/>
              </w:rPr>
              <w:t>In case of internal import failure, the system will roll back the transaction, returning to a previous valid state.</w:t>
            </w:r>
          </w:p>
        </w:tc>
      </w:tr>
      <w:tr w:rsidR="000E677F" w:rsidRPr="0052295E" w14:paraId="2867885F" w14:textId="77777777" w:rsidTr="009E6F00">
        <w:trPr>
          <w:trHeight w:val="242"/>
        </w:trPr>
        <w:tc>
          <w:tcPr>
            <w:tcW w:w="9240" w:type="dxa"/>
            <w:gridSpan w:val="3"/>
            <w:shd w:val="clear" w:color="auto" w:fill="FFCC99"/>
            <w:vAlign w:val="center"/>
          </w:tcPr>
          <w:p w14:paraId="397714D9"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356BD1CA" w14:textId="77777777" w:rsidTr="00F93604">
        <w:trPr>
          <w:trHeight w:val="206"/>
        </w:trPr>
        <w:tc>
          <w:tcPr>
            <w:tcW w:w="630" w:type="dxa"/>
            <w:tcBorders>
              <w:bottom w:val="single" w:sz="4" w:space="0" w:color="auto"/>
            </w:tcBorders>
            <w:vAlign w:val="center"/>
          </w:tcPr>
          <w:p w14:paraId="26E77F8D"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tcBorders>
              <w:bottom w:val="single" w:sz="4" w:space="0" w:color="auto"/>
            </w:tcBorders>
            <w:vAlign w:val="center"/>
          </w:tcPr>
          <w:p w14:paraId="1A15124D"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240634D4" w14:textId="77777777" w:rsidTr="00F93604">
        <w:trPr>
          <w:trHeight w:val="206"/>
        </w:trPr>
        <w:tc>
          <w:tcPr>
            <w:tcW w:w="630" w:type="dxa"/>
            <w:tcBorders>
              <w:top w:val="single" w:sz="4" w:space="0" w:color="auto"/>
              <w:left w:val="single" w:sz="4" w:space="0" w:color="auto"/>
              <w:bottom w:val="single" w:sz="4" w:space="0" w:color="auto"/>
              <w:right w:val="single" w:sz="4" w:space="0" w:color="auto"/>
            </w:tcBorders>
            <w:vAlign w:val="center"/>
          </w:tcPr>
          <w:p w14:paraId="045C069B"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tcBorders>
              <w:top w:val="single" w:sz="4" w:space="0" w:color="auto"/>
              <w:left w:val="single" w:sz="4" w:space="0" w:color="auto"/>
              <w:bottom w:val="single" w:sz="4" w:space="0" w:color="auto"/>
              <w:right w:val="single" w:sz="4" w:space="0" w:color="auto"/>
            </w:tcBorders>
            <w:vAlign w:val="center"/>
          </w:tcPr>
          <w:p w14:paraId="59762214" w14:textId="77777777" w:rsidR="000E677F" w:rsidRPr="0052295E" w:rsidRDefault="000E677F" w:rsidP="00C60086">
            <w:pPr>
              <w:pStyle w:val="UseCaseText"/>
              <w:keepNext/>
              <w:keepLines/>
              <w:jc w:val="left"/>
              <w:rPr>
                <w:rFonts w:eastAsia="SimSun"/>
              </w:rPr>
            </w:pPr>
            <w:r>
              <w:rPr>
                <w:rFonts w:eastAsia="SimSun"/>
              </w:rPr>
              <w:t>SMR 2014-01-30 the bulk uploader does not use the NGDS metadata compilation template; the functions in the original 'requirements' document were copied from other metadata use cases, not specific to processing bulk metadata listing.</w:t>
            </w:r>
          </w:p>
        </w:tc>
      </w:tr>
    </w:tbl>
    <w:p w14:paraId="1D258182"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19473E3B" w14:textId="77777777" w:rsidTr="009E6F00">
        <w:trPr>
          <w:trHeight w:val="360"/>
        </w:trPr>
        <w:tc>
          <w:tcPr>
            <w:tcW w:w="2520" w:type="dxa"/>
            <w:gridSpan w:val="2"/>
            <w:shd w:val="clear" w:color="auto" w:fill="8DB3E2"/>
            <w:vAlign w:val="center"/>
          </w:tcPr>
          <w:p w14:paraId="42E61F8F"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15587CB" w14:textId="77777777" w:rsidR="000E677F" w:rsidRPr="00B36A79" w:rsidRDefault="000E677F" w:rsidP="00C60086">
            <w:pPr>
              <w:pStyle w:val="UseCaseText"/>
              <w:jc w:val="left"/>
              <w:rPr>
                <w:rFonts w:eastAsia="Times"/>
                <w:b/>
              </w:rPr>
            </w:pPr>
            <w:r w:rsidRPr="000121F5">
              <w:rPr>
                <w:rFonts w:eastAsia="Times"/>
                <w:b/>
              </w:rPr>
              <w:t>UC_008</w:t>
            </w:r>
          </w:p>
        </w:tc>
      </w:tr>
      <w:tr w:rsidR="000E677F" w:rsidRPr="0052295E" w14:paraId="57203CDA" w14:textId="77777777" w:rsidTr="009E6F00">
        <w:trPr>
          <w:trHeight w:val="360"/>
        </w:trPr>
        <w:tc>
          <w:tcPr>
            <w:tcW w:w="2520" w:type="dxa"/>
            <w:gridSpan w:val="2"/>
            <w:shd w:val="clear" w:color="auto" w:fill="8DB3E2"/>
            <w:vAlign w:val="center"/>
          </w:tcPr>
          <w:p w14:paraId="5D2B1BD9"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59D8396F" w14:textId="77777777" w:rsidR="000E677F" w:rsidRPr="00C27791" w:rsidRDefault="000E677F" w:rsidP="00C60086">
            <w:pPr>
              <w:pStyle w:val="Heading5"/>
              <w:jc w:val="left"/>
            </w:pPr>
            <w:bookmarkStart w:id="1363" w:name="_Toc378855151"/>
            <w:r w:rsidRPr="00F93604">
              <w:rPr>
                <w:highlight w:val="green"/>
              </w:rPr>
              <w:t>Browse and manage</w:t>
            </w:r>
            <w:r w:rsidRPr="000121F5">
              <w:t xml:space="preserve"> resource directory</w:t>
            </w:r>
            <w:r>
              <w:t xml:space="preserve"> and </w:t>
            </w:r>
            <w:r w:rsidRPr="00F93604">
              <w:rPr>
                <w:highlight w:val="red"/>
              </w:rPr>
              <w:t>collections</w:t>
            </w:r>
            <w:bookmarkEnd w:id="1363"/>
          </w:p>
        </w:tc>
      </w:tr>
      <w:tr w:rsidR="000E677F" w:rsidRPr="0052295E" w14:paraId="69A7958C" w14:textId="77777777" w:rsidTr="009E6F00">
        <w:trPr>
          <w:trHeight w:val="360"/>
        </w:trPr>
        <w:tc>
          <w:tcPr>
            <w:tcW w:w="2520" w:type="dxa"/>
            <w:gridSpan w:val="2"/>
            <w:vAlign w:val="center"/>
          </w:tcPr>
          <w:p w14:paraId="0ACB55C2"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35A5AFCB" w14:textId="77777777" w:rsidR="000E677F" w:rsidRDefault="000E677F" w:rsidP="00C60086">
            <w:pPr>
              <w:pStyle w:val="UseCaseText"/>
              <w:jc w:val="left"/>
              <w:rPr>
                <w:rFonts w:eastAsia="SimSun"/>
              </w:rPr>
            </w:pPr>
            <w:r w:rsidRPr="000121F5">
              <w:rPr>
                <w:rFonts w:eastAsia="SimSun"/>
              </w:rPr>
              <w:t xml:space="preserve">Allows the </w:t>
            </w:r>
            <w:r w:rsidRPr="00F93604">
              <w:rPr>
                <w:rFonts w:eastAsia="SimSun"/>
                <w:highlight w:val="green"/>
              </w:rPr>
              <w:t>User to view &amp; manage all of the resources</w:t>
            </w:r>
            <w:r>
              <w:rPr>
                <w:rFonts w:eastAsia="SimSun"/>
              </w:rPr>
              <w:t xml:space="preserve"> (or datasets)</w:t>
            </w:r>
            <w:r w:rsidRPr="000121F5">
              <w:rPr>
                <w:rFonts w:eastAsia="SimSun"/>
              </w:rPr>
              <w:t xml:space="preserve"> under their stewardship (data steward) or that they have submitted (Data submitter), based on metadata describing the resources. The resource listing </w:t>
            </w:r>
            <w:r w:rsidRPr="00F93604">
              <w:rPr>
                <w:rFonts w:eastAsia="SimSun"/>
                <w:highlight w:val="red"/>
              </w:rPr>
              <w:t>will be presented to the User in a tree view directory structure</w:t>
            </w:r>
            <w:r w:rsidRPr="000121F5">
              <w:rPr>
                <w:rFonts w:eastAsia="SimSun"/>
              </w:rPr>
              <w:t>.</w:t>
            </w:r>
          </w:p>
          <w:p w14:paraId="3055E10E" w14:textId="77777777" w:rsidR="000E677F" w:rsidRPr="00857069" w:rsidRDefault="000E677F" w:rsidP="00C60086">
            <w:pPr>
              <w:pStyle w:val="UseCaseText"/>
              <w:jc w:val="left"/>
              <w:rPr>
                <w:rFonts w:eastAsia="SimSun"/>
              </w:rPr>
            </w:pPr>
            <w:r w:rsidRPr="00F93604">
              <w:rPr>
                <w:rFonts w:eastAsia="SimSun"/>
                <w:highlight w:val="red"/>
              </w:rPr>
              <w:t>Users can define collections</w:t>
            </w:r>
            <w:r w:rsidRPr="000121F5">
              <w:rPr>
                <w:rFonts w:eastAsia="SimSun"/>
              </w:rPr>
              <w:t xml:space="preserve"> (folders, subdirectories) to organize the listing according their needs. A resource may be assigned to multiple collections.  </w:t>
            </w:r>
            <w:r w:rsidRPr="00F93604">
              <w:rPr>
                <w:rFonts w:eastAsia="SimSun"/>
                <w:highlight w:val="red"/>
              </w:rPr>
              <w:t>Access control may be assigned at the collection level</w:t>
            </w:r>
            <w:r w:rsidRPr="000121F5">
              <w:rPr>
                <w:rFonts w:eastAsia="SimSun"/>
              </w:rPr>
              <w:t xml:space="preserve">. The </w:t>
            </w:r>
            <w:r w:rsidRPr="00F93604">
              <w:rPr>
                <w:rFonts w:eastAsia="SimSun"/>
                <w:highlight w:val="red"/>
              </w:rPr>
              <w:t>display should indicate clearly any resources that have quality issue flags attached</w:t>
            </w:r>
            <w:r w:rsidRPr="000121F5">
              <w:rPr>
                <w:rFonts w:eastAsia="SimSun"/>
              </w:rPr>
              <w:t xml:space="preserve"> </w:t>
            </w:r>
          </w:p>
        </w:tc>
      </w:tr>
      <w:tr w:rsidR="000E677F" w:rsidRPr="0052295E" w14:paraId="7B4D8BDA" w14:textId="77777777" w:rsidTr="009E6F00">
        <w:trPr>
          <w:trHeight w:val="360"/>
        </w:trPr>
        <w:tc>
          <w:tcPr>
            <w:tcW w:w="2520" w:type="dxa"/>
            <w:gridSpan w:val="2"/>
            <w:vAlign w:val="center"/>
          </w:tcPr>
          <w:p w14:paraId="5D21164A"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59610D71" w14:textId="77777777" w:rsidR="000E677F" w:rsidRPr="0052295E" w:rsidRDefault="000E677F" w:rsidP="00C60086">
            <w:pPr>
              <w:pStyle w:val="UseCaseText"/>
              <w:jc w:val="left"/>
              <w:rPr>
                <w:rFonts w:eastAsia="SimSun"/>
              </w:rPr>
            </w:pPr>
            <w:r w:rsidRPr="000121F5">
              <w:rPr>
                <w:rFonts w:eastAsia="SimSun"/>
              </w:rPr>
              <w:t>Data submitter, Data Steward</w:t>
            </w:r>
          </w:p>
        </w:tc>
      </w:tr>
      <w:tr w:rsidR="000E677F" w:rsidRPr="0052295E" w14:paraId="41BF6FE4" w14:textId="77777777" w:rsidTr="009E6F00">
        <w:trPr>
          <w:trHeight w:val="360"/>
        </w:trPr>
        <w:tc>
          <w:tcPr>
            <w:tcW w:w="2520" w:type="dxa"/>
            <w:gridSpan w:val="2"/>
            <w:vAlign w:val="center"/>
          </w:tcPr>
          <w:p w14:paraId="68FB284C"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0645E06D" w14:textId="77777777" w:rsidR="000E677F" w:rsidRPr="0052295E" w:rsidRDefault="000E677F" w:rsidP="00C60086">
            <w:pPr>
              <w:pStyle w:val="UseCaseText"/>
              <w:jc w:val="left"/>
              <w:rPr>
                <w:rFonts w:eastAsia="SimSun"/>
              </w:rPr>
            </w:pPr>
            <w:r w:rsidRPr="00B3680B">
              <w:rPr>
                <w:rFonts w:eastAsia="SimSun"/>
              </w:rPr>
              <w:t xml:space="preserve">Requires authentication, access permission to </w:t>
            </w:r>
            <w:r>
              <w:rPr>
                <w:rFonts w:eastAsia="SimSun"/>
              </w:rPr>
              <w:t>view &amp; edit individual user</w:t>
            </w:r>
            <w:r w:rsidRPr="00B3680B">
              <w:rPr>
                <w:rFonts w:eastAsia="SimSun"/>
              </w:rPr>
              <w:t xml:space="preserve"> metadata</w:t>
            </w:r>
            <w:r>
              <w:rPr>
                <w:rFonts w:eastAsia="SimSun"/>
              </w:rPr>
              <w:t xml:space="preserve"> records &amp; datasets</w:t>
            </w:r>
            <w:r w:rsidRPr="00B3680B">
              <w:rPr>
                <w:rFonts w:eastAsia="SimSun"/>
              </w:rPr>
              <w:t>.</w:t>
            </w:r>
          </w:p>
        </w:tc>
      </w:tr>
      <w:tr w:rsidR="000E677F" w:rsidRPr="0052295E" w14:paraId="18230929" w14:textId="77777777" w:rsidTr="009E6F00">
        <w:trPr>
          <w:trHeight w:val="360"/>
        </w:trPr>
        <w:tc>
          <w:tcPr>
            <w:tcW w:w="2520" w:type="dxa"/>
            <w:gridSpan w:val="2"/>
            <w:vAlign w:val="center"/>
          </w:tcPr>
          <w:p w14:paraId="683463CE"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CE5B7D8" w14:textId="77777777" w:rsidR="000E677F" w:rsidRDefault="000E677F" w:rsidP="00C60086">
            <w:pPr>
              <w:pStyle w:val="UseCaseText"/>
              <w:jc w:val="left"/>
              <w:rPr>
                <w:rFonts w:eastAsia="SimSun"/>
              </w:rPr>
            </w:pPr>
            <w:r>
              <w:rPr>
                <w:rFonts w:eastAsia="SimSun"/>
              </w:rPr>
              <w:t>Users can adequately manage (create, rename, delete) resources</w:t>
            </w:r>
          </w:p>
          <w:p w14:paraId="53CAA36C" w14:textId="77777777" w:rsidR="000E677F" w:rsidRDefault="000E677F" w:rsidP="00C60086">
            <w:pPr>
              <w:pStyle w:val="UseCaseText"/>
              <w:jc w:val="left"/>
              <w:rPr>
                <w:rFonts w:eastAsia="SimSun"/>
              </w:rPr>
            </w:pPr>
            <w:r>
              <w:rPr>
                <w:rFonts w:eastAsia="SimSun"/>
              </w:rPr>
              <w:t>Users can assign resources to collections (updating metadata)</w:t>
            </w:r>
          </w:p>
          <w:p w14:paraId="1FEC4ACA" w14:textId="77777777" w:rsidR="000E677F" w:rsidRDefault="000E677F" w:rsidP="00C60086">
            <w:pPr>
              <w:pStyle w:val="UseCaseText"/>
              <w:jc w:val="left"/>
              <w:rPr>
                <w:rFonts w:eastAsia="SimSun"/>
              </w:rPr>
            </w:pPr>
            <w:r>
              <w:rPr>
                <w:rFonts w:eastAsia="SimSun"/>
              </w:rPr>
              <w:t>Users can delete existing resources (and their associated metadata)</w:t>
            </w:r>
          </w:p>
          <w:p w14:paraId="46FDF815" w14:textId="77777777" w:rsidR="000E677F" w:rsidRPr="0052295E" w:rsidRDefault="000E677F" w:rsidP="00C60086">
            <w:pPr>
              <w:pStyle w:val="UseCaseText"/>
              <w:jc w:val="left"/>
              <w:rPr>
                <w:rFonts w:eastAsia="SimSun"/>
              </w:rPr>
            </w:pPr>
            <w:r>
              <w:rPr>
                <w:rFonts w:eastAsia="SimSun"/>
              </w:rPr>
              <w:t>Metadata is kept in synchrony with changes in the collection</w:t>
            </w:r>
          </w:p>
        </w:tc>
      </w:tr>
      <w:tr w:rsidR="000E677F" w:rsidRPr="0052295E" w14:paraId="3B2A9A37" w14:textId="77777777" w:rsidTr="009E6F00">
        <w:trPr>
          <w:trHeight w:val="360"/>
        </w:trPr>
        <w:tc>
          <w:tcPr>
            <w:tcW w:w="2520" w:type="dxa"/>
            <w:gridSpan w:val="2"/>
            <w:vAlign w:val="center"/>
          </w:tcPr>
          <w:p w14:paraId="132320F8"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45B490FA" w14:textId="77777777" w:rsidR="000E677F" w:rsidRDefault="000E677F" w:rsidP="00C60086">
            <w:pPr>
              <w:pStyle w:val="UseCaseText"/>
              <w:jc w:val="left"/>
              <w:rPr>
                <w:rFonts w:eastAsia="SimSun"/>
              </w:rPr>
            </w:pPr>
            <w:r>
              <w:rPr>
                <w:rFonts w:eastAsia="SimSun"/>
              </w:rPr>
              <w:t>Resources: metadata records or files</w:t>
            </w:r>
          </w:p>
        </w:tc>
      </w:tr>
      <w:tr w:rsidR="000E677F" w:rsidRPr="0052295E" w14:paraId="63A6CBAB" w14:textId="77777777" w:rsidTr="009E6F00">
        <w:trPr>
          <w:trHeight w:val="360"/>
        </w:trPr>
        <w:tc>
          <w:tcPr>
            <w:tcW w:w="2520" w:type="dxa"/>
            <w:gridSpan w:val="2"/>
            <w:vAlign w:val="center"/>
          </w:tcPr>
          <w:p w14:paraId="6C6B1030"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258E3F7"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Visualize flagged resources with quality issues</w:t>
            </w:r>
          </w:p>
          <w:p w14:paraId="072E758B"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Create, delete, reorganize resource collections</w:t>
            </w:r>
          </w:p>
          <w:p w14:paraId="1C5FFDCF"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delete resources</w:t>
            </w:r>
          </w:p>
          <w:p w14:paraId="2998BD66" w14:textId="77777777" w:rsidR="000E677F" w:rsidRDefault="000E677F" w:rsidP="00C60086">
            <w:pPr>
              <w:pStyle w:val="UseCaseText"/>
              <w:keepNext/>
              <w:keepLines/>
              <w:numPr>
                <w:ilvl w:val="0"/>
                <w:numId w:val="15"/>
              </w:numPr>
              <w:jc w:val="left"/>
              <w:rPr>
                <w:rFonts w:eastAsia="SimSun"/>
              </w:rPr>
            </w:pPr>
            <w:r w:rsidRPr="00F93604">
              <w:rPr>
                <w:rFonts w:eastAsia="SimSun"/>
                <w:highlight w:val="green"/>
              </w:rPr>
              <w:t>Visualize resources</w:t>
            </w:r>
            <w:r>
              <w:rPr>
                <w:rFonts w:eastAsia="SimSun"/>
              </w:rPr>
              <w:t xml:space="preserve"> &amp; </w:t>
            </w:r>
            <w:r w:rsidRPr="00F93604">
              <w:rPr>
                <w:rFonts w:eastAsia="SimSun"/>
                <w:highlight w:val="red"/>
              </w:rPr>
              <w:t>collections</w:t>
            </w:r>
          </w:p>
        </w:tc>
      </w:tr>
      <w:tr w:rsidR="000E677F" w:rsidRPr="0052295E" w14:paraId="065A7702" w14:textId="77777777" w:rsidTr="009E6F00">
        <w:trPr>
          <w:trHeight w:val="287"/>
        </w:trPr>
        <w:tc>
          <w:tcPr>
            <w:tcW w:w="9240" w:type="dxa"/>
            <w:gridSpan w:val="3"/>
            <w:shd w:val="clear" w:color="auto" w:fill="FFFFCC"/>
            <w:vAlign w:val="center"/>
          </w:tcPr>
          <w:p w14:paraId="10E04241"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6AC7618C" w14:textId="77777777" w:rsidTr="009E6F00">
        <w:trPr>
          <w:trHeight w:val="261"/>
        </w:trPr>
        <w:tc>
          <w:tcPr>
            <w:tcW w:w="9240" w:type="dxa"/>
            <w:gridSpan w:val="3"/>
            <w:tcBorders>
              <w:bottom w:val="single" w:sz="4" w:space="0" w:color="auto"/>
            </w:tcBorders>
            <w:shd w:val="clear" w:color="auto" w:fill="FDBBC0"/>
            <w:vAlign w:val="center"/>
          </w:tcPr>
          <w:p w14:paraId="57942E77"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6581C138" w14:textId="77777777" w:rsidTr="009E6F00">
        <w:trPr>
          <w:trHeight w:val="242"/>
        </w:trPr>
        <w:tc>
          <w:tcPr>
            <w:tcW w:w="9240" w:type="dxa"/>
            <w:gridSpan w:val="3"/>
            <w:shd w:val="clear" w:color="auto" w:fill="FFCC99"/>
            <w:vAlign w:val="center"/>
          </w:tcPr>
          <w:p w14:paraId="7DF61B49"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1136302A" w14:textId="77777777" w:rsidTr="009E6F00">
        <w:trPr>
          <w:trHeight w:val="206"/>
        </w:trPr>
        <w:tc>
          <w:tcPr>
            <w:tcW w:w="630" w:type="dxa"/>
            <w:vAlign w:val="center"/>
          </w:tcPr>
          <w:p w14:paraId="3DDE6B5E"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18C9CFD0"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6E67574E" w14:textId="77777777" w:rsidTr="009E6F00">
        <w:trPr>
          <w:trHeight w:val="206"/>
        </w:trPr>
        <w:tc>
          <w:tcPr>
            <w:tcW w:w="630" w:type="dxa"/>
            <w:vAlign w:val="center"/>
          </w:tcPr>
          <w:p w14:paraId="66E26750"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16A260C6" w14:textId="77777777" w:rsidR="000E677F" w:rsidRPr="0052295E" w:rsidRDefault="000E677F" w:rsidP="00C60086">
            <w:pPr>
              <w:pStyle w:val="UseCaseText"/>
              <w:keepNext/>
              <w:keepLines/>
              <w:jc w:val="left"/>
              <w:rPr>
                <w:rFonts w:eastAsia="SimSun"/>
              </w:rPr>
            </w:pPr>
            <w:r>
              <w:rPr>
                <w:rFonts w:eastAsia="SimSun"/>
              </w:rPr>
              <w:t>It seems to me that, in this view, the only operation that users can do with resources is delete. (</w:t>
            </w:r>
            <w:proofErr w:type="gramStart"/>
            <w:r>
              <w:rPr>
                <w:rFonts w:eastAsia="SimSun"/>
              </w:rPr>
              <w:t>Importing  and</w:t>
            </w:r>
            <w:proofErr w:type="gramEnd"/>
            <w:r>
              <w:rPr>
                <w:rFonts w:eastAsia="SimSun"/>
              </w:rPr>
              <w:t xml:space="preserve"> modification of resources must be done in other views). Is it correct? </w:t>
            </w:r>
          </w:p>
        </w:tc>
      </w:tr>
      <w:tr w:rsidR="000E677F" w:rsidRPr="0052295E" w14:paraId="668D892F" w14:textId="77777777" w:rsidTr="009E6F00">
        <w:trPr>
          <w:trHeight w:val="206"/>
        </w:trPr>
        <w:tc>
          <w:tcPr>
            <w:tcW w:w="630" w:type="dxa"/>
            <w:vAlign w:val="center"/>
          </w:tcPr>
          <w:p w14:paraId="0D8D4134"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7F0B10B9" w14:textId="77777777" w:rsidR="000E677F" w:rsidRDefault="000E677F" w:rsidP="00C60086">
            <w:pPr>
              <w:pStyle w:val="UseCaseText"/>
              <w:jc w:val="left"/>
              <w:rPr>
                <w:rFonts w:eastAsia="SimSun"/>
              </w:rPr>
            </w:pPr>
            <w:r w:rsidRPr="00C24722">
              <w:rPr>
                <w:rFonts w:eastAsia="SimSun"/>
              </w:rPr>
              <w:t xml:space="preserve">Missing requirements: </w:t>
            </w:r>
            <w:r w:rsidRPr="00F93604">
              <w:rPr>
                <w:rFonts w:eastAsia="SimSun"/>
                <w:highlight w:val="red"/>
              </w:rPr>
              <w:t>tree-view portrayal of resource hierarchy</w:t>
            </w:r>
            <w:r w:rsidRPr="00C24722">
              <w:rPr>
                <w:rFonts w:eastAsia="SimSun"/>
              </w:rPr>
              <w:t xml:space="preserve">. More clarity required as to who can create collections and sub-collections at what levels in the hierarchy. [Data steward assigns permissions to create public collections; perhaps allow authenticate users to define personal collections that they persist in a user workspace to use between sessions]. How do permissions work if metadata can belong to more than one collection? [Metadata record has only one owner; do we need a use case for reassigning ownership of a metadata record?] If a record is part of one collection and I have edit privileges to that collection, but it is also included in another collection to which I do not have privilege, what are my options? [Looks like assigning access control at collection level won’t work; work access control </w:t>
            </w:r>
            <w:r w:rsidRPr="00C24722">
              <w:rPr>
                <w:rFonts w:eastAsia="SimSun"/>
              </w:rPr>
              <w:lastRenderedPageBreak/>
              <w:t>through users and group membership, with permissions at group level to share edit capabilities]</w:t>
            </w:r>
          </w:p>
        </w:tc>
      </w:tr>
      <w:tr w:rsidR="000E677F" w:rsidRPr="0052295E" w14:paraId="0DF1020C" w14:textId="77777777" w:rsidTr="009E6F00">
        <w:trPr>
          <w:trHeight w:val="206"/>
        </w:trPr>
        <w:tc>
          <w:tcPr>
            <w:tcW w:w="630" w:type="dxa"/>
            <w:vAlign w:val="center"/>
          </w:tcPr>
          <w:p w14:paraId="5ED4B334" w14:textId="77777777" w:rsidR="000E677F" w:rsidRDefault="000E677F" w:rsidP="00C60086">
            <w:pPr>
              <w:pStyle w:val="UseCaseText"/>
              <w:jc w:val="left"/>
              <w:rPr>
                <w:rFonts w:eastAsia="SimSun"/>
              </w:rPr>
            </w:pPr>
          </w:p>
        </w:tc>
        <w:tc>
          <w:tcPr>
            <w:tcW w:w="8610" w:type="dxa"/>
            <w:gridSpan w:val="2"/>
            <w:vAlign w:val="center"/>
          </w:tcPr>
          <w:p w14:paraId="20EBB7A5" w14:textId="77777777" w:rsidR="000E677F" w:rsidRPr="00C24722" w:rsidRDefault="000E677F" w:rsidP="00C60086">
            <w:pPr>
              <w:pStyle w:val="UseCaseText"/>
              <w:jc w:val="left"/>
              <w:rPr>
                <w:rFonts w:eastAsia="SimSun"/>
              </w:rPr>
            </w:pPr>
            <w:r>
              <w:rPr>
                <w:rFonts w:eastAsia="SimSun"/>
              </w:rPr>
              <w:t>SMR 2014-01-30. Only part of this implemented is to see list of resources for a given account and to delete metadata (not tested--does uploaded file or deployed service get deleted?) and edit metadata. No collection/group functionality implemented. Add 'and collections' to title; that should be a separate use case but is bundled in here.</w:t>
            </w:r>
          </w:p>
        </w:tc>
      </w:tr>
    </w:tbl>
    <w:p w14:paraId="71E83650"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1547B333" w14:textId="77777777" w:rsidTr="009E6F00">
        <w:trPr>
          <w:trHeight w:val="360"/>
        </w:trPr>
        <w:tc>
          <w:tcPr>
            <w:tcW w:w="2520" w:type="dxa"/>
            <w:gridSpan w:val="2"/>
            <w:shd w:val="clear" w:color="auto" w:fill="8DB3E2"/>
            <w:vAlign w:val="center"/>
          </w:tcPr>
          <w:p w14:paraId="74787E7D"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4D99831C" w14:textId="77777777" w:rsidR="000E677F" w:rsidRPr="00B36A79" w:rsidRDefault="000E677F" w:rsidP="00C60086">
            <w:pPr>
              <w:pStyle w:val="UseCaseText"/>
              <w:jc w:val="left"/>
              <w:rPr>
                <w:rFonts w:eastAsia="Times"/>
                <w:b/>
              </w:rPr>
            </w:pPr>
            <w:r w:rsidRPr="004A4DA6">
              <w:rPr>
                <w:rFonts w:eastAsia="Times"/>
                <w:b/>
              </w:rPr>
              <w:t>UC_005</w:t>
            </w:r>
          </w:p>
        </w:tc>
      </w:tr>
      <w:tr w:rsidR="000E677F" w:rsidRPr="0052295E" w14:paraId="7FCA6E87" w14:textId="77777777" w:rsidTr="009E6F00">
        <w:trPr>
          <w:trHeight w:val="360"/>
        </w:trPr>
        <w:tc>
          <w:tcPr>
            <w:tcW w:w="2520" w:type="dxa"/>
            <w:gridSpan w:val="2"/>
            <w:shd w:val="clear" w:color="auto" w:fill="8DB3E2"/>
            <w:vAlign w:val="center"/>
          </w:tcPr>
          <w:p w14:paraId="7AB25FD3"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813199D" w14:textId="77777777" w:rsidR="000E677F" w:rsidRPr="00C27791" w:rsidRDefault="000E677F" w:rsidP="00C60086">
            <w:pPr>
              <w:pStyle w:val="Heading5"/>
              <w:jc w:val="left"/>
            </w:pPr>
            <w:bookmarkStart w:id="1364" w:name="_Toc378855152"/>
            <w:r w:rsidRPr="00F93604">
              <w:rPr>
                <w:highlight w:val="red"/>
              </w:rPr>
              <w:t>Bulk update metadata records</w:t>
            </w:r>
            <w:bookmarkEnd w:id="1364"/>
          </w:p>
        </w:tc>
      </w:tr>
      <w:tr w:rsidR="000E677F" w:rsidRPr="0052295E" w14:paraId="65A1D51A" w14:textId="77777777" w:rsidTr="009E6F00">
        <w:trPr>
          <w:trHeight w:val="360"/>
        </w:trPr>
        <w:tc>
          <w:tcPr>
            <w:tcW w:w="2520" w:type="dxa"/>
            <w:gridSpan w:val="2"/>
            <w:vAlign w:val="center"/>
          </w:tcPr>
          <w:p w14:paraId="13FF30B9"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3FFCF077" w14:textId="77777777" w:rsidR="000E677F" w:rsidRPr="00857069" w:rsidRDefault="000E677F" w:rsidP="00C60086">
            <w:pPr>
              <w:pStyle w:val="UseCaseText"/>
              <w:jc w:val="left"/>
              <w:rPr>
                <w:rFonts w:eastAsia="SimSun"/>
              </w:rPr>
            </w:pPr>
            <w:r w:rsidRPr="00B3680B">
              <w:rPr>
                <w:rFonts w:eastAsia="SimSun"/>
              </w:rPr>
              <w:t>Metadata records may be selected based on a content-based filter query based on fields as contact information or linkage UR</w:t>
            </w:r>
            <w:r>
              <w:rPr>
                <w:rFonts w:eastAsia="SimSun"/>
              </w:rPr>
              <w:t>I</w:t>
            </w:r>
            <w:r w:rsidRPr="00B3680B">
              <w:rPr>
                <w:rFonts w:eastAsia="SimSun"/>
              </w:rPr>
              <w:t xml:space="preserve">s. Once selected, those records can be replaced using regular expressions. User selects metadata content item to update, value to replace, and new value to use. </w:t>
            </w:r>
          </w:p>
        </w:tc>
      </w:tr>
      <w:tr w:rsidR="000E677F" w:rsidRPr="0052295E" w14:paraId="45CCFBFC" w14:textId="77777777" w:rsidTr="009E6F00">
        <w:trPr>
          <w:trHeight w:val="360"/>
        </w:trPr>
        <w:tc>
          <w:tcPr>
            <w:tcW w:w="2520" w:type="dxa"/>
            <w:gridSpan w:val="2"/>
            <w:vAlign w:val="center"/>
          </w:tcPr>
          <w:p w14:paraId="0C79386A"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2175F88D" w14:textId="77777777" w:rsidR="000E677F" w:rsidRPr="0052295E" w:rsidRDefault="000E677F" w:rsidP="00C60086">
            <w:pPr>
              <w:pStyle w:val="UseCaseText"/>
              <w:jc w:val="left"/>
              <w:rPr>
                <w:rFonts w:eastAsia="SimSun"/>
              </w:rPr>
            </w:pPr>
            <w:r w:rsidRPr="00B3680B">
              <w:rPr>
                <w:rFonts w:eastAsia="SimSun"/>
              </w:rPr>
              <w:t>Data submitter, Data steward, System administrator</w:t>
            </w:r>
          </w:p>
        </w:tc>
      </w:tr>
      <w:tr w:rsidR="000E677F" w:rsidRPr="0052295E" w14:paraId="68729C75" w14:textId="77777777" w:rsidTr="009E6F00">
        <w:trPr>
          <w:trHeight w:val="360"/>
        </w:trPr>
        <w:tc>
          <w:tcPr>
            <w:tcW w:w="2520" w:type="dxa"/>
            <w:gridSpan w:val="2"/>
            <w:vAlign w:val="center"/>
          </w:tcPr>
          <w:p w14:paraId="63EBC651"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6723EE1C" w14:textId="77777777" w:rsidR="000E677F" w:rsidRPr="0052295E" w:rsidRDefault="000E677F" w:rsidP="00C60086">
            <w:pPr>
              <w:pStyle w:val="UseCaseText"/>
              <w:jc w:val="left"/>
              <w:rPr>
                <w:rFonts w:eastAsia="SimSun"/>
              </w:rPr>
            </w:pPr>
            <w:r w:rsidRPr="00B3680B">
              <w:rPr>
                <w:rFonts w:eastAsia="SimSun"/>
              </w:rPr>
              <w:t>Requires authentication, access permission to edit metadata records.</w:t>
            </w:r>
          </w:p>
        </w:tc>
      </w:tr>
      <w:tr w:rsidR="000E677F" w:rsidRPr="0052295E" w14:paraId="2EAFB53D" w14:textId="77777777" w:rsidTr="009E6F00">
        <w:trPr>
          <w:trHeight w:val="360"/>
        </w:trPr>
        <w:tc>
          <w:tcPr>
            <w:tcW w:w="2520" w:type="dxa"/>
            <w:gridSpan w:val="2"/>
            <w:vAlign w:val="center"/>
          </w:tcPr>
          <w:p w14:paraId="0FE9311D"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00DDBA3" w14:textId="77777777" w:rsidR="000E677F" w:rsidRPr="0052295E" w:rsidRDefault="000E677F" w:rsidP="00C60086">
            <w:pPr>
              <w:pStyle w:val="UseCaseText"/>
              <w:jc w:val="left"/>
              <w:rPr>
                <w:rFonts w:eastAsia="SimSun"/>
              </w:rPr>
            </w:pPr>
            <w:r>
              <w:rPr>
                <w:rFonts w:eastAsia="SimSun"/>
              </w:rPr>
              <w:t>All relevant metadata record attributes that match the search criteria are replaced with the new value defined by the user</w:t>
            </w:r>
          </w:p>
        </w:tc>
      </w:tr>
      <w:tr w:rsidR="000E677F" w:rsidRPr="0052295E" w14:paraId="11DB4987" w14:textId="77777777" w:rsidTr="009E6F00">
        <w:trPr>
          <w:trHeight w:val="360"/>
        </w:trPr>
        <w:tc>
          <w:tcPr>
            <w:tcW w:w="2520" w:type="dxa"/>
            <w:gridSpan w:val="2"/>
            <w:vAlign w:val="center"/>
          </w:tcPr>
          <w:p w14:paraId="25C8A168"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1CE4D565" w14:textId="77777777" w:rsidR="000E677F" w:rsidRDefault="000E677F" w:rsidP="00C60086">
            <w:pPr>
              <w:pStyle w:val="UseCaseText"/>
              <w:jc w:val="left"/>
              <w:rPr>
                <w:rFonts w:eastAsia="SimSun"/>
              </w:rPr>
            </w:pPr>
            <w:r>
              <w:rPr>
                <w:rFonts w:eastAsia="SimSun"/>
              </w:rPr>
              <w:t>Specific fields of metadata records: contact information and URIs</w:t>
            </w:r>
          </w:p>
        </w:tc>
      </w:tr>
      <w:tr w:rsidR="000E677F" w:rsidRPr="0052295E" w14:paraId="424CC335" w14:textId="77777777" w:rsidTr="009E6F00">
        <w:trPr>
          <w:trHeight w:val="360"/>
        </w:trPr>
        <w:tc>
          <w:tcPr>
            <w:tcW w:w="2520" w:type="dxa"/>
            <w:gridSpan w:val="2"/>
            <w:vAlign w:val="center"/>
          </w:tcPr>
          <w:p w14:paraId="24A07E9C"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3C25F3D9"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Search &amp; replace of metadata record attributes based on simple regular expressions</w:t>
            </w:r>
          </w:p>
          <w:p w14:paraId="1708A91F" w14:textId="77777777" w:rsidR="000E677F" w:rsidRDefault="000E677F" w:rsidP="00C60086">
            <w:pPr>
              <w:pStyle w:val="UseCaseText"/>
              <w:keepNext/>
              <w:keepLines/>
              <w:numPr>
                <w:ilvl w:val="0"/>
                <w:numId w:val="15"/>
              </w:numPr>
              <w:jc w:val="left"/>
              <w:rPr>
                <w:rFonts w:eastAsia="SimSun"/>
              </w:rPr>
            </w:pPr>
            <w:r w:rsidRPr="00F93604">
              <w:rPr>
                <w:rFonts w:eastAsia="SimSun"/>
                <w:highlight w:val="red"/>
              </w:rPr>
              <w:t>Log changes to metadata log file</w:t>
            </w:r>
          </w:p>
        </w:tc>
      </w:tr>
      <w:tr w:rsidR="000E677F" w:rsidRPr="0052295E" w14:paraId="3F41414A" w14:textId="77777777" w:rsidTr="009E6F00">
        <w:trPr>
          <w:trHeight w:val="287"/>
        </w:trPr>
        <w:tc>
          <w:tcPr>
            <w:tcW w:w="9240" w:type="dxa"/>
            <w:gridSpan w:val="3"/>
            <w:shd w:val="clear" w:color="auto" w:fill="FFFFCC"/>
            <w:vAlign w:val="center"/>
          </w:tcPr>
          <w:p w14:paraId="15E9A3E5"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534FAAEF" w14:textId="77777777" w:rsidTr="009E6F00">
        <w:trPr>
          <w:trHeight w:val="261"/>
        </w:trPr>
        <w:tc>
          <w:tcPr>
            <w:tcW w:w="9240" w:type="dxa"/>
            <w:gridSpan w:val="3"/>
            <w:tcBorders>
              <w:bottom w:val="single" w:sz="4" w:space="0" w:color="auto"/>
            </w:tcBorders>
            <w:shd w:val="clear" w:color="auto" w:fill="FDBBC0"/>
            <w:vAlign w:val="center"/>
          </w:tcPr>
          <w:p w14:paraId="45727718"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2C981788" w14:textId="77777777" w:rsidTr="009E6F00">
        <w:trPr>
          <w:trHeight w:val="261"/>
        </w:trPr>
        <w:tc>
          <w:tcPr>
            <w:tcW w:w="630" w:type="dxa"/>
            <w:tcBorders>
              <w:bottom w:val="single" w:sz="4" w:space="0" w:color="auto"/>
            </w:tcBorders>
            <w:vAlign w:val="center"/>
          </w:tcPr>
          <w:p w14:paraId="325D7D26"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4796EAFA"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03C1604D"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609B286F" w14:textId="77777777" w:rsidTr="009E6F00">
        <w:trPr>
          <w:trHeight w:val="261"/>
        </w:trPr>
        <w:tc>
          <w:tcPr>
            <w:tcW w:w="630" w:type="dxa"/>
            <w:tcBorders>
              <w:bottom w:val="single" w:sz="4" w:space="0" w:color="auto"/>
            </w:tcBorders>
            <w:vAlign w:val="center"/>
          </w:tcPr>
          <w:p w14:paraId="61CB80AA"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5713E5CE"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3163E6D4" w14:textId="77777777" w:rsidR="000E677F" w:rsidRPr="0052295E" w:rsidRDefault="000E677F" w:rsidP="00C60086">
            <w:pPr>
              <w:pStyle w:val="UseCaseText"/>
              <w:keepNext/>
              <w:keepLines/>
              <w:jc w:val="left"/>
              <w:rPr>
                <w:rFonts w:eastAsia="SimSun"/>
              </w:rPr>
            </w:pPr>
            <w:r>
              <w:rPr>
                <w:rFonts w:eastAsia="SimSun"/>
              </w:rPr>
              <w:t>In case of internal import failure, the system will roll back all existing transactions, returning to a valid state.</w:t>
            </w:r>
          </w:p>
        </w:tc>
      </w:tr>
      <w:tr w:rsidR="000E677F" w:rsidRPr="0052295E" w14:paraId="13F30C47" w14:textId="77777777" w:rsidTr="009E6F00">
        <w:trPr>
          <w:trHeight w:val="242"/>
        </w:trPr>
        <w:tc>
          <w:tcPr>
            <w:tcW w:w="9240" w:type="dxa"/>
            <w:gridSpan w:val="3"/>
            <w:shd w:val="clear" w:color="auto" w:fill="FFCC99"/>
            <w:vAlign w:val="center"/>
          </w:tcPr>
          <w:p w14:paraId="3B6B06DC"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2A3DE446" w14:textId="77777777" w:rsidTr="009E6F00">
        <w:trPr>
          <w:trHeight w:val="206"/>
        </w:trPr>
        <w:tc>
          <w:tcPr>
            <w:tcW w:w="630" w:type="dxa"/>
            <w:vAlign w:val="center"/>
          </w:tcPr>
          <w:p w14:paraId="6E2AB7E9"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77DE67B8"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0B7B35FA" w14:textId="77777777" w:rsidTr="009E6F00">
        <w:trPr>
          <w:trHeight w:val="206"/>
        </w:trPr>
        <w:tc>
          <w:tcPr>
            <w:tcW w:w="630" w:type="dxa"/>
            <w:vAlign w:val="center"/>
          </w:tcPr>
          <w:p w14:paraId="236B1099"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5D6875C7" w14:textId="77777777" w:rsidR="000E677F" w:rsidRPr="0052295E" w:rsidRDefault="000E677F" w:rsidP="00C60086">
            <w:pPr>
              <w:pStyle w:val="UseCaseText"/>
              <w:keepNext/>
              <w:keepLines/>
              <w:jc w:val="left"/>
              <w:rPr>
                <w:rFonts w:eastAsia="SimSun"/>
              </w:rPr>
            </w:pPr>
            <w:r>
              <w:rPr>
                <w:rFonts w:eastAsia="SimSun"/>
              </w:rPr>
              <w:t>How interactive should be the process of search &amp; replace?</w:t>
            </w:r>
          </w:p>
        </w:tc>
      </w:tr>
    </w:tbl>
    <w:p w14:paraId="10D273C4" w14:textId="77777777" w:rsidR="000E677F" w:rsidRDefault="000E677F" w:rsidP="00C60086">
      <w:pPr>
        <w:jc w:val="left"/>
      </w:pPr>
    </w:p>
    <w:p w14:paraId="74AFE5AA" w14:textId="77777777" w:rsidR="000E677F" w:rsidRPr="00C320B0" w:rsidRDefault="000E677F" w:rsidP="00C60086">
      <w:pPr>
        <w:pStyle w:val="Heading3"/>
        <w:jc w:val="left"/>
      </w:pPr>
      <w:bookmarkStart w:id="1365" w:name="_Toc378855153"/>
      <w:r>
        <w:t>Data Steward</w:t>
      </w:r>
      <w:bookmarkEnd w:id="1365"/>
    </w:p>
    <w:p w14:paraId="1B0AA531" w14:textId="77777777" w:rsidR="000E677F" w:rsidRDefault="000E677F" w:rsidP="00C60086">
      <w:pPr>
        <w:pStyle w:val="Heading4"/>
        <w:jc w:val="left"/>
        <w:rPr>
          <w:noProof/>
        </w:rPr>
      </w:pPr>
      <w:r>
        <w:rPr>
          <w:noProof/>
        </w:rPr>
        <w:t>Activity Logs</w:t>
      </w:r>
    </w:p>
    <w:p w14:paraId="02701B00"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6A322B1F" w14:textId="77777777" w:rsidTr="009E6F00">
        <w:trPr>
          <w:trHeight w:val="360"/>
        </w:trPr>
        <w:tc>
          <w:tcPr>
            <w:tcW w:w="2520" w:type="dxa"/>
            <w:gridSpan w:val="2"/>
            <w:shd w:val="clear" w:color="auto" w:fill="8DB3E2"/>
            <w:vAlign w:val="center"/>
          </w:tcPr>
          <w:p w14:paraId="21C88C72"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25C0A2CC" w14:textId="77777777" w:rsidR="000E677F" w:rsidRPr="00B36A79" w:rsidRDefault="000E677F" w:rsidP="00C60086">
            <w:pPr>
              <w:pStyle w:val="UseCaseText"/>
              <w:jc w:val="left"/>
              <w:rPr>
                <w:rFonts w:eastAsia="Times"/>
                <w:b/>
              </w:rPr>
            </w:pPr>
            <w:r>
              <w:rPr>
                <w:rFonts w:eastAsia="Times"/>
                <w:b/>
              </w:rPr>
              <w:t>UC_007 &amp; UC_046</w:t>
            </w:r>
          </w:p>
        </w:tc>
      </w:tr>
      <w:tr w:rsidR="000E677F" w:rsidRPr="0052295E" w14:paraId="1E5F48C2" w14:textId="77777777" w:rsidTr="009E6F00">
        <w:trPr>
          <w:trHeight w:val="360"/>
        </w:trPr>
        <w:tc>
          <w:tcPr>
            <w:tcW w:w="2520" w:type="dxa"/>
            <w:gridSpan w:val="2"/>
            <w:shd w:val="clear" w:color="auto" w:fill="8DB3E2"/>
            <w:vAlign w:val="center"/>
          </w:tcPr>
          <w:p w14:paraId="21AD3B40"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0DC6CAD0" w14:textId="77777777" w:rsidR="000E677F" w:rsidRPr="00C27791" w:rsidRDefault="000E677F" w:rsidP="00C60086">
            <w:pPr>
              <w:pStyle w:val="Heading5"/>
              <w:numPr>
                <w:ilvl w:val="4"/>
                <w:numId w:val="50"/>
              </w:numPr>
              <w:jc w:val="left"/>
            </w:pPr>
            <w:bookmarkStart w:id="1366" w:name="_Toc378855154"/>
            <w:r w:rsidRPr="00F93604">
              <w:rPr>
                <w:highlight w:val="green"/>
              </w:rPr>
              <w:t>View resource submission and update logs</w:t>
            </w:r>
            <w:bookmarkEnd w:id="1366"/>
          </w:p>
        </w:tc>
      </w:tr>
      <w:tr w:rsidR="000E677F" w:rsidRPr="0052295E" w14:paraId="003A14DF" w14:textId="77777777" w:rsidTr="009E6F00">
        <w:trPr>
          <w:trHeight w:val="360"/>
        </w:trPr>
        <w:tc>
          <w:tcPr>
            <w:tcW w:w="2520" w:type="dxa"/>
            <w:gridSpan w:val="2"/>
            <w:vAlign w:val="center"/>
          </w:tcPr>
          <w:p w14:paraId="487700FC"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86D9A77" w14:textId="77777777" w:rsidR="000E677F" w:rsidRDefault="000E677F" w:rsidP="00C60086">
            <w:pPr>
              <w:pStyle w:val="UseCaseText"/>
              <w:keepNext/>
              <w:keepLines/>
              <w:jc w:val="left"/>
              <w:rPr>
                <w:rFonts w:eastAsia="SimSun"/>
              </w:rPr>
            </w:pPr>
            <w:r w:rsidRPr="00FB7AC1">
              <w:rPr>
                <w:rFonts w:eastAsia="SimSun"/>
              </w:rPr>
              <w:t xml:space="preserve">Allows authorized </w:t>
            </w:r>
            <w:r>
              <w:rPr>
                <w:rFonts w:eastAsia="SimSun"/>
              </w:rPr>
              <w:t>u</w:t>
            </w:r>
            <w:r w:rsidRPr="00FB7AC1">
              <w:rPr>
                <w:rFonts w:eastAsia="SimSun"/>
              </w:rPr>
              <w:t>ser</w:t>
            </w:r>
            <w:r>
              <w:rPr>
                <w:rFonts w:eastAsia="SimSun"/>
              </w:rPr>
              <w:t>s</w:t>
            </w:r>
            <w:r w:rsidRPr="00FB7AC1">
              <w:rPr>
                <w:rFonts w:eastAsia="SimSun"/>
              </w:rPr>
              <w:t xml:space="preserve"> to view the logs for metadata record creation, file uploads to file repository, and processing of NGDS </w:t>
            </w:r>
            <w:r>
              <w:rPr>
                <w:rFonts w:eastAsia="SimSun"/>
              </w:rPr>
              <w:t xml:space="preserve">files that conform to valid </w:t>
            </w:r>
            <w:r w:rsidRPr="00FB7AC1">
              <w:rPr>
                <w:rFonts w:eastAsia="SimSun"/>
              </w:rPr>
              <w:t>content model templates.</w:t>
            </w:r>
          </w:p>
          <w:p w14:paraId="3FCB95AE" w14:textId="77777777" w:rsidR="000E677F" w:rsidRPr="00FB7AC1" w:rsidRDefault="000E677F" w:rsidP="00C60086">
            <w:pPr>
              <w:pStyle w:val="UseCaseText"/>
              <w:keepNext/>
              <w:keepLines/>
              <w:jc w:val="left"/>
              <w:rPr>
                <w:rFonts w:eastAsia="SimSun"/>
              </w:rPr>
            </w:pPr>
            <w:r>
              <w:t>These logs are created during any data submission or update activity.</w:t>
            </w:r>
          </w:p>
        </w:tc>
      </w:tr>
      <w:tr w:rsidR="000E677F" w:rsidRPr="0052295E" w14:paraId="0F213AB2" w14:textId="77777777" w:rsidTr="009E6F00">
        <w:trPr>
          <w:trHeight w:val="360"/>
        </w:trPr>
        <w:tc>
          <w:tcPr>
            <w:tcW w:w="2520" w:type="dxa"/>
            <w:gridSpan w:val="2"/>
            <w:vAlign w:val="center"/>
          </w:tcPr>
          <w:p w14:paraId="4F3F6EA0"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4F83D222" w14:textId="77777777" w:rsidR="000E677F" w:rsidRPr="0052295E" w:rsidRDefault="000E677F" w:rsidP="00C60086">
            <w:pPr>
              <w:pStyle w:val="UseCaseText"/>
              <w:keepNext/>
              <w:keepLines/>
              <w:jc w:val="left"/>
              <w:rPr>
                <w:rFonts w:eastAsia="SimSun"/>
              </w:rPr>
            </w:pPr>
            <w:r w:rsidRPr="00FB7AC1">
              <w:rPr>
                <w:rFonts w:eastAsia="SimSun"/>
              </w:rPr>
              <w:t>Data submitter, Data Steward, System administrator</w:t>
            </w:r>
          </w:p>
        </w:tc>
      </w:tr>
      <w:tr w:rsidR="000E677F" w:rsidRPr="0052295E" w14:paraId="0BBD5654" w14:textId="77777777" w:rsidTr="009E6F00">
        <w:trPr>
          <w:trHeight w:val="360"/>
        </w:trPr>
        <w:tc>
          <w:tcPr>
            <w:tcW w:w="2520" w:type="dxa"/>
            <w:gridSpan w:val="2"/>
            <w:vAlign w:val="center"/>
          </w:tcPr>
          <w:p w14:paraId="08D57810"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006BB68A" w14:textId="77777777" w:rsidR="000E677F" w:rsidRDefault="000E677F" w:rsidP="00C60086">
            <w:pPr>
              <w:pStyle w:val="UseCaseText"/>
              <w:jc w:val="left"/>
              <w:rPr>
                <w:rFonts w:eastAsia="SimSun"/>
              </w:rPr>
            </w:pPr>
            <w:r w:rsidRPr="00B3680B">
              <w:rPr>
                <w:rFonts w:eastAsia="SimSun"/>
              </w:rPr>
              <w:t xml:space="preserve">Requires authentication, access permission </w:t>
            </w:r>
            <w:r>
              <w:rPr>
                <w:rFonts w:eastAsia="SimSun"/>
              </w:rPr>
              <w:t>view metadata</w:t>
            </w:r>
            <w:r w:rsidRPr="00B3680B">
              <w:rPr>
                <w:rFonts w:eastAsia="SimSun"/>
              </w:rPr>
              <w:t xml:space="preserve"> records</w:t>
            </w:r>
            <w:r>
              <w:rPr>
                <w:rFonts w:eastAsia="SimSun"/>
              </w:rPr>
              <w:t xml:space="preserve"> import logs</w:t>
            </w:r>
            <w:r w:rsidRPr="00B3680B">
              <w:rPr>
                <w:rFonts w:eastAsia="SimSun"/>
              </w:rPr>
              <w:t>.</w:t>
            </w:r>
          </w:p>
          <w:p w14:paraId="3F466C81" w14:textId="77777777" w:rsidR="000E677F" w:rsidRPr="0052295E" w:rsidRDefault="000E677F" w:rsidP="00C60086">
            <w:pPr>
              <w:pStyle w:val="UseCaseText"/>
              <w:jc w:val="left"/>
              <w:rPr>
                <w:rFonts w:eastAsia="SimSun"/>
              </w:rPr>
            </w:pPr>
            <w:r w:rsidRPr="00FB7AC1">
              <w:rPr>
                <w:rFonts w:eastAsia="SimSun"/>
              </w:rPr>
              <w:t>These logs are created during any data submission or update activity</w:t>
            </w:r>
            <w:r>
              <w:rPr>
                <w:rFonts w:eastAsia="SimSun"/>
              </w:rPr>
              <w:t>, so at least one data submission must have occurred.</w:t>
            </w:r>
          </w:p>
        </w:tc>
      </w:tr>
      <w:tr w:rsidR="000E677F" w:rsidRPr="0052295E" w14:paraId="6A1DF24E" w14:textId="77777777" w:rsidTr="009E6F00">
        <w:trPr>
          <w:trHeight w:val="360"/>
        </w:trPr>
        <w:tc>
          <w:tcPr>
            <w:tcW w:w="2520" w:type="dxa"/>
            <w:gridSpan w:val="2"/>
            <w:vAlign w:val="center"/>
          </w:tcPr>
          <w:p w14:paraId="79A57BB3"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5C878227" w14:textId="77777777" w:rsidR="000E677F" w:rsidRDefault="000E677F" w:rsidP="00C60086">
            <w:pPr>
              <w:pStyle w:val="UseCaseText"/>
              <w:jc w:val="left"/>
              <w:rPr>
                <w:rFonts w:eastAsia="SimSun"/>
              </w:rPr>
            </w:pPr>
            <w:r>
              <w:rPr>
                <w:rFonts w:eastAsia="SimSun"/>
              </w:rPr>
              <w:t xml:space="preserve">Successful and correct visualization of data submission logs. </w:t>
            </w:r>
          </w:p>
          <w:p w14:paraId="5599033C" w14:textId="77777777" w:rsidR="000E677F" w:rsidRPr="0052295E" w:rsidRDefault="000E677F" w:rsidP="00C60086">
            <w:pPr>
              <w:pStyle w:val="UseCaseText"/>
              <w:jc w:val="left"/>
              <w:rPr>
                <w:rFonts w:eastAsia="SimSun"/>
              </w:rPr>
            </w:pPr>
            <w:r>
              <w:rPr>
                <w:rFonts w:eastAsia="SimSun"/>
              </w:rPr>
              <w:t>No missing logs</w:t>
            </w:r>
          </w:p>
        </w:tc>
      </w:tr>
      <w:tr w:rsidR="000E677F" w:rsidRPr="0052295E" w14:paraId="412696B8" w14:textId="77777777" w:rsidTr="009E6F00">
        <w:trPr>
          <w:trHeight w:val="360"/>
        </w:trPr>
        <w:tc>
          <w:tcPr>
            <w:tcW w:w="2520" w:type="dxa"/>
            <w:gridSpan w:val="2"/>
            <w:vAlign w:val="center"/>
          </w:tcPr>
          <w:p w14:paraId="19E58E8D" w14:textId="77777777" w:rsidR="000E677F" w:rsidRPr="0052295E" w:rsidRDefault="000E677F" w:rsidP="00C60086">
            <w:pPr>
              <w:pStyle w:val="UseCaseHeader"/>
              <w:jc w:val="left"/>
              <w:rPr>
                <w:rFonts w:eastAsia="SimSun"/>
              </w:rPr>
            </w:pPr>
            <w:r>
              <w:rPr>
                <w:rFonts w:eastAsia="SimSun"/>
              </w:rPr>
              <w:lastRenderedPageBreak/>
              <w:t>Data</w:t>
            </w:r>
          </w:p>
        </w:tc>
        <w:tc>
          <w:tcPr>
            <w:tcW w:w="6720" w:type="dxa"/>
            <w:vAlign w:val="center"/>
          </w:tcPr>
          <w:p w14:paraId="169A8680" w14:textId="77777777" w:rsidR="000E677F" w:rsidRDefault="000E677F" w:rsidP="00C60086">
            <w:pPr>
              <w:pStyle w:val="UseCaseText"/>
              <w:jc w:val="left"/>
              <w:rPr>
                <w:rFonts w:eastAsia="SimSun"/>
              </w:rPr>
            </w:pPr>
            <w:r>
              <w:rPr>
                <w:rFonts w:eastAsia="SimSun"/>
              </w:rPr>
              <w:t xml:space="preserve">Data submission logs containing </w:t>
            </w:r>
            <w:r w:rsidRPr="00FB7AC1">
              <w:rPr>
                <w:rFonts w:eastAsia="SimSun"/>
              </w:rPr>
              <w:t xml:space="preserve">details such as time of activity, actions taken, data submitter, Data Steward, size of data, submitter comments, </w:t>
            </w:r>
            <w:proofErr w:type="spellStart"/>
            <w:r w:rsidRPr="00FB7AC1">
              <w:rPr>
                <w:rFonts w:eastAsia="SimSun"/>
              </w:rPr>
              <w:t>etc</w:t>
            </w:r>
            <w:proofErr w:type="spellEnd"/>
          </w:p>
        </w:tc>
      </w:tr>
      <w:tr w:rsidR="000E677F" w:rsidRPr="0052295E" w14:paraId="15893283" w14:textId="77777777" w:rsidTr="009E6F00">
        <w:trPr>
          <w:trHeight w:val="360"/>
        </w:trPr>
        <w:tc>
          <w:tcPr>
            <w:tcW w:w="2520" w:type="dxa"/>
            <w:gridSpan w:val="2"/>
            <w:vAlign w:val="center"/>
          </w:tcPr>
          <w:p w14:paraId="0070EFDB"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07AE6454"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Submission log capture</w:t>
            </w:r>
          </w:p>
          <w:p w14:paraId="484B8DBC" w14:textId="77777777" w:rsidR="000E677F" w:rsidRDefault="000E677F" w:rsidP="00C60086">
            <w:pPr>
              <w:pStyle w:val="UseCaseText"/>
              <w:keepNext/>
              <w:keepLines/>
              <w:numPr>
                <w:ilvl w:val="0"/>
                <w:numId w:val="15"/>
              </w:numPr>
              <w:jc w:val="left"/>
              <w:rPr>
                <w:rFonts w:eastAsia="SimSun"/>
              </w:rPr>
            </w:pPr>
            <w:r w:rsidRPr="00F93604">
              <w:rPr>
                <w:rFonts w:eastAsia="SimSun"/>
                <w:highlight w:val="green"/>
              </w:rPr>
              <w:t>Submission log visualization</w:t>
            </w:r>
          </w:p>
        </w:tc>
      </w:tr>
      <w:tr w:rsidR="000E677F" w:rsidRPr="0052295E" w14:paraId="46F9B3B6" w14:textId="77777777" w:rsidTr="009E6F00">
        <w:trPr>
          <w:trHeight w:val="242"/>
        </w:trPr>
        <w:tc>
          <w:tcPr>
            <w:tcW w:w="9240" w:type="dxa"/>
            <w:gridSpan w:val="3"/>
            <w:shd w:val="clear" w:color="auto" w:fill="FFCC99"/>
            <w:vAlign w:val="center"/>
          </w:tcPr>
          <w:p w14:paraId="4B639937"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40947E6E" w14:textId="77777777" w:rsidTr="009E6F00">
        <w:trPr>
          <w:trHeight w:val="206"/>
        </w:trPr>
        <w:tc>
          <w:tcPr>
            <w:tcW w:w="630" w:type="dxa"/>
            <w:vAlign w:val="center"/>
          </w:tcPr>
          <w:p w14:paraId="74703A0F"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107055B3"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567AE72A" w14:textId="77777777" w:rsidTr="009E6F00">
        <w:trPr>
          <w:trHeight w:val="206"/>
        </w:trPr>
        <w:tc>
          <w:tcPr>
            <w:tcW w:w="630" w:type="dxa"/>
            <w:vAlign w:val="center"/>
          </w:tcPr>
          <w:p w14:paraId="1BC329F7"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292DA0B4" w14:textId="77777777" w:rsidR="000E677F" w:rsidRPr="0052295E" w:rsidRDefault="000E677F" w:rsidP="00C60086">
            <w:pPr>
              <w:pStyle w:val="UseCaseText"/>
              <w:keepNext/>
              <w:keepLines/>
              <w:jc w:val="left"/>
              <w:rPr>
                <w:rFonts w:eastAsia="SimSun"/>
              </w:rPr>
            </w:pPr>
            <w:r w:rsidRPr="00BC6117">
              <w:rPr>
                <w:rFonts w:eastAsia="SimSun"/>
              </w:rPr>
              <w:t>Missing requirements detailing the logs and their creation. What exactly is logged? Also, how is the log portrayed to the user, or is that too much in the realm of design?</w:t>
            </w:r>
          </w:p>
        </w:tc>
      </w:tr>
      <w:tr w:rsidR="000E677F" w:rsidRPr="0052295E" w14:paraId="3F3CA31C" w14:textId="77777777" w:rsidTr="009E6F00">
        <w:trPr>
          <w:trHeight w:val="206"/>
        </w:trPr>
        <w:tc>
          <w:tcPr>
            <w:tcW w:w="630" w:type="dxa"/>
            <w:vAlign w:val="center"/>
          </w:tcPr>
          <w:p w14:paraId="440324ED" w14:textId="77777777" w:rsidR="000E677F" w:rsidRDefault="000E677F" w:rsidP="00C60086">
            <w:pPr>
              <w:pStyle w:val="UseCaseText"/>
              <w:jc w:val="left"/>
              <w:rPr>
                <w:rFonts w:eastAsia="SimSun"/>
              </w:rPr>
            </w:pPr>
          </w:p>
        </w:tc>
        <w:tc>
          <w:tcPr>
            <w:tcW w:w="8610" w:type="dxa"/>
            <w:gridSpan w:val="2"/>
            <w:vAlign w:val="center"/>
          </w:tcPr>
          <w:p w14:paraId="47AC7CCD" w14:textId="77777777" w:rsidR="000E677F" w:rsidRDefault="000E677F" w:rsidP="00C60086">
            <w:pPr>
              <w:pStyle w:val="UseCaseText"/>
              <w:jc w:val="left"/>
              <w:rPr>
                <w:rFonts w:eastAsia="SimSun"/>
              </w:rPr>
            </w:pPr>
            <w:r>
              <w:rPr>
                <w:rFonts w:eastAsia="SimSun"/>
              </w:rPr>
              <w:t>SMR 2014-01-30 currently see list of create and update events via the dashboard when logged in; this is working in at least a rudimentary way.</w:t>
            </w:r>
          </w:p>
        </w:tc>
      </w:tr>
    </w:tbl>
    <w:p w14:paraId="144A2C76" w14:textId="77777777" w:rsidR="000E677F" w:rsidRDefault="000E677F" w:rsidP="00C60086">
      <w:pPr>
        <w:pStyle w:val="Heading4"/>
        <w:jc w:val="left"/>
        <w:rPr>
          <w:noProof/>
        </w:rPr>
      </w:pPr>
      <w:r>
        <w:rPr>
          <w:noProof/>
        </w:rPr>
        <w:t>Validation and Quality Assurance Logs</w:t>
      </w:r>
    </w:p>
    <w:p w14:paraId="7C9862AF" w14:textId="77777777" w:rsidR="000E677F" w:rsidRPr="0022581C" w:rsidDel="004B3A4D" w:rsidRDefault="000E677F" w:rsidP="00C60086">
      <w:pPr>
        <w:keepNext/>
        <w:jc w:val="left"/>
      </w:pPr>
      <w:r w:rsidDel="004B3A4D">
        <w:rPr>
          <w:noProof/>
        </w:rPr>
        <w:drawing>
          <wp:inline distT="0" distB="0" distL="0" distR="0" wp14:anchorId="68CC530E" wp14:editId="019B29BD">
            <wp:extent cx="5943600" cy="4994915"/>
            <wp:effectExtent l="1905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943600" cy="4994915"/>
                    </a:xfrm>
                    <a:prstGeom prst="rect">
                      <a:avLst/>
                    </a:prstGeom>
                    <a:noFill/>
                    <a:ln w="9525">
                      <a:noFill/>
                      <a:miter lim="800000"/>
                      <a:headEnd/>
                      <a:tailEnd/>
                    </a:ln>
                  </pic:spPr>
                </pic:pic>
              </a:graphicData>
            </a:graphic>
          </wp:inline>
        </w:drawing>
      </w:r>
    </w:p>
    <w:p w14:paraId="7D0EE023" w14:textId="77777777" w:rsidR="000E677F" w:rsidRPr="00F93604" w:rsidDel="004B3A4D" w:rsidRDefault="000E677F" w:rsidP="00C60086">
      <w:pPr>
        <w:pStyle w:val="Caption"/>
        <w:jc w:val="left"/>
      </w:pPr>
      <w:r w:rsidRPr="00F93604" w:rsidDel="004B3A4D">
        <w:t xml:space="preserve">Figure </w:t>
      </w:r>
      <w:r w:rsidR="00A97FD3">
        <w:fldChar w:fldCharType="begin"/>
      </w:r>
      <w:r w:rsidR="00A97FD3">
        <w:instrText xml:space="preserve"> SEQ Figure \* ARABIC </w:instrText>
      </w:r>
      <w:r w:rsidR="00A97FD3">
        <w:fldChar w:fldCharType="separate"/>
      </w:r>
      <w:r w:rsidRPr="00F93604" w:rsidDel="004B3A4D">
        <w:t>5</w:t>
      </w:r>
      <w:r w:rsidR="00A97FD3">
        <w:fldChar w:fldCharType="end"/>
      </w:r>
      <w:r w:rsidRPr="00F93604" w:rsidDel="004B3A4D">
        <w:t xml:space="preserve"> Quality Assurance Use Case View</w:t>
      </w:r>
    </w:p>
    <w:p w14:paraId="3EB995A0" w14:textId="77777777" w:rsidR="000E677F" w:rsidDel="004B3A4D"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68F57EEF" w14:textId="77777777" w:rsidTr="00A338D0">
        <w:trPr>
          <w:trHeight w:val="360"/>
        </w:trPr>
        <w:tc>
          <w:tcPr>
            <w:tcW w:w="2520" w:type="dxa"/>
            <w:gridSpan w:val="2"/>
            <w:shd w:val="clear" w:color="auto" w:fill="8DB3E2"/>
            <w:vAlign w:val="center"/>
          </w:tcPr>
          <w:p w14:paraId="70ADFF27" w14:textId="77777777" w:rsidR="000E677F" w:rsidRPr="0052295E" w:rsidRDefault="000E677F" w:rsidP="00C60086">
            <w:pPr>
              <w:pStyle w:val="UseCaseHeader"/>
              <w:keepNext/>
              <w:keepLines/>
              <w:jc w:val="left"/>
              <w:rPr>
                <w:rFonts w:eastAsia="SimSun"/>
              </w:rPr>
            </w:pPr>
            <w:r>
              <w:rPr>
                <w:rFonts w:eastAsia="SimSun"/>
              </w:rPr>
              <w:lastRenderedPageBreak/>
              <w:t>Use Case ID</w:t>
            </w:r>
          </w:p>
        </w:tc>
        <w:tc>
          <w:tcPr>
            <w:tcW w:w="6720" w:type="dxa"/>
            <w:shd w:val="clear" w:color="auto" w:fill="8DB3E2"/>
            <w:vAlign w:val="center"/>
          </w:tcPr>
          <w:p w14:paraId="5E2267D0" w14:textId="77777777" w:rsidR="000E677F" w:rsidRPr="00B36A79" w:rsidRDefault="000E677F" w:rsidP="00C60086">
            <w:pPr>
              <w:pStyle w:val="UseCaseText"/>
              <w:jc w:val="left"/>
              <w:rPr>
                <w:rFonts w:eastAsia="Times"/>
                <w:b/>
              </w:rPr>
            </w:pPr>
            <w:r>
              <w:rPr>
                <w:rFonts w:eastAsia="Times"/>
                <w:b/>
              </w:rPr>
              <w:t>UC_046</w:t>
            </w:r>
          </w:p>
        </w:tc>
      </w:tr>
      <w:tr w:rsidR="000E677F" w:rsidRPr="0052295E" w14:paraId="1B82ACF3" w14:textId="77777777" w:rsidTr="00A338D0">
        <w:trPr>
          <w:trHeight w:val="360"/>
        </w:trPr>
        <w:tc>
          <w:tcPr>
            <w:tcW w:w="2520" w:type="dxa"/>
            <w:gridSpan w:val="2"/>
            <w:shd w:val="clear" w:color="auto" w:fill="8DB3E2"/>
            <w:vAlign w:val="center"/>
          </w:tcPr>
          <w:p w14:paraId="2D139801"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63BB1788" w14:textId="77777777" w:rsidR="000E677F" w:rsidRPr="00F93604" w:rsidRDefault="000E677F" w:rsidP="00C60086">
            <w:pPr>
              <w:pStyle w:val="Heading5"/>
              <w:numPr>
                <w:ilvl w:val="4"/>
                <w:numId w:val="51"/>
              </w:numPr>
              <w:jc w:val="left"/>
              <w:rPr>
                <w:rFonts w:eastAsia="Times"/>
              </w:rPr>
            </w:pPr>
            <w:bookmarkStart w:id="1367" w:name="_Toc378855155"/>
            <w:r w:rsidRPr="00BB3462">
              <w:t>View catalog audit log</w:t>
            </w:r>
            <w:r w:rsidRPr="00F93604">
              <w:rPr>
                <w:highlight w:val="green"/>
              </w:rPr>
              <w:t>??</w:t>
            </w:r>
            <w:bookmarkEnd w:id="1367"/>
          </w:p>
        </w:tc>
      </w:tr>
      <w:tr w:rsidR="000E677F" w:rsidRPr="0052295E" w14:paraId="165B5046" w14:textId="77777777" w:rsidTr="00A338D0">
        <w:trPr>
          <w:trHeight w:val="360"/>
        </w:trPr>
        <w:tc>
          <w:tcPr>
            <w:tcW w:w="2520" w:type="dxa"/>
            <w:gridSpan w:val="2"/>
            <w:vAlign w:val="center"/>
          </w:tcPr>
          <w:p w14:paraId="7F31B95F"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31A15C36" w14:textId="77777777" w:rsidR="000E677F" w:rsidRPr="00857069" w:rsidRDefault="000E677F" w:rsidP="00C60086">
            <w:pPr>
              <w:pStyle w:val="UseCaseText"/>
              <w:jc w:val="left"/>
              <w:rPr>
                <w:rFonts w:eastAsia="SimSun"/>
              </w:rPr>
            </w:pPr>
            <w:r>
              <w:rPr>
                <w:rFonts w:eastAsia="SimSun"/>
              </w:rPr>
              <w:t>At every change the system creates a log for a given catalog item. This use case a</w:t>
            </w:r>
            <w:r w:rsidRPr="00BB3462">
              <w:rPr>
                <w:rFonts w:eastAsia="SimSun"/>
              </w:rPr>
              <w:t xml:space="preserve">llows authorized </w:t>
            </w:r>
            <w:r>
              <w:rPr>
                <w:rFonts w:eastAsia="SimSun"/>
              </w:rPr>
              <w:t>u</w:t>
            </w:r>
            <w:r w:rsidRPr="00BB3462">
              <w:rPr>
                <w:rFonts w:eastAsia="SimSun"/>
              </w:rPr>
              <w:t>ser</w:t>
            </w:r>
            <w:r>
              <w:rPr>
                <w:rFonts w:eastAsia="SimSun"/>
              </w:rPr>
              <w:t>s</w:t>
            </w:r>
            <w:r w:rsidRPr="00BB3462">
              <w:rPr>
                <w:rFonts w:eastAsia="SimSun"/>
              </w:rPr>
              <w:t xml:space="preserve"> to view the log of all changes made to a data or metadata record, changes made both manually and automatically. </w:t>
            </w:r>
          </w:p>
        </w:tc>
      </w:tr>
      <w:tr w:rsidR="000E677F" w:rsidRPr="0052295E" w14:paraId="65F15332" w14:textId="77777777" w:rsidTr="00A338D0">
        <w:trPr>
          <w:trHeight w:val="360"/>
        </w:trPr>
        <w:tc>
          <w:tcPr>
            <w:tcW w:w="2520" w:type="dxa"/>
            <w:gridSpan w:val="2"/>
            <w:vAlign w:val="center"/>
          </w:tcPr>
          <w:p w14:paraId="482339F0"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0A7281FC" w14:textId="77777777" w:rsidR="000E677F" w:rsidRPr="0052295E" w:rsidRDefault="000E677F" w:rsidP="00C60086">
            <w:pPr>
              <w:pStyle w:val="UseCaseText"/>
              <w:jc w:val="left"/>
              <w:rPr>
                <w:rFonts w:eastAsia="SimSun"/>
              </w:rPr>
            </w:pPr>
            <w:r>
              <w:rPr>
                <w:rFonts w:eastAsia="SimSun"/>
              </w:rPr>
              <w:t>Administrator</w:t>
            </w:r>
            <w:r w:rsidRPr="00881629">
              <w:rPr>
                <w:rFonts w:eastAsia="SimSun"/>
              </w:rPr>
              <w:t>, Data Steward</w:t>
            </w:r>
          </w:p>
        </w:tc>
      </w:tr>
      <w:tr w:rsidR="000E677F" w:rsidRPr="0052295E" w14:paraId="42331D7D" w14:textId="77777777" w:rsidTr="00A338D0">
        <w:trPr>
          <w:trHeight w:val="360"/>
        </w:trPr>
        <w:tc>
          <w:tcPr>
            <w:tcW w:w="2520" w:type="dxa"/>
            <w:gridSpan w:val="2"/>
            <w:vAlign w:val="center"/>
          </w:tcPr>
          <w:p w14:paraId="76119D45"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CCB66CA" w14:textId="77777777" w:rsidR="000E677F" w:rsidRPr="0052295E" w:rsidRDefault="000E677F" w:rsidP="00C60086">
            <w:pPr>
              <w:pStyle w:val="UseCaseText"/>
              <w:jc w:val="left"/>
              <w:rPr>
                <w:rFonts w:eastAsia="SimSun"/>
              </w:rPr>
            </w:pPr>
            <w:r>
              <w:rPr>
                <w:rFonts w:eastAsia="SimSun"/>
              </w:rPr>
              <w:t>An audit log of catalog changes has been created and actively updated by the system</w:t>
            </w:r>
          </w:p>
        </w:tc>
      </w:tr>
      <w:tr w:rsidR="000E677F" w:rsidRPr="0052295E" w14:paraId="59E2DB22" w14:textId="77777777" w:rsidTr="00A338D0">
        <w:trPr>
          <w:trHeight w:val="360"/>
        </w:trPr>
        <w:tc>
          <w:tcPr>
            <w:tcW w:w="2520" w:type="dxa"/>
            <w:gridSpan w:val="2"/>
            <w:vAlign w:val="center"/>
          </w:tcPr>
          <w:p w14:paraId="3DFF108A"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7D2A4696" w14:textId="77777777" w:rsidR="000E677F" w:rsidRPr="0052295E" w:rsidRDefault="000E677F" w:rsidP="00C60086">
            <w:pPr>
              <w:pStyle w:val="UseCaseText"/>
              <w:jc w:val="left"/>
              <w:rPr>
                <w:rFonts w:eastAsia="SimSun"/>
              </w:rPr>
            </w:pPr>
            <w:r>
              <w:rPr>
                <w:rFonts w:eastAsia="SimSun"/>
              </w:rPr>
              <w:t>Users are able to visualize the change logs for a given record</w:t>
            </w:r>
          </w:p>
        </w:tc>
      </w:tr>
      <w:tr w:rsidR="000E677F" w:rsidRPr="0052295E" w14:paraId="2B282261" w14:textId="77777777" w:rsidTr="00A338D0">
        <w:trPr>
          <w:trHeight w:val="360"/>
        </w:trPr>
        <w:tc>
          <w:tcPr>
            <w:tcW w:w="2520" w:type="dxa"/>
            <w:gridSpan w:val="2"/>
            <w:vAlign w:val="center"/>
          </w:tcPr>
          <w:p w14:paraId="6EFD7DBE"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0DCDCC6D" w14:textId="77777777" w:rsidR="000E677F" w:rsidRDefault="000E677F" w:rsidP="00C60086">
            <w:pPr>
              <w:pStyle w:val="UseCaseText"/>
              <w:jc w:val="left"/>
              <w:rPr>
                <w:rFonts w:eastAsia="SimSun"/>
              </w:rPr>
            </w:pPr>
            <w:r>
              <w:rPr>
                <w:rFonts w:eastAsia="SimSun"/>
              </w:rPr>
              <w:t>Catalog audit log</w:t>
            </w:r>
          </w:p>
        </w:tc>
      </w:tr>
      <w:tr w:rsidR="000E677F" w:rsidRPr="0052295E" w14:paraId="06DA85AD" w14:textId="77777777" w:rsidTr="00A338D0">
        <w:trPr>
          <w:trHeight w:val="360"/>
        </w:trPr>
        <w:tc>
          <w:tcPr>
            <w:tcW w:w="2520" w:type="dxa"/>
            <w:gridSpan w:val="2"/>
            <w:vAlign w:val="center"/>
          </w:tcPr>
          <w:p w14:paraId="3DBBA03B"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1FECBBA" w14:textId="77777777" w:rsidR="000E677F" w:rsidRPr="00BE5515" w:rsidRDefault="000E677F" w:rsidP="00C60086">
            <w:pPr>
              <w:pStyle w:val="UseCaseText"/>
              <w:keepNext/>
              <w:keepLines/>
              <w:numPr>
                <w:ilvl w:val="0"/>
                <w:numId w:val="15"/>
              </w:numPr>
              <w:jc w:val="left"/>
              <w:rPr>
                <w:rFonts w:eastAsia="SimSun"/>
              </w:rPr>
            </w:pPr>
            <w:r>
              <w:rPr>
                <w:rFonts w:eastAsia="SimSun"/>
              </w:rPr>
              <w:t>View catalog audit log</w:t>
            </w:r>
          </w:p>
        </w:tc>
      </w:tr>
      <w:tr w:rsidR="000E677F" w:rsidRPr="0052295E" w14:paraId="2448D2F7" w14:textId="77777777" w:rsidTr="00A338D0">
        <w:trPr>
          <w:trHeight w:val="287"/>
        </w:trPr>
        <w:tc>
          <w:tcPr>
            <w:tcW w:w="9240" w:type="dxa"/>
            <w:gridSpan w:val="3"/>
            <w:shd w:val="clear" w:color="auto" w:fill="FFFFCC"/>
            <w:vAlign w:val="center"/>
          </w:tcPr>
          <w:p w14:paraId="0846EEEE"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4DF7C3BB" w14:textId="77777777" w:rsidTr="00A338D0">
        <w:trPr>
          <w:trHeight w:val="261"/>
        </w:trPr>
        <w:tc>
          <w:tcPr>
            <w:tcW w:w="9240" w:type="dxa"/>
            <w:gridSpan w:val="3"/>
            <w:tcBorders>
              <w:bottom w:val="single" w:sz="4" w:space="0" w:color="auto"/>
            </w:tcBorders>
            <w:shd w:val="clear" w:color="auto" w:fill="FDBBC0"/>
            <w:vAlign w:val="center"/>
          </w:tcPr>
          <w:p w14:paraId="18D2118B"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2CE3F5D7" w14:textId="77777777" w:rsidTr="00A338D0">
        <w:trPr>
          <w:trHeight w:val="242"/>
        </w:trPr>
        <w:tc>
          <w:tcPr>
            <w:tcW w:w="9240" w:type="dxa"/>
            <w:gridSpan w:val="3"/>
            <w:shd w:val="clear" w:color="auto" w:fill="FFCC99"/>
            <w:vAlign w:val="center"/>
          </w:tcPr>
          <w:p w14:paraId="351CCCA7"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6584D817" w14:textId="77777777" w:rsidTr="00A338D0">
        <w:trPr>
          <w:trHeight w:val="206"/>
        </w:trPr>
        <w:tc>
          <w:tcPr>
            <w:tcW w:w="630" w:type="dxa"/>
            <w:vAlign w:val="center"/>
          </w:tcPr>
          <w:p w14:paraId="405B0469"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7EC4F8AC"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36D9ED16" w14:textId="77777777" w:rsidTr="00A338D0">
        <w:trPr>
          <w:trHeight w:val="206"/>
        </w:trPr>
        <w:tc>
          <w:tcPr>
            <w:tcW w:w="630" w:type="dxa"/>
            <w:vAlign w:val="center"/>
          </w:tcPr>
          <w:p w14:paraId="3462E311"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50ADCE8E" w14:textId="77777777" w:rsidR="000E677F" w:rsidRPr="0052295E" w:rsidRDefault="000E677F" w:rsidP="00C60086">
            <w:pPr>
              <w:pStyle w:val="UseCaseText"/>
              <w:keepNext/>
              <w:keepLines/>
              <w:jc w:val="left"/>
              <w:rPr>
                <w:rFonts w:eastAsia="SimSun"/>
              </w:rPr>
            </w:pPr>
            <w:r w:rsidRPr="00F93604">
              <w:rPr>
                <w:rFonts w:eastAsia="SimSun"/>
                <w:highlight w:val="yellow"/>
              </w:rPr>
              <w:t>Missing requirements detailing the validation and generation of the validation log. Here are two, but where are ones about URL checking? Syntax? Is the validation log attached to the activity log for a particular resource?</w:t>
            </w:r>
          </w:p>
        </w:tc>
      </w:tr>
      <w:tr w:rsidR="000E677F" w:rsidRPr="0052295E" w14:paraId="756FFCBF" w14:textId="77777777" w:rsidTr="00A338D0">
        <w:trPr>
          <w:trHeight w:val="206"/>
        </w:trPr>
        <w:tc>
          <w:tcPr>
            <w:tcW w:w="630" w:type="dxa"/>
            <w:vAlign w:val="center"/>
          </w:tcPr>
          <w:p w14:paraId="6169341D"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1C01358C" w14:textId="77777777" w:rsidR="000E677F" w:rsidRDefault="000E677F" w:rsidP="00C60086">
            <w:pPr>
              <w:pStyle w:val="UseCaseText"/>
              <w:jc w:val="left"/>
              <w:rPr>
                <w:rFonts w:eastAsia="SimSun"/>
              </w:rPr>
            </w:pPr>
            <w:r>
              <w:rPr>
                <w:rFonts w:eastAsia="SimSun"/>
              </w:rPr>
              <w:t>DN: I am also confused if this is happening at the node or NGDS system level?  If another node change must be recorded in every other node, this could get quite messy fast (math suggests that it would be equal to ((N * (N</w:t>
            </w:r>
            <w:r w:rsidRPr="0029090D">
              <w:rPr>
                <w:rFonts w:eastAsia="SimSun"/>
                <w:vertAlign w:val="superscript"/>
              </w:rPr>
              <w:t>2</w:t>
            </w:r>
            <w:r>
              <w:rPr>
                <w:rFonts w:eastAsia="SimSun"/>
              </w:rPr>
              <w:t xml:space="preserve"> – 1) * R) * MR) where N is the number of nodes, R is the number of records and MR is the number of metadata records and that is assuming a 1:1 relationship between instances or R and MR.</w:t>
            </w:r>
          </w:p>
        </w:tc>
      </w:tr>
      <w:tr w:rsidR="000E677F" w:rsidRPr="0052295E" w14:paraId="2E990C72" w14:textId="77777777" w:rsidTr="00A338D0">
        <w:trPr>
          <w:trHeight w:val="206"/>
        </w:trPr>
        <w:tc>
          <w:tcPr>
            <w:tcW w:w="630" w:type="dxa"/>
            <w:vAlign w:val="center"/>
          </w:tcPr>
          <w:p w14:paraId="644010C3" w14:textId="77777777" w:rsidR="000E677F" w:rsidRDefault="000E677F" w:rsidP="00C60086">
            <w:pPr>
              <w:pStyle w:val="UseCaseText"/>
              <w:jc w:val="left"/>
              <w:rPr>
                <w:rFonts w:eastAsia="SimSun"/>
              </w:rPr>
            </w:pPr>
          </w:p>
        </w:tc>
        <w:tc>
          <w:tcPr>
            <w:tcW w:w="8610" w:type="dxa"/>
            <w:gridSpan w:val="2"/>
            <w:vAlign w:val="center"/>
          </w:tcPr>
          <w:p w14:paraId="08CFFFE8" w14:textId="77777777" w:rsidR="000E677F" w:rsidRPr="00F93604" w:rsidRDefault="000E677F" w:rsidP="00C60086">
            <w:pPr>
              <w:pStyle w:val="UseCaseText"/>
              <w:jc w:val="left"/>
            </w:pPr>
            <w:r>
              <w:rPr>
                <w:rFonts w:eastAsia="SimSun"/>
              </w:rPr>
              <w:t xml:space="preserve">SMR 2014-01-30  I can't tell what this is supposed to be about, and how </w:t>
            </w:r>
            <w:proofErr w:type="spellStart"/>
            <w:r>
              <w:rPr>
                <w:rFonts w:eastAsia="SimSun"/>
              </w:rPr>
              <w:t>its</w:t>
            </w:r>
            <w:proofErr w:type="spellEnd"/>
            <w:r>
              <w:rPr>
                <w:rFonts w:eastAsia="SimSun"/>
              </w:rPr>
              <w:t xml:space="preserve"> different from </w:t>
            </w:r>
            <w:r>
              <w:rPr>
                <w:rFonts w:eastAsia="Times"/>
                <w:b/>
              </w:rPr>
              <w:t>UC_007 &amp; UC_046 (3.2.2.1.1)</w:t>
            </w:r>
          </w:p>
        </w:tc>
      </w:tr>
    </w:tbl>
    <w:p w14:paraId="407F4EDA"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C5685AE" w14:textId="77777777" w:rsidTr="009E6F00">
        <w:trPr>
          <w:trHeight w:val="360"/>
        </w:trPr>
        <w:tc>
          <w:tcPr>
            <w:tcW w:w="2520" w:type="dxa"/>
            <w:gridSpan w:val="2"/>
            <w:shd w:val="clear" w:color="auto" w:fill="8DB3E2"/>
            <w:vAlign w:val="center"/>
          </w:tcPr>
          <w:p w14:paraId="6F00C813"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0C087AAA" w14:textId="77777777" w:rsidR="000E677F" w:rsidRPr="00B36A79" w:rsidRDefault="000E677F" w:rsidP="00C60086">
            <w:pPr>
              <w:pStyle w:val="UseCaseText"/>
              <w:jc w:val="left"/>
              <w:rPr>
                <w:rFonts w:eastAsia="Times"/>
                <w:b/>
              </w:rPr>
            </w:pPr>
            <w:r>
              <w:rPr>
                <w:rFonts w:eastAsia="Times"/>
                <w:b/>
              </w:rPr>
              <w:t>UC_042</w:t>
            </w:r>
          </w:p>
        </w:tc>
      </w:tr>
      <w:tr w:rsidR="000E677F" w:rsidRPr="0052295E" w14:paraId="615B8935" w14:textId="77777777" w:rsidTr="009E6F00">
        <w:trPr>
          <w:trHeight w:val="360"/>
        </w:trPr>
        <w:tc>
          <w:tcPr>
            <w:tcW w:w="2520" w:type="dxa"/>
            <w:gridSpan w:val="2"/>
            <w:shd w:val="clear" w:color="auto" w:fill="8DB3E2"/>
            <w:vAlign w:val="center"/>
          </w:tcPr>
          <w:p w14:paraId="5E532758"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37195195" w14:textId="77777777" w:rsidR="000E677F" w:rsidRPr="00C27791" w:rsidRDefault="000E677F" w:rsidP="00C60086">
            <w:pPr>
              <w:pStyle w:val="Heading5"/>
              <w:jc w:val="left"/>
            </w:pPr>
            <w:bookmarkStart w:id="1368" w:name="_Toc378855156"/>
            <w:r w:rsidRPr="00F93604">
              <w:rPr>
                <w:highlight w:val="red"/>
              </w:rPr>
              <w:t>View quality assurance reports</w:t>
            </w:r>
            <w:bookmarkEnd w:id="1368"/>
          </w:p>
        </w:tc>
      </w:tr>
      <w:tr w:rsidR="000E677F" w:rsidRPr="0052295E" w14:paraId="0ADC9BC7" w14:textId="77777777" w:rsidTr="009E6F00">
        <w:trPr>
          <w:trHeight w:val="360"/>
        </w:trPr>
        <w:tc>
          <w:tcPr>
            <w:tcW w:w="2520" w:type="dxa"/>
            <w:gridSpan w:val="2"/>
            <w:vAlign w:val="center"/>
          </w:tcPr>
          <w:p w14:paraId="0FABAC6B"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48024981" w14:textId="77777777" w:rsidR="000E677F" w:rsidRDefault="000E677F" w:rsidP="00C60086">
            <w:pPr>
              <w:pStyle w:val="UseCaseText"/>
              <w:jc w:val="left"/>
              <w:rPr>
                <w:rFonts w:eastAsia="SimSun"/>
              </w:rPr>
            </w:pPr>
            <w:r w:rsidRPr="00881629">
              <w:rPr>
                <w:rFonts w:eastAsia="SimSun"/>
              </w:rPr>
              <w:t>Allows the Data submitter or Data Steward to view quality assurance reports for resources they submit or maintain.</w:t>
            </w:r>
            <w:r>
              <w:rPr>
                <w:rFonts w:eastAsia="SimSun"/>
              </w:rPr>
              <w:t xml:space="preserve"> </w:t>
            </w:r>
          </w:p>
          <w:p w14:paraId="1ACAC264" w14:textId="77777777" w:rsidR="000E677F" w:rsidRDefault="000E677F" w:rsidP="00C60086">
            <w:pPr>
              <w:pStyle w:val="UseCaseText"/>
              <w:jc w:val="left"/>
              <w:rPr>
                <w:rFonts w:eastAsia="SimSun"/>
              </w:rPr>
            </w:pPr>
            <w:r>
              <w:rPr>
                <w:rFonts w:eastAsia="SimSun"/>
              </w:rPr>
              <w:t>Quality assurance can be automatic or manual. As an automated process, it is performed by NGDs during import, flagging possible typos and simple input errors in the metadata being managed by the system</w:t>
            </w:r>
          </w:p>
          <w:p w14:paraId="6F9038B6" w14:textId="77777777" w:rsidR="000E677F" w:rsidRPr="00857069" w:rsidRDefault="000E677F" w:rsidP="00C60086">
            <w:pPr>
              <w:pStyle w:val="UseCaseText"/>
              <w:jc w:val="left"/>
              <w:rPr>
                <w:rFonts w:eastAsia="SimSun"/>
              </w:rPr>
            </w:pPr>
            <w:r>
              <w:rPr>
                <w:rFonts w:eastAsia="SimSun"/>
              </w:rPr>
              <w:t>As a manual process, it involves users that see possible issues and flag them in the data records.</w:t>
            </w:r>
          </w:p>
        </w:tc>
      </w:tr>
      <w:tr w:rsidR="000E677F" w:rsidRPr="0052295E" w14:paraId="3BE62633" w14:textId="77777777" w:rsidTr="009E6F00">
        <w:trPr>
          <w:trHeight w:val="360"/>
        </w:trPr>
        <w:tc>
          <w:tcPr>
            <w:tcW w:w="2520" w:type="dxa"/>
            <w:gridSpan w:val="2"/>
            <w:vAlign w:val="center"/>
          </w:tcPr>
          <w:p w14:paraId="4C50C5EF"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51C634D8" w14:textId="77777777" w:rsidR="000E677F" w:rsidRPr="0052295E" w:rsidRDefault="000E677F" w:rsidP="00C60086">
            <w:pPr>
              <w:pStyle w:val="UseCaseText"/>
              <w:jc w:val="left"/>
              <w:rPr>
                <w:rFonts w:eastAsia="SimSun"/>
              </w:rPr>
            </w:pPr>
            <w:r w:rsidRPr="00881629">
              <w:rPr>
                <w:rFonts w:eastAsia="SimSun"/>
              </w:rPr>
              <w:t>Data Submitter, Data Steward</w:t>
            </w:r>
            <w:r>
              <w:rPr>
                <w:rFonts w:eastAsia="SimSun"/>
              </w:rPr>
              <w:t>, End User/Data Consumer</w:t>
            </w:r>
          </w:p>
        </w:tc>
      </w:tr>
      <w:tr w:rsidR="000E677F" w:rsidRPr="0052295E" w14:paraId="20E440E7" w14:textId="77777777" w:rsidTr="009E6F00">
        <w:trPr>
          <w:trHeight w:val="360"/>
        </w:trPr>
        <w:tc>
          <w:tcPr>
            <w:tcW w:w="2520" w:type="dxa"/>
            <w:gridSpan w:val="2"/>
            <w:vAlign w:val="center"/>
          </w:tcPr>
          <w:p w14:paraId="0754434E"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46A6B378" w14:textId="77777777" w:rsidR="000E677F" w:rsidRDefault="000E677F" w:rsidP="00C60086">
            <w:pPr>
              <w:pStyle w:val="UseCaseText"/>
              <w:jc w:val="left"/>
              <w:rPr>
                <w:rFonts w:eastAsia="SimSun"/>
              </w:rPr>
            </w:pPr>
            <w:r>
              <w:rPr>
                <w:rFonts w:eastAsia="SimSun"/>
              </w:rPr>
              <w:t>The metadata record has been imported into NGDS catalog and a set of quality assurance functions were automatically ran in those records. As a result, the metadata records were flagged for possible errors.</w:t>
            </w:r>
          </w:p>
          <w:p w14:paraId="043FDBEA" w14:textId="77777777" w:rsidR="000E677F" w:rsidRPr="0052295E" w:rsidRDefault="000E677F" w:rsidP="00C60086">
            <w:pPr>
              <w:pStyle w:val="UseCaseText"/>
              <w:jc w:val="left"/>
              <w:rPr>
                <w:rFonts w:eastAsia="SimSun"/>
              </w:rPr>
            </w:pPr>
            <w:r>
              <w:rPr>
                <w:rFonts w:eastAsia="SimSun"/>
              </w:rPr>
              <w:t>Users have write access to the data i.e. they are either submitters or stewards of that data</w:t>
            </w:r>
          </w:p>
        </w:tc>
      </w:tr>
      <w:tr w:rsidR="000E677F" w:rsidRPr="0052295E" w14:paraId="49220AD0" w14:textId="77777777" w:rsidTr="009E6F00">
        <w:trPr>
          <w:trHeight w:val="360"/>
        </w:trPr>
        <w:tc>
          <w:tcPr>
            <w:tcW w:w="2520" w:type="dxa"/>
            <w:gridSpan w:val="2"/>
            <w:vAlign w:val="center"/>
          </w:tcPr>
          <w:p w14:paraId="6F9AADCA"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1C0A105A" w14:textId="77777777" w:rsidR="000E677F" w:rsidRPr="0052295E" w:rsidRDefault="000E677F" w:rsidP="00C60086">
            <w:pPr>
              <w:pStyle w:val="UseCaseText"/>
              <w:jc w:val="left"/>
              <w:rPr>
                <w:rFonts w:eastAsia="SimSun"/>
              </w:rPr>
            </w:pPr>
            <w:r>
              <w:rPr>
                <w:rFonts w:eastAsia="SimSun"/>
              </w:rPr>
              <w:t>Users are able to identify the flagged errors in the metadata they provide or maintain</w:t>
            </w:r>
          </w:p>
        </w:tc>
      </w:tr>
      <w:tr w:rsidR="000E677F" w:rsidRPr="0052295E" w14:paraId="5C921940" w14:textId="77777777" w:rsidTr="009E6F00">
        <w:trPr>
          <w:trHeight w:val="360"/>
        </w:trPr>
        <w:tc>
          <w:tcPr>
            <w:tcW w:w="2520" w:type="dxa"/>
            <w:gridSpan w:val="2"/>
            <w:vAlign w:val="center"/>
          </w:tcPr>
          <w:p w14:paraId="3A05974B"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0389E7E6" w14:textId="77777777" w:rsidR="000E677F" w:rsidRDefault="000E677F" w:rsidP="00C60086">
            <w:pPr>
              <w:pStyle w:val="UseCaseText"/>
              <w:jc w:val="left"/>
              <w:rPr>
                <w:rFonts w:eastAsia="SimSun"/>
              </w:rPr>
            </w:pPr>
            <w:r>
              <w:rPr>
                <w:rFonts w:eastAsia="SimSun"/>
              </w:rPr>
              <w:t>Metadata records, Quality Report</w:t>
            </w:r>
          </w:p>
        </w:tc>
      </w:tr>
      <w:tr w:rsidR="000E677F" w:rsidRPr="0052295E" w14:paraId="5CA76279" w14:textId="77777777" w:rsidTr="009E6F00">
        <w:trPr>
          <w:trHeight w:val="360"/>
        </w:trPr>
        <w:tc>
          <w:tcPr>
            <w:tcW w:w="2520" w:type="dxa"/>
            <w:gridSpan w:val="2"/>
            <w:vAlign w:val="center"/>
          </w:tcPr>
          <w:p w14:paraId="6BDF9D04"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7C978A73" w14:textId="77777777" w:rsidR="000E677F" w:rsidRPr="00BE5515" w:rsidRDefault="000E677F" w:rsidP="00C60086">
            <w:pPr>
              <w:pStyle w:val="UseCaseText"/>
              <w:keepNext/>
              <w:keepLines/>
              <w:numPr>
                <w:ilvl w:val="0"/>
                <w:numId w:val="15"/>
              </w:numPr>
              <w:jc w:val="left"/>
              <w:rPr>
                <w:rFonts w:eastAsia="SimSun"/>
              </w:rPr>
            </w:pPr>
            <w:r>
              <w:rPr>
                <w:rFonts w:eastAsia="SimSun"/>
              </w:rPr>
              <w:t>Visualize quality assurance report</w:t>
            </w:r>
          </w:p>
        </w:tc>
      </w:tr>
      <w:tr w:rsidR="000E677F" w:rsidRPr="0052295E" w14:paraId="03685743" w14:textId="77777777" w:rsidTr="009E6F00">
        <w:trPr>
          <w:trHeight w:val="287"/>
        </w:trPr>
        <w:tc>
          <w:tcPr>
            <w:tcW w:w="9240" w:type="dxa"/>
            <w:gridSpan w:val="3"/>
            <w:shd w:val="clear" w:color="auto" w:fill="FFFFCC"/>
            <w:vAlign w:val="center"/>
          </w:tcPr>
          <w:p w14:paraId="1C79B02C"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FB0E17" w14:paraId="71A6CFF5" w14:textId="77777777" w:rsidTr="009E6F00">
        <w:trPr>
          <w:trHeight w:val="261"/>
        </w:trPr>
        <w:tc>
          <w:tcPr>
            <w:tcW w:w="9240" w:type="dxa"/>
            <w:gridSpan w:val="3"/>
            <w:tcBorders>
              <w:bottom w:val="single" w:sz="4" w:space="0" w:color="auto"/>
            </w:tcBorders>
            <w:shd w:val="clear" w:color="auto" w:fill="FDBBC0"/>
            <w:vAlign w:val="center"/>
          </w:tcPr>
          <w:p w14:paraId="54E85F8F"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2D317202" w14:textId="77777777" w:rsidTr="009E6F00">
        <w:trPr>
          <w:trHeight w:val="242"/>
        </w:trPr>
        <w:tc>
          <w:tcPr>
            <w:tcW w:w="9240" w:type="dxa"/>
            <w:gridSpan w:val="3"/>
            <w:shd w:val="clear" w:color="auto" w:fill="FFCC99"/>
            <w:vAlign w:val="center"/>
          </w:tcPr>
          <w:p w14:paraId="2784D022"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37DA62C3" w14:textId="77777777" w:rsidTr="009E6F00">
        <w:trPr>
          <w:trHeight w:val="206"/>
        </w:trPr>
        <w:tc>
          <w:tcPr>
            <w:tcW w:w="630" w:type="dxa"/>
            <w:vAlign w:val="center"/>
          </w:tcPr>
          <w:p w14:paraId="5CEF7F68"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6AF799F6"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72731308" w14:textId="77777777" w:rsidTr="009E6F00">
        <w:trPr>
          <w:trHeight w:val="206"/>
        </w:trPr>
        <w:tc>
          <w:tcPr>
            <w:tcW w:w="630" w:type="dxa"/>
            <w:vAlign w:val="center"/>
          </w:tcPr>
          <w:p w14:paraId="500B97FF"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67D30493" w14:textId="77777777" w:rsidR="000E677F" w:rsidRDefault="000E677F" w:rsidP="00C60086">
            <w:pPr>
              <w:pStyle w:val="UseCaseText"/>
              <w:keepNext/>
              <w:keepLines/>
              <w:jc w:val="left"/>
              <w:rPr>
                <w:rFonts w:eastAsia="SimSun"/>
              </w:rPr>
            </w:pPr>
            <w:r w:rsidRPr="006D4FA6">
              <w:rPr>
                <w:rFonts w:eastAsia="SimSun"/>
              </w:rPr>
              <w:t>Should consumers be able to see QA reports?  If they are not addressed, it seems like it would serve as a good "warning" to analysts.</w:t>
            </w:r>
          </w:p>
          <w:p w14:paraId="25636DAC" w14:textId="77777777" w:rsidR="000E677F" w:rsidRPr="0052295E" w:rsidRDefault="000E677F" w:rsidP="00C60086">
            <w:pPr>
              <w:pStyle w:val="UseCaseText"/>
              <w:keepNext/>
              <w:keepLines/>
              <w:jc w:val="left"/>
              <w:rPr>
                <w:rFonts w:eastAsia="SimSun"/>
              </w:rPr>
            </w:pPr>
            <w:r>
              <w:rPr>
                <w:rFonts w:eastAsia="SimSun"/>
              </w:rPr>
              <w:t>The Quality Report is for steward and submitter consumption, with lots of details that may not be relevant to End Users, e.g. wrong measures, duplicated fields. We assume the steward will fix them before making the data public. However, some stewards may want to make that data public anyway, in that case, consumers could benefit from this information.</w:t>
            </w:r>
          </w:p>
        </w:tc>
      </w:tr>
    </w:tbl>
    <w:p w14:paraId="43AE18E9"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B8F04CB" w14:textId="77777777" w:rsidTr="009E6F00">
        <w:trPr>
          <w:trHeight w:val="360"/>
        </w:trPr>
        <w:tc>
          <w:tcPr>
            <w:tcW w:w="2520" w:type="dxa"/>
            <w:gridSpan w:val="2"/>
            <w:shd w:val="clear" w:color="auto" w:fill="8DB3E2"/>
            <w:vAlign w:val="center"/>
          </w:tcPr>
          <w:p w14:paraId="08FE77FE"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254DFA7B" w14:textId="77777777" w:rsidR="000E677F" w:rsidRPr="00B36A79" w:rsidRDefault="000E677F" w:rsidP="00C60086">
            <w:pPr>
              <w:pStyle w:val="UseCaseText"/>
              <w:jc w:val="left"/>
              <w:rPr>
                <w:rFonts w:eastAsia="Times"/>
                <w:b/>
              </w:rPr>
            </w:pPr>
            <w:r>
              <w:rPr>
                <w:rFonts w:eastAsia="Times"/>
                <w:b/>
              </w:rPr>
              <w:t>UC_043</w:t>
            </w:r>
          </w:p>
        </w:tc>
      </w:tr>
      <w:tr w:rsidR="000E677F" w:rsidRPr="0052295E" w14:paraId="34B0957E" w14:textId="77777777" w:rsidTr="009E6F00">
        <w:trPr>
          <w:trHeight w:val="360"/>
        </w:trPr>
        <w:tc>
          <w:tcPr>
            <w:tcW w:w="2520" w:type="dxa"/>
            <w:gridSpan w:val="2"/>
            <w:shd w:val="clear" w:color="auto" w:fill="8DB3E2"/>
            <w:vAlign w:val="center"/>
          </w:tcPr>
          <w:p w14:paraId="78B7BDDA"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3BFB59CB" w14:textId="77777777" w:rsidR="000E677F" w:rsidRPr="00C27791" w:rsidRDefault="000E677F" w:rsidP="00C60086">
            <w:pPr>
              <w:pStyle w:val="Heading5"/>
              <w:jc w:val="left"/>
            </w:pPr>
            <w:bookmarkStart w:id="1369" w:name="_Toc378855157"/>
            <w:r w:rsidRPr="00F93604">
              <w:rPr>
                <w:highlight w:val="red"/>
              </w:rPr>
              <w:t>Flag resource quality issue</w:t>
            </w:r>
            <w:bookmarkEnd w:id="1369"/>
          </w:p>
        </w:tc>
      </w:tr>
      <w:tr w:rsidR="000E677F" w:rsidRPr="0052295E" w14:paraId="67C222D1" w14:textId="77777777" w:rsidTr="009E6F00">
        <w:trPr>
          <w:trHeight w:val="360"/>
        </w:trPr>
        <w:tc>
          <w:tcPr>
            <w:tcW w:w="2520" w:type="dxa"/>
            <w:gridSpan w:val="2"/>
            <w:vAlign w:val="center"/>
          </w:tcPr>
          <w:p w14:paraId="7563C6F5"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0FD48A16" w14:textId="77777777" w:rsidR="000E677F" w:rsidRPr="00857069" w:rsidRDefault="000E677F" w:rsidP="00C60086">
            <w:pPr>
              <w:pStyle w:val="UseCaseText"/>
              <w:jc w:val="left"/>
              <w:rPr>
                <w:rFonts w:eastAsia="SimSun"/>
              </w:rPr>
            </w:pPr>
            <w:r w:rsidRPr="008952C9">
              <w:rPr>
                <w:rFonts w:eastAsia="SimSun"/>
              </w:rPr>
              <w:t xml:space="preserve">Allows </w:t>
            </w:r>
            <w:r>
              <w:rPr>
                <w:rFonts w:eastAsia="SimSun"/>
              </w:rPr>
              <w:t>authorized &amp; authenticated End-User/Data Consumer</w:t>
            </w:r>
            <w:r w:rsidRPr="008952C9">
              <w:rPr>
                <w:rFonts w:eastAsia="SimSun"/>
              </w:rPr>
              <w:t xml:space="preserve"> to create a flag, indicating that some issue exists with the quality of a data or metadata record. The process creates an annotation record documenting the dataset, URI for the resource in question, identity of the user raising the flag, timestamp. The annotation record should also include notes on resolution process, who, when, what.  Flagged resources should be clearly marked </w:t>
            </w:r>
          </w:p>
        </w:tc>
      </w:tr>
      <w:tr w:rsidR="000E677F" w:rsidRPr="0052295E" w14:paraId="78634697" w14:textId="77777777" w:rsidTr="009E6F00">
        <w:trPr>
          <w:trHeight w:val="360"/>
        </w:trPr>
        <w:tc>
          <w:tcPr>
            <w:tcW w:w="2520" w:type="dxa"/>
            <w:gridSpan w:val="2"/>
            <w:vAlign w:val="center"/>
          </w:tcPr>
          <w:p w14:paraId="1DBE87F1"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3171DE20" w14:textId="77777777" w:rsidR="000E677F" w:rsidRPr="0052295E" w:rsidRDefault="000E677F" w:rsidP="00C60086">
            <w:pPr>
              <w:pStyle w:val="UseCaseText"/>
              <w:jc w:val="left"/>
              <w:rPr>
                <w:rFonts w:eastAsia="SimSun"/>
              </w:rPr>
            </w:pPr>
            <w:r w:rsidRPr="00881629">
              <w:rPr>
                <w:rFonts w:eastAsia="SimSun"/>
              </w:rPr>
              <w:t>Data Steward</w:t>
            </w:r>
            <w:r>
              <w:rPr>
                <w:rFonts w:eastAsia="SimSun"/>
              </w:rPr>
              <w:t>. End User/Data Consumer</w:t>
            </w:r>
          </w:p>
        </w:tc>
      </w:tr>
      <w:tr w:rsidR="000E677F" w:rsidRPr="0052295E" w14:paraId="6E9186C1" w14:textId="77777777" w:rsidTr="009E6F00">
        <w:trPr>
          <w:trHeight w:val="360"/>
        </w:trPr>
        <w:tc>
          <w:tcPr>
            <w:tcW w:w="2520" w:type="dxa"/>
            <w:gridSpan w:val="2"/>
            <w:vAlign w:val="center"/>
          </w:tcPr>
          <w:p w14:paraId="13980E50"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4B69C57D" w14:textId="77777777" w:rsidR="000E677F" w:rsidRDefault="000E677F" w:rsidP="00C60086">
            <w:pPr>
              <w:pStyle w:val="UseCaseText"/>
              <w:jc w:val="left"/>
              <w:rPr>
                <w:rFonts w:eastAsia="SimSun"/>
              </w:rPr>
            </w:pPr>
            <w:r>
              <w:rPr>
                <w:rFonts w:eastAsia="SimSun"/>
              </w:rPr>
              <w:t xml:space="preserve">The metadata record has been imported into NGDS catalog. </w:t>
            </w:r>
          </w:p>
          <w:p w14:paraId="33CA2F9E" w14:textId="77777777" w:rsidR="000E677F" w:rsidRPr="0052295E" w:rsidRDefault="000E677F" w:rsidP="00C60086">
            <w:pPr>
              <w:pStyle w:val="UseCaseText"/>
              <w:jc w:val="left"/>
              <w:rPr>
                <w:rFonts w:eastAsia="SimSun"/>
              </w:rPr>
            </w:pPr>
            <w:r>
              <w:rPr>
                <w:rFonts w:eastAsia="SimSun"/>
              </w:rPr>
              <w:t>Metadata QA records can be modified by any user in the system</w:t>
            </w:r>
          </w:p>
        </w:tc>
      </w:tr>
      <w:tr w:rsidR="000E677F" w:rsidRPr="0052295E" w14:paraId="624A7212" w14:textId="77777777" w:rsidTr="009E6F00">
        <w:trPr>
          <w:trHeight w:val="360"/>
        </w:trPr>
        <w:tc>
          <w:tcPr>
            <w:tcW w:w="2520" w:type="dxa"/>
            <w:gridSpan w:val="2"/>
            <w:vAlign w:val="center"/>
          </w:tcPr>
          <w:p w14:paraId="5FEB8975"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6A052432" w14:textId="77777777" w:rsidR="000E677F" w:rsidRPr="0052295E" w:rsidRDefault="000E677F" w:rsidP="00C60086">
            <w:pPr>
              <w:pStyle w:val="UseCaseText"/>
              <w:jc w:val="left"/>
              <w:rPr>
                <w:rFonts w:eastAsia="SimSun"/>
              </w:rPr>
            </w:pPr>
            <w:r>
              <w:rPr>
                <w:rFonts w:eastAsia="SimSun"/>
              </w:rPr>
              <w:t>Users are able visualize metadata records, and to provide quality assurance feedback to these records as they see fit.</w:t>
            </w:r>
          </w:p>
        </w:tc>
      </w:tr>
      <w:tr w:rsidR="000E677F" w:rsidRPr="0052295E" w14:paraId="159EB93A" w14:textId="77777777" w:rsidTr="009E6F00">
        <w:trPr>
          <w:trHeight w:val="360"/>
        </w:trPr>
        <w:tc>
          <w:tcPr>
            <w:tcW w:w="2520" w:type="dxa"/>
            <w:gridSpan w:val="2"/>
            <w:vAlign w:val="center"/>
          </w:tcPr>
          <w:p w14:paraId="5D07098F"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720697CD" w14:textId="77777777" w:rsidR="000E677F" w:rsidRDefault="000E677F" w:rsidP="00C60086">
            <w:pPr>
              <w:pStyle w:val="UseCaseText"/>
              <w:jc w:val="left"/>
              <w:rPr>
                <w:rFonts w:eastAsia="SimSun"/>
              </w:rPr>
            </w:pPr>
            <w:r>
              <w:rPr>
                <w:rFonts w:eastAsia="SimSun"/>
              </w:rPr>
              <w:t>Metadata records (read only)</w:t>
            </w:r>
          </w:p>
          <w:p w14:paraId="01FA800C" w14:textId="77777777" w:rsidR="000E677F" w:rsidRDefault="000E677F" w:rsidP="00C60086">
            <w:pPr>
              <w:pStyle w:val="UseCaseText"/>
              <w:jc w:val="left"/>
              <w:rPr>
                <w:rFonts w:eastAsia="SimSun"/>
              </w:rPr>
            </w:pPr>
            <w:r>
              <w:rPr>
                <w:rFonts w:eastAsia="SimSun"/>
              </w:rPr>
              <w:t>Metadata QA (quality attribute) records (read/write)</w:t>
            </w:r>
          </w:p>
          <w:p w14:paraId="020F077B" w14:textId="77777777" w:rsidR="000E677F" w:rsidRDefault="000E677F" w:rsidP="00C60086">
            <w:pPr>
              <w:pStyle w:val="UseCaseText"/>
              <w:jc w:val="left"/>
              <w:rPr>
                <w:rFonts w:eastAsia="SimSun"/>
              </w:rPr>
            </w:pPr>
            <w:r>
              <w:rPr>
                <w:rFonts w:eastAsia="SimSun"/>
              </w:rPr>
              <w:t>User information</w:t>
            </w:r>
          </w:p>
        </w:tc>
      </w:tr>
      <w:tr w:rsidR="000E677F" w:rsidRPr="0052295E" w14:paraId="28E4D9DB" w14:textId="77777777" w:rsidTr="009E6F00">
        <w:trPr>
          <w:trHeight w:val="360"/>
        </w:trPr>
        <w:tc>
          <w:tcPr>
            <w:tcW w:w="2520" w:type="dxa"/>
            <w:gridSpan w:val="2"/>
            <w:vAlign w:val="center"/>
          </w:tcPr>
          <w:p w14:paraId="0534B1BF"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5193A9C5" w14:textId="77777777" w:rsidR="000E677F" w:rsidRPr="00BE5515" w:rsidRDefault="000E677F" w:rsidP="00C60086">
            <w:pPr>
              <w:pStyle w:val="UseCaseText"/>
              <w:keepNext/>
              <w:keepLines/>
              <w:numPr>
                <w:ilvl w:val="0"/>
                <w:numId w:val="15"/>
              </w:numPr>
              <w:jc w:val="left"/>
              <w:rPr>
                <w:rFonts w:eastAsia="SimSun"/>
              </w:rPr>
            </w:pPr>
            <w:r>
              <w:rPr>
                <w:rFonts w:eastAsia="SimSun"/>
              </w:rPr>
              <w:t>Manually flag resource quality issues</w:t>
            </w:r>
          </w:p>
        </w:tc>
      </w:tr>
      <w:tr w:rsidR="000E677F" w:rsidRPr="0052295E" w14:paraId="3646B9C4" w14:textId="77777777" w:rsidTr="009E6F00">
        <w:trPr>
          <w:trHeight w:val="287"/>
        </w:trPr>
        <w:tc>
          <w:tcPr>
            <w:tcW w:w="9240" w:type="dxa"/>
            <w:gridSpan w:val="3"/>
            <w:shd w:val="clear" w:color="auto" w:fill="FFFFCC"/>
            <w:vAlign w:val="center"/>
          </w:tcPr>
          <w:p w14:paraId="6E866E6A"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41A101E4" w14:textId="77777777" w:rsidTr="009E6F00">
        <w:trPr>
          <w:trHeight w:val="261"/>
        </w:trPr>
        <w:tc>
          <w:tcPr>
            <w:tcW w:w="630" w:type="dxa"/>
            <w:vAlign w:val="center"/>
          </w:tcPr>
          <w:p w14:paraId="52516533"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17A43CEE"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12C2436A"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6AD9E461" w14:textId="77777777" w:rsidTr="009E6F00">
        <w:trPr>
          <w:trHeight w:val="359"/>
        </w:trPr>
        <w:tc>
          <w:tcPr>
            <w:tcW w:w="630" w:type="dxa"/>
            <w:tcBorders>
              <w:bottom w:val="single" w:sz="4" w:space="0" w:color="auto"/>
            </w:tcBorders>
            <w:vAlign w:val="center"/>
          </w:tcPr>
          <w:p w14:paraId="58D24D23" w14:textId="77777777" w:rsidR="000E677F" w:rsidRPr="0052295E" w:rsidRDefault="000E677F" w:rsidP="00C60086">
            <w:pPr>
              <w:pStyle w:val="UseCaseText"/>
              <w:keepNext/>
              <w:keepLines/>
              <w:jc w:val="left"/>
              <w:rPr>
                <w:rFonts w:eastAsia="SimSun"/>
              </w:rPr>
            </w:pPr>
            <w:r>
              <w:rPr>
                <w:rFonts w:eastAsia="SimSun"/>
              </w:rPr>
              <w:t>1b</w:t>
            </w:r>
          </w:p>
        </w:tc>
        <w:tc>
          <w:tcPr>
            <w:tcW w:w="1890" w:type="dxa"/>
            <w:tcBorders>
              <w:bottom w:val="single" w:sz="4" w:space="0" w:color="auto"/>
            </w:tcBorders>
            <w:vAlign w:val="center"/>
          </w:tcPr>
          <w:p w14:paraId="16E6123B" w14:textId="77777777" w:rsidR="000E677F" w:rsidRDefault="000E677F" w:rsidP="00D34AE7">
            <w:pPr>
              <w:pStyle w:val="UseCaseText"/>
              <w:jc w:val="left"/>
              <w:rPr>
                <w:rFonts w:eastAsia="SimSun"/>
              </w:rPr>
            </w:pPr>
            <w:r>
              <w:rPr>
                <w:rFonts w:eastAsia="SimSun"/>
              </w:rPr>
              <w:t>End User/Data Consumer</w:t>
            </w:r>
          </w:p>
        </w:tc>
        <w:tc>
          <w:tcPr>
            <w:tcW w:w="6720" w:type="dxa"/>
            <w:tcBorders>
              <w:bottom w:val="single" w:sz="4" w:space="0" w:color="auto"/>
            </w:tcBorders>
            <w:vAlign w:val="center"/>
          </w:tcPr>
          <w:p w14:paraId="13562519" w14:textId="77777777" w:rsidR="000E677F" w:rsidRPr="0052295E" w:rsidRDefault="000E677F" w:rsidP="00C60086">
            <w:pPr>
              <w:pStyle w:val="UseCaseText"/>
              <w:keepNext/>
              <w:keepLines/>
              <w:jc w:val="left"/>
              <w:rPr>
                <w:rFonts w:eastAsia="SimSun"/>
              </w:rPr>
            </w:pPr>
            <w:r>
              <w:rPr>
                <w:rFonts w:eastAsia="SimSun"/>
              </w:rPr>
              <w:t>End user can flag data records directly on the metadata visualization page, without going to the quality assurance page.</w:t>
            </w:r>
          </w:p>
        </w:tc>
      </w:tr>
      <w:tr w:rsidR="000E677F" w:rsidRPr="00FB0E17" w14:paraId="67A05805" w14:textId="77777777" w:rsidTr="009E6F00">
        <w:trPr>
          <w:trHeight w:val="261"/>
        </w:trPr>
        <w:tc>
          <w:tcPr>
            <w:tcW w:w="9240" w:type="dxa"/>
            <w:gridSpan w:val="3"/>
            <w:tcBorders>
              <w:bottom w:val="single" w:sz="4" w:space="0" w:color="auto"/>
            </w:tcBorders>
            <w:shd w:val="clear" w:color="auto" w:fill="FDBBC0"/>
            <w:vAlign w:val="center"/>
          </w:tcPr>
          <w:p w14:paraId="441B5533"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5F554A64" w14:textId="77777777" w:rsidTr="009E6F00">
        <w:trPr>
          <w:trHeight w:val="242"/>
        </w:trPr>
        <w:tc>
          <w:tcPr>
            <w:tcW w:w="9240" w:type="dxa"/>
            <w:gridSpan w:val="3"/>
            <w:shd w:val="clear" w:color="auto" w:fill="FFCC99"/>
            <w:vAlign w:val="center"/>
          </w:tcPr>
          <w:p w14:paraId="0D5DB77F"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6613D490"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6720"/>
      </w:tblGrid>
      <w:tr w:rsidR="000E677F" w14:paraId="6DDD2949" w14:textId="77777777" w:rsidTr="002677CC">
        <w:trPr>
          <w:trHeight w:val="360"/>
        </w:trPr>
        <w:tc>
          <w:tcPr>
            <w:tcW w:w="2520" w:type="dxa"/>
            <w:tcBorders>
              <w:top w:val="single" w:sz="4" w:space="0" w:color="auto"/>
              <w:left w:val="single" w:sz="4" w:space="0" w:color="auto"/>
              <w:bottom w:val="single" w:sz="4" w:space="0" w:color="auto"/>
              <w:right w:val="single" w:sz="4" w:space="0" w:color="auto"/>
            </w:tcBorders>
            <w:shd w:val="clear" w:color="auto" w:fill="8DB3E2"/>
            <w:vAlign w:val="center"/>
            <w:hideMark/>
          </w:tcPr>
          <w:p w14:paraId="21CE8A48" w14:textId="77777777" w:rsidR="000E677F" w:rsidRDefault="000E677F" w:rsidP="00C60086">
            <w:pPr>
              <w:pStyle w:val="UseCaseHeader"/>
              <w:keepNext/>
              <w:keepLines/>
              <w:jc w:val="left"/>
            </w:pPr>
            <w:r>
              <w:t>Use Case ID</w:t>
            </w:r>
          </w:p>
        </w:tc>
        <w:tc>
          <w:tcPr>
            <w:tcW w:w="6720" w:type="dxa"/>
            <w:tcBorders>
              <w:top w:val="single" w:sz="4" w:space="0" w:color="auto"/>
              <w:left w:val="single" w:sz="4" w:space="0" w:color="auto"/>
              <w:bottom w:val="single" w:sz="4" w:space="0" w:color="auto"/>
              <w:right w:val="single" w:sz="4" w:space="0" w:color="auto"/>
            </w:tcBorders>
            <w:shd w:val="clear" w:color="auto" w:fill="8DB3E2"/>
            <w:vAlign w:val="center"/>
            <w:hideMark/>
          </w:tcPr>
          <w:p w14:paraId="0B9BAA33" w14:textId="77777777" w:rsidR="000E677F" w:rsidRDefault="000E677F" w:rsidP="00C60086">
            <w:pPr>
              <w:pStyle w:val="UseCaseText"/>
              <w:jc w:val="left"/>
              <w:rPr>
                <w:b/>
              </w:rPr>
            </w:pPr>
            <w:r>
              <w:rPr>
                <w:b/>
              </w:rPr>
              <w:t>UC_046c</w:t>
            </w:r>
          </w:p>
        </w:tc>
      </w:tr>
      <w:tr w:rsidR="000E677F" w14:paraId="53726EFC" w14:textId="77777777" w:rsidTr="002677CC">
        <w:trPr>
          <w:trHeight w:val="360"/>
        </w:trPr>
        <w:tc>
          <w:tcPr>
            <w:tcW w:w="2520" w:type="dxa"/>
            <w:tcBorders>
              <w:top w:val="single" w:sz="4" w:space="0" w:color="auto"/>
              <w:left w:val="single" w:sz="4" w:space="0" w:color="auto"/>
              <w:bottom w:val="single" w:sz="4" w:space="0" w:color="auto"/>
              <w:right w:val="single" w:sz="4" w:space="0" w:color="auto"/>
            </w:tcBorders>
            <w:shd w:val="clear" w:color="auto" w:fill="8DB3E2"/>
            <w:vAlign w:val="center"/>
            <w:hideMark/>
          </w:tcPr>
          <w:p w14:paraId="5885CFA7" w14:textId="77777777" w:rsidR="000E677F" w:rsidRDefault="000E677F" w:rsidP="00C60086">
            <w:pPr>
              <w:pStyle w:val="UseCaseHeader"/>
              <w:keepNext/>
              <w:keepLines/>
              <w:jc w:val="left"/>
            </w:pPr>
            <w:r>
              <w:t>Use Case Name</w:t>
            </w:r>
          </w:p>
        </w:tc>
        <w:tc>
          <w:tcPr>
            <w:tcW w:w="6720" w:type="dxa"/>
            <w:tcBorders>
              <w:top w:val="single" w:sz="4" w:space="0" w:color="auto"/>
              <w:left w:val="single" w:sz="4" w:space="0" w:color="auto"/>
              <w:bottom w:val="single" w:sz="4" w:space="0" w:color="auto"/>
              <w:right w:val="single" w:sz="4" w:space="0" w:color="auto"/>
            </w:tcBorders>
            <w:shd w:val="clear" w:color="auto" w:fill="8DB3E2"/>
            <w:vAlign w:val="center"/>
            <w:hideMark/>
          </w:tcPr>
          <w:p w14:paraId="207C165B" w14:textId="77777777" w:rsidR="000E677F" w:rsidRDefault="000E677F" w:rsidP="00C60086">
            <w:pPr>
              <w:pStyle w:val="Heading5"/>
              <w:jc w:val="left"/>
            </w:pPr>
            <w:bookmarkStart w:id="1370" w:name="_Toc378855158"/>
            <w:r w:rsidRPr="00F93604">
              <w:rPr>
                <w:highlight w:val="red"/>
              </w:rPr>
              <w:t>Browse flagged data catalog entries</w:t>
            </w:r>
            <w:bookmarkEnd w:id="1370"/>
          </w:p>
        </w:tc>
      </w:tr>
      <w:tr w:rsidR="000E677F" w14:paraId="6E9981DA" w14:textId="77777777" w:rsidTr="002677CC">
        <w:trPr>
          <w:trHeight w:val="360"/>
        </w:trPr>
        <w:tc>
          <w:tcPr>
            <w:tcW w:w="2520" w:type="dxa"/>
            <w:tcBorders>
              <w:top w:val="single" w:sz="4" w:space="0" w:color="auto"/>
              <w:left w:val="single" w:sz="4" w:space="0" w:color="auto"/>
              <w:bottom w:val="single" w:sz="4" w:space="0" w:color="auto"/>
              <w:right w:val="single" w:sz="4" w:space="0" w:color="auto"/>
            </w:tcBorders>
            <w:vAlign w:val="center"/>
            <w:hideMark/>
          </w:tcPr>
          <w:p w14:paraId="68188FCA" w14:textId="77777777" w:rsidR="000E677F" w:rsidRDefault="000E677F" w:rsidP="00C60086">
            <w:pPr>
              <w:pStyle w:val="UseCaseText"/>
              <w:jc w:val="left"/>
              <w:rPr>
                <w:b/>
              </w:rPr>
            </w:pPr>
            <w:r>
              <w:rPr>
                <w:b/>
              </w:rPr>
              <w:t>Short Description</w:t>
            </w:r>
          </w:p>
        </w:tc>
        <w:tc>
          <w:tcPr>
            <w:tcW w:w="6720" w:type="dxa"/>
            <w:tcBorders>
              <w:top w:val="single" w:sz="4" w:space="0" w:color="auto"/>
              <w:left w:val="single" w:sz="4" w:space="0" w:color="auto"/>
              <w:bottom w:val="single" w:sz="4" w:space="0" w:color="auto"/>
              <w:right w:val="single" w:sz="4" w:space="0" w:color="auto"/>
            </w:tcBorders>
            <w:vAlign w:val="center"/>
            <w:hideMark/>
          </w:tcPr>
          <w:p w14:paraId="115114D9" w14:textId="77777777" w:rsidR="000E677F" w:rsidRDefault="000E677F" w:rsidP="00C60086">
            <w:pPr>
              <w:pStyle w:val="UseCaseText"/>
              <w:jc w:val="left"/>
            </w:pPr>
            <w:r>
              <w:t>Allows Users to navigate through the catalog of resources that have had their quality flagged for correction. A special view of the resource browse list, filtered for records that have quality flags raised from those that do not have them</w:t>
            </w:r>
          </w:p>
        </w:tc>
      </w:tr>
      <w:tr w:rsidR="000E677F" w14:paraId="05769027" w14:textId="77777777" w:rsidTr="002677CC">
        <w:trPr>
          <w:trHeight w:val="360"/>
        </w:trPr>
        <w:tc>
          <w:tcPr>
            <w:tcW w:w="2520" w:type="dxa"/>
            <w:tcBorders>
              <w:top w:val="single" w:sz="4" w:space="0" w:color="auto"/>
              <w:left w:val="single" w:sz="4" w:space="0" w:color="auto"/>
              <w:bottom w:val="single" w:sz="4" w:space="0" w:color="auto"/>
              <w:right w:val="single" w:sz="4" w:space="0" w:color="auto"/>
            </w:tcBorders>
            <w:vAlign w:val="center"/>
            <w:hideMark/>
          </w:tcPr>
          <w:p w14:paraId="12176ACE" w14:textId="77777777" w:rsidR="000E677F" w:rsidRDefault="000E677F" w:rsidP="00C60086">
            <w:pPr>
              <w:pStyle w:val="UseCaseText"/>
              <w:jc w:val="left"/>
              <w:rPr>
                <w:b/>
              </w:rPr>
            </w:pPr>
            <w:r>
              <w:rPr>
                <w:b/>
              </w:rPr>
              <w:t>Actors</w:t>
            </w:r>
          </w:p>
        </w:tc>
        <w:tc>
          <w:tcPr>
            <w:tcW w:w="6720" w:type="dxa"/>
            <w:tcBorders>
              <w:top w:val="single" w:sz="4" w:space="0" w:color="auto"/>
              <w:left w:val="single" w:sz="4" w:space="0" w:color="auto"/>
              <w:bottom w:val="single" w:sz="4" w:space="0" w:color="auto"/>
              <w:right w:val="single" w:sz="4" w:space="0" w:color="auto"/>
            </w:tcBorders>
            <w:vAlign w:val="center"/>
            <w:hideMark/>
          </w:tcPr>
          <w:p w14:paraId="276915D0" w14:textId="77777777" w:rsidR="000E677F" w:rsidRDefault="000E677F" w:rsidP="00C60086">
            <w:pPr>
              <w:pStyle w:val="UseCaseText"/>
              <w:jc w:val="left"/>
            </w:pPr>
            <w:r>
              <w:t>Data Steward, Data Submitter</w:t>
            </w:r>
          </w:p>
        </w:tc>
      </w:tr>
      <w:tr w:rsidR="000E677F" w14:paraId="4ADAE764" w14:textId="77777777" w:rsidTr="002677CC">
        <w:trPr>
          <w:trHeight w:val="360"/>
        </w:trPr>
        <w:tc>
          <w:tcPr>
            <w:tcW w:w="2520" w:type="dxa"/>
            <w:tcBorders>
              <w:top w:val="single" w:sz="4" w:space="0" w:color="auto"/>
              <w:left w:val="single" w:sz="4" w:space="0" w:color="auto"/>
              <w:bottom w:val="single" w:sz="4" w:space="0" w:color="auto"/>
              <w:right w:val="single" w:sz="4" w:space="0" w:color="auto"/>
            </w:tcBorders>
            <w:vAlign w:val="center"/>
            <w:hideMark/>
          </w:tcPr>
          <w:p w14:paraId="3084D580" w14:textId="77777777" w:rsidR="000E677F" w:rsidRDefault="000E677F" w:rsidP="00C60086">
            <w:pPr>
              <w:pStyle w:val="UseCaseHeader"/>
              <w:jc w:val="left"/>
            </w:pPr>
            <w:r>
              <w:t>Pre-Conditions</w:t>
            </w:r>
          </w:p>
        </w:tc>
        <w:tc>
          <w:tcPr>
            <w:tcW w:w="6720" w:type="dxa"/>
            <w:tcBorders>
              <w:top w:val="single" w:sz="4" w:space="0" w:color="auto"/>
              <w:left w:val="single" w:sz="4" w:space="0" w:color="auto"/>
              <w:bottom w:val="single" w:sz="4" w:space="0" w:color="auto"/>
              <w:right w:val="single" w:sz="4" w:space="0" w:color="auto"/>
            </w:tcBorders>
            <w:vAlign w:val="center"/>
            <w:hideMark/>
          </w:tcPr>
          <w:p w14:paraId="72FF6537" w14:textId="77777777" w:rsidR="000E677F" w:rsidRDefault="000E677F" w:rsidP="00C60086">
            <w:pPr>
              <w:pStyle w:val="UseCaseText"/>
              <w:jc w:val="left"/>
            </w:pPr>
            <w:r>
              <w:t xml:space="preserve">a list of metadata resources is available, allowing filtering by quality attribute flag </w:t>
            </w:r>
          </w:p>
        </w:tc>
      </w:tr>
      <w:tr w:rsidR="000E677F" w14:paraId="46537452" w14:textId="77777777" w:rsidTr="002677CC">
        <w:trPr>
          <w:trHeight w:val="360"/>
        </w:trPr>
        <w:tc>
          <w:tcPr>
            <w:tcW w:w="2520" w:type="dxa"/>
            <w:tcBorders>
              <w:top w:val="single" w:sz="4" w:space="0" w:color="auto"/>
              <w:left w:val="single" w:sz="4" w:space="0" w:color="auto"/>
              <w:bottom w:val="single" w:sz="4" w:space="0" w:color="auto"/>
              <w:right w:val="single" w:sz="4" w:space="0" w:color="auto"/>
            </w:tcBorders>
            <w:vAlign w:val="center"/>
            <w:hideMark/>
          </w:tcPr>
          <w:p w14:paraId="4AEBBD45" w14:textId="77777777" w:rsidR="000E677F" w:rsidRDefault="000E677F" w:rsidP="00C60086">
            <w:pPr>
              <w:pStyle w:val="UseCaseHeader"/>
              <w:jc w:val="left"/>
            </w:pPr>
            <w:r>
              <w:t>Success End Conditions</w:t>
            </w:r>
          </w:p>
        </w:tc>
        <w:tc>
          <w:tcPr>
            <w:tcW w:w="6720" w:type="dxa"/>
            <w:tcBorders>
              <w:top w:val="single" w:sz="4" w:space="0" w:color="auto"/>
              <w:left w:val="single" w:sz="4" w:space="0" w:color="auto"/>
              <w:bottom w:val="single" w:sz="4" w:space="0" w:color="auto"/>
              <w:right w:val="single" w:sz="4" w:space="0" w:color="auto"/>
            </w:tcBorders>
            <w:vAlign w:val="center"/>
            <w:hideMark/>
          </w:tcPr>
          <w:p w14:paraId="50C8E704" w14:textId="77777777" w:rsidR="000E677F" w:rsidRDefault="000E677F" w:rsidP="00C60086">
            <w:pPr>
              <w:pStyle w:val="UseCaseText"/>
              <w:jc w:val="left"/>
            </w:pPr>
            <w:r>
              <w:t>Users are able to identify flagged entries in the metadata catalog</w:t>
            </w:r>
          </w:p>
        </w:tc>
      </w:tr>
      <w:tr w:rsidR="000E677F" w14:paraId="5CEDC6AD" w14:textId="77777777" w:rsidTr="002677CC">
        <w:trPr>
          <w:trHeight w:val="360"/>
        </w:trPr>
        <w:tc>
          <w:tcPr>
            <w:tcW w:w="2520" w:type="dxa"/>
            <w:tcBorders>
              <w:top w:val="single" w:sz="4" w:space="0" w:color="auto"/>
              <w:left w:val="single" w:sz="4" w:space="0" w:color="auto"/>
              <w:bottom w:val="single" w:sz="4" w:space="0" w:color="auto"/>
              <w:right w:val="single" w:sz="4" w:space="0" w:color="auto"/>
            </w:tcBorders>
            <w:vAlign w:val="center"/>
            <w:hideMark/>
          </w:tcPr>
          <w:p w14:paraId="0AA24EE6" w14:textId="77777777" w:rsidR="000E677F" w:rsidRDefault="000E677F" w:rsidP="00C60086">
            <w:pPr>
              <w:pStyle w:val="UseCaseHeader"/>
              <w:jc w:val="left"/>
            </w:pPr>
            <w:r>
              <w:t>Data</w:t>
            </w:r>
          </w:p>
        </w:tc>
        <w:tc>
          <w:tcPr>
            <w:tcW w:w="6720" w:type="dxa"/>
            <w:tcBorders>
              <w:top w:val="single" w:sz="4" w:space="0" w:color="auto"/>
              <w:left w:val="single" w:sz="4" w:space="0" w:color="auto"/>
              <w:bottom w:val="single" w:sz="4" w:space="0" w:color="auto"/>
              <w:right w:val="single" w:sz="4" w:space="0" w:color="auto"/>
            </w:tcBorders>
            <w:vAlign w:val="center"/>
            <w:hideMark/>
          </w:tcPr>
          <w:p w14:paraId="0FB9909E" w14:textId="77777777" w:rsidR="000E677F" w:rsidRDefault="000E677F" w:rsidP="00C60086">
            <w:pPr>
              <w:pStyle w:val="UseCaseText"/>
              <w:jc w:val="left"/>
            </w:pPr>
            <w:r>
              <w:t>Metadata record</w:t>
            </w:r>
          </w:p>
        </w:tc>
      </w:tr>
      <w:tr w:rsidR="000E677F" w14:paraId="3560A607" w14:textId="77777777" w:rsidTr="002677CC">
        <w:trPr>
          <w:trHeight w:val="360"/>
        </w:trPr>
        <w:tc>
          <w:tcPr>
            <w:tcW w:w="2520" w:type="dxa"/>
            <w:tcBorders>
              <w:top w:val="single" w:sz="4" w:space="0" w:color="auto"/>
              <w:left w:val="single" w:sz="4" w:space="0" w:color="auto"/>
              <w:bottom w:val="single" w:sz="4" w:space="0" w:color="auto"/>
              <w:right w:val="single" w:sz="4" w:space="0" w:color="auto"/>
            </w:tcBorders>
            <w:vAlign w:val="center"/>
            <w:hideMark/>
          </w:tcPr>
          <w:p w14:paraId="28EBCD6A" w14:textId="77777777" w:rsidR="000E677F" w:rsidRDefault="000E677F" w:rsidP="00C60086">
            <w:pPr>
              <w:pStyle w:val="UseCaseHeader"/>
              <w:jc w:val="left"/>
            </w:pPr>
            <w:r>
              <w:t>Functions</w:t>
            </w:r>
          </w:p>
        </w:tc>
        <w:tc>
          <w:tcPr>
            <w:tcW w:w="6720" w:type="dxa"/>
            <w:tcBorders>
              <w:top w:val="single" w:sz="4" w:space="0" w:color="auto"/>
              <w:left w:val="single" w:sz="4" w:space="0" w:color="auto"/>
              <w:bottom w:val="single" w:sz="4" w:space="0" w:color="auto"/>
              <w:right w:val="single" w:sz="4" w:space="0" w:color="auto"/>
            </w:tcBorders>
            <w:vAlign w:val="center"/>
            <w:hideMark/>
          </w:tcPr>
          <w:p w14:paraId="79342AEE" w14:textId="77777777" w:rsidR="000E677F" w:rsidRDefault="000E677F" w:rsidP="00C60086">
            <w:pPr>
              <w:pStyle w:val="UseCaseText"/>
              <w:keepNext/>
              <w:keepLines/>
              <w:numPr>
                <w:ilvl w:val="0"/>
                <w:numId w:val="19"/>
              </w:numPr>
              <w:jc w:val="left"/>
            </w:pPr>
            <w:r>
              <w:t>Browse data catalog entries</w:t>
            </w:r>
          </w:p>
          <w:p w14:paraId="615FDAFA" w14:textId="77777777" w:rsidR="000E677F" w:rsidRDefault="000E677F" w:rsidP="00C60086">
            <w:pPr>
              <w:pStyle w:val="UseCaseText"/>
              <w:keepNext/>
              <w:keepLines/>
              <w:numPr>
                <w:ilvl w:val="0"/>
                <w:numId w:val="19"/>
              </w:numPr>
              <w:jc w:val="left"/>
            </w:pPr>
            <w:r>
              <w:lastRenderedPageBreak/>
              <w:t>Filter catalog entries by flagged attribute</w:t>
            </w:r>
          </w:p>
        </w:tc>
      </w:tr>
      <w:tr w:rsidR="000E677F" w14:paraId="19FC24F6" w14:textId="77777777" w:rsidTr="002677CC">
        <w:trPr>
          <w:trHeight w:val="278"/>
        </w:trPr>
        <w:tc>
          <w:tcPr>
            <w:tcW w:w="9240" w:type="dxa"/>
            <w:gridSpan w:val="2"/>
            <w:tcBorders>
              <w:top w:val="single" w:sz="4" w:space="0" w:color="auto"/>
              <w:left w:val="single" w:sz="4" w:space="0" w:color="auto"/>
              <w:bottom w:val="single" w:sz="4" w:space="0" w:color="auto"/>
              <w:right w:val="single" w:sz="4" w:space="0" w:color="auto"/>
            </w:tcBorders>
            <w:shd w:val="clear" w:color="auto" w:fill="CCFFFF"/>
            <w:vAlign w:val="center"/>
            <w:hideMark/>
          </w:tcPr>
          <w:p w14:paraId="57CE2206" w14:textId="77777777" w:rsidR="000E677F" w:rsidRDefault="000E677F" w:rsidP="00C60086">
            <w:pPr>
              <w:pStyle w:val="UseCaseSection"/>
              <w:keepNext/>
              <w:keepLines/>
              <w:jc w:val="left"/>
            </w:pPr>
            <w:r>
              <w:lastRenderedPageBreak/>
              <w:t>Main Sequence</w:t>
            </w:r>
          </w:p>
        </w:tc>
      </w:tr>
      <w:tr w:rsidR="000E677F" w14:paraId="42DE0FD6" w14:textId="77777777" w:rsidTr="002677CC">
        <w:trPr>
          <w:trHeight w:val="287"/>
        </w:trPr>
        <w:tc>
          <w:tcPr>
            <w:tcW w:w="9240" w:type="dxa"/>
            <w:gridSpan w:val="2"/>
            <w:tcBorders>
              <w:top w:val="single" w:sz="4" w:space="0" w:color="auto"/>
              <w:left w:val="single" w:sz="4" w:space="0" w:color="auto"/>
              <w:bottom w:val="single" w:sz="4" w:space="0" w:color="auto"/>
              <w:right w:val="single" w:sz="4" w:space="0" w:color="auto"/>
            </w:tcBorders>
            <w:shd w:val="clear" w:color="auto" w:fill="FFFFCC"/>
            <w:vAlign w:val="center"/>
            <w:hideMark/>
          </w:tcPr>
          <w:p w14:paraId="7922B09A" w14:textId="77777777" w:rsidR="000E677F" w:rsidRDefault="000E677F" w:rsidP="00C60086">
            <w:pPr>
              <w:pStyle w:val="UseCaseSection"/>
              <w:keepNext/>
              <w:keepLines/>
              <w:jc w:val="left"/>
            </w:pPr>
            <w:r>
              <w:t>Variants</w:t>
            </w:r>
          </w:p>
        </w:tc>
      </w:tr>
      <w:tr w:rsidR="000E677F" w14:paraId="487B4386" w14:textId="77777777" w:rsidTr="002677CC">
        <w:trPr>
          <w:trHeight w:val="261"/>
        </w:trPr>
        <w:tc>
          <w:tcPr>
            <w:tcW w:w="9240" w:type="dxa"/>
            <w:gridSpan w:val="2"/>
            <w:tcBorders>
              <w:top w:val="single" w:sz="4" w:space="0" w:color="auto"/>
              <w:left w:val="single" w:sz="4" w:space="0" w:color="auto"/>
              <w:bottom w:val="single" w:sz="4" w:space="0" w:color="auto"/>
              <w:right w:val="single" w:sz="4" w:space="0" w:color="auto"/>
            </w:tcBorders>
            <w:shd w:val="clear" w:color="auto" w:fill="FDBBC0"/>
            <w:vAlign w:val="center"/>
            <w:hideMark/>
          </w:tcPr>
          <w:p w14:paraId="5C126360" w14:textId="77777777" w:rsidR="000E677F" w:rsidRDefault="000E677F" w:rsidP="00C60086">
            <w:pPr>
              <w:pStyle w:val="UseCaseSection"/>
              <w:keepNext/>
              <w:keepLines/>
              <w:jc w:val="left"/>
            </w:pPr>
            <w:r>
              <w:t>Exceptions</w:t>
            </w:r>
          </w:p>
        </w:tc>
      </w:tr>
      <w:tr w:rsidR="000E677F" w14:paraId="4050897D" w14:textId="77777777" w:rsidTr="002677CC">
        <w:trPr>
          <w:trHeight w:val="242"/>
        </w:trPr>
        <w:tc>
          <w:tcPr>
            <w:tcW w:w="9240" w:type="dxa"/>
            <w:gridSpan w:val="2"/>
            <w:tcBorders>
              <w:top w:val="single" w:sz="4" w:space="0" w:color="auto"/>
              <w:left w:val="single" w:sz="4" w:space="0" w:color="auto"/>
              <w:bottom w:val="single" w:sz="4" w:space="0" w:color="auto"/>
              <w:right w:val="single" w:sz="4" w:space="0" w:color="auto"/>
            </w:tcBorders>
            <w:shd w:val="clear" w:color="auto" w:fill="FFCC99"/>
            <w:vAlign w:val="center"/>
            <w:hideMark/>
          </w:tcPr>
          <w:p w14:paraId="3BDA49DD" w14:textId="77777777" w:rsidR="000E677F" w:rsidRDefault="000E677F" w:rsidP="00C60086">
            <w:pPr>
              <w:pStyle w:val="UseCaseSection"/>
              <w:keepNext/>
              <w:keepLines/>
              <w:jc w:val="left"/>
            </w:pPr>
            <w:r>
              <w:t>Open Issues (Please use this field to indicate questions/comments on the use case)</w:t>
            </w:r>
          </w:p>
        </w:tc>
      </w:tr>
    </w:tbl>
    <w:p w14:paraId="6CB750F5"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720"/>
      </w:tblGrid>
      <w:tr w:rsidR="000E677F" w:rsidRPr="0052295E" w14:paraId="7E0D25B4" w14:textId="77777777" w:rsidTr="009E6F00">
        <w:trPr>
          <w:trHeight w:val="360"/>
        </w:trPr>
        <w:tc>
          <w:tcPr>
            <w:tcW w:w="2520" w:type="dxa"/>
            <w:shd w:val="clear" w:color="auto" w:fill="8DB3E2"/>
            <w:vAlign w:val="center"/>
          </w:tcPr>
          <w:p w14:paraId="4FA9AAF5"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3B105EAF" w14:textId="77777777" w:rsidR="000E677F" w:rsidRPr="00B36A79" w:rsidRDefault="000E677F" w:rsidP="00C60086">
            <w:pPr>
              <w:pStyle w:val="UseCaseText"/>
              <w:jc w:val="left"/>
              <w:rPr>
                <w:rFonts w:eastAsia="Times"/>
                <w:b/>
              </w:rPr>
            </w:pPr>
            <w:r>
              <w:rPr>
                <w:rFonts w:eastAsia="Times"/>
                <w:b/>
              </w:rPr>
              <w:t>UC_044</w:t>
            </w:r>
          </w:p>
        </w:tc>
      </w:tr>
      <w:tr w:rsidR="000E677F" w:rsidRPr="0052295E" w14:paraId="0844A538" w14:textId="77777777" w:rsidTr="009E6F00">
        <w:trPr>
          <w:trHeight w:val="360"/>
        </w:trPr>
        <w:tc>
          <w:tcPr>
            <w:tcW w:w="2520" w:type="dxa"/>
            <w:shd w:val="clear" w:color="auto" w:fill="8DB3E2"/>
            <w:vAlign w:val="center"/>
          </w:tcPr>
          <w:p w14:paraId="596C6B31"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F5919EF" w14:textId="77777777" w:rsidR="000E677F" w:rsidRPr="00C27791" w:rsidRDefault="000E677F" w:rsidP="00C60086">
            <w:pPr>
              <w:pStyle w:val="Heading5"/>
              <w:jc w:val="left"/>
            </w:pPr>
            <w:bookmarkStart w:id="1371" w:name="_Toc378855159"/>
            <w:r w:rsidRPr="00F93604">
              <w:rPr>
                <w:highlight w:val="green"/>
              </w:rPr>
              <w:t>Perform manual error</w:t>
            </w:r>
            <w:r>
              <w:t xml:space="preserve"> </w:t>
            </w:r>
            <w:r w:rsidRPr="00F93604">
              <w:rPr>
                <w:highlight w:val="red"/>
              </w:rPr>
              <w:t>correction</w:t>
            </w:r>
            <w:bookmarkEnd w:id="1371"/>
          </w:p>
        </w:tc>
      </w:tr>
      <w:tr w:rsidR="000E677F" w:rsidRPr="0052295E" w14:paraId="2009353C" w14:textId="77777777" w:rsidTr="009E6F00">
        <w:trPr>
          <w:trHeight w:val="360"/>
        </w:trPr>
        <w:tc>
          <w:tcPr>
            <w:tcW w:w="2520" w:type="dxa"/>
            <w:vAlign w:val="center"/>
          </w:tcPr>
          <w:p w14:paraId="4C82FC15"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580D87F2" w14:textId="77777777" w:rsidR="000E677F" w:rsidRDefault="000E677F" w:rsidP="00C60086">
            <w:pPr>
              <w:pStyle w:val="UseCaseText"/>
              <w:jc w:val="left"/>
              <w:rPr>
                <w:rFonts w:eastAsia="SimSun"/>
              </w:rPr>
            </w:pPr>
            <w:r w:rsidRPr="004A331C">
              <w:rPr>
                <w:rFonts w:eastAsia="SimSun"/>
              </w:rPr>
              <w:t xml:space="preserve">Allows a Data submitter or Data Steward to </w:t>
            </w:r>
            <w:r w:rsidRPr="00F93604">
              <w:rPr>
                <w:rFonts w:eastAsia="SimSun"/>
                <w:highlight w:val="green"/>
              </w:rPr>
              <w:t>manually address issues</w:t>
            </w:r>
            <w:r w:rsidRPr="004A331C">
              <w:rPr>
                <w:rFonts w:eastAsia="SimSun"/>
              </w:rPr>
              <w:t xml:space="preserve"> present in a </w:t>
            </w:r>
            <w:r w:rsidRPr="00F93604">
              <w:rPr>
                <w:rFonts w:eastAsia="SimSun"/>
                <w:highlight w:val="red"/>
              </w:rPr>
              <w:t>data</w:t>
            </w:r>
            <w:r w:rsidRPr="004A331C">
              <w:rPr>
                <w:rFonts w:eastAsia="SimSun"/>
              </w:rPr>
              <w:t xml:space="preserve"> or </w:t>
            </w:r>
            <w:r w:rsidRPr="00F93604">
              <w:rPr>
                <w:rFonts w:eastAsia="SimSun"/>
                <w:highlight w:val="green"/>
              </w:rPr>
              <w:t>metadata record</w:t>
            </w:r>
            <w:r w:rsidRPr="004A331C">
              <w:rPr>
                <w:rFonts w:eastAsia="SimSun"/>
              </w:rPr>
              <w:t xml:space="preserve"> that has been </w:t>
            </w:r>
            <w:r w:rsidRPr="00F93604">
              <w:rPr>
                <w:rFonts w:eastAsia="SimSun"/>
                <w:highlight w:val="red"/>
              </w:rPr>
              <w:t>flagged for having quality issues</w:t>
            </w:r>
            <w:r w:rsidRPr="004A331C">
              <w:rPr>
                <w:rFonts w:eastAsia="SimSun"/>
              </w:rPr>
              <w:t xml:space="preserve">. </w:t>
            </w:r>
            <w:r>
              <w:rPr>
                <w:rFonts w:eastAsia="SimSun"/>
              </w:rPr>
              <w:t>Note that this process may require resubmission of data files</w:t>
            </w:r>
            <w:r w:rsidRPr="004A331C">
              <w:rPr>
                <w:rFonts w:eastAsia="SimSun"/>
              </w:rPr>
              <w:t xml:space="preserve">. </w:t>
            </w:r>
          </w:p>
          <w:p w14:paraId="1A253259" w14:textId="77777777" w:rsidR="000E677F" w:rsidRPr="00857069" w:rsidRDefault="000E677F" w:rsidP="00C60086">
            <w:pPr>
              <w:pStyle w:val="UseCaseText"/>
              <w:jc w:val="left"/>
              <w:rPr>
                <w:rFonts w:eastAsia="SimSun"/>
              </w:rPr>
            </w:pPr>
            <w:r w:rsidRPr="004A331C">
              <w:rPr>
                <w:rFonts w:eastAsia="SimSun"/>
              </w:rPr>
              <w:t xml:space="preserve">Quality check and error editing will be built into the data submission process, but will require the steward to access the data in the appropriate environment for quality issues recognized after a submission is complete. The </w:t>
            </w:r>
            <w:r w:rsidRPr="00F93604">
              <w:rPr>
                <w:rFonts w:eastAsia="SimSun"/>
                <w:highlight w:val="red"/>
              </w:rPr>
              <w:t>process will require the reviewer to make a note that is recorded as annotation on the record</w:t>
            </w:r>
            <w:r w:rsidRPr="004A331C">
              <w:rPr>
                <w:rFonts w:eastAsia="SimSun"/>
              </w:rPr>
              <w:t>, along with the identity of the reviewer and a time stamp.</w:t>
            </w:r>
          </w:p>
        </w:tc>
      </w:tr>
      <w:tr w:rsidR="000E677F" w:rsidRPr="0052295E" w14:paraId="4D1BEA7F" w14:textId="77777777" w:rsidTr="009E6F00">
        <w:trPr>
          <w:trHeight w:val="360"/>
        </w:trPr>
        <w:tc>
          <w:tcPr>
            <w:tcW w:w="2520" w:type="dxa"/>
            <w:vAlign w:val="center"/>
          </w:tcPr>
          <w:p w14:paraId="1C4BFB6B"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29F8E953" w14:textId="77777777" w:rsidR="000E677F" w:rsidRPr="0052295E" w:rsidRDefault="000E677F" w:rsidP="00C60086">
            <w:pPr>
              <w:pStyle w:val="UseCaseText"/>
              <w:jc w:val="left"/>
              <w:rPr>
                <w:rFonts w:eastAsia="SimSun"/>
              </w:rPr>
            </w:pPr>
            <w:r w:rsidRPr="00881629">
              <w:rPr>
                <w:rFonts w:eastAsia="SimSun"/>
              </w:rPr>
              <w:t>Data Submitter, Data Steward</w:t>
            </w:r>
            <w:r>
              <w:rPr>
                <w:rFonts w:eastAsia="SimSun"/>
              </w:rPr>
              <w:t>, Administrator</w:t>
            </w:r>
          </w:p>
        </w:tc>
      </w:tr>
      <w:tr w:rsidR="000E677F" w:rsidRPr="0052295E" w14:paraId="47E68A65" w14:textId="77777777" w:rsidTr="009E6F00">
        <w:trPr>
          <w:trHeight w:val="360"/>
        </w:trPr>
        <w:tc>
          <w:tcPr>
            <w:tcW w:w="2520" w:type="dxa"/>
            <w:vAlign w:val="center"/>
          </w:tcPr>
          <w:p w14:paraId="42FFDFB4"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6D35E6DC" w14:textId="77777777" w:rsidR="000E677F" w:rsidRPr="0052295E" w:rsidRDefault="000E677F" w:rsidP="00C60086">
            <w:pPr>
              <w:pStyle w:val="UseCaseText"/>
              <w:jc w:val="left"/>
              <w:rPr>
                <w:rFonts w:eastAsia="SimSun"/>
              </w:rPr>
            </w:pPr>
            <w:r>
              <w:rPr>
                <w:rFonts w:eastAsia="SimSun"/>
              </w:rPr>
              <w:t xml:space="preserve">The metadata record has been imported into NGDS catalog. </w:t>
            </w:r>
          </w:p>
        </w:tc>
      </w:tr>
      <w:tr w:rsidR="000E677F" w:rsidRPr="0052295E" w14:paraId="1ED4B5C9" w14:textId="77777777" w:rsidTr="009E6F00">
        <w:trPr>
          <w:trHeight w:val="360"/>
        </w:trPr>
        <w:tc>
          <w:tcPr>
            <w:tcW w:w="2520" w:type="dxa"/>
            <w:vAlign w:val="center"/>
          </w:tcPr>
          <w:p w14:paraId="725823EC"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A670FC4" w14:textId="77777777" w:rsidR="000E677F" w:rsidRPr="0052295E" w:rsidRDefault="000E677F" w:rsidP="00C60086">
            <w:pPr>
              <w:pStyle w:val="UseCaseText"/>
              <w:jc w:val="left"/>
              <w:rPr>
                <w:rFonts w:eastAsia="SimSun"/>
              </w:rPr>
            </w:pPr>
            <w:r>
              <w:rPr>
                <w:rFonts w:eastAsia="SimSun"/>
              </w:rPr>
              <w:t>Users are able visualize metadata records, and to provide quality assurance feedback to these records as they see fit.</w:t>
            </w:r>
          </w:p>
        </w:tc>
      </w:tr>
      <w:tr w:rsidR="000E677F" w:rsidRPr="0052295E" w14:paraId="14FF4907" w14:textId="77777777" w:rsidTr="009E6F00">
        <w:trPr>
          <w:trHeight w:val="360"/>
        </w:trPr>
        <w:tc>
          <w:tcPr>
            <w:tcW w:w="2520" w:type="dxa"/>
            <w:vAlign w:val="center"/>
          </w:tcPr>
          <w:p w14:paraId="614EA2DB"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0CA864D" w14:textId="77777777" w:rsidR="000E677F" w:rsidRDefault="000E677F" w:rsidP="00C60086">
            <w:pPr>
              <w:pStyle w:val="UseCaseText"/>
              <w:jc w:val="left"/>
              <w:rPr>
                <w:rFonts w:eastAsia="SimSun"/>
              </w:rPr>
            </w:pPr>
            <w:r>
              <w:rPr>
                <w:rFonts w:eastAsia="SimSun"/>
              </w:rPr>
              <w:t>Metadata records (read/write)</w:t>
            </w:r>
          </w:p>
          <w:p w14:paraId="148EEA2D" w14:textId="77777777" w:rsidR="000E677F" w:rsidRDefault="000E677F" w:rsidP="00C60086">
            <w:pPr>
              <w:pStyle w:val="UseCaseText"/>
              <w:jc w:val="left"/>
              <w:rPr>
                <w:rFonts w:eastAsia="SimSun"/>
              </w:rPr>
            </w:pPr>
            <w:r>
              <w:rPr>
                <w:rFonts w:eastAsia="SimSun"/>
              </w:rPr>
              <w:t>Metadata quality attribute records (read/write)</w:t>
            </w:r>
          </w:p>
          <w:p w14:paraId="49BA8EA6" w14:textId="77777777" w:rsidR="000E677F" w:rsidRDefault="000E677F" w:rsidP="00C60086">
            <w:pPr>
              <w:pStyle w:val="UseCaseText"/>
              <w:jc w:val="left"/>
              <w:rPr>
                <w:rFonts w:eastAsia="SimSun"/>
              </w:rPr>
            </w:pPr>
            <w:r>
              <w:rPr>
                <w:rFonts w:eastAsia="SimSun"/>
              </w:rPr>
              <w:t>User information</w:t>
            </w:r>
          </w:p>
        </w:tc>
      </w:tr>
      <w:tr w:rsidR="000E677F" w:rsidRPr="0052295E" w14:paraId="4CC77F25" w14:textId="77777777" w:rsidTr="009E6F00">
        <w:trPr>
          <w:trHeight w:val="360"/>
        </w:trPr>
        <w:tc>
          <w:tcPr>
            <w:tcW w:w="2520" w:type="dxa"/>
            <w:vAlign w:val="center"/>
          </w:tcPr>
          <w:p w14:paraId="20A15967"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8EF7F4F"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Edit metadata record</w:t>
            </w:r>
          </w:p>
          <w:p w14:paraId="46F3F10F"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Edit data</w:t>
            </w:r>
          </w:p>
          <w:p w14:paraId="1773B3DA" w14:textId="77777777" w:rsidR="000E677F" w:rsidRPr="00BE5515" w:rsidRDefault="000E677F" w:rsidP="00C60086">
            <w:pPr>
              <w:pStyle w:val="UseCaseText"/>
              <w:keepNext/>
              <w:keepLines/>
              <w:numPr>
                <w:ilvl w:val="0"/>
                <w:numId w:val="15"/>
              </w:numPr>
              <w:jc w:val="left"/>
              <w:rPr>
                <w:rFonts w:eastAsia="SimSun"/>
              </w:rPr>
            </w:pPr>
            <w:r>
              <w:rPr>
                <w:rFonts w:eastAsia="SimSun"/>
              </w:rPr>
              <w:t>Log metadata record change</w:t>
            </w:r>
          </w:p>
        </w:tc>
      </w:tr>
      <w:tr w:rsidR="000E677F" w:rsidRPr="0052295E" w14:paraId="014BFFC0" w14:textId="77777777" w:rsidTr="009E6F00">
        <w:trPr>
          <w:trHeight w:val="287"/>
        </w:trPr>
        <w:tc>
          <w:tcPr>
            <w:tcW w:w="9240" w:type="dxa"/>
            <w:gridSpan w:val="2"/>
            <w:shd w:val="clear" w:color="auto" w:fill="FFFFCC"/>
            <w:vAlign w:val="center"/>
          </w:tcPr>
          <w:p w14:paraId="1C659D30"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02248D95" w14:textId="77777777" w:rsidTr="009E6F00">
        <w:trPr>
          <w:trHeight w:val="261"/>
        </w:trPr>
        <w:tc>
          <w:tcPr>
            <w:tcW w:w="9240" w:type="dxa"/>
            <w:gridSpan w:val="2"/>
            <w:tcBorders>
              <w:bottom w:val="single" w:sz="4" w:space="0" w:color="auto"/>
            </w:tcBorders>
            <w:shd w:val="clear" w:color="auto" w:fill="FDBBC0"/>
            <w:vAlign w:val="center"/>
          </w:tcPr>
          <w:p w14:paraId="5B9F1CE6"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098AB6C7" w14:textId="77777777" w:rsidTr="009E6F00">
        <w:trPr>
          <w:trHeight w:val="242"/>
        </w:trPr>
        <w:tc>
          <w:tcPr>
            <w:tcW w:w="9240" w:type="dxa"/>
            <w:gridSpan w:val="2"/>
            <w:shd w:val="clear" w:color="auto" w:fill="FFCC99"/>
            <w:vAlign w:val="center"/>
          </w:tcPr>
          <w:p w14:paraId="4F584CE4"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2992A2A5"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BE2A368" w14:textId="77777777" w:rsidTr="009E6F00">
        <w:trPr>
          <w:trHeight w:val="360"/>
        </w:trPr>
        <w:tc>
          <w:tcPr>
            <w:tcW w:w="2520" w:type="dxa"/>
            <w:gridSpan w:val="2"/>
            <w:shd w:val="clear" w:color="auto" w:fill="8DB3E2"/>
            <w:vAlign w:val="center"/>
          </w:tcPr>
          <w:p w14:paraId="7976702D"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4FBA5F30" w14:textId="77777777" w:rsidR="000E677F" w:rsidRPr="00B36A79" w:rsidRDefault="000E677F" w:rsidP="00C60086">
            <w:pPr>
              <w:pStyle w:val="UseCaseText"/>
              <w:jc w:val="left"/>
              <w:rPr>
                <w:rFonts w:eastAsia="Times"/>
                <w:b/>
              </w:rPr>
            </w:pPr>
            <w:r>
              <w:rPr>
                <w:rFonts w:eastAsia="Times"/>
                <w:b/>
              </w:rPr>
              <w:t>UC_045</w:t>
            </w:r>
          </w:p>
        </w:tc>
      </w:tr>
      <w:tr w:rsidR="000E677F" w:rsidRPr="0052295E" w14:paraId="3B56D42B" w14:textId="77777777" w:rsidTr="009E6F00">
        <w:trPr>
          <w:trHeight w:val="360"/>
        </w:trPr>
        <w:tc>
          <w:tcPr>
            <w:tcW w:w="2520" w:type="dxa"/>
            <w:gridSpan w:val="2"/>
            <w:shd w:val="clear" w:color="auto" w:fill="8DB3E2"/>
            <w:vAlign w:val="center"/>
          </w:tcPr>
          <w:p w14:paraId="00A3A700"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14A52CA" w14:textId="77777777" w:rsidR="000E677F" w:rsidRPr="00C27791" w:rsidRDefault="000E677F" w:rsidP="00C60086">
            <w:pPr>
              <w:pStyle w:val="Heading5"/>
              <w:jc w:val="left"/>
            </w:pPr>
            <w:bookmarkStart w:id="1372" w:name="_Toc378855160"/>
            <w:r w:rsidRPr="00F93604">
              <w:rPr>
                <w:highlight w:val="red"/>
              </w:rPr>
              <w:t>Clear quality flag</w:t>
            </w:r>
            <w:bookmarkEnd w:id="1372"/>
          </w:p>
        </w:tc>
      </w:tr>
      <w:tr w:rsidR="000E677F" w:rsidRPr="0052295E" w14:paraId="4B8536E3" w14:textId="77777777" w:rsidTr="009E6F00">
        <w:trPr>
          <w:trHeight w:val="360"/>
        </w:trPr>
        <w:tc>
          <w:tcPr>
            <w:tcW w:w="2520" w:type="dxa"/>
            <w:gridSpan w:val="2"/>
            <w:vAlign w:val="center"/>
          </w:tcPr>
          <w:p w14:paraId="0D165139"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2C36C08A" w14:textId="77777777" w:rsidR="000E677F" w:rsidRPr="00857069" w:rsidRDefault="000E677F" w:rsidP="00C60086">
            <w:pPr>
              <w:pStyle w:val="UseCaseText"/>
              <w:jc w:val="left"/>
              <w:rPr>
                <w:rFonts w:eastAsia="SimSun"/>
              </w:rPr>
            </w:pPr>
            <w:r w:rsidRPr="004A331C">
              <w:rPr>
                <w:rFonts w:eastAsia="SimSun"/>
              </w:rPr>
              <w:t>Allows authorized User to clear a quality flag on a data or metadata record. This will occur when the User believes that the flagged issue is actually valid in the context of that record. The process will require the reviewer to make a note that is recorded with the flag, along with the identity of the reviewer and a time stamp.</w:t>
            </w:r>
          </w:p>
        </w:tc>
      </w:tr>
      <w:tr w:rsidR="000E677F" w:rsidRPr="0052295E" w14:paraId="7E45BD3B" w14:textId="77777777" w:rsidTr="009E6F00">
        <w:trPr>
          <w:trHeight w:val="360"/>
        </w:trPr>
        <w:tc>
          <w:tcPr>
            <w:tcW w:w="2520" w:type="dxa"/>
            <w:gridSpan w:val="2"/>
            <w:vAlign w:val="center"/>
          </w:tcPr>
          <w:p w14:paraId="50978A9D"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60AD954E" w14:textId="77777777" w:rsidR="000E677F" w:rsidRPr="0052295E" w:rsidRDefault="000E677F" w:rsidP="00C60086">
            <w:pPr>
              <w:pStyle w:val="UseCaseText"/>
              <w:jc w:val="left"/>
              <w:rPr>
                <w:rFonts w:eastAsia="SimSun"/>
              </w:rPr>
            </w:pPr>
            <w:r>
              <w:rPr>
                <w:rFonts w:eastAsia="SimSun"/>
              </w:rPr>
              <w:t>Administrator</w:t>
            </w:r>
            <w:r w:rsidRPr="00881629">
              <w:rPr>
                <w:rFonts w:eastAsia="SimSun"/>
              </w:rPr>
              <w:t>, Data Steward</w:t>
            </w:r>
          </w:p>
        </w:tc>
      </w:tr>
      <w:tr w:rsidR="000E677F" w:rsidRPr="0052295E" w14:paraId="1EE55342" w14:textId="77777777" w:rsidTr="009E6F00">
        <w:trPr>
          <w:trHeight w:val="360"/>
        </w:trPr>
        <w:tc>
          <w:tcPr>
            <w:tcW w:w="2520" w:type="dxa"/>
            <w:gridSpan w:val="2"/>
            <w:vAlign w:val="center"/>
          </w:tcPr>
          <w:p w14:paraId="54796FDA"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51C4DBEE" w14:textId="77777777" w:rsidR="000E677F" w:rsidRDefault="000E677F" w:rsidP="00C60086">
            <w:pPr>
              <w:pStyle w:val="UseCaseText"/>
              <w:jc w:val="left"/>
              <w:rPr>
                <w:rFonts w:eastAsia="SimSun"/>
              </w:rPr>
            </w:pPr>
            <w:r>
              <w:rPr>
                <w:rFonts w:eastAsia="SimSun"/>
              </w:rPr>
              <w:t xml:space="preserve">Metadata records having quality flag attributes are available in the system </w:t>
            </w:r>
          </w:p>
          <w:p w14:paraId="08361C38" w14:textId="77777777" w:rsidR="000E677F" w:rsidRPr="0052295E" w:rsidRDefault="000E677F" w:rsidP="00C60086">
            <w:pPr>
              <w:pStyle w:val="UseCaseText"/>
              <w:jc w:val="left"/>
              <w:rPr>
                <w:rFonts w:eastAsia="SimSun"/>
              </w:rPr>
            </w:pPr>
            <w:r>
              <w:rPr>
                <w:rFonts w:eastAsia="SimSun"/>
              </w:rPr>
              <w:t>The users have corrected the quality attribute issues, especially those that are automatically detected.</w:t>
            </w:r>
          </w:p>
        </w:tc>
      </w:tr>
      <w:tr w:rsidR="000E677F" w:rsidRPr="0052295E" w14:paraId="73222878" w14:textId="77777777" w:rsidTr="009E6F00">
        <w:trPr>
          <w:trHeight w:val="360"/>
        </w:trPr>
        <w:tc>
          <w:tcPr>
            <w:tcW w:w="2520" w:type="dxa"/>
            <w:gridSpan w:val="2"/>
            <w:vAlign w:val="center"/>
          </w:tcPr>
          <w:p w14:paraId="5EB7C651"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4B400C3C" w14:textId="77777777" w:rsidR="000E677F" w:rsidRPr="0052295E" w:rsidRDefault="000E677F" w:rsidP="00C60086">
            <w:pPr>
              <w:pStyle w:val="UseCaseText"/>
              <w:jc w:val="left"/>
              <w:rPr>
                <w:rFonts w:eastAsia="SimSun"/>
              </w:rPr>
            </w:pPr>
            <w:r>
              <w:rPr>
                <w:rFonts w:eastAsia="SimSun"/>
              </w:rPr>
              <w:t>Users are able to remove data quality attribute flags</w:t>
            </w:r>
          </w:p>
        </w:tc>
      </w:tr>
      <w:tr w:rsidR="000E677F" w:rsidRPr="0052295E" w14:paraId="1620C772" w14:textId="77777777" w:rsidTr="009E6F00">
        <w:trPr>
          <w:trHeight w:val="360"/>
        </w:trPr>
        <w:tc>
          <w:tcPr>
            <w:tcW w:w="2520" w:type="dxa"/>
            <w:gridSpan w:val="2"/>
            <w:vAlign w:val="center"/>
          </w:tcPr>
          <w:p w14:paraId="00777929"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026FCD39" w14:textId="77777777" w:rsidR="000E677F" w:rsidRDefault="000E677F" w:rsidP="00C60086">
            <w:pPr>
              <w:pStyle w:val="UseCaseText"/>
              <w:jc w:val="left"/>
              <w:rPr>
                <w:rFonts w:eastAsia="SimSun"/>
              </w:rPr>
            </w:pPr>
            <w:r>
              <w:rPr>
                <w:rFonts w:eastAsia="SimSun"/>
              </w:rPr>
              <w:t>Metadata quality attribute records (read/write)</w:t>
            </w:r>
          </w:p>
        </w:tc>
      </w:tr>
      <w:tr w:rsidR="000E677F" w:rsidRPr="0052295E" w14:paraId="5A4585CC" w14:textId="77777777" w:rsidTr="009E6F00">
        <w:trPr>
          <w:trHeight w:val="360"/>
        </w:trPr>
        <w:tc>
          <w:tcPr>
            <w:tcW w:w="2520" w:type="dxa"/>
            <w:gridSpan w:val="2"/>
            <w:vAlign w:val="center"/>
          </w:tcPr>
          <w:p w14:paraId="02902730"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F3BFB31" w14:textId="77777777" w:rsidR="000E677F" w:rsidRDefault="000E677F" w:rsidP="00C60086">
            <w:pPr>
              <w:pStyle w:val="UseCaseText"/>
              <w:keepNext/>
              <w:keepLines/>
              <w:numPr>
                <w:ilvl w:val="0"/>
                <w:numId w:val="15"/>
              </w:numPr>
              <w:jc w:val="left"/>
              <w:rPr>
                <w:rFonts w:eastAsia="SimSun"/>
              </w:rPr>
            </w:pPr>
            <w:r>
              <w:rPr>
                <w:rFonts w:eastAsia="SimSun"/>
              </w:rPr>
              <w:t>Remove quality issue flag</w:t>
            </w:r>
          </w:p>
          <w:p w14:paraId="6B208970" w14:textId="77777777" w:rsidR="000E677F" w:rsidRPr="00BE5515" w:rsidRDefault="000E677F" w:rsidP="00C60086">
            <w:pPr>
              <w:pStyle w:val="UseCaseText"/>
              <w:keepNext/>
              <w:keepLines/>
              <w:numPr>
                <w:ilvl w:val="0"/>
                <w:numId w:val="15"/>
              </w:numPr>
              <w:jc w:val="left"/>
              <w:rPr>
                <w:rFonts w:eastAsia="SimSun"/>
              </w:rPr>
            </w:pPr>
            <w:r>
              <w:rPr>
                <w:rFonts w:eastAsia="SimSun"/>
              </w:rPr>
              <w:t>Log metadata record change</w:t>
            </w:r>
          </w:p>
        </w:tc>
      </w:tr>
      <w:tr w:rsidR="000E677F" w:rsidRPr="0052295E" w14:paraId="5B9C7C91" w14:textId="77777777" w:rsidTr="009E6F00">
        <w:trPr>
          <w:trHeight w:val="287"/>
        </w:trPr>
        <w:tc>
          <w:tcPr>
            <w:tcW w:w="9240" w:type="dxa"/>
            <w:gridSpan w:val="3"/>
            <w:shd w:val="clear" w:color="auto" w:fill="FFFFCC"/>
            <w:vAlign w:val="center"/>
          </w:tcPr>
          <w:p w14:paraId="382AC38B"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52295E" w14:paraId="430055BD" w14:textId="77777777" w:rsidTr="009E6F00">
        <w:trPr>
          <w:trHeight w:val="261"/>
        </w:trPr>
        <w:tc>
          <w:tcPr>
            <w:tcW w:w="630" w:type="dxa"/>
            <w:vAlign w:val="center"/>
          </w:tcPr>
          <w:p w14:paraId="1D63B50C"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15255631"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54685E8E"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3E6C292A" w14:textId="77777777" w:rsidTr="009E6F00">
        <w:trPr>
          <w:trHeight w:val="359"/>
        </w:trPr>
        <w:tc>
          <w:tcPr>
            <w:tcW w:w="630" w:type="dxa"/>
            <w:tcBorders>
              <w:bottom w:val="single" w:sz="4" w:space="0" w:color="auto"/>
            </w:tcBorders>
            <w:vAlign w:val="center"/>
          </w:tcPr>
          <w:p w14:paraId="7EE5F991" w14:textId="77777777" w:rsidR="000E677F" w:rsidRPr="0052295E" w:rsidRDefault="000E677F" w:rsidP="00C60086">
            <w:pPr>
              <w:pStyle w:val="UseCaseText"/>
              <w:keepNext/>
              <w:keepLines/>
              <w:jc w:val="left"/>
              <w:rPr>
                <w:rFonts w:eastAsia="SimSun"/>
              </w:rPr>
            </w:pPr>
            <w:r>
              <w:rPr>
                <w:rFonts w:eastAsia="SimSun"/>
              </w:rPr>
              <w:t>3</w:t>
            </w:r>
          </w:p>
        </w:tc>
        <w:tc>
          <w:tcPr>
            <w:tcW w:w="1890" w:type="dxa"/>
            <w:tcBorders>
              <w:bottom w:val="single" w:sz="4" w:space="0" w:color="auto"/>
            </w:tcBorders>
            <w:vAlign w:val="center"/>
          </w:tcPr>
          <w:p w14:paraId="57A41B92"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4DC29F75" w14:textId="77777777" w:rsidR="000E677F" w:rsidRPr="0052295E" w:rsidRDefault="000E677F" w:rsidP="00C60086">
            <w:pPr>
              <w:pStyle w:val="UseCaseText"/>
              <w:keepNext/>
              <w:keepLines/>
              <w:jc w:val="left"/>
              <w:rPr>
                <w:rFonts w:eastAsia="SimSun"/>
              </w:rPr>
            </w:pPr>
            <w:r>
              <w:rPr>
                <w:rFonts w:eastAsia="SimSun"/>
              </w:rPr>
              <w:t>If some quality attribute is found, the metadata record flag is turned back on and the user is notified of the issue.</w:t>
            </w:r>
          </w:p>
        </w:tc>
      </w:tr>
      <w:tr w:rsidR="000E677F" w:rsidRPr="00FB0E17" w14:paraId="3CFEEF64" w14:textId="77777777" w:rsidTr="009E6F00">
        <w:trPr>
          <w:trHeight w:val="261"/>
        </w:trPr>
        <w:tc>
          <w:tcPr>
            <w:tcW w:w="9240" w:type="dxa"/>
            <w:gridSpan w:val="3"/>
            <w:tcBorders>
              <w:bottom w:val="single" w:sz="4" w:space="0" w:color="auto"/>
            </w:tcBorders>
            <w:shd w:val="clear" w:color="auto" w:fill="FDBBC0"/>
            <w:vAlign w:val="center"/>
          </w:tcPr>
          <w:p w14:paraId="56740C0B"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02B01B5D" w14:textId="77777777" w:rsidTr="009E6F00">
        <w:trPr>
          <w:trHeight w:val="242"/>
        </w:trPr>
        <w:tc>
          <w:tcPr>
            <w:tcW w:w="9240" w:type="dxa"/>
            <w:gridSpan w:val="3"/>
            <w:shd w:val="clear" w:color="auto" w:fill="FFCC99"/>
            <w:vAlign w:val="center"/>
          </w:tcPr>
          <w:p w14:paraId="1B32B0AA"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1074EFB6" w14:textId="77777777" w:rsidTr="009E6F00">
        <w:trPr>
          <w:trHeight w:val="206"/>
        </w:trPr>
        <w:tc>
          <w:tcPr>
            <w:tcW w:w="630" w:type="dxa"/>
            <w:vAlign w:val="center"/>
          </w:tcPr>
          <w:p w14:paraId="39167BB4"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2E9475B8"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76700D7D" w14:textId="77777777" w:rsidTr="009E6F00">
        <w:trPr>
          <w:trHeight w:val="206"/>
        </w:trPr>
        <w:tc>
          <w:tcPr>
            <w:tcW w:w="630" w:type="dxa"/>
            <w:vAlign w:val="center"/>
          </w:tcPr>
          <w:p w14:paraId="711CC0C0"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771B8952" w14:textId="77777777" w:rsidR="000E677F" w:rsidRPr="0052295E" w:rsidRDefault="000E677F" w:rsidP="00C60086">
            <w:pPr>
              <w:pStyle w:val="UseCaseText"/>
              <w:keepNext/>
              <w:keepLines/>
              <w:jc w:val="left"/>
              <w:rPr>
                <w:rFonts w:eastAsia="SimSun"/>
              </w:rPr>
            </w:pPr>
            <w:r>
              <w:rPr>
                <w:rFonts w:eastAsia="SimSun"/>
              </w:rPr>
              <w:t>DN: Who has ultimate authority to determine the true data in the event of a dispute?</w:t>
            </w:r>
          </w:p>
        </w:tc>
      </w:tr>
    </w:tbl>
    <w:p w14:paraId="43C27A9B" w14:textId="77777777" w:rsidR="000E677F" w:rsidRPr="00FE282E"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039AA4C8" w14:textId="77777777" w:rsidTr="00C543D6">
        <w:trPr>
          <w:trHeight w:val="360"/>
        </w:trPr>
        <w:tc>
          <w:tcPr>
            <w:tcW w:w="2520" w:type="dxa"/>
            <w:gridSpan w:val="2"/>
            <w:shd w:val="clear" w:color="auto" w:fill="8DB3E2"/>
            <w:vAlign w:val="center"/>
          </w:tcPr>
          <w:p w14:paraId="16E67270"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21C0FC45" w14:textId="77777777" w:rsidR="000E677F" w:rsidRPr="00B36A79" w:rsidRDefault="000E677F" w:rsidP="00C60086">
            <w:pPr>
              <w:pStyle w:val="UseCaseText"/>
              <w:jc w:val="left"/>
              <w:rPr>
                <w:rFonts w:eastAsia="Times"/>
                <w:b/>
              </w:rPr>
            </w:pPr>
            <w:r>
              <w:rPr>
                <w:rFonts w:eastAsia="Times"/>
                <w:b/>
              </w:rPr>
              <w:t xml:space="preserve">UC_004b </w:t>
            </w:r>
            <w:r w:rsidRPr="008F254B">
              <w:rPr>
                <w:rFonts w:eastAsia="Times"/>
                <w:b/>
              </w:rPr>
              <w:t>Catalog cleanup</w:t>
            </w:r>
          </w:p>
        </w:tc>
      </w:tr>
      <w:tr w:rsidR="000E677F" w:rsidRPr="0052295E" w14:paraId="39034AD7" w14:textId="77777777" w:rsidTr="00C543D6">
        <w:trPr>
          <w:trHeight w:val="360"/>
        </w:trPr>
        <w:tc>
          <w:tcPr>
            <w:tcW w:w="2520" w:type="dxa"/>
            <w:gridSpan w:val="2"/>
            <w:shd w:val="clear" w:color="auto" w:fill="8DB3E2"/>
            <w:vAlign w:val="center"/>
          </w:tcPr>
          <w:p w14:paraId="5EB04B98"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C50F63D" w14:textId="77777777" w:rsidR="000E677F" w:rsidRPr="00C27791" w:rsidRDefault="000E677F" w:rsidP="00C60086">
            <w:pPr>
              <w:pStyle w:val="Heading5"/>
              <w:jc w:val="left"/>
            </w:pPr>
            <w:bookmarkStart w:id="1373" w:name="_Toc378855161"/>
            <w:r w:rsidRPr="00F93604">
              <w:rPr>
                <w:highlight w:val="red"/>
              </w:rPr>
              <w:t>Catalog cleanup</w:t>
            </w:r>
            <w:bookmarkEnd w:id="1373"/>
          </w:p>
        </w:tc>
      </w:tr>
      <w:tr w:rsidR="000E677F" w:rsidRPr="0052295E" w14:paraId="1835C333" w14:textId="77777777" w:rsidTr="00C543D6">
        <w:trPr>
          <w:trHeight w:val="360"/>
        </w:trPr>
        <w:tc>
          <w:tcPr>
            <w:tcW w:w="2520" w:type="dxa"/>
            <w:gridSpan w:val="2"/>
            <w:vAlign w:val="center"/>
          </w:tcPr>
          <w:p w14:paraId="4E5AFB49"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3670FEA" w14:textId="77777777" w:rsidR="000E677F" w:rsidRDefault="000E677F" w:rsidP="00C60086">
            <w:pPr>
              <w:pStyle w:val="UseCaseText"/>
              <w:jc w:val="left"/>
              <w:rPr>
                <w:rFonts w:eastAsia="SimSun"/>
              </w:rPr>
            </w:pPr>
            <w:r w:rsidRPr="00370F34">
              <w:rPr>
                <w:rFonts w:eastAsia="SimSun"/>
              </w:rPr>
              <w:t>The NGDS catalog will periodically and automatically verify the liveliness of the data sources referenced in its metadata catalog. That information will be used to mark the “</w:t>
            </w:r>
            <w:r>
              <w:rPr>
                <w:rFonts w:eastAsia="SimSun"/>
              </w:rPr>
              <w:t>unreachable</w:t>
            </w:r>
            <w:r w:rsidRPr="00370F34">
              <w:rPr>
                <w:rFonts w:eastAsia="SimSun"/>
              </w:rPr>
              <w:t>”</w:t>
            </w:r>
            <w:r>
              <w:rPr>
                <w:rFonts w:eastAsia="SimSun"/>
              </w:rPr>
              <w:t>, or “non-public”</w:t>
            </w:r>
            <w:r w:rsidRPr="00370F34">
              <w:rPr>
                <w:rFonts w:eastAsia="SimSun"/>
              </w:rPr>
              <w:t xml:space="preserve"> </w:t>
            </w:r>
            <w:r>
              <w:rPr>
                <w:rFonts w:eastAsia="SimSun"/>
              </w:rPr>
              <w:t xml:space="preserve">data </w:t>
            </w:r>
            <w:r w:rsidRPr="00370F34">
              <w:rPr>
                <w:rFonts w:eastAsia="SimSun"/>
              </w:rPr>
              <w:t xml:space="preserve">items in the </w:t>
            </w:r>
            <w:r>
              <w:rPr>
                <w:rFonts w:eastAsia="SimSun"/>
              </w:rPr>
              <w:t xml:space="preserve">metadata </w:t>
            </w:r>
            <w:r w:rsidRPr="00370F34">
              <w:rPr>
                <w:rFonts w:eastAsia="SimSun"/>
              </w:rPr>
              <w:t xml:space="preserve">catalog. </w:t>
            </w:r>
          </w:p>
          <w:p w14:paraId="73DA492A" w14:textId="77777777" w:rsidR="000E677F" w:rsidRPr="00857069" w:rsidRDefault="000E677F" w:rsidP="00C60086">
            <w:pPr>
              <w:pStyle w:val="UseCaseText"/>
              <w:jc w:val="left"/>
              <w:rPr>
                <w:rFonts w:eastAsia="SimSun"/>
              </w:rPr>
            </w:pPr>
            <w:r w:rsidRPr="00370F34">
              <w:rPr>
                <w:rFonts w:eastAsia="SimSun"/>
              </w:rPr>
              <w:t>The data steward can use that information to delete metadata records that are invalid</w:t>
            </w:r>
            <w:r>
              <w:rPr>
                <w:rFonts w:eastAsia="SimSun"/>
              </w:rPr>
              <w:t>, or to fix those records with valid URIs</w:t>
            </w:r>
            <w:r w:rsidRPr="00370F34">
              <w:rPr>
                <w:rFonts w:eastAsia="SimSun"/>
              </w:rPr>
              <w:t xml:space="preserve">. </w:t>
            </w:r>
          </w:p>
        </w:tc>
      </w:tr>
      <w:tr w:rsidR="000E677F" w:rsidRPr="0052295E" w14:paraId="6B950A03" w14:textId="77777777" w:rsidTr="00C543D6">
        <w:trPr>
          <w:trHeight w:val="360"/>
        </w:trPr>
        <w:tc>
          <w:tcPr>
            <w:tcW w:w="2520" w:type="dxa"/>
            <w:gridSpan w:val="2"/>
            <w:vAlign w:val="center"/>
          </w:tcPr>
          <w:p w14:paraId="618E476E"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2A5720E0" w14:textId="77777777" w:rsidR="000E677F" w:rsidRPr="0052295E" w:rsidRDefault="000E677F" w:rsidP="00C60086">
            <w:pPr>
              <w:pStyle w:val="UseCaseText"/>
              <w:jc w:val="left"/>
              <w:rPr>
                <w:rFonts w:eastAsia="SimSun"/>
              </w:rPr>
            </w:pPr>
            <w:r>
              <w:rPr>
                <w:rFonts w:eastAsia="SimSun"/>
              </w:rPr>
              <w:t>Data Steward</w:t>
            </w:r>
          </w:p>
        </w:tc>
      </w:tr>
      <w:tr w:rsidR="000E677F" w:rsidRPr="0052295E" w14:paraId="3CC7AE04" w14:textId="77777777" w:rsidTr="00C543D6">
        <w:trPr>
          <w:trHeight w:val="360"/>
        </w:trPr>
        <w:tc>
          <w:tcPr>
            <w:tcW w:w="2520" w:type="dxa"/>
            <w:gridSpan w:val="2"/>
            <w:vAlign w:val="center"/>
          </w:tcPr>
          <w:p w14:paraId="4FAE10B9"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63C457CE" w14:textId="77777777" w:rsidR="000E677F" w:rsidRDefault="000E677F" w:rsidP="00C60086">
            <w:pPr>
              <w:pStyle w:val="UseCaseText"/>
              <w:jc w:val="left"/>
              <w:rPr>
                <w:rFonts w:eastAsia="SimSun"/>
              </w:rPr>
            </w:pPr>
            <w:r w:rsidRPr="00B3680B">
              <w:rPr>
                <w:rFonts w:eastAsia="SimSun"/>
              </w:rPr>
              <w:t>Requires authentication, access permission to edit metadata records.</w:t>
            </w:r>
          </w:p>
          <w:p w14:paraId="7E69686D" w14:textId="77777777" w:rsidR="000E677F" w:rsidRDefault="000E677F" w:rsidP="00C60086">
            <w:pPr>
              <w:pStyle w:val="UseCaseText"/>
              <w:jc w:val="left"/>
              <w:rPr>
                <w:rFonts w:eastAsia="SimSun"/>
              </w:rPr>
            </w:pPr>
            <w:r>
              <w:rPr>
                <w:rFonts w:eastAsia="SimSun"/>
              </w:rPr>
              <w:t>The catalog has metadata records for which URIs that will be checked for liveliness</w:t>
            </w:r>
          </w:p>
          <w:p w14:paraId="2CD821B3" w14:textId="77777777" w:rsidR="000E677F" w:rsidRDefault="000E677F" w:rsidP="00C60086">
            <w:pPr>
              <w:pStyle w:val="UseCaseText"/>
              <w:jc w:val="left"/>
              <w:rPr>
                <w:rFonts w:eastAsia="SimSun"/>
              </w:rPr>
            </w:pPr>
            <w:r>
              <w:rPr>
                <w:rFonts w:eastAsia="SimSun"/>
              </w:rPr>
              <w:t>There is also a predetermined threshold time period above which the metadata record will be marked as having “broken links”</w:t>
            </w:r>
          </w:p>
          <w:p w14:paraId="7A918C7E" w14:textId="77777777" w:rsidR="000E677F" w:rsidRPr="0052295E" w:rsidRDefault="000E677F" w:rsidP="00C60086">
            <w:pPr>
              <w:pStyle w:val="UseCaseText"/>
              <w:jc w:val="left"/>
              <w:rPr>
                <w:rFonts w:eastAsia="SimSun"/>
              </w:rPr>
            </w:pPr>
            <w:r>
              <w:rPr>
                <w:rFonts w:eastAsia="SimSun"/>
              </w:rPr>
              <w:t>There is also a period of time parameter used by the NGDS catalog to periodically sweep the catalog, looking for those links</w:t>
            </w:r>
          </w:p>
        </w:tc>
      </w:tr>
      <w:tr w:rsidR="000E677F" w:rsidRPr="0052295E" w14:paraId="210E864C" w14:textId="77777777" w:rsidTr="00C543D6">
        <w:trPr>
          <w:trHeight w:val="360"/>
        </w:trPr>
        <w:tc>
          <w:tcPr>
            <w:tcW w:w="2520" w:type="dxa"/>
            <w:gridSpan w:val="2"/>
            <w:vAlign w:val="center"/>
          </w:tcPr>
          <w:p w14:paraId="536BAD0A"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64DA2D73" w14:textId="77777777" w:rsidR="000E677F" w:rsidRPr="0052295E" w:rsidRDefault="000E677F" w:rsidP="00C60086">
            <w:pPr>
              <w:pStyle w:val="UseCaseText"/>
              <w:jc w:val="left"/>
              <w:rPr>
                <w:rFonts w:eastAsia="SimSun"/>
              </w:rPr>
            </w:pPr>
            <w:r>
              <w:rPr>
                <w:rFonts w:eastAsia="SimSun"/>
              </w:rPr>
              <w:t xml:space="preserve">The NGDS catalog is cleared up from metadata records that have invalid URIs or those records have their URIs fixed. </w:t>
            </w:r>
          </w:p>
        </w:tc>
      </w:tr>
      <w:tr w:rsidR="000E677F" w:rsidRPr="0052295E" w14:paraId="684DD4C2" w14:textId="77777777" w:rsidTr="00C543D6">
        <w:trPr>
          <w:trHeight w:val="360"/>
        </w:trPr>
        <w:tc>
          <w:tcPr>
            <w:tcW w:w="2520" w:type="dxa"/>
            <w:gridSpan w:val="2"/>
            <w:vAlign w:val="center"/>
          </w:tcPr>
          <w:p w14:paraId="4542CC34"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EA0C261" w14:textId="77777777" w:rsidR="000E677F" w:rsidRDefault="000E677F" w:rsidP="00C60086">
            <w:pPr>
              <w:pStyle w:val="UseCaseText"/>
              <w:jc w:val="left"/>
              <w:rPr>
                <w:rFonts w:eastAsia="SimSun"/>
              </w:rPr>
            </w:pPr>
            <w:r>
              <w:rPr>
                <w:rFonts w:eastAsia="SimSun"/>
              </w:rPr>
              <w:t>All metadata records of the NGDS catalog</w:t>
            </w:r>
          </w:p>
        </w:tc>
      </w:tr>
      <w:tr w:rsidR="000E677F" w:rsidRPr="0052295E" w14:paraId="0C728E0F" w14:textId="77777777" w:rsidTr="00C543D6">
        <w:trPr>
          <w:trHeight w:val="360"/>
        </w:trPr>
        <w:tc>
          <w:tcPr>
            <w:tcW w:w="2520" w:type="dxa"/>
            <w:gridSpan w:val="2"/>
            <w:vAlign w:val="center"/>
          </w:tcPr>
          <w:p w14:paraId="0CE8084C"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3C92FBB7"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Automatic verification of broken links</w:t>
            </w:r>
          </w:p>
          <w:p w14:paraId="6DCF667B"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Automatic verification of “private links” from third party repositories</w:t>
            </w:r>
          </w:p>
          <w:p w14:paraId="489B7611" w14:textId="77777777" w:rsidR="000E677F" w:rsidRPr="00F93604" w:rsidRDefault="000E677F" w:rsidP="00C60086">
            <w:pPr>
              <w:pStyle w:val="UseCaseText"/>
              <w:keepNext/>
              <w:keepLines/>
              <w:numPr>
                <w:ilvl w:val="0"/>
                <w:numId w:val="15"/>
              </w:numPr>
              <w:jc w:val="left"/>
              <w:rPr>
                <w:rFonts w:eastAsia="SimSun"/>
                <w:highlight w:val="red"/>
              </w:rPr>
            </w:pPr>
            <w:r w:rsidRPr="00F93604">
              <w:rPr>
                <w:rFonts w:eastAsia="SimSun"/>
                <w:highlight w:val="red"/>
              </w:rPr>
              <w:t>Automatic tagging of broken metadata records</w:t>
            </w:r>
          </w:p>
          <w:p w14:paraId="0F0D4DE9" w14:textId="77777777" w:rsidR="000E677F" w:rsidRDefault="000E677F" w:rsidP="00C60086">
            <w:pPr>
              <w:pStyle w:val="UseCaseText"/>
              <w:keepNext/>
              <w:keepLines/>
              <w:numPr>
                <w:ilvl w:val="0"/>
                <w:numId w:val="15"/>
              </w:numPr>
              <w:jc w:val="left"/>
              <w:rPr>
                <w:rFonts w:eastAsia="SimSun"/>
              </w:rPr>
            </w:pPr>
            <w:r w:rsidRPr="00F93604">
              <w:rPr>
                <w:rFonts w:eastAsia="SimSun"/>
                <w:highlight w:val="red"/>
              </w:rPr>
              <w:t>Deletion of catalog metadata records based on broken link attributes</w:t>
            </w:r>
          </w:p>
        </w:tc>
      </w:tr>
      <w:tr w:rsidR="000E677F" w:rsidRPr="0052295E" w14:paraId="71380A71" w14:textId="77777777" w:rsidTr="00C543D6">
        <w:trPr>
          <w:trHeight w:val="287"/>
        </w:trPr>
        <w:tc>
          <w:tcPr>
            <w:tcW w:w="9240" w:type="dxa"/>
            <w:gridSpan w:val="3"/>
            <w:shd w:val="clear" w:color="auto" w:fill="FFFFCC"/>
            <w:vAlign w:val="center"/>
          </w:tcPr>
          <w:p w14:paraId="21C08196"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1E095C6F" w14:textId="77777777" w:rsidTr="00C543D6">
        <w:trPr>
          <w:trHeight w:val="261"/>
        </w:trPr>
        <w:tc>
          <w:tcPr>
            <w:tcW w:w="9240" w:type="dxa"/>
            <w:gridSpan w:val="3"/>
            <w:tcBorders>
              <w:bottom w:val="single" w:sz="4" w:space="0" w:color="auto"/>
            </w:tcBorders>
            <w:shd w:val="clear" w:color="auto" w:fill="FDBBC0"/>
            <w:vAlign w:val="center"/>
          </w:tcPr>
          <w:p w14:paraId="0DF57EAD"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3F1D30C1" w14:textId="77777777" w:rsidTr="00C543D6">
        <w:trPr>
          <w:trHeight w:val="261"/>
        </w:trPr>
        <w:tc>
          <w:tcPr>
            <w:tcW w:w="630" w:type="dxa"/>
            <w:tcBorders>
              <w:bottom w:val="single" w:sz="4" w:space="0" w:color="auto"/>
            </w:tcBorders>
            <w:vAlign w:val="center"/>
          </w:tcPr>
          <w:p w14:paraId="682BE0E5"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765F9179"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4B5CB875"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503EA94F" w14:textId="77777777" w:rsidTr="00C543D6">
        <w:trPr>
          <w:trHeight w:val="261"/>
        </w:trPr>
        <w:tc>
          <w:tcPr>
            <w:tcW w:w="630" w:type="dxa"/>
            <w:tcBorders>
              <w:bottom w:val="single" w:sz="4" w:space="0" w:color="auto"/>
            </w:tcBorders>
            <w:vAlign w:val="center"/>
          </w:tcPr>
          <w:p w14:paraId="5DE42431"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144D61F7"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77B4055D" w14:textId="77777777" w:rsidR="000E677F" w:rsidRPr="0052295E" w:rsidRDefault="000E677F" w:rsidP="00C60086">
            <w:pPr>
              <w:pStyle w:val="UseCaseText"/>
              <w:keepNext/>
              <w:keepLines/>
              <w:jc w:val="left"/>
              <w:rPr>
                <w:rFonts w:eastAsia="SimSun"/>
              </w:rPr>
            </w:pPr>
            <w:r>
              <w:rPr>
                <w:rFonts w:eastAsia="SimSun"/>
              </w:rPr>
              <w:t>In case of internal import failure, the system will roll back all existing transactions, returning to a valid state.</w:t>
            </w:r>
          </w:p>
        </w:tc>
      </w:tr>
      <w:tr w:rsidR="000E677F" w:rsidRPr="0052295E" w14:paraId="7A7006F0" w14:textId="77777777" w:rsidTr="00C543D6">
        <w:trPr>
          <w:trHeight w:val="242"/>
        </w:trPr>
        <w:tc>
          <w:tcPr>
            <w:tcW w:w="9240" w:type="dxa"/>
            <w:gridSpan w:val="3"/>
            <w:shd w:val="clear" w:color="auto" w:fill="FFCC99"/>
            <w:vAlign w:val="center"/>
          </w:tcPr>
          <w:p w14:paraId="0EF22487"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4E8D8C08" w14:textId="77777777" w:rsidTr="00C543D6">
        <w:trPr>
          <w:trHeight w:val="206"/>
        </w:trPr>
        <w:tc>
          <w:tcPr>
            <w:tcW w:w="630" w:type="dxa"/>
            <w:vAlign w:val="center"/>
          </w:tcPr>
          <w:p w14:paraId="36C7125C"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0E181FED"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1A6A8AB0" w14:textId="77777777" w:rsidTr="00C543D6">
        <w:trPr>
          <w:trHeight w:val="206"/>
        </w:trPr>
        <w:tc>
          <w:tcPr>
            <w:tcW w:w="630" w:type="dxa"/>
            <w:vAlign w:val="center"/>
          </w:tcPr>
          <w:p w14:paraId="2741ECF1"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272BB1D1" w14:textId="77777777" w:rsidR="000E677F" w:rsidRDefault="000E677F" w:rsidP="00C60086">
            <w:pPr>
              <w:pStyle w:val="UseCaseText"/>
              <w:keepNext/>
              <w:keepLines/>
              <w:jc w:val="left"/>
              <w:rPr>
                <w:rFonts w:eastAsia="SimSun"/>
              </w:rPr>
            </w:pPr>
            <w:r>
              <w:rPr>
                <w:rFonts w:eastAsia="SimSun"/>
              </w:rPr>
              <w:t>Is there any undo capability? All deletions are final?</w:t>
            </w:r>
          </w:p>
          <w:p w14:paraId="525177B7" w14:textId="77777777" w:rsidR="000E677F" w:rsidRPr="0052295E" w:rsidRDefault="000E677F" w:rsidP="00C60086">
            <w:pPr>
              <w:pStyle w:val="UseCaseText"/>
              <w:keepNext/>
              <w:keepLines/>
              <w:jc w:val="left"/>
              <w:rPr>
                <w:rFonts w:eastAsia="SimSun"/>
              </w:rPr>
            </w:pPr>
            <w:r>
              <w:rPr>
                <w:rFonts w:eastAsia="SimSun"/>
              </w:rPr>
              <w:t xml:space="preserve">DN: </w:t>
            </w:r>
            <w:r>
              <w:t>I would defer this question to the domain experts.  IN some cases, I would imagine that knowing there once was a record might be useful if it can be tracked down via other means (or if they want to talk to the data submitter directly).  Good question</w:t>
            </w:r>
          </w:p>
        </w:tc>
      </w:tr>
      <w:tr w:rsidR="000E677F" w:rsidRPr="0052295E" w14:paraId="1A22FB8D" w14:textId="77777777" w:rsidTr="00C543D6">
        <w:trPr>
          <w:trHeight w:val="206"/>
        </w:trPr>
        <w:tc>
          <w:tcPr>
            <w:tcW w:w="630" w:type="dxa"/>
            <w:vAlign w:val="center"/>
          </w:tcPr>
          <w:p w14:paraId="0457484D"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237D5497" w14:textId="77777777" w:rsidR="000E677F" w:rsidRDefault="000E677F" w:rsidP="00C60086">
            <w:pPr>
              <w:pStyle w:val="UseCaseText"/>
              <w:jc w:val="left"/>
              <w:rPr>
                <w:rFonts w:eastAsia="SimSun"/>
              </w:rPr>
            </w:pPr>
            <w:r>
              <w:t>Before any data can be deleted or removed (potentially via the duplicate detection process) the node must ensure that there are no metadata records existing for it.</w:t>
            </w:r>
          </w:p>
        </w:tc>
      </w:tr>
    </w:tbl>
    <w:p w14:paraId="4B1909C4"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543C8685" w14:textId="77777777" w:rsidTr="009E6F00">
        <w:trPr>
          <w:trHeight w:val="360"/>
        </w:trPr>
        <w:tc>
          <w:tcPr>
            <w:tcW w:w="2520" w:type="dxa"/>
            <w:gridSpan w:val="2"/>
            <w:shd w:val="clear" w:color="auto" w:fill="8DB3E2"/>
            <w:vAlign w:val="center"/>
          </w:tcPr>
          <w:p w14:paraId="1A98913A" w14:textId="77777777" w:rsidR="000E677F" w:rsidRPr="0052295E" w:rsidRDefault="000E677F" w:rsidP="00C60086">
            <w:pPr>
              <w:pStyle w:val="UseCaseHeader"/>
              <w:keepNext/>
              <w:keepLines/>
              <w:jc w:val="left"/>
              <w:rPr>
                <w:rFonts w:eastAsia="SimSun"/>
              </w:rPr>
            </w:pPr>
            <w:r>
              <w:rPr>
                <w:rFonts w:eastAsia="SimSun"/>
              </w:rPr>
              <w:lastRenderedPageBreak/>
              <w:t>Use Case ID</w:t>
            </w:r>
          </w:p>
        </w:tc>
        <w:tc>
          <w:tcPr>
            <w:tcW w:w="6720" w:type="dxa"/>
            <w:shd w:val="clear" w:color="auto" w:fill="8DB3E2"/>
            <w:vAlign w:val="center"/>
          </w:tcPr>
          <w:p w14:paraId="6A081C8F" w14:textId="77777777" w:rsidR="000E677F" w:rsidRPr="00B36A79" w:rsidRDefault="000E677F" w:rsidP="00C60086">
            <w:pPr>
              <w:pStyle w:val="UseCaseText"/>
              <w:jc w:val="left"/>
              <w:rPr>
                <w:rFonts w:eastAsia="Times"/>
                <w:b/>
              </w:rPr>
            </w:pPr>
            <w:r>
              <w:rPr>
                <w:rFonts w:eastAsia="Times"/>
                <w:b/>
              </w:rPr>
              <w:t>UC_004c</w:t>
            </w:r>
          </w:p>
        </w:tc>
      </w:tr>
      <w:tr w:rsidR="000E677F" w:rsidRPr="0052295E" w14:paraId="55D5A13C" w14:textId="77777777" w:rsidTr="009E6F00">
        <w:trPr>
          <w:trHeight w:val="360"/>
        </w:trPr>
        <w:tc>
          <w:tcPr>
            <w:tcW w:w="2520" w:type="dxa"/>
            <w:gridSpan w:val="2"/>
            <w:shd w:val="clear" w:color="auto" w:fill="8DB3E2"/>
            <w:vAlign w:val="center"/>
          </w:tcPr>
          <w:p w14:paraId="31017DB9"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1410125" w14:textId="77777777" w:rsidR="000E677F" w:rsidRPr="00C27791" w:rsidRDefault="000E677F" w:rsidP="00C60086">
            <w:pPr>
              <w:pStyle w:val="Heading5"/>
              <w:jc w:val="left"/>
            </w:pPr>
            <w:bookmarkStart w:id="1374" w:name="_Toc378855162"/>
            <w:r w:rsidRPr="00F93604">
              <w:rPr>
                <w:highlight w:val="red"/>
              </w:rPr>
              <w:t>Notify data submitter of data or metadata problem</w:t>
            </w:r>
            <w:bookmarkEnd w:id="1374"/>
          </w:p>
        </w:tc>
      </w:tr>
      <w:tr w:rsidR="000E677F" w:rsidRPr="0052295E" w14:paraId="56041D96" w14:textId="77777777" w:rsidTr="009E6F00">
        <w:trPr>
          <w:trHeight w:val="360"/>
        </w:trPr>
        <w:tc>
          <w:tcPr>
            <w:tcW w:w="2520" w:type="dxa"/>
            <w:gridSpan w:val="2"/>
            <w:vAlign w:val="center"/>
          </w:tcPr>
          <w:p w14:paraId="7F976EDB"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F84D59F" w14:textId="77777777" w:rsidR="000E677F" w:rsidRPr="00857069" w:rsidRDefault="000E677F" w:rsidP="00C60086">
            <w:pPr>
              <w:pStyle w:val="UseCaseText"/>
              <w:jc w:val="left"/>
              <w:rPr>
                <w:rFonts w:eastAsia="SimSun"/>
              </w:rPr>
            </w:pPr>
            <w:r>
              <w:rPr>
                <w:rFonts w:eastAsia="SimSun"/>
              </w:rPr>
              <w:t xml:space="preserve">The goal of this use case is to allow the system to notify data submitters whenever other users other than the submitter herself, detect problems in the data or metadata. </w:t>
            </w:r>
            <w:r w:rsidRPr="008952C9">
              <w:rPr>
                <w:rFonts w:eastAsia="SimSun"/>
              </w:rPr>
              <w:t xml:space="preserve"> </w:t>
            </w:r>
          </w:p>
        </w:tc>
      </w:tr>
      <w:tr w:rsidR="000E677F" w:rsidRPr="0052295E" w14:paraId="727CE70D" w14:textId="77777777" w:rsidTr="009E6F00">
        <w:trPr>
          <w:trHeight w:val="360"/>
        </w:trPr>
        <w:tc>
          <w:tcPr>
            <w:tcW w:w="2520" w:type="dxa"/>
            <w:gridSpan w:val="2"/>
            <w:vAlign w:val="center"/>
          </w:tcPr>
          <w:p w14:paraId="76EFE1D3"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6BB74FCA" w14:textId="77777777" w:rsidR="000E677F" w:rsidRPr="0052295E" w:rsidRDefault="000E677F" w:rsidP="00C60086">
            <w:pPr>
              <w:pStyle w:val="UseCaseText"/>
              <w:jc w:val="left"/>
              <w:rPr>
                <w:rFonts w:eastAsia="SimSun"/>
              </w:rPr>
            </w:pPr>
            <w:r w:rsidRPr="00881629">
              <w:rPr>
                <w:rFonts w:eastAsia="SimSun"/>
              </w:rPr>
              <w:t>Data Submitter, Data Steward</w:t>
            </w:r>
            <w:r>
              <w:rPr>
                <w:rFonts w:eastAsia="SimSun"/>
              </w:rPr>
              <w:t>, End User</w:t>
            </w:r>
          </w:p>
        </w:tc>
      </w:tr>
      <w:tr w:rsidR="000E677F" w:rsidRPr="0052295E" w14:paraId="0AFD40D9" w14:textId="77777777" w:rsidTr="009E6F00">
        <w:trPr>
          <w:trHeight w:val="360"/>
        </w:trPr>
        <w:tc>
          <w:tcPr>
            <w:tcW w:w="2520" w:type="dxa"/>
            <w:gridSpan w:val="2"/>
            <w:vAlign w:val="center"/>
          </w:tcPr>
          <w:p w14:paraId="3CB8C280"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70A8E2E" w14:textId="77777777" w:rsidR="000E677F" w:rsidRPr="0052295E" w:rsidRDefault="000E677F" w:rsidP="00C60086">
            <w:pPr>
              <w:pStyle w:val="UseCaseText"/>
              <w:jc w:val="left"/>
              <w:rPr>
                <w:rFonts w:eastAsia="SimSun"/>
              </w:rPr>
            </w:pPr>
            <w:r>
              <w:rPr>
                <w:rFonts w:eastAsia="SimSun"/>
              </w:rPr>
              <w:t xml:space="preserve">The metadata record has been imported into NGDS catalog. </w:t>
            </w:r>
          </w:p>
        </w:tc>
      </w:tr>
      <w:tr w:rsidR="000E677F" w:rsidRPr="0052295E" w14:paraId="5FFEA506" w14:textId="77777777" w:rsidTr="009E6F00">
        <w:trPr>
          <w:trHeight w:val="360"/>
        </w:trPr>
        <w:tc>
          <w:tcPr>
            <w:tcW w:w="2520" w:type="dxa"/>
            <w:gridSpan w:val="2"/>
            <w:vAlign w:val="center"/>
          </w:tcPr>
          <w:p w14:paraId="30AD78E9"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A043F57" w14:textId="77777777" w:rsidR="000E677F" w:rsidRPr="0052295E" w:rsidRDefault="000E677F" w:rsidP="00C60086">
            <w:pPr>
              <w:pStyle w:val="UseCaseText"/>
              <w:jc w:val="left"/>
              <w:rPr>
                <w:rFonts w:eastAsia="SimSun"/>
              </w:rPr>
            </w:pPr>
            <w:r>
              <w:rPr>
                <w:rFonts w:eastAsia="SimSun"/>
              </w:rPr>
              <w:t>The data submitter receives e-mail notifications with quality issues detected by other users.</w:t>
            </w:r>
          </w:p>
        </w:tc>
      </w:tr>
      <w:tr w:rsidR="000E677F" w:rsidRPr="0052295E" w14:paraId="0748D446" w14:textId="77777777" w:rsidTr="009E6F00">
        <w:trPr>
          <w:trHeight w:val="360"/>
        </w:trPr>
        <w:tc>
          <w:tcPr>
            <w:tcW w:w="2520" w:type="dxa"/>
            <w:gridSpan w:val="2"/>
            <w:vAlign w:val="center"/>
          </w:tcPr>
          <w:p w14:paraId="470DCEC4"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77C20B25" w14:textId="77777777" w:rsidR="000E677F" w:rsidRDefault="000E677F" w:rsidP="00C60086">
            <w:pPr>
              <w:pStyle w:val="UseCaseText"/>
              <w:jc w:val="left"/>
              <w:rPr>
                <w:rFonts w:eastAsia="SimSun"/>
              </w:rPr>
            </w:pPr>
            <w:r>
              <w:rPr>
                <w:rFonts w:eastAsia="SimSun"/>
              </w:rPr>
              <w:t>Metadata records (read/write)</w:t>
            </w:r>
          </w:p>
          <w:p w14:paraId="6A327164" w14:textId="77777777" w:rsidR="000E677F" w:rsidRDefault="000E677F" w:rsidP="00C60086">
            <w:pPr>
              <w:pStyle w:val="UseCaseText"/>
              <w:jc w:val="left"/>
              <w:rPr>
                <w:rFonts w:eastAsia="SimSun"/>
              </w:rPr>
            </w:pPr>
            <w:r>
              <w:rPr>
                <w:rFonts w:eastAsia="SimSun"/>
              </w:rPr>
              <w:t>Metadata QA (quality attribute) records (read only)</w:t>
            </w:r>
          </w:p>
          <w:p w14:paraId="2C34F933" w14:textId="77777777" w:rsidR="000E677F" w:rsidRDefault="000E677F" w:rsidP="00C60086">
            <w:pPr>
              <w:pStyle w:val="UseCaseText"/>
              <w:jc w:val="left"/>
              <w:rPr>
                <w:rFonts w:eastAsia="SimSun"/>
              </w:rPr>
            </w:pPr>
            <w:r>
              <w:rPr>
                <w:rFonts w:eastAsia="SimSun"/>
              </w:rPr>
              <w:t>Data submitter information: e-mail</w:t>
            </w:r>
          </w:p>
        </w:tc>
      </w:tr>
      <w:tr w:rsidR="000E677F" w:rsidRPr="0052295E" w14:paraId="1E7F684A" w14:textId="77777777" w:rsidTr="009E6F00">
        <w:trPr>
          <w:trHeight w:val="360"/>
        </w:trPr>
        <w:tc>
          <w:tcPr>
            <w:tcW w:w="2520" w:type="dxa"/>
            <w:gridSpan w:val="2"/>
            <w:vAlign w:val="center"/>
          </w:tcPr>
          <w:p w14:paraId="1004447E"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0EC45F0E" w14:textId="77777777" w:rsidR="000E677F" w:rsidRPr="00BE5515" w:rsidRDefault="000E677F" w:rsidP="00C60086">
            <w:pPr>
              <w:pStyle w:val="UseCaseText"/>
              <w:keepNext/>
              <w:keepLines/>
              <w:numPr>
                <w:ilvl w:val="0"/>
                <w:numId w:val="15"/>
              </w:numPr>
              <w:jc w:val="left"/>
              <w:rPr>
                <w:rFonts w:eastAsia="SimSun"/>
              </w:rPr>
            </w:pPr>
            <w:r>
              <w:rPr>
                <w:rFonts w:eastAsia="SimSun"/>
              </w:rPr>
              <w:t>Send e-mail to data submitter with metadata and data issues</w:t>
            </w:r>
          </w:p>
        </w:tc>
      </w:tr>
      <w:tr w:rsidR="000E677F" w:rsidRPr="0052295E" w14:paraId="18BBD4DC" w14:textId="77777777" w:rsidTr="009E6F00">
        <w:trPr>
          <w:trHeight w:val="287"/>
        </w:trPr>
        <w:tc>
          <w:tcPr>
            <w:tcW w:w="9240" w:type="dxa"/>
            <w:gridSpan w:val="3"/>
            <w:shd w:val="clear" w:color="auto" w:fill="FFFFCC"/>
            <w:vAlign w:val="center"/>
          </w:tcPr>
          <w:p w14:paraId="18D0AE4F"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049CD308" w14:textId="77777777" w:rsidTr="009E6F00">
        <w:trPr>
          <w:trHeight w:val="261"/>
        </w:trPr>
        <w:tc>
          <w:tcPr>
            <w:tcW w:w="9240" w:type="dxa"/>
            <w:gridSpan w:val="3"/>
            <w:tcBorders>
              <w:bottom w:val="single" w:sz="4" w:space="0" w:color="auto"/>
            </w:tcBorders>
            <w:shd w:val="clear" w:color="auto" w:fill="FDBBC0"/>
            <w:vAlign w:val="center"/>
          </w:tcPr>
          <w:p w14:paraId="78E1AC53"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0B59D77A" w14:textId="77777777" w:rsidTr="009E6F00">
        <w:trPr>
          <w:trHeight w:val="261"/>
        </w:trPr>
        <w:tc>
          <w:tcPr>
            <w:tcW w:w="630" w:type="dxa"/>
            <w:tcBorders>
              <w:bottom w:val="single" w:sz="4" w:space="0" w:color="auto"/>
            </w:tcBorders>
            <w:vAlign w:val="center"/>
          </w:tcPr>
          <w:p w14:paraId="0F589C85"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55796026"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2C6A76BC"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0D3376EA" w14:textId="77777777" w:rsidTr="009E6F00">
        <w:trPr>
          <w:trHeight w:val="261"/>
        </w:trPr>
        <w:tc>
          <w:tcPr>
            <w:tcW w:w="630" w:type="dxa"/>
            <w:tcBorders>
              <w:bottom w:val="single" w:sz="4" w:space="0" w:color="auto"/>
            </w:tcBorders>
            <w:vAlign w:val="center"/>
          </w:tcPr>
          <w:p w14:paraId="10AC1A3F"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35779BD5"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48A21604" w14:textId="77777777" w:rsidR="000E677F" w:rsidRPr="0052295E" w:rsidRDefault="000E677F" w:rsidP="00C60086">
            <w:pPr>
              <w:pStyle w:val="UseCaseText"/>
              <w:keepNext/>
              <w:keepLines/>
              <w:jc w:val="left"/>
              <w:rPr>
                <w:rFonts w:eastAsia="SimSun"/>
              </w:rPr>
            </w:pPr>
            <w:r>
              <w:rPr>
                <w:rFonts w:eastAsia="SimSun"/>
              </w:rPr>
              <w:t>Bounding of e-mail may occur if the data submitter e-mail is invalid</w:t>
            </w:r>
          </w:p>
        </w:tc>
      </w:tr>
      <w:tr w:rsidR="000E677F" w:rsidRPr="0052295E" w14:paraId="7A72E58F" w14:textId="77777777" w:rsidTr="009E6F00">
        <w:trPr>
          <w:trHeight w:val="242"/>
        </w:trPr>
        <w:tc>
          <w:tcPr>
            <w:tcW w:w="9240" w:type="dxa"/>
            <w:gridSpan w:val="3"/>
            <w:shd w:val="clear" w:color="auto" w:fill="FFCC99"/>
            <w:vAlign w:val="center"/>
          </w:tcPr>
          <w:p w14:paraId="0A65B239"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24DD8946" w14:textId="77777777" w:rsidR="000E677F" w:rsidRDefault="000E677F" w:rsidP="00C60086">
      <w:pPr>
        <w:pStyle w:val="Heading4"/>
        <w:jc w:val="left"/>
        <w:rPr>
          <w:noProof/>
        </w:rPr>
      </w:pPr>
      <w:r>
        <w:rPr>
          <w:noProof/>
        </w:rPr>
        <w:t>Resource Publication</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720"/>
      </w:tblGrid>
      <w:tr w:rsidR="000E677F" w:rsidRPr="0052295E" w14:paraId="5F37BE0B" w14:textId="77777777" w:rsidTr="009E6F00">
        <w:trPr>
          <w:trHeight w:val="360"/>
        </w:trPr>
        <w:tc>
          <w:tcPr>
            <w:tcW w:w="2520" w:type="dxa"/>
            <w:shd w:val="clear" w:color="auto" w:fill="8DB3E2"/>
            <w:vAlign w:val="center"/>
          </w:tcPr>
          <w:p w14:paraId="61E812AD"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F21654B" w14:textId="77777777" w:rsidR="000E677F" w:rsidRPr="00B36A79" w:rsidRDefault="000E677F" w:rsidP="00C60086">
            <w:pPr>
              <w:pStyle w:val="UseCaseText"/>
              <w:jc w:val="left"/>
              <w:rPr>
                <w:rFonts w:eastAsia="Times"/>
                <w:b/>
              </w:rPr>
            </w:pPr>
            <w:r>
              <w:rPr>
                <w:rFonts w:eastAsia="Times"/>
                <w:b/>
              </w:rPr>
              <w:t>UC_</w:t>
            </w:r>
            <w:r w:rsidRPr="00605164">
              <w:rPr>
                <w:rFonts w:eastAsia="Times"/>
                <w:b/>
              </w:rPr>
              <w:t>009</w:t>
            </w:r>
          </w:p>
        </w:tc>
      </w:tr>
      <w:tr w:rsidR="000E677F" w:rsidRPr="0052295E" w14:paraId="7EC558EE" w14:textId="77777777" w:rsidTr="009E6F00">
        <w:trPr>
          <w:trHeight w:val="360"/>
        </w:trPr>
        <w:tc>
          <w:tcPr>
            <w:tcW w:w="2520" w:type="dxa"/>
            <w:shd w:val="clear" w:color="auto" w:fill="8DB3E2"/>
            <w:vAlign w:val="center"/>
          </w:tcPr>
          <w:p w14:paraId="788296FE"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44E776CC" w14:textId="77777777" w:rsidR="000E677F" w:rsidRPr="00C27791" w:rsidRDefault="000E677F" w:rsidP="00C60086">
            <w:pPr>
              <w:pStyle w:val="Heading5"/>
              <w:jc w:val="left"/>
            </w:pPr>
            <w:bookmarkStart w:id="1375" w:name="_Toc378855163"/>
            <w:r w:rsidRPr="00F93604">
              <w:rPr>
                <w:highlight w:val="green"/>
              </w:rPr>
              <w:t>Make resource public</w:t>
            </w:r>
            <w:bookmarkEnd w:id="1375"/>
          </w:p>
        </w:tc>
      </w:tr>
      <w:tr w:rsidR="000E677F" w:rsidRPr="0052295E" w14:paraId="5CB52DF9" w14:textId="77777777" w:rsidTr="009E6F00">
        <w:trPr>
          <w:trHeight w:val="360"/>
        </w:trPr>
        <w:tc>
          <w:tcPr>
            <w:tcW w:w="2520" w:type="dxa"/>
            <w:vAlign w:val="center"/>
          </w:tcPr>
          <w:p w14:paraId="73F1A715"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8A3BDCD" w14:textId="77777777" w:rsidR="000E677F" w:rsidRPr="00857069" w:rsidRDefault="000E677F" w:rsidP="00C60086">
            <w:pPr>
              <w:pStyle w:val="UseCaseText"/>
              <w:jc w:val="left"/>
              <w:rPr>
                <w:rFonts w:eastAsia="SimSun"/>
              </w:rPr>
            </w:pPr>
            <w:r w:rsidRPr="00605164">
              <w:rPr>
                <w:rFonts w:eastAsia="SimSun"/>
              </w:rPr>
              <w:t>This allows Data Steward to indicate that a resource is available for public discovery and access once they are satisfied with the data quality.</w:t>
            </w:r>
          </w:p>
        </w:tc>
      </w:tr>
      <w:tr w:rsidR="000E677F" w:rsidRPr="0052295E" w14:paraId="13EE2013" w14:textId="77777777" w:rsidTr="009E6F00">
        <w:trPr>
          <w:trHeight w:val="360"/>
        </w:trPr>
        <w:tc>
          <w:tcPr>
            <w:tcW w:w="2520" w:type="dxa"/>
            <w:vAlign w:val="center"/>
          </w:tcPr>
          <w:p w14:paraId="2DB194C1"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10A48E27" w14:textId="77777777" w:rsidR="000E677F" w:rsidRPr="0052295E" w:rsidRDefault="000E677F" w:rsidP="00C60086">
            <w:pPr>
              <w:pStyle w:val="UseCaseText"/>
              <w:jc w:val="left"/>
              <w:rPr>
                <w:rFonts w:eastAsia="SimSun"/>
              </w:rPr>
            </w:pPr>
            <w:r w:rsidRPr="00605164">
              <w:rPr>
                <w:rFonts w:eastAsia="SimSun"/>
              </w:rPr>
              <w:t>Data Steward</w:t>
            </w:r>
          </w:p>
        </w:tc>
      </w:tr>
      <w:tr w:rsidR="000E677F" w:rsidRPr="0052295E" w14:paraId="29357EA8" w14:textId="77777777" w:rsidTr="009E6F00">
        <w:trPr>
          <w:trHeight w:val="360"/>
        </w:trPr>
        <w:tc>
          <w:tcPr>
            <w:tcW w:w="2520" w:type="dxa"/>
            <w:vAlign w:val="center"/>
          </w:tcPr>
          <w:p w14:paraId="31512B55"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1F818B9" w14:textId="77777777" w:rsidR="000E677F" w:rsidRDefault="000E677F" w:rsidP="00C60086">
            <w:pPr>
              <w:pStyle w:val="UseCaseText"/>
              <w:jc w:val="left"/>
              <w:rPr>
                <w:rFonts w:eastAsia="SimSun"/>
              </w:rPr>
            </w:pPr>
            <w:r>
              <w:rPr>
                <w:rFonts w:eastAsia="SimSun"/>
              </w:rPr>
              <w:t>Metadata record is properly created in the catalog, waiting to be made public by a data steward</w:t>
            </w:r>
          </w:p>
          <w:p w14:paraId="75D93790" w14:textId="77777777" w:rsidR="000E677F" w:rsidRPr="0052295E" w:rsidRDefault="000E677F" w:rsidP="00C60086">
            <w:pPr>
              <w:pStyle w:val="UseCaseText"/>
              <w:jc w:val="left"/>
              <w:rPr>
                <w:rFonts w:eastAsia="SimSun"/>
              </w:rPr>
            </w:pPr>
            <w:r>
              <w:rPr>
                <w:rFonts w:eastAsia="SimSun"/>
              </w:rPr>
              <w:t>Data is properly uploaded to a data repository, waiting to me made public.</w:t>
            </w:r>
          </w:p>
        </w:tc>
      </w:tr>
      <w:tr w:rsidR="000E677F" w:rsidRPr="0052295E" w14:paraId="10EF4B84" w14:textId="77777777" w:rsidTr="009E6F00">
        <w:trPr>
          <w:trHeight w:val="360"/>
        </w:trPr>
        <w:tc>
          <w:tcPr>
            <w:tcW w:w="2520" w:type="dxa"/>
            <w:vAlign w:val="center"/>
          </w:tcPr>
          <w:p w14:paraId="0448C9BA"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776F9E1D" w14:textId="77777777" w:rsidR="000E677F" w:rsidRDefault="000E677F" w:rsidP="00C60086">
            <w:pPr>
              <w:pStyle w:val="UseCaseText"/>
              <w:jc w:val="left"/>
              <w:rPr>
                <w:rFonts w:eastAsia="SimSun"/>
              </w:rPr>
            </w:pPr>
            <w:r>
              <w:rPr>
                <w:rFonts w:eastAsia="SimSun"/>
              </w:rPr>
              <w:t>The metadata record is publicized</w:t>
            </w:r>
          </w:p>
          <w:p w14:paraId="1011AB8F" w14:textId="77777777" w:rsidR="000E677F" w:rsidRPr="0052295E" w:rsidRDefault="000E677F" w:rsidP="00C60086">
            <w:pPr>
              <w:pStyle w:val="UseCaseText"/>
              <w:jc w:val="left"/>
              <w:rPr>
                <w:rFonts w:eastAsia="SimSun"/>
              </w:rPr>
            </w:pPr>
            <w:r>
              <w:rPr>
                <w:rFonts w:eastAsia="SimSun"/>
              </w:rPr>
              <w:t>AND the data is made available through a public URI.</w:t>
            </w:r>
          </w:p>
        </w:tc>
      </w:tr>
      <w:tr w:rsidR="000E677F" w:rsidRPr="0052295E" w14:paraId="332403BD" w14:textId="77777777" w:rsidTr="009E6F00">
        <w:trPr>
          <w:trHeight w:val="360"/>
        </w:trPr>
        <w:tc>
          <w:tcPr>
            <w:tcW w:w="2520" w:type="dxa"/>
            <w:vAlign w:val="center"/>
          </w:tcPr>
          <w:p w14:paraId="4730D421"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3746D346" w14:textId="77777777" w:rsidR="000E677F" w:rsidRDefault="000E677F" w:rsidP="00C60086">
            <w:pPr>
              <w:pStyle w:val="UseCaseText"/>
              <w:jc w:val="left"/>
              <w:rPr>
                <w:rFonts w:eastAsia="SimSun"/>
              </w:rPr>
            </w:pPr>
            <w:r>
              <w:rPr>
                <w:rFonts w:eastAsia="SimSun"/>
              </w:rPr>
              <w:t>Metadata records in the catalog or files in the repository</w:t>
            </w:r>
          </w:p>
        </w:tc>
      </w:tr>
      <w:tr w:rsidR="000E677F" w:rsidRPr="0052295E" w14:paraId="230211F8" w14:textId="77777777" w:rsidTr="009E6F00">
        <w:trPr>
          <w:trHeight w:val="360"/>
        </w:trPr>
        <w:tc>
          <w:tcPr>
            <w:tcW w:w="2520" w:type="dxa"/>
            <w:vAlign w:val="center"/>
          </w:tcPr>
          <w:p w14:paraId="07B0454D"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05F5412" w14:textId="77777777" w:rsidR="000E677F" w:rsidRDefault="000E677F" w:rsidP="00C60086">
            <w:pPr>
              <w:pStyle w:val="UseCaseText"/>
              <w:keepNext/>
              <w:keepLines/>
              <w:numPr>
                <w:ilvl w:val="0"/>
                <w:numId w:val="15"/>
              </w:numPr>
              <w:jc w:val="left"/>
              <w:rPr>
                <w:rFonts w:eastAsia="SimSun"/>
              </w:rPr>
            </w:pPr>
            <w:r>
              <w:rPr>
                <w:rFonts w:eastAsia="SimSun"/>
              </w:rPr>
              <w:t>Make data public though a URI</w:t>
            </w:r>
          </w:p>
          <w:p w14:paraId="3428F9C0" w14:textId="77777777" w:rsidR="000E677F" w:rsidRDefault="000E677F" w:rsidP="00C60086">
            <w:pPr>
              <w:pStyle w:val="UseCaseText"/>
              <w:keepNext/>
              <w:keepLines/>
              <w:numPr>
                <w:ilvl w:val="0"/>
                <w:numId w:val="15"/>
              </w:numPr>
              <w:jc w:val="left"/>
              <w:rPr>
                <w:rFonts w:eastAsia="SimSun"/>
              </w:rPr>
            </w:pPr>
            <w:r>
              <w:rPr>
                <w:rFonts w:eastAsia="SimSun"/>
              </w:rPr>
              <w:t>Make metadata record public</w:t>
            </w:r>
          </w:p>
        </w:tc>
      </w:tr>
      <w:tr w:rsidR="000E677F" w:rsidRPr="0052295E" w14:paraId="17B2B843" w14:textId="77777777" w:rsidTr="009E6F00">
        <w:trPr>
          <w:trHeight w:val="287"/>
        </w:trPr>
        <w:tc>
          <w:tcPr>
            <w:tcW w:w="9240" w:type="dxa"/>
            <w:gridSpan w:val="2"/>
            <w:shd w:val="clear" w:color="auto" w:fill="FFFFCC"/>
            <w:vAlign w:val="center"/>
          </w:tcPr>
          <w:p w14:paraId="21781B0E"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FB0E17" w14:paraId="29B26D10" w14:textId="77777777" w:rsidTr="009E6F00">
        <w:trPr>
          <w:trHeight w:val="261"/>
        </w:trPr>
        <w:tc>
          <w:tcPr>
            <w:tcW w:w="9240" w:type="dxa"/>
            <w:gridSpan w:val="2"/>
            <w:tcBorders>
              <w:bottom w:val="single" w:sz="4" w:space="0" w:color="auto"/>
            </w:tcBorders>
            <w:shd w:val="clear" w:color="auto" w:fill="FDBBC0"/>
            <w:vAlign w:val="center"/>
          </w:tcPr>
          <w:p w14:paraId="3E53A374"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7A5E7595" w14:textId="77777777" w:rsidTr="009E6F00">
        <w:trPr>
          <w:trHeight w:val="242"/>
        </w:trPr>
        <w:tc>
          <w:tcPr>
            <w:tcW w:w="9240" w:type="dxa"/>
            <w:gridSpan w:val="2"/>
            <w:shd w:val="clear" w:color="auto" w:fill="FFCC99"/>
            <w:vAlign w:val="center"/>
          </w:tcPr>
          <w:p w14:paraId="3D0EC313"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14D1D27D" w14:textId="77777777" w:rsidR="000E677F" w:rsidRPr="00F93604" w:rsidRDefault="000E677F" w:rsidP="00C60086">
      <w:pPr>
        <w:pStyle w:val="Heading3"/>
        <w:jc w:val="left"/>
      </w:pPr>
      <w:bookmarkStart w:id="1376" w:name="_Toc378855164"/>
      <w:r w:rsidRPr="00F93604">
        <w:t>Node Administrator</w:t>
      </w:r>
      <w:bookmarkEnd w:id="1376"/>
    </w:p>
    <w:p w14:paraId="5084B48A" w14:textId="77777777" w:rsidR="000E677F" w:rsidRPr="0022581C" w:rsidDel="004B3A4D" w:rsidRDefault="000E677F" w:rsidP="00C60086">
      <w:pPr>
        <w:pStyle w:val="ListParagraph"/>
        <w:keepNext/>
        <w:ind w:left="0"/>
        <w:jc w:val="left"/>
      </w:pPr>
      <w:r w:rsidDel="004B3A4D">
        <w:rPr>
          <w:noProof/>
        </w:rPr>
        <w:drawing>
          <wp:inline distT="0" distB="0" distL="0" distR="0" wp14:anchorId="389CEF7C" wp14:editId="779C27E2">
            <wp:extent cx="5943600" cy="456213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srcRect/>
                    <a:stretch>
                      <a:fillRect/>
                    </a:stretch>
                  </pic:blipFill>
                  <pic:spPr bwMode="auto">
                    <a:xfrm>
                      <a:off x="0" y="0"/>
                      <a:ext cx="5943600" cy="4562132"/>
                    </a:xfrm>
                    <a:prstGeom prst="rect">
                      <a:avLst/>
                    </a:prstGeom>
                    <a:noFill/>
                    <a:ln w="9525">
                      <a:noFill/>
                      <a:miter lim="800000"/>
                      <a:headEnd/>
                      <a:tailEnd/>
                    </a:ln>
                  </pic:spPr>
                </pic:pic>
              </a:graphicData>
            </a:graphic>
          </wp:inline>
        </w:drawing>
      </w:r>
    </w:p>
    <w:p w14:paraId="0E0EF5A4" w14:textId="77777777" w:rsidR="000E677F" w:rsidRPr="00F93604" w:rsidDel="004B3A4D" w:rsidRDefault="000E677F" w:rsidP="00C60086">
      <w:pPr>
        <w:pStyle w:val="Caption"/>
        <w:jc w:val="left"/>
      </w:pPr>
      <w:r w:rsidRPr="00F93604" w:rsidDel="004B3A4D">
        <w:t xml:space="preserve">Figure </w:t>
      </w:r>
      <w:r w:rsidR="00A97FD3">
        <w:fldChar w:fldCharType="begin"/>
      </w:r>
      <w:r w:rsidR="00A97FD3">
        <w:instrText xml:space="preserve"> SEQ Figure \* ARABIC </w:instrText>
      </w:r>
      <w:r w:rsidR="00A97FD3">
        <w:fldChar w:fldCharType="separate"/>
      </w:r>
      <w:r w:rsidRPr="00F93604" w:rsidDel="004B3A4D">
        <w:t>6</w:t>
      </w:r>
      <w:r w:rsidR="00A97FD3">
        <w:fldChar w:fldCharType="end"/>
      </w:r>
      <w:r w:rsidRPr="00F93604" w:rsidDel="004B3A4D">
        <w:t xml:space="preserve"> Administration Use Case View</w:t>
      </w:r>
    </w:p>
    <w:p w14:paraId="6EF25071" w14:textId="77777777" w:rsidR="000E677F" w:rsidRDefault="000E677F" w:rsidP="00C60086">
      <w:pPr>
        <w:pStyle w:val="Heading4"/>
        <w:jc w:val="left"/>
        <w:rPr>
          <w:noProof/>
        </w:rPr>
      </w:pPr>
      <w:r>
        <w:rPr>
          <w:noProof/>
        </w:rPr>
        <w:t>User Account Management</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4620AA95" w14:textId="77777777" w:rsidTr="00C543D6">
        <w:trPr>
          <w:trHeight w:val="360"/>
        </w:trPr>
        <w:tc>
          <w:tcPr>
            <w:tcW w:w="2520" w:type="dxa"/>
            <w:gridSpan w:val="2"/>
            <w:shd w:val="clear" w:color="auto" w:fill="8DB3E2"/>
            <w:vAlign w:val="center"/>
          </w:tcPr>
          <w:p w14:paraId="61050446"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881C99F" w14:textId="77777777" w:rsidR="000E677F" w:rsidRPr="00B36A79" w:rsidRDefault="000E677F" w:rsidP="00C60086">
            <w:pPr>
              <w:pStyle w:val="UseCaseText"/>
              <w:jc w:val="left"/>
              <w:rPr>
                <w:rFonts w:eastAsia="Times"/>
                <w:b/>
              </w:rPr>
            </w:pPr>
            <w:r>
              <w:rPr>
                <w:rFonts w:eastAsia="Times"/>
                <w:b/>
              </w:rPr>
              <w:t>UC_029a</w:t>
            </w:r>
          </w:p>
        </w:tc>
      </w:tr>
      <w:tr w:rsidR="000E677F" w:rsidRPr="0052295E" w14:paraId="4C6182E9" w14:textId="77777777" w:rsidTr="00C543D6">
        <w:trPr>
          <w:trHeight w:val="360"/>
        </w:trPr>
        <w:tc>
          <w:tcPr>
            <w:tcW w:w="2520" w:type="dxa"/>
            <w:gridSpan w:val="2"/>
            <w:shd w:val="clear" w:color="auto" w:fill="8DB3E2"/>
            <w:vAlign w:val="center"/>
          </w:tcPr>
          <w:p w14:paraId="6E3CFD74"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34D4377D" w14:textId="77777777" w:rsidR="000E677F" w:rsidRPr="00F93604" w:rsidRDefault="000E677F" w:rsidP="00C60086">
            <w:pPr>
              <w:pStyle w:val="Heading5"/>
              <w:numPr>
                <w:ilvl w:val="4"/>
                <w:numId w:val="52"/>
              </w:numPr>
              <w:jc w:val="left"/>
            </w:pPr>
            <w:bookmarkStart w:id="1377" w:name="_Toc378855165"/>
            <w:r w:rsidRPr="00F93604">
              <w:rPr>
                <w:highlight w:val="green"/>
              </w:rPr>
              <w:t>Administer</w:t>
            </w:r>
            <w:r w:rsidRPr="00F93604">
              <w:t xml:space="preserve"> </w:t>
            </w:r>
            <w:r w:rsidRPr="00F93604">
              <w:rPr>
                <w:highlight w:val="red"/>
              </w:rPr>
              <w:t>users</w:t>
            </w:r>
            <w:bookmarkEnd w:id="1377"/>
          </w:p>
        </w:tc>
      </w:tr>
      <w:tr w:rsidR="000E677F" w:rsidRPr="0052295E" w14:paraId="267748C2" w14:textId="77777777" w:rsidTr="00C543D6">
        <w:trPr>
          <w:trHeight w:val="360"/>
        </w:trPr>
        <w:tc>
          <w:tcPr>
            <w:tcW w:w="2520" w:type="dxa"/>
            <w:gridSpan w:val="2"/>
            <w:vAlign w:val="center"/>
          </w:tcPr>
          <w:p w14:paraId="53E80FF1"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08B86E97" w14:textId="77777777" w:rsidR="000E677F" w:rsidRPr="00857069" w:rsidRDefault="000E677F" w:rsidP="00C60086">
            <w:pPr>
              <w:pStyle w:val="UseCaseText"/>
              <w:jc w:val="left"/>
              <w:rPr>
                <w:rFonts w:eastAsia="SimSun"/>
              </w:rPr>
            </w:pPr>
            <w:r w:rsidRPr="003D1A3A">
              <w:rPr>
                <w:rFonts w:eastAsia="SimSun"/>
              </w:rPr>
              <w:t xml:space="preserve">Allows the system administrator to manage data provider node users. This will allow the </w:t>
            </w:r>
            <w:r w:rsidRPr="00F93604">
              <w:rPr>
                <w:rFonts w:eastAsia="SimSun"/>
                <w:highlight w:val="red"/>
              </w:rPr>
              <w:t>system administrator to add and remove users</w:t>
            </w:r>
            <w:r w:rsidRPr="003D1A3A">
              <w:rPr>
                <w:rFonts w:eastAsia="SimSun"/>
              </w:rPr>
              <w:t xml:space="preserve"> on the administered node, and </w:t>
            </w:r>
            <w:r w:rsidRPr="00F93604">
              <w:rPr>
                <w:rFonts w:eastAsia="SimSun"/>
                <w:highlight w:val="green"/>
              </w:rPr>
              <w:t>assign user roles and group membership</w:t>
            </w:r>
            <w:r w:rsidRPr="003D1A3A">
              <w:rPr>
                <w:rFonts w:eastAsia="SimSun"/>
              </w:rPr>
              <w:t>.</w:t>
            </w:r>
          </w:p>
        </w:tc>
      </w:tr>
      <w:tr w:rsidR="000E677F" w:rsidRPr="0052295E" w14:paraId="43608301" w14:textId="77777777" w:rsidTr="00C543D6">
        <w:trPr>
          <w:trHeight w:val="360"/>
        </w:trPr>
        <w:tc>
          <w:tcPr>
            <w:tcW w:w="2520" w:type="dxa"/>
            <w:gridSpan w:val="2"/>
            <w:vAlign w:val="center"/>
          </w:tcPr>
          <w:p w14:paraId="492F1344"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2E02FAE9" w14:textId="77777777" w:rsidR="000E677F" w:rsidRPr="0052295E" w:rsidRDefault="000E677F" w:rsidP="00C60086">
            <w:pPr>
              <w:pStyle w:val="UseCaseText"/>
              <w:jc w:val="left"/>
              <w:rPr>
                <w:rFonts w:eastAsia="SimSun"/>
              </w:rPr>
            </w:pPr>
            <w:r>
              <w:rPr>
                <w:rFonts w:eastAsia="SimSun"/>
              </w:rPr>
              <w:t>Node-in-box administrator</w:t>
            </w:r>
          </w:p>
        </w:tc>
      </w:tr>
      <w:tr w:rsidR="000E677F" w:rsidRPr="0052295E" w14:paraId="1B53974E" w14:textId="77777777" w:rsidTr="00C543D6">
        <w:trPr>
          <w:trHeight w:val="360"/>
        </w:trPr>
        <w:tc>
          <w:tcPr>
            <w:tcW w:w="2520" w:type="dxa"/>
            <w:gridSpan w:val="2"/>
            <w:vAlign w:val="center"/>
          </w:tcPr>
          <w:p w14:paraId="688E8657"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3EC4B4A9" w14:textId="77777777" w:rsidR="000E677F" w:rsidRPr="0052295E" w:rsidRDefault="000E677F" w:rsidP="00C60086">
            <w:pPr>
              <w:pStyle w:val="UseCaseText"/>
              <w:jc w:val="left"/>
              <w:rPr>
                <w:rFonts w:eastAsia="SimSun"/>
              </w:rPr>
            </w:pPr>
            <w:r>
              <w:rPr>
                <w:rFonts w:eastAsia="SimSun"/>
              </w:rPr>
              <w:t>Node-in-the box is properly installed and configured</w:t>
            </w:r>
          </w:p>
        </w:tc>
      </w:tr>
      <w:tr w:rsidR="000E677F" w:rsidRPr="0052295E" w14:paraId="37DF5232" w14:textId="77777777" w:rsidTr="00C543D6">
        <w:trPr>
          <w:trHeight w:val="360"/>
        </w:trPr>
        <w:tc>
          <w:tcPr>
            <w:tcW w:w="2520" w:type="dxa"/>
            <w:gridSpan w:val="2"/>
            <w:vAlign w:val="center"/>
          </w:tcPr>
          <w:p w14:paraId="70E051FE"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68B66220" w14:textId="77777777" w:rsidR="000E677F" w:rsidRPr="0052295E" w:rsidRDefault="000E677F" w:rsidP="00C60086">
            <w:pPr>
              <w:pStyle w:val="UseCaseText"/>
              <w:jc w:val="left"/>
              <w:rPr>
                <w:rFonts w:eastAsia="SimSun"/>
              </w:rPr>
            </w:pPr>
            <w:r>
              <w:rPr>
                <w:rFonts w:eastAsia="SimSun"/>
              </w:rPr>
              <w:t>The administrator is able to perform the main administration operations</w:t>
            </w:r>
          </w:p>
        </w:tc>
      </w:tr>
      <w:tr w:rsidR="000E677F" w:rsidRPr="0052295E" w14:paraId="72B9C39D" w14:textId="77777777" w:rsidTr="00C543D6">
        <w:trPr>
          <w:trHeight w:val="360"/>
        </w:trPr>
        <w:tc>
          <w:tcPr>
            <w:tcW w:w="2520" w:type="dxa"/>
            <w:gridSpan w:val="2"/>
            <w:vAlign w:val="center"/>
          </w:tcPr>
          <w:p w14:paraId="0D612993"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6384A4F9" w14:textId="77777777" w:rsidR="000E677F" w:rsidRDefault="000E677F" w:rsidP="00C60086">
            <w:pPr>
              <w:pStyle w:val="UseCaseText"/>
              <w:jc w:val="left"/>
              <w:rPr>
                <w:rFonts w:eastAsia="SimSun"/>
              </w:rPr>
            </w:pPr>
            <w:r>
              <w:rPr>
                <w:rFonts w:eastAsia="SimSun"/>
              </w:rPr>
              <w:t>User records</w:t>
            </w:r>
          </w:p>
        </w:tc>
      </w:tr>
      <w:tr w:rsidR="000E677F" w:rsidRPr="0052295E" w14:paraId="3661CFED" w14:textId="77777777" w:rsidTr="00C543D6">
        <w:trPr>
          <w:trHeight w:val="360"/>
        </w:trPr>
        <w:tc>
          <w:tcPr>
            <w:tcW w:w="2520" w:type="dxa"/>
            <w:gridSpan w:val="2"/>
            <w:vAlign w:val="center"/>
          </w:tcPr>
          <w:p w14:paraId="5B925219" w14:textId="77777777" w:rsidR="000E677F" w:rsidRPr="0052295E" w:rsidRDefault="000E677F" w:rsidP="00C60086">
            <w:pPr>
              <w:pStyle w:val="UseCaseHeader"/>
              <w:jc w:val="left"/>
              <w:rPr>
                <w:rFonts w:eastAsia="SimSun"/>
              </w:rPr>
            </w:pPr>
            <w:r>
              <w:rPr>
                <w:rFonts w:eastAsia="SimSun"/>
              </w:rPr>
              <w:lastRenderedPageBreak/>
              <w:t>Functions</w:t>
            </w:r>
          </w:p>
        </w:tc>
        <w:tc>
          <w:tcPr>
            <w:tcW w:w="6720" w:type="dxa"/>
            <w:vAlign w:val="center"/>
          </w:tcPr>
          <w:p w14:paraId="176470DC" w14:textId="77777777" w:rsidR="000E677F" w:rsidRDefault="000E677F" w:rsidP="00C60086">
            <w:pPr>
              <w:pStyle w:val="UseCaseText"/>
              <w:keepNext/>
              <w:keepLines/>
              <w:numPr>
                <w:ilvl w:val="0"/>
                <w:numId w:val="15"/>
              </w:numPr>
              <w:jc w:val="left"/>
              <w:rPr>
                <w:rFonts w:eastAsia="SimSun"/>
              </w:rPr>
            </w:pPr>
            <w:r>
              <w:rPr>
                <w:rFonts w:eastAsia="SimSun"/>
              </w:rPr>
              <w:t>Add user</w:t>
            </w:r>
          </w:p>
          <w:p w14:paraId="034A715B" w14:textId="77777777" w:rsidR="000E677F" w:rsidRDefault="000E677F" w:rsidP="00C60086">
            <w:pPr>
              <w:pStyle w:val="UseCaseText"/>
              <w:keepNext/>
              <w:keepLines/>
              <w:numPr>
                <w:ilvl w:val="0"/>
                <w:numId w:val="15"/>
              </w:numPr>
              <w:jc w:val="left"/>
              <w:rPr>
                <w:rFonts w:eastAsia="SimSun"/>
              </w:rPr>
            </w:pPr>
            <w:r>
              <w:rPr>
                <w:rFonts w:eastAsia="SimSun"/>
              </w:rPr>
              <w:t>Delete user</w:t>
            </w:r>
          </w:p>
          <w:p w14:paraId="59EB63D5" w14:textId="77777777" w:rsidR="000E677F" w:rsidRPr="00930CCC" w:rsidRDefault="000E677F" w:rsidP="00C60086">
            <w:pPr>
              <w:pStyle w:val="UseCaseText"/>
              <w:keepNext/>
              <w:keepLines/>
              <w:numPr>
                <w:ilvl w:val="0"/>
                <w:numId w:val="15"/>
              </w:numPr>
              <w:jc w:val="left"/>
              <w:rPr>
                <w:rFonts w:eastAsia="SimSun"/>
              </w:rPr>
            </w:pPr>
            <w:r>
              <w:rPr>
                <w:rFonts w:eastAsia="SimSun"/>
              </w:rPr>
              <w:t xml:space="preserve">Modify user permissions and roles </w:t>
            </w:r>
          </w:p>
        </w:tc>
      </w:tr>
      <w:tr w:rsidR="000E677F" w:rsidRPr="0052295E" w14:paraId="0417EE63" w14:textId="77777777" w:rsidTr="00C543D6">
        <w:trPr>
          <w:trHeight w:val="287"/>
        </w:trPr>
        <w:tc>
          <w:tcPr>
            <w:tcW w:w="9240" w:type="dxa"/>
            <w:gridSpan w:val="3"/>
            <w:shd w:val="clear" w:color="auto" w:fill="FFFFCC"/>
            <w:vAlign w:val="center"/>
          </w:tcPr>
          <w:p w14:paraId="61729701"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7F9AF0B5" w14:textId="77777777" w:rsidTr="00C543D6">
        <w:trPr>
          <w:trHeight w:val="261"/>
        </w:trPr>
        <w:tc>
          <w:tcPr>
            <w:tcW w:w="9240" w:type="dxa"/>
            <w:gridSpan w:val="3"/>
            <w:tcBorders>
              <w:bottom w:val="single" w:sz="4" w:space="0" w:color="auto"/>
            </w:tcBorders>
            <w:shd w:val="clear" w:color="auto" w:fill="FDBBC0"/>
            <w:vAlign w:val="center"/>
          </w:tcPr>
          <w:p w14:paraId="25210A75"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12578E9E" w14:textId="77777777" w:rsidTr="00C543D6">
        <w:trPr>
          <w:trHeight w:val="242"/>
        </w:trPr>
        <w:tc>
          <w:tcPr>
            <w:tcW w:w="9240" w:type="dxa"/>
            <w:gridSpan w:val="3"/>
            <w:shd w:val="clear" w:color="auto" w:fill="FFCC99"/>
            <w:vAlign w:val="center"/>
          </w:tcPr>
          <w:p w14:paraId="76115785"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787D8AE0" w14:textId="77777777" w:rsidTr="00C543D6">
        <w:trPr>
          <w:trHeight w:val="206"/>
        </w:trPr>
        <w:tc>
          <w:tcPr>
            <w:tcW w:w="630" w:type="dxa"/>
            <w:vAlign w:val="center"/>
          </w:tcPr>
          <w:p w14:paraId="4406FC45"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5B08B7BC"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7E1DD3A4" w14:textId="77777777" w:rsidTr="00C543D6">
        <w:trPr>
          <w:trHeight w:val="206"/>
        </w:trPr>
        <w:tc>
          <w:tcPr>
            <w:tcW w:w="630" w:type="dxa"/>
            <w:vAlign w:val="center"/>
          </w:tcPr>
          <w:p w14:paraId="03459C94"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20948E25" w14:textId="77777777" w:rsidR="000E677F" w:rsidRPr="0052295E" w:rsidRDefault="000E677F" w:rsidP="00C60086">
            <w:pPr>
              <w:pStyle w:val="UseCaseText"/>
              <w:keepNext/>
              <w:keepLines/>
              <w:jc w:val="left"/>
              <w:rPr>
                <w:rFonts w:eastAsia="SimSun"/>
              </w:rPr>
            </w:pPr>
            <w:r>
              <w:t>DN: Within this requirement, it will be necessary to perform a check to ensure that a user being deleted does not have custody of any records otherwise we may end up with orphaned records (unless they default to the node administrator).  Just a though that came to mind.</w:t>
            </w:r>
          </w:p>
        </w:tc>
      </w:tr>
      <w:tr w:rsidR="000E677F" w:rsidRPr="0052295E" w14:paraId="232AA52E" w14:textId="77777777" w:rsidTr="00C543D6">
        <w:trPr>
          <w:trHeight w:val="206"/>
        </w:trPr>
        <w:tc>
          <w:tcPr>
            <w:tcW w:w="630" w:type="dxa"/>
            <w:vAlign w:val="center"/>
          </w:tcPr>
          <w:p w14:paraId="594D463E"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048CA88C" w14:textId="77777777" w:rsidR="000E677F" w:rsidRDefault="000E677F" w:rsidP="00C60086">
            <w:pPr>
              <w:pStyle w:val="UseCaseText"/>
              <w:jc w:val="left"/>
              <w:rPr>
                <w:rFonts w:eastAsia="SimSun"/>
              </w:rPr>
            </w:pPr>
            <w:r>
              <w:rPr>
                <w:rFonts w:eastAsia="SimSun"/>
              </w:rPr>
              <w:t xml:space="preserve">DN: A user should only be deleted once all their records (data and metadata) </w:t>
            </w:r>
            <w:proofErr w:type="gramStart"/>
            <w:r>
              <w:rPr>
                <w:rFonts w:eastAsia="SimSun"/>
              </w:rPr>
              <w:t>is</w:t>
            </w:r>
            <w:proofErr w:type="gramEnd"/>
            <w:r>
              <w:rPr>
                <w:rFonts w:eastAsia="SimSun"/>
              </w:rPr>
              <w:t xml:space="preserve"> transferred to another user.  Otherwise there will be orphaned data and metadata.</w:t>
            </w:r>
          </w:p>
        </w:tc>
      </w:tr>
      <w:tr w:rsidR="000E677F" w:rsidRPr="0052295E" w14:paraId="42143CD9" w14:textId="77777777" w:rsidTr="00C543D6">
        <w:trPr>
          <w:trHeight w:val="206"/>
        </w:trPr>
        <w:tc>
          <w:tcPr>
            <w:tcW w:w="630" w:type="dxa"/>
            <w:vAlign w:val="center"/>
          </w:tcPr>
          <w:p w14:paraId="360F9088" w14:textId="77777777" w:rsidR="000E677F" w:rsidRDefault="000E677F" w:rsidP="00C60086">
            <w:pPr>
              <w:pStyle w:val="UseCaseText"/>
              <w:jc w:val="left"/>
              <w:rPr>
                <w:rFonts w:eastAsia="SimSun"/>
              </w:rPr>
            </w:pPr>
          </w:p>
        </w:tc>
        <w:tc>
          <w:tcPr>
            <w:tcW w:w="8610" w:type="dxa"/>
            <w:gridSpan w:val="2"/>
            <w:vAlign w:val="center"/>
          </w:tcPr>
          <w:p w14:paraId="0E287B70" w14:textId="77777777" w:rsidR="000E677F" w:rsidRDefault="000E677F" w:rsidP="00C60086">
            <w:pPr>
              <w:pStyle w:val="UseCaseText"/>
              <w:jc w:val="left"/>
              <w:rPr>
                <w:rFonts w:eastAsia="SimSun"/>
              </w:rPr>
            </w:pPr>
            <w:r>
              <w:rPr>
                <w:rFonts w:eastAsia="SimSun"/>
              </w:rPr>
              <w:t>SMR 2014-01-</w:t>
            </w:r>
            <w:proofErr w:type="gramStart"/>
            <w:r>
              <w:rPr>
                <w:rFonts w:eastAsia="SimSun"/>
              </w:rPr>
              <w:t>30  can't</w:t>
            </w:r>
            <w:proofErr w:type="gramEnd"/>
            <w:r>
              <w:rPr>
                <w:rFonts w:eastAsia="SimSun"/>
              </w:rPr>
              <w:t xml:space="preserve"> add or remove users from user Management page, only change roles; no way to do stuff like reset passwords.</w:t>
            </w:r>
          </w:p>
        </w:tc>
      </w:tr>
    </w:tbl>
    <w:p w14:paraId="1D6F1D69" w14:textId="77777777" w:rsidR="000E677F" w:rsidRPr="00F93604"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6AFFD12" w14:textId="77777777" w:rsidTr="00C543D6">
        <w:trPr>
          <w:trHeight w:val="360"/>
        </w:trPr>
        <w:tc>
          <w:tcPr>
            <w:tcW w:w="2520" w:type="dxa"/>
            <w:gridSpan w:val="2"/>
            <w:shd w:val="clear" w:color="auto" w:fill="8DB3E2"/>
            <w:vAlign w:val="center"/>
          </w:tcPr>
          <w:p w14:paraId="4AC8110C"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842D345" w14:textId="77777777" w:rsidR="000E677F" w:rsidRPr="00B36A79" w:rsidRDefault="000E677F" w:rsidP="00C60086">
            <w:pPr>
              <w:pStyle w:val="UseCaseText"/>
              <w:jc w:val="left"/>
              <w:rPr>
                <w:rFonts w:eastAsia="Times"/>
                <w:b/>
              </w:rPr>
            </w:pPr>
            <w:r>
              <w:rPr>
                <w:rFonts w:eastAsia="Times"/>
                <w:b/>
              </w:rPr>
              <w:t>UC_029b</w:t>
            </w:r>
          </w:p>
        </w:tc>
      </w:tr>
      <w:tr w:rsidR="000E677F" w:rsidRPr="0052295E" w14:paraId="6EA38197" w14:textId="77777777" w:rsidTr="00C543D6">
        <w:trPr>
          <w:trHeight w:val="360"/>
        </w:trPr>
        <w:tc>
          <w:tcPr>
            <w:tcW w:w="2520" w:type="dxa"/>
            <w:gridSpan w:val="2"/>
            <w:shd w:val="clear" w:color="auto" w:fill="8DB3E2"/>
            <w:vAlign w:val="center"/>
          </w:tcPr>
          <w:p w14:paraId="188C70E3"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5ED363AB" w14:textId="77777777" w:rsidR="000E677F" w:rsidRPr="00F93604" w:rsidRDefault="000E677F" w:rsidP="00C60086">
            <w:pPr>
              <w:pStyle w:val="Heading5"/>
              <w:jc w:val="left"/>
            </w:pPr>
            <w:bookmarkStart w:id="1378" w:name="_Toc378855166"/>
            <w:r w:rsidRPr="00F93604">
              <w:rPr>
                <w:highlight w:val="green"/>
              </w:rPr>
              <w:t>Enrollment</w:t>
            </w:r>
            <w:bookmarkEnd w:id="1378"/>
          </w:p>
        </w:tc>
      </w:tr>
      <w:tr w:rsidR="000E677F" w:rsidRPr="0052295E" w14:paraId="2E8E2D6C" w14:textId="77777777" w:rsidTr="00C543D6">
        <w:trPr>
          <w:trHeight w:val="360"/>
        </w:trPr>
        <w:tc>
          <w:tcPr>
            <w:tcW w:w="2520" w:type="dxa"/>
            <w:gridSpan w:val="2"/>
            <w:vAlign w:val="center"/>
          </w:tcPr>
          <w:p w14:paraId="11AF8255"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527AFC1" w14:textId="77777777" w:rsidR="000E677F" w:rsidRPr="00857069" w:rsidRDefault="000E677F" w:rsidP="00C60086">
            <w:pPr>
              <w:pStyle w:val="UseCaseText"/>
              <w:jc w:val="left"/>
              <w:rPr>
                <w:rFonts w:eastAsia="SimSun"/>
              </w:rPr>
            </w:pPr>
            <w:r w:rsidRPr="003D1A3A">
              <w:rPr>
                <w:rFonts w:eastAsia="SimSun"/>
              </w:rPr>
              <w:t xml:space="preserve">Allow users to </w:t>
            </w:r>
            <w:proofErr w:type="spellStart"/>
            <w:r w:rsidRPr="003D1A3A">
              <w:rPr>
                <w:rFonts w:eastAsia="SimSun"/>
              </w:rPr>
              <w:t>self enroll</w:t>
            </w:r>
            <w:proofErr w:type="spellEnd"/>
            <w:r w:rsidRPr="003D1A3A">
              <w:rPr>
                <w:rFonts w:eastAsia="SimSun"/>
              </w:rPr>
              <w:t xml:space="preserve">. </w:t>
            </w:r>
            <w:proofErr w:type="gramStart"/>
            <w:r w:rsidRPr="003D1A3A">
              <w:rPr>
                <w:rFonts w:eastAsia="SimSun"/>
              </w:rPr>
              <w:t>i.e</w:t>
            </w:r>
            <w:proofErr w:type="gramEnd"/>
            <w:r w:rsidRPr="003D1A3A">
              <w:rPr>
                <w:rFonts w:eastAsia="SimSun"/>
              </w:rPr>
              <w:t>. to create their account in the NGDS system</w:t>
            </w:r>
            <w:r>
              <w:rPr>
                <w:rFonts w:eastAsia="SimSun"/>
              </w:rPr>
              <w:t xml:space="preserve"> for the purpose of supporting NGDS data import/export and exploration activities.</w:t>
            </w:r>
          </w:p>
        </w:tc>
      </w:tr>
      <w:tr w:rsidR="000E677F" w:rsidRPr="0052295E" w14:paraId="395D928F" w14:textId="77777777" w:rsidTr="00C543D6">
        <w:trPr>
          <w:trHeight w:val="360"/>
        </w:trPr>
        <w:tc>
          <w:tcPr>
            <w:tcW w:w="2520" w:type="dxa"/>
            <w:gridSpan w:val="2"/>
            <w:vAlign w:val="center"/>
          </w:tcPr>
          <w:p w14:paraId="1F714574"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578235FA" w14:textId="77777777" w:rsidR="000E677F" w:rsidRPr="0052295E" w:rsidRDefault="000E677F" w:rsidP="00C60086">
            <w:pPr>
              <w:pStyle w:val="UseCaseText"/>
              <w:jc w:val="left"/>
              <w:rPr>
                <w:rFonts w:eastAsia="SimSun"/>
              </w:rPr>
            </w:pPr>
            <w:r>
              <w:rPr>
                <w:rFonts w:eastAsia="SimSun"/>
              </w:rPr>
              <w:t>End User/Data Consumer</w:t>
            </w:r>
            <w:r w:rsidRPr="003D1A3A">
              <w:rPr>
                <w:rFonts w:eastAsia="SimSun"/>
              </w:rPr>
              <w:t>, Data Submitter</w:t>
            </w:r>
          </w:p>
        </w:tc>
      </w:tr>
      <w:tr w:rsidR="000E677F" w:rsidRPr="0052295E" w14:paraId="30ABDE56" w14:textId="77777777" w:rsidTr="00C543D6">
        <w:trPr>
          <w:trHeight w:val="360"/>
        </w:trPr>
        <w:tc>
          <w:tcPr>
            <w:tcW w:w="2520" w:type="dxa"/>
            <w:gridSpan w:val="2"/>
            <w:vAlign w:val="center"/>
          </w:tcPr>
          <w:p w14:paraId="55CC5083"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A39A641" w14:textId="77777777" w:rsidR="000E677F" w:rsidRPr="0052295E" w:rsidRDefault="000E677F" w:rsidP="00C60086">
            <w:pPr>
              <w:pStyle w:val="UseCaseText"/>
              <w:jc w:val="left"/>
              <w:rPr>
                <w:rFonts w:eastAsia="SimSun"/>
              </w:rPr>
            </w:pPr>
            <w:r>
              <w:rPr>
                <w:rFonts w:eastAsia="SimSun"/>
              </w:rPr>
              <w:t>Node-in-the box is properly installed and configured</w:t>
            </w:r>
          </w:p>
        </w:tc>
      </w:tr>
      <w:tr w:rsidR="000E677F" w:rsidRPr="0052295E" w14:paraId="6A15939A" w14:textId="77777777" w:rsidTr="00C543D6">
        <w:trPr>
          <w:trHeight w:val="360"/>
        </w:trPr>
        <w:tc>
          <w:tcPr>
            <w:tcW w:w="2520" w:type="dxa"/>
            <w:gridSpan w:val="2"/>
            <w:vAlign w:val="center"/>
          </w:tcPr>
          <w:p w14:paraId="4C7D5119"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7E9D0D56" w14:textId="77777777" w:rsidR="000E677F" w:rsidRPr="0052295E" w:rsidRDefault="000E677F" w:rsidP="00C60086">
            <w:pPr>
              <w:pStyle w:val="UseCaseText"/>
              <w:jc w:val="left"/>
              <w:rPr>
                <w:rFonts w:eastAsia="SimSun"/>
              </w:rPr>
            </w:pPr>
            <w:r>
              <w:rPr>
                <w:rFonts w:eastAsia="SimSun"/>
              </w:rPr>
              <w:t>The users have their accounts created, and their user data and credentials accessible throughout the system</w:t>
            </w:r>
          </w:p>
        </w:tc>
      </w:tr>
      <w:tr w:rsidR="000E677F" w:rsidRPr="0052295E" w14:paraId="7DE1CBCA" w14:textId="77777777" w:rsidTr="00C543D6">
        <w:trPr>
          <w:trHeight w:val="360"/>
        </w:trPr>
        <w:tc>
          <w:tcPr>
            <w:tcW w:w="2520" w:type="dxa"/>
            <w:gridSpan w:val="2"/>
            <w:vAlign w:val="center"/>
          </w:tcPr>
          <w:p w14:paraId="58CC626C"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33E89D28" w14:textId="77777777" w:rsidR="000E677F" w:rsidRDefault="000E677F" w:rsidP="00C60086">
            <w:pPr>
              <w:pStyle w:val="UseCaseText"/>
              <w:jc w:val="left"/>
              <w:rPr>
                <w:rFonts w:eastAsia="SimSun"/>
              </w:rPr>
            </w:pPr>
            <w:r>
              <w:rPr>
                <w:rFonts w:eastAsia="SimSun"/>
              </w:rPr>
              <w:t>User records</w:t>
            </w:r>
          </w:p>
        </w:tc>
      </w:tr>
      <w:tr w:rsidR="000E677F" w:rsidRPr="0052295E" w14:paraId="15D83BFD" w14:textId="77777777" w:rsidTr="00C543D6">
        <w:trPr>
          <w:trHeight w:val="360"/>
        </w:trPr>
        <w:tc>
          <w:tcPr>
            <w:tcW w:w="2520" w:type="dxa"/>
            <w:gridSpan w:val="2"/>
            <w:vAlign w:val="center"/>
          </w:tcPr>
          <w:p w14:paraId="5A53F06E"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13B82F3" w14:textId="77777777" w:rsidR="000E677F" w:rsidRDefault="000E677F" w:rsidP="00C60086">
            <w:pPr>
              <w:pStyle w:val="UseCaseText"/>
              <w:keepNext/>
              <w:keepLines/>
              <w:numPr>
                <w:ilvl w:val="0"/>
                <w:numId w:val="15"/>
              </w:numPr>
              <w:jc w:val="left"/>
              <w:rPr>
                <w:rFonts w:eastAsia="SimSun"/>
              </w:rPr>
            </w:pPr>
            <w:r>
              <w:rPr>
                <w:rFonts w:eastAsia="SimSun"/>
              </w:rPr>
              <w:t>Enroll user</w:t>
            </w:r>
          </w:p>
          <w:p w14:paraId="431BA00F" w14:textId="77777777" w:rsidR="000E677F" w:rsidRPr="00930CCC" w:rsidRDefault="000E677F" w:rsidP="00C60086">
            <w:pPr>
              <w:pStyle w:val="UseCaseText"/>
              <w:keepNext/>
              <w:keepLines/>
              <w:numPr>
                <w:ilvl w:val="0"/>
                <w:numId w:val="15"/>
              </w:numPr>
              <w:jc w:val="left"/>
              <w:rPr>
                <w:rFonts w:eastAsia="SimSun"/>
              </w:rPr>
            </w:pPr>
            <w:r>
              <w:rPr>
                <w:rFonts w:eastAsia="SimSun"/>
              </w:rPr>
              <w:t xml:space="preserve">Un-enroll user </w:t>
            </w:r>
          </w:p>
        </w:tc>
      </w:tr>
      <w:tr w:rsidR="000E677F" w:rsidRPr="0052295E" w14:paraId="51020E0A" w14:textId="77777777" w:rsidTr="00C543D6">
        <w:trPr>
          <w:trHeight w:val="287"/>
        </w:trPr>
        <w:tc>
          <w:tcPr>
            <w:tcW w:w="9240" w:type="dxa"/>
            <w:gridSpan w:val="3"/>
            <w:shd w:val="clear" w:color="auto" w:fill="FFFFCC"/>
            <w:vAlign w:val="center"/>
          </w:tcPr>
          <w:p w14:paraId="238218E7"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06D9C609" w14:textId="77777777" w:rsidTr="00C543D6">
        <w:trPr>
          <w:trHeight w:val="261"/>
        </w:trPr>
        <w:tc>
          <w:tcPr>
            <w:tcW w:w="630" w:type="dxa"/>
            <w:vAlign w:val="center"/>
          </w:tcPr>
          <w:p w14:paraId="56E17158"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21C62366"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4948BF25"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7F49D25B" w14:textId="77777777" w:rsidTr="00C543D6">
        <w:trPr>
          <w:trHeight w:val="359"/>
        </w:trPr>
        <w:tc>
          <w:tcPr>
            <w:tcW w:w="630" w:type="dxa"/>
            <w:tcBorders>
              <w:bottom w:val="single" w:sz="4" w:space="0" w:color="auto"/>
            </w:tcBorders>
            <w:vAlign w:val="center"/>
          </w:tcPr>
          <w:p w14:paraId="6B8F07B5" w14:textId="77777777" w:rsidR="000E677F" w:rsidRPr="0052295E" w:rsidRDefault="000E677F" w:rsidP="00C60086">
            <w:pPr>
              <w:pStyle w:val="UseCaseText"/>
              <w:keepNext/>
              <w:keepLines/>
              <w:jc w:val="left"/>
              <w:rPr>
                <w:rFonts w:eastAsia="SimSun"/>
              </w:rPr>
            </w:pPr>
            <w:r>
              <w:rPr>
                <w:rFonts w:eastAsia="SimSun"/>
              </w:rPr>
              <w:t>1b</w:t>
            </w:r>
          </w:p>
        </w:tc>
        <w:tc>
          <w:tcPr>
            <w:tcW w:w="1890" w:type="dxa"/>
            <w:tcBorders>
              <w:bottom w:val="single" w:sz="4" w:space="0" w:color="auto"/>
            </w:tcBorders>
            <w:vAlign w:val="center"/>
          </w:tcPr>
          <w:p w14:paraId="69278CAF" w14:textId="77777777" w:rsidR="000E677F" w:rsidRPr="0052295E" w:rsidRDefault="000E677F" w:rsidP="00C60086">
            <w:pPr>
              <w:pStyle w:val="UseCaseText"/>
              <w:jc w:val="left"/>
              <w:rPr>
                <w:rFonts w:eastAsia="SimSun"/>
              </w:rPr>
            </w:pPr>
            <w:r>
              <w:rPr>
                <w:rFonts w:eastAsia="SimSun"/>
              </w:rPr>
              <w:t>User</w:t>
            </w:r>
          </w:p>
        </w:tc>
        <w:tc>
          <w:tcPr>
            <w:tcW w:w="6720" w:type="dxa"/>
            <w:tcBorders>
              <w:bottom w:val="single" w:sz="4" w:space="0" w:color="auto"/>
            </w:tcBorders>
            <w:vAlign w:val="center"/>
          </w:tcPr>
          <w:p w14:paraId="2D4CFF00" w14:textId="77777777" w:rsidR="000E677F" w:rsidRDefault="000E677F" w:rsidP="00C60086">
            <w:pPr>
              <w:pStyle w:val="UseCaseText"/>
              <w:keepNext/>
              <w:keepLines/>
              <w:jc w:val="left"/>
              <w:rPr>
                <w:rFonts w:eastAsia="SimSun"/>
              </w:rPr>
            </w:pPr>
            <w:r>
              <w:rPr>
                <w:rFonts w:eastAsia="SimSun"/>
              </w:rPr>
              <w:t>Navigates to the enrollment screen of the system</w:t>
            </w:r>
          </w:p>
          <w:p w14:paraId="7DDF6C47" w14:textId="77777777" w:rsidR="000E677F" w:rsidRPr="0052295E" w:rsidRDefault="000E677F" w:rsidP="00C60086">
            <w:pPr>
              <w:pStyle w:val="UseCaseText"/>
              <w:keepNext/>
              <w:keepLines/>
              <w:jc w:val="left"/>
              <w:rPr>
                <w:rFonts w:eastAsia="SimSun"/>
              </w:rPr>
            </w:pPr>
            <w:r>
              <w:rPr>
                <w:rFonts w:eastAsia="SimSun"/>
              </w:rPr>
              <w:t>Requests deletion of her profile -&gt; un-enrolment</w:t>
            </w:r>
          </w:p>
        </w:tc>
      </w:tr>
      <w:tr w:rsidR="000E677F" w:rsidRPr="0052295E" w14:paraId="01CA9651" w14:textId="77777777" w:rsidTr="00C543D6">
        <w:trPr>
          <w:trHeight w:val="359"/>
        </w:trPr>
        <w:tc>
          <w:tcPr>
            <w:tcW w:w="630" w:type="dxa"/>
            <w:tcBorders>
              <w:bottom w:val="single" w:sz="4" w:space="0" w:color="auto"/>
            </w:tcBorders>
            <w:vAlign w:val="center"/>
          </w:tcPr>
          <w:p w14:paraId="4E17E2EC" w14:textId="77777777" w:rsidR="000E677F" w:rsidRDefault="000E677F" w:rsidP="00C60086">
            <w:pPr>
              <w:pStyle w:val="UseCaseText"/>
              <w:keepNext/>
              <w:keepLines/>
              <w:jc w:val="left"/>
              <w:rPr>
                <w:rFonts w:eastAsia="SimSun"/>
              </w:rPr>
            </w:pPr>
            <w:r>
              <w:rPr>
                <w:rFonts w:eastAsia="SimSun"/>
              </w:rPr>
              <w:t>2b</w:t>
            </w:r>
          </w:p>
        </w:tc>
        <w:tc>
          <w:tcPr>
            <w:tcW w:w="1890" w:type="dxa"/>
            <w:tcBorders>
              <w:bottom w:val="single" w:sz="4" w:space="0" w:color="auto"/>
            </w:tcBorders>
            <w:vAlign w:val="center"/>
          </w:tcPr>
          <w:p w14:paraId="056946F0"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32D31871" w14:textId="77777777" w:rsidR="000E677F" w:rsidRDefault="000E677F" w:rsidP="00C60086">
            <w:pPr>
              <w:pStyle w:val="UseCaseText"/>
              <w:jc w:val="left"/>
              <w:rPr>
                <w:rFonts w:eastAsia="SimSun"/>
              </w:rPr>
            </w:pPr>
            <w:r>
              <w:rPr>
                <w:rFonts w:eastAsia="SimSun"/>
              </w:rPr>
              <w:t>Responds by:</w:t>
            </w:r>
          </w:p>
          <w:p w14:paraId="675D63D1" w14:textId="77777777" w:rsidR="000E677F" w:rsidRDefault="000E677F" w:rsidP="00C60086">
            <w:pPr>
              <w:pStyle w:val="UseCaseText"/>
              <w:jc w:val="left"/>
              <w:rPr>
                <w:rFonts w:eastAsia="SimSun"/>
              </w:rPr>
            </w:pPr>
            <w:r>
              <w:rPr>
                <w:rFonts w:eastAsia="SimSun"/>
              </w:rPr>
              <w:t>Deleting the user record and its credentials</w:t>
            </w:r>
          </w:p>
          <w:p w14:paraId="04CB2EAF" w14:textId="77777777" w:rsidR="000E677F" w:rsidRDefault="000E677F" w:rsidP="00C60086">
            <w:pPr>
              <w:pStyle w:val="UseCaseText"/>
              <w:jc w:val="left"/>
              <w:rPr>
                <w:rFonts w:eastAsia="SimSun"/>
              </w:rPr>
            </w:pPr>
            <w:r>
              <w:rPr>
                <w:rFonts w:eastAsia="SimSun"/>
              </w:rPr>
              <w:t>Includes &lt;&lt;delete user&gt;&gt; use case</w:t>
            </w:r>
          </w:p>
        </w:tc>
      </w:tr>
      <w:tr w:rsidR="000E677F" w:rsidRPr="00FB0E17" w14:paraId="053FD9AD" w14:textId="77777777" w:rsidTr="00C543D6">
        <w:trPr>
          <w:trHeight w:val="261"/>
        </w:trPr>
        <w:tc>
          <w:tcPr>
            <w:tcW w:w="9240" w:type="dxa"/>
            <w:gridSpan w:val="3"/>
            <w:tcBorders>
              <w:bottom w:val="single" w:sz="4" w:space="0" w:color="auto"/>
            </w:tcBorders>
            <w:shd w:val="clear" w:color="auto" w:fill="FDBBC0"/>
            <w:vAlign w:val="center"/>
          </w:tcPr>
          <w:p w14:paraId="53F55161"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5B211AE1" w14:textId="77777777" w:rsidTr="00C543D6">
        <w:trPr>
          <w:trHeight w:val="242"/>
        </w:trPr>
        <w:tc>
          <w:tcPr>
            <w:tcW w:w="9240" w:type="dxa"/>
            <w:gridSpan w:val="3"/>
            <w:shd w:val="clear" w:color="auto" w:fill="FFCC99"/>
            <w:vAlign w:val="center"/>
          </w:tcPr>
          <w:p w14:paraId="7D8E6762"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3DDA01D4" w14:textId="77777777" w:rsidTr="00C543D6">
        <w:trPr>
          <w:trHeight w:val="206"/>
        </w:trPr>
        <w:tc>
          <w:tcPr>
            <w:tcW w:w="630" w:type="dxa"/>
            <w:vAlign w:val="center"/>
          </w:tcPr>
          <w:p w14:paraId="20110261"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47951882"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3AFF7F19" w14:textId="77777777" w:rsidTr="00C543D6">
        <w:trPr>
          <w:trHeight w:val="206"/>
        </w:trPr>
        <w:tc>
          <w:tcPr>
            <w:tcW w:w="630" w:type="dxa"/>
            <w:vAlign w:val="center"/>
          </w:tcPr>
          <w:p w14:paraId="6F84EA3E"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591B509F" w14:textId="77777777" w:rsidR="000E677F" w:rsidRDefault="000E677F" w:rsidP="00C60086">
            <w:pPr>
              <w:pStyle w:val="UseCaseText"/>
              <w:keepNext/>
              <w:keepLines/>
              <w:jc w:val="left"/>
              <w:rPr>
                <w:rFonts w:eastAsia="SimSun"/>
              </w:rPr>
            </w:pPr>
            <w:r>
              <w:rPr>
                <w:rFonts w:eastAsia="SimSun"/>
              </w:rPr>
              <w:t xml:space="preserve">Do we really want to allow users to </w:t>
            </w:r>
            <w:proofErr w:type="spellStart"/>
            <w:r>
              <w:rPr>
                <w:rFonts w:eastAsia="SimSun"/>
              </w:rPr>
              <w:t>self enroll</w:t>
            </w:r>
            <w:proofErr w:type="spellEnd"/>
            <w:r>
              <w:rPr>
                <w:rFonts w:eastAsia="SimSun"/>
              </w:rPr>
              <w:t xml:space="preserve"> as data providers?</w:t>
            </w:r>
          </w:p>
          <w:p w14:paraId="07F0C699" w14:textId="77777777" w:rsidR="000E677F" w:rsidRPr="0052295E" w:rsidRDefault="000E677F" w:rsidP="00C60086">
            <w:pPr>
              <w:pStyle w:val="UseCaseText"/>
              <w:keepNext/>
              <w:keepLines/>
              <w:jc w:val="left"/>
              <w:rPr>
                <w:rFonts w:eastAsia="SimSun"/>
              </w:rPr>
            </w:pPr>
            <w:r>
              <w:rPr>
                <w:rFonts w:eastAsia="SimSun"/>
              </w:rPr>
              <w:t xml:space="preserve">DN: </w:t>
            </w:r>
            <w:r w:rsidRPr="00D0536F">
              <w:rPr>
                <w:rFonts w:eastAsia="SimSun"/>
              </w:rPr>
              <w:t>My answer would be yes since the system has been designed with the data steward as a failsafe against publishing bad data.  The less human involvement the better.</w:t>
            </w:r>
          </w:p>
        </w:tc>
      </w:tr>
      <w:tr w:rsidR="000E677F" w:rsidRPr="0052295E" w14:paraId="03CD03B5" w14:textId="77777777" w:rsidTr="00C543D6">
        <w:trPr>
          <w:trHeight w:val="206"/>
        </w:trPr>
        <w:tc>
          <w:tcPr>
            <w:tcW w:w="630" w:type="dxa"/>
            <w:vAlign w:val="center"/>
          </w:tcPr>
          <w:p w14:paraId="76BBBFAA"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1BB4D7F1" w14:textId="77777777" w:rsidR="000E677F" w:rsidRDefault="000E677F" w:rsidP="00C60086">
            <w:pPr>
              <w:pStyle w:val="UseCaseText"/>
              <w:jc w:val="left"/>
              <w:rPr>
                <w:rFonts w:eastAsia="SimSun"/>
              </w:rPr>
            </w:pPr>
            <w:r>
              <w:rPr>
                <w:rFonts w:eastAsia="SimSun"/>
              </w:rPr>
              <w:t xml:space="preserve">DN: </w:t>
            </w:r>
            <w:r>
              <w:t xml:space="preserve">Same caveat here WRT orphaned data and metadata.  Do not allow a user to remove </w:t>
            </w:r>
            <w:proofErr w:type="gramStart"/>
            <w:r>
              <w:t>themselves</w:t>
            </w:r>
            <w:proofErr w:type="gramEnd"/>
            <w:r>
              <w:t xml:space="preserve"> if they have data submitted until the ownership of the data is re-assigned or the data is removed.</w:t>
            </w:r>
          </w:p>
        </w:tc>
      </w:tr>
      <w:tr w:rsidR="000E677F" w:rsidRPr="0052295E" w14:paraId="718B4FE2" w14:textId="77777777" w:rsidTr="00C543D6">
        <w:trPr>
          <w:trHeight w:val="206"/>
        </w:trPr>
        <w:tc>
          <w:tcPr>
            <w:tcW w:w="630" w:type="dxa"/>
            <w:vAlign w:val="center"/>
          </w:tcPr>
          <w:p w14:paraId="6B13F158" w14:textId="77777777" w:rsidR="000E677F" w:rsidRDefault="000E677F" w:rsidP="00C60086">
            <w:pPr>
              <w:pStyle w:val="UseCaseText"/>
              <w:jc w:val="left"/>
              <w:rPr>
                <w:rFonts w:eastAsia="SimSun"/>
              </w:rPr>
            </w:pPr>
          </w:p>
        </w:tc>
        <w:tc>
          <w:tcPr>
            <w:tcW w:w="8610" w:type="dxa"/>
            <w:gridSpan w:val="2"/>
            <w:vAlign w:val="center"/>
          </w:tcPr>
          <w:p w14:paraId="771EBED1" w14:textId="77777777" w:rsidR="000E677F" w:rsidRDefault="000E677F" w:rsidP="00C60086">
            <w:pPr>
              <w:pStyle w:val="UseCaseText"/>
              <w:jc w:val="left"/>
              <w:rPr>
                <w:rFonts w:eastAsia="SimSun"/>
              </w:rPr>
            </w:pPr>
            <w:r>
              <w:rPr>
                <w:rFonts w:eastAsia="SimSun"/>
              </w:rPr>
              <w:t>SMR 2014-01-</w:t>
            </w:r>
            <w:proofErr w:type="gramStart"/>
            <w:r>
              <w:rPr>
                <w:rFonts w:eastAsia="SimSun"/>
              </w:rPr>
              <w:t>30  user</w:t>
            </w:r>
            <w:proofErr w:type="gramEnd"/>
            <w:r>
              <w:rPr>
                <w:rFonts w:eastAsia="SimSun"/>
              </w:rPr>
              <w:t xml:space="preserve"> who creates self is not assigned a role; admin should get notification of new user.</w:t>
            </w:r>
          </w:p>
        </w:tc>
      </w:tr>
    </w:tbl>
    <w:p w14:paraId="088489F7"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28A2B825" w14:textId="77777777" w:rsidTr="00C135E5">
        <w:trPr>
          <w:trHeight w:val="360"/>
        </w:trPr>
        <w:tc>
          <w:tcPr>
            <w:tcW w:w="2520" w:type="dxa"/>
            <w:gridSpan w:val="2"/>
            <w:shd w:val="clear" w:color="auto" w:fill="8DB3E2"/>
            <w:vAlign w:val="center"/>
          </w:tcPr>
          <w:p w14:paraId="5FAD7BC1" w14:textId="77777777" w:rsidR="000E677F" w:rsidRPr="0052295E" w:rsidRDefault="000E677F" w:rsidP="00C60086">
            <w:pPr>
              <w:pStyle w:val="UseCaseHeader"/>
              <w:keepNext/>
              <w:keepLines/>
              <w:jc w:val="left"/>
              <w:rPr>
                <w:rFonts w:eastAsia="SimSun"/>
              </w:rPr>
            </w:pPr>
            <w:r>
              <w:rPr>
                <w:rFonts w:eastAsia="SimSun"/>
              </w:rPr>
              <w:lastRenderedPageBreak/>
              <w:t>Use Case ID</w:t>
            </w:r>
          </w:p>
        </w:tc>
        <w:tc>
          <w:tcPr>
            <w:tcW w:w="6720" w:type="dxa"/>
            <w:shd w:val="clear" w:color="auto" w:fill="8DB3E2"/>
            <w:vAlign w:val="center"/>
          </w:tcPr>
          <w:p w14:paraId="1D718FB4" w14:textId="77777777" w:rsidR="000E677F" w:rsidRPr="00B36A79" w:rsidRDefault="000E677F" w:rsidP="00C60086">
            <w:pPr>
              <w:pStyle w:val="UseCaseText"/>
              <w:jc w:val="left"/>
              <w:rPr>
                <w:rFonts w:eastAsia="Times"/>
                <w:b/>
              </w:rPr>
            </w:pPr>
            <w:r>
              <w:rPr>
                <w:rFonts w:eastAsia="Times"/>
                <w:b/>
              </w:rPr>
              <w:t>UC_030</w:t>
            </w:r>
          </w:p>
        </w:tc>
      </w:tr>
      <w:tr w:rsidR="000E677F" w:rsidRPr="0052295E" w14:paraId="06CF4CA3" w14:textId="77777777" w:rsidTr="00C135E5">
        <w:trPr>
          <w:trHeight w:val="360"/>
        </w:trPr>
        <w:tc>
          <w:tcPr>
            <w:tcW w:w="2520" w:type="dxa"/>
            <w:gridSpan w:val="2"/>
            <w:shd w:val="clear" w:color="auto" w:fill="8DB3E2"/>
            <w:vAlign w:val="center"/>
          </w:tcPr>
          <w:p w14:paraId="057F2F6C"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7B4AFCC0" w14:textId="77777777" w:rsidR="000E677F" w:rsidRPr="00C27791" w:rsidRDefault="000E677F" w:rsidP="00C60086">
            <w:pPr>
              <w:pStyle w:val="Heading5"/>
              <w:jc w:val="left"/>
            </w:pPr>
            <w:bookmarkStart w:id="1379" w:name="_Toc378855167"/>
            <w:r w:rsidRPr="00F93604">
              <w:rPr>
                <w:highlight w:val="red"/>
              </w:rPr>
              <w:t>Add users</w:t>
            </w:r>
            <w:bookmarkEnd w:id="1379"/>
          </w:p>
        </w:tc>
      </w:tr>
      <w:tr w:rsidR="000E677F" w:rsidRPr="0052295E" w14:paraId="023236F9" w14:textId="77777777" w:rsidTr="00C135E5">
        <w:trPr>
          <w:trHeight w:val="360"/>
        </w:trPr>
        <w:tc>
          <w:tcPr>
            <w:tcW w:w="2520" w:type="dxa"/>
            <w:gridSpan w:val="2"/>
            <w:vAlign w:val="center"/>
          </w:tcPr>
          <w:p w14:paraId="59BBB87E"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1A1AB38" w14:textId="77777777" w:rsidR="000E677F" w:rsidRPr="00857069" w:rsidRDefault="000E677F" w:rsidP="00C60086">
            <w:pPr>
              <w:pStyle w:val="UseCaseText"/>
              <w:jc w:val="left"/>
              <w:rPr>
                <w:rFonts w:eastAsia="SimSun"/>
              </w:rPr>
            </w:pPr>
            <w:r>
              <w:rPr>
                <w:rFonts w:eastAsia="SimSun"/>
              </w:rPr>
              <w:t>Creates a new user account in the system, allowing the storage of important user information such as e-mail, name, login, password, address, and enabling features such as subscription and search saving, and auto complete</w:t>
            </w:r>
            <w:r w:rsidRPr="003D1A3A">
              <w:rPr>
                <w:rFonts w:eastAsia="SimSun"/>
              </w:rPr>
              <w:t>.</w:t>
            </w:r>
          </w:p>
        </w:tc>
      </w:tr>
      <w:tr w:rsidR="000E677F" w:rsidRPr="0052295E" w14:paraId="29AB151D" w14:textId="77777777" w:rsidTr="00C135E5">
        <w:trPr>
          <w:trHeight w:val="360"/>
        </w:trPr>
        <w:tc>
          <w:tcPr>
            <w:tcW w:w="2520" w:type="dxa"/>
            <w:gridSpan w:val="2"/>
            <w:vAlign w:val="center"/>
          </w:tcPr>
          <w:p w14:paraId="5B73A7B3"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7EF57589" w14:textId="77777777" w:rsidR="000E677F" w:rsidRPr="0052295E" w:rsidRDefault="000E677F" w:rsidP="00C60086">
            <w:pPr>
              <w:pStyle w:val="UseCaseText"/>
              <w:jc w:val="left"/>
              <w:rPr>
                <w:rFonts w:eastAsia="SimSun"/>
              </w:rPr>
            </w:pPr>
            <w:r>
              <w:rPr>
                <w:rFonts w:eastAsia="SimSun"/>
              </w:rPr>
              <w:t>Node-in-box administrator, Users</w:t>
            </w:r>
          </w:p>
        </w:tc>
      </w:tr>
      <w:tr w:rsidR="000E677F" w:rsidRPr="0052295E" w14:paraId="5B531B33" w14:textId="77777777" w:rsidTr="00C135E5">
        <w:trPr>
          <w:trHeight w:val="360"/>
        </w:trPr>
        <w:tc>
          <w:tcPr>
            <w:tcW w:w="2520" w:type="dxa"/>
            <w:gridSpan w:val="2"/>
            <w:vAlign w:val="center"/>
          </w:tcPr>
          <w:p w14:paraId="2355B541"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2A174F8A" w14:textId="77777777" w:rsidR="000E677F" w:rsidRPr="0052295E" w:rsidRDefault="000E677F" w:rsidP="00C60086">
            <w:pPr>
              <w:pStyle w:val="UseCaseText"/>
              <w:jc w:val="left"/>
              <w:rPr>
                <w:rFonts w:eastAsia="SimSun"/>
              </w:rPr>
            </w:pPr>
            <w:r>
              <w:rPr>
                <w:rFonts w:eastAsia="SimSun"/>
              </w:rPr>
              <w:t>Node-in-the box is properly installed and configured</w:t>
            </w:r>
          </w:p>
        </w:tc>
      </w:tr>
      <w:tr w:rsidR="000E677F" w:rsidRPr="0052295E" w14:paraId="75B6147D" w14:textId="77777777" w:rsidTr="00C135E5">
        <w:trPr>
          <w:trHeight w:val="360"/>
        </w:trPr>
        <w:tc>
          <w:tcPr>
            <w:tcW w:w="2520" w:type="dxa"/>
            <w:gridSpan w:val="2"/>
            <w:vAlign w:val="center"/>
          </w:tcPr>
          <w:p w14:paraId="1E476AF7"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4DF4DBD" w14:textId="77777777" w:rsidR="000E677F" w:rsidRPr="0052295E" w:rsidRDefault="000E677F" w:rsidP="00C60086">
            <w:pPr>
              <w:pStyle w:val="UseCaseText"/>
              <w:jc w:val="left"/>
              <w:rPr>
                <w:rFonts w:eastAsia="SimSun"/>
              </w:rPr>
            </w:pPr>
            <w:r>
              <w:rPr>
                <w:rFonts w:eastAsia="SimSun"/>
              </w:rPr>
              <w:t>A new user account is created</w:t>
            </w:r>
          </w:p>
        </w:tc>
      </w:tr>
      <w:tr w:rsidR="000E677F" w:rsidRPr="0052295E" w14:paraId="6BDFB8F1" w14:textId="77777777" w:rsidTr="00C135E5">
        <w:trPr>
          <w:trHeight w:val="360"/>
        </w:trPr>
        <w:tc>
          <w:tcPr>
            <w:tcW w:w="2520" w:type="dxa"/>
            <w:gridSpan w:val="2"/>
            <w:vAlign w:val="center"/>
          </w:tcPr>
          <w:p w14:paraId="653CEE87"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6D979944" w14:textId="77777777" w:rsidR="000E677F" w:rsidRDefault="000E677F" w:rsidP="00C60086">
            <w:pPr>
              <w:pStyle w:val="UseCaseText"/>
              <w:jc w:val="left"/>
              <w:rPr>
                <w:rFonts w:eastAsia="SimSun"/>
              </w:rPr>
            </w:pPr>
            <w:r>
              <w:rPr>
                <w:rFonts w:eastAsia="SimSun"/>
              </w:rPr>
              <w:t>User records</w:t>
            </w:r>
          </w:p>
        </w:tc>
      </w:tr>
      <w:tr w:rsidR="000E677F" w:rsidRPr="0052295E" w14:paraId="1F3A23A0" w14:textId="77777777" w:rsidTr="00C135E5">
        <w:trPr>
          <w:trHeight w:val="360"/>
        </w:trPr>
        <w:tc>
          <w:tcPr>
            <w:tcW w:w="2520" w:type="dxa"/>
            <w:gridSpan w:val="2"/>
            <w:vAlign w:val="center"/>
          </w:tcPr>
          <w:p w14:paraId="00C6DD55"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825A905" w14:textId="77777777" w:rsidR="000E677F" w:rsidRDefault="000E677F" w:rsidP="00C60086">
            <w:pPr>
              <w:pStyle w:val="UseCaseText"/>
              <w:keepNext/>
              <w:keepLines/>
              <w:numPr>
                <w:ilvl w:val="0"/>
                <w:numId w:val="15"/>
              </w:numPr>
              <w:jc w:val="left"/>
              <w:rPr>
                <w:rFonts w:eastAsia="SimSun"/>
              </w:rPr>
            </w:pPr>
            <w:r>
              <w:rPr>
                <w:rFonts w:eastAsia="SimSun"/>
              </w:rPr>
              <w:t>Add user</w:t>
            </w:r>
          </w:p>
          <w:p w14:paraId="07D205EE" w14:textId="77777777" w:rsidR="000E677F" w:rsidRPr="00BE5515" w:rsidRDefault="000E677F" w:rsidP="00C60086">
            <w:pPr>
              <w:pStyle w:val="UseCaseText"/>
              <w:keepNext/>
              <w:keepLines/>
              <w:numPr>
                <w:ilvl w:val="0"/>
                <w:numId w:val="15"/>
              </w:numPr>
              <w:jc w:val="left"/>
              <w:rPr>
                <w:rFonts w:eastAsia="SimSun"/>
              </w:rPr>
            </w:pPr>
            <w:r>
              <w:rPr>
                <w:rFonts w:eastAsia="SimSun"/>
              </w:rPr>
              <w:t>Add users via invitation</w:t>
            </w:r>
          </w:p>
        </w:tc>
      </w:tr>
      <w:tr w:rsidR="000E677F" w:rsidRPr="0052295E" w14:paraId="78B221D1" w14:textId="77777777" w:rsidTr="00C135E5">
        <w:trPr>
          <w:trHeight w:val="287"/>
        </w:trPr>
        <w:tc>
          <w:tcPr>
            <w:tcW w:w="9240" w:type="dxa"/>
            <w:gridSpan w:val="3"/>
            <w:shd w:val="clear" w:color="auto" w:fill="FFFFCC"/>
            <w:vAlign w:val="center"/>
          </w:tcPr>
          <w:p w14:paraId="14757264"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765DB03F" w14:textId="77777777" w:rsidTr="00C135E5">
        <w:trPr>
          <w:trHeight w:val="261"/>
        </w:trPr>
        <w:tc>
          <w:tcPr>
            <w:tcW w:w="630" w:type="dxa"/>
            <w:vAlign w:val="center"/>
          </w:tcPr>
          <w:p w14:paraId="64C857AB"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74D827FD"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23831231"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75BDAFCB" w14:textId="77777777" w:rsidTr="00C135E5">
        <w:trPr>
          <w:trHeight w:val="359"/>
        </w:trPr>
        <w:tc>
          <w:tcPr>
            <w:tcW w:w="630" w:type="dxa"/>
            <w:tcBorders>
              <w:bottom w:val="single" w:sz="4" w:space="0" w:color="auto"/>
            </w:tcBorders>
            <w:vAlign w:val="center"/>
          </w:tcPr>
          <w:p w14:paraId="033F67E9" w14:textId="77777777" w:rsidR="000E677F" w:rsidRPr="0052295E" w:rsidRDefault="000E677F" w:rsidP="00C60086">
            <w:pPr>
              <w:pStyle w:val="UseCaseText"/>
              <w:keepNext/>
              <w:keepLines/>
              <w:jc w:val="left"/>
              <w:rPr>
                <w:rFonts w:eastAsia="SimSun"/>
              </w:rPr>
            </w:pPr>
            <w:r>
              <w:rPr>
                <w:rFonts w:eastAsia="SimSun"/>
              </w:rPr>
              <w:t>1b</w:t>
            </w:r>
          </w:p>
        </w:tc>
        <w:tc>
          <w:tcPr>
            <w:tcW w:w="1890" w:type="dxa"/>
            <w:tcBorders>
              <w:bottom w:val="single" w:sz="4" w:space="0" w:color="auto"/>
            </w:tcBorders>
            <w:vAlign w:val="center"/>
          </w:tcPr>
          <w:p w14:paraId="32821543" w14:textId="77777777" w:rsidR="000E677F" w:rsidRPr="0052295E" w:rsidRDefault="000E677F" w:rsidP="00C60086">
            <w:pPr>
              <w:pStyle w:val="UseCaseText"/>
              <w:jc w:val="left"/>
              <w:rPr>
                <w:rFonts w:eastAsia="SimSun"/>
              </w:rPr>
            </w:pPr>
            <w:r>
              <w:rPr>
                <w:rFonts w:eastAsia="SimSun"/>
              </w:rPr>
              <w:t>Administrator</w:t>
            </w:r>
          </w:p>
        </w:tc>
        <w:tc>
          <w:tcPr>
            <w:tcW w:w="6720" w:type="dxa"/>
            <w:tcBorders>
              <w:bottom w:val="single" w:sz="4" w:space="0" w:color="auto"/>
            </w:tcBorders>
            <w:vAlign w:val="center"/>
          </w:tcPr>
          <w:p w14:paraId="437666FC" w14:textId="77777777" w:rsidR="000E677F" w:rsidRDefault="000E677F" w:rsidP="00C60086">
            <w:pPr>
              <w:pStyle w:val="UseCaseText"/>
              <w:keepNext/>
              <w:keepLines/>
              <w:jc w:val="left"/>
              <w:rPr>
                <w:rFonts w:eastAsia="SimSun"/>
              </w:rPr>
            </w:pPr>
            <w:r>
              <w:rPr>
                <w:rFonts w:eastAsia="SimSun"/>
              </w:rPr>
              <w:t>Navigates to user management screen</w:t>
            </w:r>
          </w:p>
          <w:p w14:paraId="3059B281" w14:textId="77777777" w:rsidR="000E677F" w:rsidRDefault="000E677F" w:rsidP="00C60086">
            <w:pPr>
              <w:pStyle w:val="UseCaseText"/>
              <w:keepNext/>
              <w:keepLines/>
              <w:jc w:val="left"/>
              <w:rPr>
                <w:rFonts w:eastAsia="SimSun"/>
              </w:rPr>
            </w:pPr>
            <w:r>
              <w:rPr>
                <w:rFonts w:eastAsia="SimSun"/>
              </w:rPr>
              <w:t>Starts new user creation</w:t>
            </w:r>
          </w:p>
          <w:p w14:paraId="7C21DA59" w14:textId="77777777" w:rsidR="000E677F" w:rsidRDefault="000E677F" w:rsidP="00C60086">
            <w:pPr>
              <w:pStyle w:val="UseCaseText"/>
              <w:keepNext/>
              <w:keepLines/>
              <w:jc w:val="left"/>
              <w:rPr>
                <w:rFonts w:eastAsia="SimSun"/>
              </w:rPr>
            </w:pPr>
            <w:r>
              <w:rPr>
                <w:rFonts w:eastAsia="SimSun"/>
              </w:rPr>
              <w:t>Inputs user information</w:t>
            </w:r>
          </w:p>
          <w:p w14:paraId="39C28038" w14:textId="77777777" w:rsidR="000E677F" w:rsidRPr="0052295E" w:rsidRDefault="000E677F" w:rsidP="00C60086">
            <w:pPr>
              <w:pStyle w:val="UseCaseText"/>
              <w:keepNext/>
              <w:keepLines/>
              <w:jc w:val="left"/>
              <w:rPr>
                <w:rFonts w:eastAsia="SimSun"/>
              </w:rPr>
            </w:pPr>
            <w:r>
              <w:rPr>
                <w:rFonts w:eastAsia="SimSun"/>
              </w:rPr>
              <w:t>Send invitation to user</w:t>
            </w:r>
          </w:p>
        </w:tc>
      </w:tr>
      <w:tr w:rsidR="000E677F" w:rsidRPr="0052295E" w14:paraId="647FF538" w14:textId="77777777" w:rsidTr="00034F95">
        <w:trPr>
          <w:trHeight w:val="320"/>
        </w:trPr>
        <w:tc>
          <w:tcPr>
            <w:tcW w:w="630" w:type="dxa"/>
            <w:vAlign w:val="center"/>
          </w:tcPr>
          <w:p w14:paraId="090DFB95" w14:textId="77777777" w:rsidR="000E677F" w:rsidRPr="0052295E" w:rsidRDefault="000E677F" w:rsidP="00C60086">
            <w:pPr>
              <w:pStyle w:val="UseCaseText"/>
              <w:jc w:val="left"/>
              <w:rPr>
                <w:rFonts w:eastAsia="SimSun"/>
              </w:rPr>
            </w:pPr>
            <w:r>
              <w:rPr>
                <w:rFonts w:eastAsia="SimSun"/>
              </w:rPr>
              <w:t>2b</w:t>
            </w:r>
          </w:p>
        </w:tc>
        <w:tc>
          <w:tcPr>
            <w:tcW w:w="1890" w:type="dxa"/>
            <w:vAlign w:val="center"/>
          </w:tcPr>
          <w:p w14:paraId="787927C4" w14:textId="77777777" w:rsidR="000E677F" w:rsidRDefault="000E677F" w:rsidP="00C60086">
            <w:pPr>
              <w:pStyle w:val="UseCaseText"/>
              <w:jc w:val="left"/>
              <w:rPr>
                <w:rFonts w:eastAsia="SimSun"/>
              </w:rPr>
            </w:pPr>
            <w:r>
              <w:rPr>
                <w:rFonts w:eastAsia="SimSun"/>
              </w:rPr>
              <w:t>NGDS System</w:t>
            </w:r>
          </w:p>
        </w:tc>
        <w:tc>
          <w:tcPr>
            <w:tcW w:w="6720" w:type="dxa"/>
            <w:vAlign w:val="center"/>
          </w:tcPr>
          <w:p w14:paraId="5AF78396" w14:textId="77777777" w:rsidR="000E677F" w:rsidRDefault="000E677F" w:rsidP="00C60086">
            <w:pPr>
              <w:pStyle w:val="UseCaseText"/>
              <w:jc w:val="left"/>
              <w:rPr>
                <w:rFonts w:eastAsia="SimSun"/>
              </w:rPr>
            </w:pPr>
            <w:r>
              <w:rPr>
                <w:rFonts w:eastAsia="SimSun"/>
              </w:rPr>
              <w:t>Responds by checking for repeated user credentials and if positive, send invitation to user</w:t>
            </w:r>
          </w:p>
        </w:tc>
      </w:tr>
      <w:tr w:rsidR="000E677F" w:rsidRPr="0052295E" w14:paraId="1C81AECD" w14:textId="77777777" w:rsidTr="00C135E5">
        <w:trPr>
          <w:trHeight w:val="359"/>
        </w:trPr>
        <w:tc>
          <w:tcPr>
            <w:tcW w:w="630" w:type="dxa"/>
            <w:tcBorders>
              <w:bottom w:val="single" w:sz="4" w:space="0" w:color="auto"/>
            </w:tcBorders>
            <w:vAlign w:val="center"/>
          </w:tcPr>
          <w:p w14:paraId="1BEF5C7B" w14:textId="77777777" w:rsidR="000E677F" w:rsidRDefault="000E677F" w:rsidP="00C60086">
            <w:pPr>
              <w:pStyle w:val="UseCaseText"/>
              <w:keepNext/>
              <w:keepLines/>
              <w:jc w:val="left"/>
              <w:rPr>
                <w:rFonts w:eastAsia="SimSun"/>
              </w:rPr>
            </w:pPr>
            <w:r>
              <w:rPr>
                <w:rFonts w:eastAsia="SimSun"/>
              </w:rPr>
              <w:t>3</w:t>
            </w:r>
          </w:p>
        </w:tc>
        <w:tc>
          <w:tcPr>
            <w:tcW w:w="1890" w:type="dxa"/>
            <w:tcBorders>
              <w:bottom w:val="single" w:sz="4" w:space="0" w:color="auto"/>
            </w:tcBorders>
            <w:vAlign w:val="center"/>
          </w:tcPr>
          <w:p w14:paraId="48BBAD2E" w14:textId="77777777" w:rsidR="000E677F" w:rsidRDefault="000E677F" w:rsidP="00C60086">
            <w:pPr>
              <w:pStyle w:val="UseCaseText"/>
              <w:jc w:val="left"/>
              <w:rPr>
                <w:rFonts w:eastAsia="SimSun"/>
              </w:rPr>
            </w:pPr>
            <w:r>
              <w:rPr>
                <w:rFonts w:eastAsia="SimSun"/>
              </w:rPr>
              <w:t>User</w:t>
            </w:r>
          </w:p>
        </w:tc>
        <w:tc>
          <w:tcPr>
            <w:tcW w:w="6720" w:type="dxa"/>
            <w:tcBorders>
              <w:bottom w:val="single" w:sz="4" w:space="0" w:color="auto"/>
            </w:tcBorders>
            <w:vAlign w:val="center"/>
          </w:tcPr>
          <w:p w14:paraId="62EF9706" w14:textId="77777777" w:rsidR="000E677F" w:rsidRDefault="000E677F" w:rsidP="00C60086">
            <w:pPr>
              <w:pStyle w:val="UseCaseText"/>
              <w:keepNext/>
              <w:keepLines/>
              <w:jc w:val="left"/>
              <w:rPr>
                <w:rFonts w:eastAsia="SimSun"/>
              </w:rPr>
            </w:pPr>
            <w:r>
              <w:rPr>
                <w:rFonts w:eastAsia="SimSun"/>
              </w:rPr>
              <w:t>Responds by accepting or rejecting invitation</w:t>
            </w:r>
          </w:p>
        </w:tc>
      </w:tr>
      <w:tr w:rsidR="000E677F" w:rsidRPr="0052295E" w14:paraId="3C80FA32" w14:textId="77777777" w:rsidTr="00C135E5">
        <w:trPr>
          <w:trHeight w:val="359"/>
        </w:trPr>
        <w:tc>
          <w:tcPr>
            <w:tcW w:w="630" w:type="dxa"/>
            <w:tcBorders>
              <w:bottom w:val="single" w:sz="4" w:space="0" w:color="auto"/>
            </w:tcBorders>
            <w:vAlign w:val="center"/>
          </w:tcPr>
          <w:p w14:paraId="361BBE59" w14:textId="77777777" w:rsidR="000E677F" w:rsidRDefault="000E677F" w:rsidP="00C60086">
            <w:pPr>
              <w:pStyle w:val="UseCaseText"/>
              <w:keepNext/>
              <w:keepLines/>
              <w:jc w:val="left"/>
              <w:rPr>
                <w:rFonts w:eastAsia="SimSun"/>
              </w:rPr>
            </w:pPr>
            <w:r>
              <w:rPr>
                <w:rFonts w:eastAsia="SimSun"/>
              </w:rPr>
              <w:t>4</w:t>
            </w:r>
          </w:p>
        </w:tc>
        <w:tc>
          <w:tcPr>
            <w:tcW w:w="1890" w:type="dxa"/>
            <w:tcBorders>
              <w:bottom w:val="single" w:sz="4" w:space="0" w:color="auto"/>
            </w:tcBorders>
            <w:vAlign w:val="center"/>
          </w:tcPr>
          <w:p w14:paraId="616227EF"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0DA2E03B" w14:textId="77777777" w:rsidR="000E677F" w:rsidRDefault="000E677F" w:rsidP="00C60086">
            <w:pPr>
              <w:pStyle w:val="UseCaseText"/>
              <w:keepNext/>
              <w:keepLines/>
              <w:jc w:val="left"/>
              <w:rPr>
                <w:rFonts w:eastAsia="SimSun"/>
              </w:rPr>
            </w:pPr>
            <w:r>
              <w:rPr>
                <w:rFonts w:eastAsia="SimSun"/>
              </w:rPr>
              <w:t>Creates user account or does nothing if the invitation was rejected</w:t>
            </w:r>
          </w:p>
        </w:tc>
      </w:tr>
      <w:tr w:rsidR="000E677F" w:rsidRPr="00FB0E17" w14:paraId="356E6483" w14:textId="77777777" w:rsidTr="00C135E5">
        <w:trPr>
          <w:trHeight w:val="261"/>
        </w:trPr>
        <w:tc>
          <w:tcPr>
            <w:tcW w:w="9240" w:type="dxa"/>
            <w:gridSpan w:val="3"/>
            <w:tcBorders>
              <w:bottom w:val="single" w:sz="4" w:space="0" w:color="auto"/>
            </w:tcBorders>
            <w:shd w:val="clear" w:color="auto" w:fill="FDBBC0"/>
            <w:vAlign w:val="center"/>
          </w:tcPr>
          <w:p w14:paraId="3B0B23EF"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55E37532" w14:textId="77777777" w:rsidTr="00C135E5">
        <w:trPr>
          <w:trHeight w:val="242"/>
        </w:trPr>
        <w:tc>
          <w:tcPr>
            <w:tcW w:w="9240" w:type="dxa"/>
            <w:gridSpan w:val="3"/>
            <w:shd w:val="clear" w:color="auto" w:fill="FFCC99"/>
            <w:vAlign w:val="center"/>
          </w:tcPr>
          <w:p w14:paraId="6712C383"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1213DBA1"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0D5B37B8" w14:textId="77777777" w:rsidTr="00C135E5">
        <w:trPr>
          <w:trHeight w:val="360"/>
        </w:trPr>
        <w:tc>
          <w:tcPr>
            <w:tcW w:w="2520" w:type="dxa"/>
            <w:gridSpan w:val="2"/>
            <w:shd w:val="clear" w:color="auto" w:fill="8DB3E2"/>
            <w:vAlign w:val="center"/>
          </w:tcPr>
          <w:p w14:paraId="1EDD6883"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2EFF25D5" w14:textId="77777777" w:rsidR="000E677F" w:rsidRPr="00B36A79" w:rsidRDefault="000E677F" w:rsidP="00C60086">
            <w:pPr>
              <w:pStyle w:val="UseCaseText"/>
              <w:jc w:val="left"/>
              <w:rPr>
                <w:rFonts w:eastAsia="Times"/>
                <w:b/>
              </w:rPr>
            </w:pPr>
            <w:r>
              <w:rPr>
                <w:rFonts w:eastAsia="Times"/>
                <w:b/>
              </w:rPr>
              <w:t>UC_031</w:t>
            </w:r>
          </w:p>
        </w:tc>
      </w:tr>
      <w:tr w:rsidR="000E677F" w:rsidRPr="0052295E" w14:paraId="6D6F4ED2" w14:textId="77777777" w:rsidTr="00C135E5">
        <w:trPr>
          <w:trHeight w:val="360"/>
        </w:trPr>
        <w:tc>
          <w:tcPr>
            <w:tcW w:w="2520" w:type="dxa"/>
            <w:gridSpan w:val="2"/>
            <w:shd w:val="clear" w:color="auto" w:fill="8DB3E2"/>
            <w:vAlign w:val="center"/>
          </w:tcPr>
          <w:p w14:paraId="7F75516D"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52C1BCA8" w14:textId="77777777" w:rsidR="000E677F" w:rsidRPr="00C27791" w:rsidRDefault="000E677F" w:rsidP="00C60086">
            <w:pPr>
              <w:pStyle w:val="Heading5"/>
              <w:jc w:val="left"/>
            </w:pPr>
            <w:bookmarkStart w:id="1380" w:name="_Toc378855168"/>
            <w:r w:rsidRPr="00F93604">
              <w:rPr>
                <w:highlight w:val="red"/>
              </w:rPr>
              <w:t>Delete users</w:t>
            </w:r>
            <w:bookmarkEnd w:id="1380"/>
          </w:p>
        </w:tc>
      </w:tr>
      <w:tr w:rsidR="000E677F" w:rsidRPr="0052295E" w14:paraId="01CC2703" w14:textId="77777777" w:rsidTr="00C135E5">
        <w:trPr>
          <w:trHeight w:val="360"/>
        </w:trPr>
        <w:tc>
          <w:tcPr>
            <w:tcW w:w="2520" w:type="dxa"/>
            <w:gridSpan w:val="2"/>
            <w:vAlign w:val="center"/>
          </w:tcPr>
          <w:p w14:paraId="622FCDAA"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5EF1EADE" w14:textId="77777777" w:rsidR="000E677F" w:rsidRPr="00857069" w:rsidRDefault="000E677F" w:rsidP="00C60086">
            <w:pPr>
              <w:pStyle w:val="UseCaseText"/>
              <w:jc w:val="left"/>
              <w:rPr>
                <w:rFonts w:eastAsia="SimSun"/>
              </w:rPr>
            </w:pPr>
            <w:r>
              <w:rPr>
                <w:rFonts w:eastAsia="SimSun"/>
              </w:rPr>
              <w:t>Removes a user, its credentials and associated information from the system</w:t>
            </w:r>
          </w:p>
        </w:tc>
      </w:tr>
      <w:tr w:rsidR="000E677F" w:rsidRPr="0052295E" w14:paraId="1A81DEB0" w14:textId="77777777" w:rsidTr="00C135E5">
        <w:trPr>
          <w:trHeight w:val="360"/>
        </w:trPr>
        <w:tc>
          <w:tcPr>
            <w:tcW w:w="2520" w:type="dxa"/>
            <w:gridSpan w:val="2"/>
            <w:vAlign w:val="center"/>
          </w:tcPr>
          <w:p w14:paraId="100141D5"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1B475483" w14:textId="77777777" w:rsidR="000E677F" w:rsidRPr="0052295E" w:rsidRDefault="000E677F" w:rsidP="00C60086">
            <w:pPr>
              <w:pStyle w:val="UseCaseText"/>
              <w:jc w:val="left"/>
              <w:rPr>
                <w:rFonts w:eastAsia="SimSun"/>
              </w:rPr>
            </w:pPr>
            <w:r>
              <w:rPr>
                <w:rFonts w:eastAsia="SimSun"/>
              </w:rPr>
              <w:t>Node-in-box administrator</w:t>
            </w:r>
          </w:p>
        </w:tc>
      </w:tr>
      <w:tr w:rsidR="000E677F" w:rsidRPr="0052295E" w14:paraId="78AA4024" w14:textId="77777777" w:rsidTr="00C135E5">
        <w:trPr>
          <w:trHeight w:val="360"/>
        </w:trPr>
        <w:tc>
          <w:tcPr>
            <w:tcW w:w="2520" w:type="dxa"/>
            <w:gridSpan w:val="2"/>
            <w:vAlign w:val="center"/>
          </w:tcPr>
          <w:p w14:paraId="0348C927"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A598E06" w14:textId="77777777" w:rsidR="000E677F" w:rsidRPr="0052295E" w:rsidRDefault="000E677F" w:rsidP="00C60086">
            <w:pPr>
              <w:pStyle w:val="UseCaseText"/>
              <w:jc w:val="left"/>
              <w:rPr>
                <w:rFonts w:eastAsia="SimSun"/>
              </w:rPr>
            </w:pPr>
            <w:r>
              <w:rPr>
                <w:rFonts w:eastAsia="SimSun"/>
              </w:rPr>
              <w:t>Node-in-the box is properly installed and configured</w:t>
            </w:r>
          </w:p>
        </w:tc>
      </w:tr>
      <w:tr w:rsidR="000E677F" w:rsidRPr="0052295E" w14:paraId="623C32CB" w14:textId="77777777" w:rsidTr="00C135E5">
        <w:trPr>
          <w:trHeight w:val="360"/>
        </w:trPr>
        <w:tc>
          <w:tcPr>
            <w:tcW w:w="2520" w:type="dxa"/>
            <w:gridSpan w:val="2"/>
            <w:vAlign w:val="center"/>
          </w:tcPr>
          <w:p w14:paraId="366B8C41"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56F07819" w14:textId="77777777" w:rsidR="000E677F" w:rsidRPr="0052295E" w:rsidRDefault="000E677F" w:rsidP="00C60086">
            <w:pPr>
              <w:pStyle w:val="UseCaseText"/>
              <w:jc w:val="left"/>
              <w:rPr>
                <w:rFonts w:eastAsia="SimSun"/>
              </w:rPr>
            </w:pPr>
            <w:r>
              <w:rPr>
                <w:rFonts w:eastAsia="SimSun"/>
              </w:rPr>
              <w:t>A new user account is deleted, together with its data including subscriptions, saved searches, history, etc.</w:t>
            </w:r>
          </w:p>
        </w:tc>
      </w:tr>
      <w:tr w:rsidR="000E677F" w:rsidRPr="0052295E" w14:paraId="7C8A6546" w14:textId="77777777" w:rsidTr="00C135E5">
        <w:trPr>
          <w:trHeight w:val="360"/>
        </w:trPr>
        <w:tc>
          <w:tcPr>
            <w:tcW w:w="2520" w:type="dxa"/>
            <w:gridSpan w:val="2"/>
            <w:vAlign w:val="center"/>
          </w:tcPr>
          <w:p w14:paraId="3A757C2C"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48298970" w14:textId="77777777" w:rsidR="000E677F" w:rsidRDefault="000E677F" w:rsidP="00C60086">
            <w:pPr>
              <w:pStyle w:val="UseCaseText"/>
              <w:jc w:val="left"/>
              <w:rPr>
                <w:rFonts w:eastAsia="SimSun"/>
              </w:rPr>
            </w:pPr>
            <w:r>
              <w:rPr>
                <w:rFonts w:eastAsia="SimSun"/>
              </w:rPr>
              <w:t>User records</w:t>
            </w:r>
          </w:p>
        </w:tc>
      </w:tr>
      <w:tr w:rsidR="000E677F" w:rsidRPr="0052295E" w14:paraId="2B165328" w14:textId="77777777" w:rsidTr="00C135E5">
        <w:trPr>
          <w:trHeight w:val="360"/>
        </w:trPr>
        <w:tc>
          <w:tcPr>
            <w:tcW w:w="2520" w:type="dxa"/>
            <w:gridSpan w:val="2"/>
            <w:vAlign w:val="center"/>
          </w:tcPr>
          <w:p w14:paraId="645C3B98"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41671826" w14:textId="77777777" w:rsidR="000E677F" w:rsidRPr="00BE5515" w:rsidRDefault="000E677F" w:rsidP="00C60086">
            <w:pPr>
              <w:pStyle w:val="UseCaseText"/>
              <w:keepNext/>
              <w:keepLines/>
              <w:numPr>
                <w:ilvl w:val="0"/>
                <w:numId w:val="15"/>
              </w:numPr>
              <w:jc w:val="left"/>
              <w:rPr>
                <w:rFonts w:eastAsia="SimSun"/>
              </w:rPr>
            </w:pPr>
            <w:r>
              <w:rPr>
                <w:rFonts w:eastAsia="SimSun"/>
              </w:rPr>
              <w:t>remove user</w:t>
            </w:r>
          </w:p>
        </w:tc>
      </w:tr>
      <w:tr w:rsidR="000E677F" w:rsidRPr="0052295E" w14:paraId="764B19CA" w14:textId="77777777" w:rsidTr="00C135E5">
        <w:trPr>
          <w:trHeight w:val="287"/>
        </w:trPr>
        <w:tc>
          <w:tcPr>
            <w:tcW w:w="9240" w:type="dxa"/>
            <w:gridSpan w:val="3"/>
            <w:shd w:val="clear" w:color="auto" w:fill="FFFFCC"/>
            <w:vAlign w:val="center"/>
          </w:tcPr>
          <w:p w14:paraId="1280E7D9"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5DE710DC" w14:textId="77777777" w:rsidTr="00C135E5">
        <w:trPr>
          <w:trHeight w:val="261"/>
        </w:trPr>
        <w:tc>
          <w:tcPr>
            <w:tcW w:w="9240" w:type="dxa"/>
            <w:gridSpan w:val="3"/>
            <w:tcBorders>
              <w:bottom w:val="single" w:sz="4" w:space="0" w:color="auto"/>
            </w:tcBorders>
            <w:shd w:val="clear" w:color="auto" w:fill="FDBBC0"/>
            <w:vAlign w:val="center"/>
          </w:tcPr>
          <w:p w14:paraId="3A294FCC"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0CBC7D3A" w14:textId="77777777" w:rsidTr="00C135E5">
        <w:trPr>
          <w:trHeight w:val="242"/>
        </w:trPr>
        <w:tc>
          <w:tcPr>
            <w:tcW w:w="9240" w:type="dxa"/>
            <w:gridSpan w:val="3"/>
            <w:shd w:val="clear" w:color="auto" w:fill="FFCC99"/>
            <w:vAlign w:val="center"/>
          </w:tcPr>
          <w:p w14:paraId="047EBA44"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181EED90" w14:textId="77777777" w:rsidTr="00C135E5">
        <w:trPr>
          <w:trHeight w:val="206"/>
        </w:trPr>
        <w:tc>
          <w:tcPr>
            <w:tcW w:w="630" w:type="dxa"/>
            <w:vAlign w:val="center"/>
          </w:tcPr>
          <w:p w14:paraId="361CC83A"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093A2EB8"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49C48142" w14:textId="77777777" w:rsidTr="00C135E5">
        <w:trPr>
          <w:trHeight w:val="206"/>
        </w:trPr>
        <w:tc>
          <w:tcPr>
            <w:tcW w:w="630" w:type="dxa"/>
            <w:vAlign w:val="center"/>
          </w:tcPr>
          <w:p w14:paraId="758C60EF"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256FB6CC" w14:textId="77777777" w:rsidR="000E677F" w:rsidRPr="0052295E" w:rsidRDefault="000E677F" w:rsidP="00C60086">
            <w:pPr>
              <w:pStyle w:val="UseCaseText"/>
              <w:keepNext/>
              <w:keepLines/>
              <w:jc w:val="left"/>
              <w:rPr>
                <w:rFonts w:eastAsia="SimSun"/>
              </w:rPr>
            </w:pPr>
            <w:r w:rsidRPr="00A8404C">
              <w:rPr>
                <w:rFonts w:eastAsia="SimSun"/>
              </w:rPr>
              <w:t xml:space="preserve">What happens if a user that is a data steward is deleted?  Are her metadata records unpublished, assigned to a system pseudo user?  </w:t>
            </w:r>
          </w:p>
        </w:tc>
      </w:tr>
      <w:tr w:rsidR="000E677F" w:rsidRPr="0052295E" w14:paraId="6B7E6DD3" w14:textId="77777777" w:rsidTr="00C135E5">
        <w:trPr>
          <w:trHeight w:val="206"/>
        </w:trPr>
        <w:tc>
          <w:tcPr>
            <w:tcW w:w="630" w:type="dxa"/>
            <w:vAlign w:val="center"/>
          </w:tcPr>
          <w:p w14:paraId="129F8FF4"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0E62485A" w14:textId="77777777" w:rsidR="000E677F" w:rsidRDefault="000E677F" w:rsidP="00C60086">
            <w:pPr>
              <w:pStyle w:val="UseCaseText"/>
              <w:jc w:val="left"/>
              <w:rPr>
                <w:rFonts w:eastAsia="SimSun"/>
              </w:rPr>
            </w:pPr>
            <w:r>
              <w:rPr>
                <w:rFonts w:eastAsia="SimSun"/>
              </w:rPr>
              <w:t xml:space="preserve">DN: </w:t>
            </w:r>
            <w:r w:rsidRPr="007D4CDA">
              <w:rPr>
                <w:rFonts w:eastAsia="SimSun"/>
              </w:rPr>
              <w:t xml:space="preserve">QUESTION: Should the system remove the associated information or should certain info persist (logs, metadata </w:t>
            </w:r>
            <w:proofErr w:type="spellStart"/>
            <w:r w:rsidRPr="007D4CDA">
              <w:rPr>
                <w:rFonts w:eastAsia="SimSun"/>
              </w:rPr>
              <w:t>etc</w:t>
            </w:r>
            <w:proofErr w:type="spellEnd"/>
            <w:r w:rsidRPr="007D4CDA">
              <w:rPr>
                <w:rFonts w:eastAsia="SimSun"/>
              </w:rPr>
              <w:t xml:space="preserve">)?  </w:t>
            </w:r>
          </w:p>
        </w:tc>
      </w:tr>
    </w:tbl>
    <w:p w14:paraId="6C481C47"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5D506A05" w14:textId="77777777" w:rsidTr="00C135E5">
        <w:trPr>
          <w:trHeight w:val="360"/>
        </w:trPr>
        <w:tc>
          <w:tcPr>
            <w:tcW w:w="2520" w:type="dxa"/>
            <w:gridSpan w:val="2"/>
            <w:shd w:val="clear" w:color="auto" w:fill="8DB3E2"/>
            <w:vAlign w:val="center"/>
          </w:tcPr>
          <w:p w14:paraId="2571CDE6"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9F4BF02" w14:textId="77777777" w:rsidR="000E677F" w:rsidRPr="00B36A79" w:rsidRDefault="000E677F" w:rsidP="00C60086">
            <w:pPr>
              <w:pStyle w:val="UseCaseText"/>
              <w:jc w:val="left"/>
              <w:rPr>
                <w:rFonts w:eastAsia="Times"/>
                <w:b/>
              </w:rPr>
            </w:pPr>
            <w:r>
              <w:rPr>
                <w:rFonts w:eastAsia="Times"/>
                <w:b/>
              </w:rPr>
              <w:t>UC_032</w:t>
            </w:r>
          </w:p>
        </w:tc>
      </w:tr>
      <w:tr w:rsidR="000E677F" w:rsidRPr="0052295E" w14:paraId="563C4E11" w14:textId="77777777" w:rsidTr="00C135E5">
        <w:trPr>
          <w:trHeight w:val="360"/>
        </w:trPr>
        <w:tc>
          <w:tcPr>
            <w:tcW w:w="2520" w:type="dxa"/>
            <w:gridSpan w:val="2"/>
            <w:shd w:val="clear" w:color="auto" w:fill="8DB3E2"/>
            <w:vAlign w:val="center"/>
          </w:tcPr>
          <w:p w14:paraId="710027CB"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E0378C1" w14:textId="77777777" w:rsidR="000E677F" w:rsidRPr="00C27791" w:rsidRDefault="000E677F" w:rsidP="00C60086">
            <w:pPr>
              <w:pStyle w:val="Heading5"/>
              <w:jc w:val="left"/>
            </w:pPr>
            <w:bookmarkStart w:id="1381" w:name="_Toc378855169"/>
            <w:r w:rsidRPr="00F93604">
              <w:rPr>
                <w:highlight w:val="green"/>
              </w:rPr>
              <w:t>Administer user roles</w:t>
            </w:r>
            <w:bookmarkEnd w:id="1381"/>
          </w:p>
        </w:tc>
      </w:tr>
      <w:tr w:rsidR="000E677F" w:rsidRPr="0052295E" w14:paraId="53AB4661" w14:textId="77777777" w:rsidTr="00C135E5">
        <w:trPr>
          <w:trHeight w:val="360"/>
        </w:trPr>
        <w:tc>
          <w:tcPr>
            <w:tcW w:w="2520" w:type="dxa"/>
            <w:gridSpan w:val="2"/>
            <w:vAlign w:val="center"/>
          </w:tcPr>
          <w:p w14:paraId="628BC6BA"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2753C4A2" w14:textId="77777777" w:rsidR="000E677F" w:rsidRPr="00857069" w:rsidRDefault="000E677F" w:rsidP="00C60086">
            <w:pPr>
              <w:pStyle w:val="UseCaseText"/>
              <w:jc w:val="left"/>
              <w:rPr>
                <w:rFonts w:eastAsia="SimSun"/>
              </w:rPr>
            </w:pPr>
            <w:r>
              <w:rPr>
                <w:rFonts w:eastAsia="SimSun"/>
              </w:rPr>
              <w:t>The goal of this use case is to allow the administrator to assign different roles to users. These roles control the users’ abilities to publish data in the system or to administer system functions.</w:t>
            </w:r>
          </w:p>
        </w:tc>
      </w:tr>
      <w:tr w:rsidR="000E677F" w:rsidRPr="0052295E" w14:paraId="76A35453" w14:textId="77777777" w:rsidTr="00C135E5">
        <w:trPr>
          <w:trHeight w:val="360"/>
        </w:trPr>
        <w:tc>
          <w:tcPr>
            <w:tcW w:w="2520" w:type="dxa"/>
            <w:gridSpan w:val="2"/>
            <w:vAlign w:val="center"/>
          </w:tcPr>
          <w:p w14:paraId="6CB7D4AC"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6366B7BA" w14:textId="77777777" w:rsidR="000E677F" w:rsidRPr="0052295E" w:rsidRDefault="000E677F" w:rsidP="00C60086">
            <w:pPr>
              <w:pStyle w:val="UseCaseText"/>
              <w:jc w:val="left"/>
              <w:rPr>
                <w:rFonts w:eastAsia="SimSun"/>
              </w:rPr>
            </w:pPr>
            <w:r>
              <w:rPr>
                <w:rFonts w:eastAsia="SimSun"/>
              </w:rPr>
              <w:t>Node-in-box administrator</w:t>
            </w:r>
          </w:p>
        </w:tc>
      </w:tr>
      <w:tr w:rsidR="000E677F" w:rsidRPr="0052295E" w14:paraId="43D7C01B" w14:textId="77777777" w:rsidTr="00C135E5">
        <w:trPr>
          <w:trHeight w:val="360"/>
        </w:trPr>
        <w:tc>
          <w:tcPr>
            <w:tcW w:w="2520" w:type="dxa"/>
            <w:gridSpan w:val="2"/>
            <w:vAlign w:val="center"/>
          </w:tcPr>
          <w:p w14:paraId="72E6FAB9"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222D6DBD" w14:textId="77777777" w:rsidR="000E677F" w:rsidRPr="0052295E" w:rsidRDefault="000E677F" w:rsidP="00C60086">
            <w:pPr>
              <w:pStyle w:val="UseCaseText"/>
              <w:jc w:val="left"/>
              <w:rPr>
                <w:rFonts w:eastAsia="SimSun"/>
              </w:rPr>
            </w:pPr>
            <w:r>
              <w:rPr>
                <w:rFonts w:eastAsia="SimSun"/>
              </w:rPr>
              <w:t>Node-in-the box is properly installed and configured</w:t>
            </w:r>
          </w:p>
        </w:tc>
      </w:tr>
      <w:tr w:rsidR="000E677F" w:rsidRPr="0052295E" w14:paraId="16B98881" w14:textId="77777777" w:rsidTr="00C135E5">
        <w:trPr>
          <w:trHeight w:val="360"/>
        </w:trPr>
        <w:tc>
          <w:tcPr>
            <w:tcW w:w="2520" w:type="dxa"/>
            <w:gridSpan w:val="2"/>
            <w:vAlign w:val="center"/>
          </w:tcPr>
          <w:p w14:paraId="46F19A7C"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DC0563F" w14:textId="77777777" w:rsidR="000E677F" w:rsidRPr="0052295E" w:rsidRDefault="000E677F" w:rsidP="00C60086">
            <w:pPr>
              <w:pStyle w:val="UseCaseText"/>
              <w:jc w:val="left"/>
              <w:rPr>
                <w:rFonts w:eastAsia="SimSun"/>
              </w:rPr>
            </w:pPr>
            <w:r>
              <w:rPr>
                <w:rFonts w:eastAsia="SimSun"/>
              </w:rPr>
              <w:t>User role assignment is updated according to administrator needs</w:t>
            </w:r>
          </w:p>
        </w:tc>
      </w:tr>
      <w:tr w:rsidR="000E677F" w:rsidRPr="0052295E" w14:paraId="1A0746A1" w14:textId="77777777" w:rsidTr="00C135E5">
        <w:trPr>
          <w:trHeight w:val="360"/>
        </w:trPr>
        <w:tc>
          <w:tcPr>
            <w:tcW w:w="2520" w:type="dxa"/>
            <w:gridSpan w:val="2"/>
            <w:vAlign w:val="center"/>
          </w:tcPr>
          <w:p w14:paraId="66B679A1"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0164FB3F" w14:textId="77777777" w:rsidR="000E677F" w:rsidRDefault="000E677F" w:rsidP="00C60086">
            <w:pPr>
              <w:pStyle w:val="UseCaseText"/>
              <w:jc w:val="left"/>
              <w:rPr>
                <w:rFonts w:eastAsia="SimSun"/>
              </w:rPr>
            </w:pPr>
            <w:r>
              <w:rPr>
                <w:rFonts w:eastAsia="SimSun"/>
              </w:rPr>
              <w:t>User records</w:t>
            </w:r>
          </w:p>
        </w:tc>
      </w:tr>
      <w:tr w:rsidR="000E677F" w:rsidRPr="0052295E" w14:paraId="5D634226" w14:textId="77777777" w:rsidTr="00C135E5">
        <w:trPr>
          <w:trHeight w:val="360"/>
        </w:trPr>
        <w:tc>
          <w:tcPr>
            <w:tcW w:w="2520" w:type="dxa"/>
            <w:gridSpan w:val="2"/>
            <w:vAlign w:val="center"/>
          </w:tcPr>
          <w:p w14:paraId="242D3E72"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76C163FB" w14:textId="77777777" w:rsidR="000E677F" w:rsidRDefault="000E677F" w:rsidP="00C60086">
            <w:pPr>
              <w:pStyle w:val="UseCaseText"/>
              <w:keepNext/>
              <w:keepLines/>
              <w:numPr>
                <w:ilvl w:val="0"/>
                <w:numId w:val="15"/>
              </w:numPr>
              <w:jc w:val="left"/>
              <w:rPr>
                <w:rFonts w:eastAsia="SimSun"/>
              </w:rPr>
            </w:pPr>
            <w:r>
              <w:rPr>
                <w:rFonts w:eastAsia="SimSun"/>
              </w:rPr>
              <w:t>assign role to user</w:t>
            </w:r>
          </w:p>
          <w:p w14:paraId="74257E18" w14:textId="77777777" w:rsidR="000E677F" w:rsidRPr="00BE5515" w:rsidRDefault="000E677F" w:rsidP="00C60086">
            <w:pPr>
              <w:pStyle w:val="UseCaseText"/>
              <w:keepNext/>
              <w:keepLines/>
              <w:numPr>
                <w:ilvl w:val="0"/>
                <w:numId w:val="15"/>
              </w:numPr>
              <w:jc w:val="left"/>
              <w:rPr>
                <w:rFonts w:eastAsia="SimSun"/>
              </w:rPr>
            </w:pPr>
            <w:r>
              <w:rPr>
                <w:rFonts w:eastAsia="SimSun"/>
              </w:rPr>
              <w:t>remove use role</w:t>
            </w:r>
          </w:p>
        </w:tc>
      </w:tr>
      <w:tr w:rsidR="000E677F" w:rsidRPr="0052295E" w14:paraId="0A665A08" w14:textId="77777777" w:rsidTr="00C135E5">
        <w:trPr>
          <w:trHeight w:val="287"/>
        </w:trPr>
        <w:tc>
          <w:tcPr>
            <w:tcW w:w="9240" w:type="dxa"/>
            <w:gridSpan w:val="3"/>
            <w:shd w:val="clear" w:color="auto" w:fill="FFFFCC"/>
            <w:vAlign w:val="center"/>
          </w:tcPr>
          <w:p w14:paraId="43ED8724"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5F2F03E0" w14:textId="77777777" w:rsidTr="00C135E5">
        <w:trPr>
          <w:trHeight w:val="261"/>
        </w:trPr>
        <w:tc>
          <w:tcPr>
            <w:tcW w:w="9240" w:type="dxa"/>
            <w:gridSpan w:val="3"/>
            <w:tcBorders>
              <w:bottom w:val="single" w:sz="4" w:space="0" w:color="auto"/>
            </w:tcBorders>
            <w:shd w:val="clear" w:color="auto" w:fill="FDBBC0"/>
            <w:vAlign w:val="center"/>
          </w:tcPr>
          <w:p w14:paraId="1398923E"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118914E4" w14:textId="77777777" w:rsidTr="00C135E5">
        <w:trPr>
          <w:trHeight w:val="242"/>
        </w:trPr>
        <w:tc>
          <w:tcPr>
            <w:tcW w:w="9240" w:type="dxa"/>
            <w:gridSpan w:val="3"/>
            <w:shd w:val="clear" w:color="auto" w:fill="FFCC99"/>
            <w:vAlign w:val="center"/>
          </w:tcPr>
          <w:p w14:paraId="29B4A0C9"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67CDFD26" w14:textId="77777777" w:rsidTr="00C135E5">
        <w:trPr>
          <w:trHeight w:val="206"/>
        </w:trPr>
        <w:tc>
          <w:tcPr>
            <w:tcW w:w="630" w:type="dxa"/>
            <w:vAlign w:val="center"/>
          </w:tcPr>
          <w:p w14:paraId="52F32872"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55639167"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389C4E87" w14:textId="77777777" w:rsidTr="00C135E5">
        <w:trPr>
          <w:trHeight w:val="206"/>
        </w:trPr>
        <w:tc>
          <w:tcPr>
            <w:tcW w:w="630" w:type="dxa"/>
            <w:vAlign w:val="center"/>
          </w:tcPr>
          <w:p w14:paraId="647587C0"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0BE5AEA3" w14:textId="77777777" w:rsidR="000E677F" w:rsidRDefault="000E677F" w:rsidP="00C60086">
            <w:pPr>
              <w:pStyle w:val="UseCaseText"/>
              <w:keepNext/>
              <w:keepLines/>
              <w:jc w:val="left"/>
              <w:rPr>
                <w:rFonts w:eastAsia="SimSun"/>
              </w:rPr>
            </w:pPr>
            <w:r w:rsidRPr="002E61A7">
              <w:rPr>
                <w:rFonts w:eastAsia="SimSun"/>
              </w:rPr>
              <w:t>Are users federated across nodes?</w:t>
            </w:r>
          </w:p>
          <w:p w14:paraId="05696D8C" w14:textId="77777777" w:rsidR="000E677F" w:rsidRPr="0052295E" w:rsidRDefault="000E677F" w:rsidP="00C60086">
            <w:pPr>
              <w:pStyle w:val="UseCaseText"/>
              <w:keepNext/>
              <w:keepLines/>
              <w:jc w:val="left"/>
              <w:rPr>
                <w:rFonts w:eastAsia="SimSun"/>
              </w:rPr>
            </w:pPr>
            <w:r>
              <w:rPr>
                <w:rFonts w:eastAsia="SimSun"/>
              </w:rPr>
              <w:t xml:space="preserve">RSSF: Stewards and submitters are local </w:t>
            </w:r>
            <w:proofErr w:type="gramStart"/>
            <w:r>
              <w:rPr>
                <w:rFonts w:eastAsia="SimSun"/>
              </w:rPr>
              <w:t>users,</w:t>
            </w:r>
            <w:proofErr w:type="gramEnd"/>
            <w:r>
              <w:rPr>
                <w:rFonts w:eastAsia="SimSun"/>
              </w:rPr>
              <w:t xml:space="preserve"> end user/consumers are global users.</w:t>
            </w:r>
          </w:p>
        </w:tc>
      </w:tr>
      <w:tr w:rsidR="000E677F" w:rsidRPr="0052295E" w14:paraId="1975E3C0" w14:textId="77777777" w:rsidTr="00C135E5">
        <w:trPr>
          <w:trHeight w:val="206"/>
        </w:trPr>
        <w:tc>
          <w:tcPr>
            <w:tcW w:w="630" w:type="dxa"/>
            <w:vAlign w:val="center"/>
          </w:tcPr>
          <w:p w14:paraId="5F7D737F"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6AC4C2E6" w14:textId="77777777" w:rsidR="000E677F" w:rsidRDefault="000E677F" w:rsidP="00C60086">
            <w:pPr>
              <w:pStyle w:val="UseCaseText"/>
              <w:jc w:val="left"/>
              <w:rPr>
                <w:rFonts w:eastAsia="SimSun"/>
              </w:rPr>
            </w:pPr>
            <w:r>
              <w:t>DN: DERIVED REQUIREMENT:  Every Node must have at least one administrator, one steward correct?</w:t>
            </w:r>
          </w:p>
        </w:tc>
      </w:tr>
    </w:tbl>
    <w:p w14:paraId="5AAEE955" w14:textId="77777777" w:rsidR="000E677F" w:rsidDel="004B3A4D" w:rsidRDefault="000E677F" w:rsidP="00C60086">
      <w:pPr>
        <w:jc w:val="left"/>
      </w:pPr>
    </w:p>
    <w:p w14:paraId="033A3EA5"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E407508" w14:textId="77777777" w:rsidTr="00575885">
        <w:trPr>
          <w:trHeight w:val="360"/>
        </w:trPr>
        <w:tc>
          <w:tcPr>
            <w:tcW w:w="2520" w:type="dxa"/>
            <w:gridSpan w:val="2"/>
            <w:shd w:val="clear" w:color="auto" w:fill="8DB3E2"/>
            <w:vAlign w:val="center"/>
          </w:tcPr>
          <w:p w14:paraId="6C81EE78"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4FA66A15" w14:textId="77777777" w:rsidR="000E677F" w:rsidRPr="00B36A79" w:rsidRDefault="000E677F" w:rsidP="00C60086">
            <w:pPr>
              <w:pStyle w:val="UseCaseText"/>
              <w:jc w:val="left"/>
              <w:rPr>
                <w:rFonts w:eastAsia="Times"/>
                <w:b/>
              </w:rPr>
            </w:pPr>
            <w:r>
              <w:rPr>
                <w:rFonts w:eastAsia="Times"/>
                <w:b/>
              </w:rPr>
              <w:t>UC_032b</w:t>
            </w:r>
          </w:p>
        </w:tc>
      </w:tr>
      <w:tr w:rsidR="000E677F" w:rsidRPr="0052295E" w14:paraId="25018149" w14:textId="77777777" w:rsidTr="00575885">
        <w:trPr>
          <w:trHeight w:val="360"/>
        </w:trPr>
        <w:tc>
          <w:tcPr>
            <w:tcW w:w="2520" w:type="dxa"/>
            <w:gridSpan w:val="2"/>
            <w:shd w:val="clear" w:color="auto" w:fill="8DB3E2"/>
            <w:vAlign w:val="center"/>
          </w:tcPr>
          <w:p w14:paraId="49D67FBC"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44EF223E" w14:textId="77777777" w:rsidR="000E677F" w:rsidRPr="00C27791" w:rsidRDefault="000E677F" w:rsidP="00C60086">
            <w:pPr>
              <w:pStyle w:val="Heading5"/>
              <w:jc w:val="left"/>
            </w:pPr>
            <w:bookmarkStart w:id="1382" w:name="_Toc378855170"/>
            <w:r w:rsidRPr="00F93604">
              <w:rPr>
                <w:highlight w:val="red"/>
              </w:rPr>
              <w:t>Backup</w:t>
            </w:r>
            <w:bookmarkEnd w:id="1382"/>
          </w:p>
        </w:tc>
      </w:tr>
      <w:tr w:rsidR="000E677F" w:rsidRPr="0052295E" w14:paraId="3D349353" w14:textId="77777777" w:rsidTr="00575885">
        <w:trPr>
          <w:trHeight w:val="360"/>
        </w:trPr>
        <w:tc>
          <w:tcPr>
            <w:tcW w:w="2520" w:type="dxa"/>
            <w:gridSpan w:val="2"/>
            <w:vAlign w:val="center"/>
          </w:tcPr>
          <w:p w14:paraId="45C9A26A"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3688EA1" w14:textId="77777777" w:rsidR="000E677F" w:rsidRPr="00857069" w:rsidRDefault="000E677F" w:rsidP="00C60086">
            <w:pPr>
              <w:pStyle w:val="UseCaseText"/>
              <w:jc w:val="left"/>
              <w:rPr>
                <w:rFonts w:eastAsia="SimSun"/>
              </w:rPr>
            </w:pPr>
            <w:r>
              <w:rPr>
                <w:rFonts w:eastAsia="SimSun"/>
              </w:rPr>
              <w:t xml:space="preserve">The goal of this use case is to allow node administrators to </w:t>
            </w:r>
            <w:proofErr w:type="spellStart"/>
            <w:r>
              <w:rPr>
                <w:rFonts w:eastAsia="SimSun"/>
              </w:rPr>
              <w:t>backup</w:t>
            </w:r>
            <w:proofErr w:type="spellEnd"/>
            <w:r>
              <w:rPr>
                <w:rFonts w:eastAsia="SimSun"/>
              </w:rPr>
              <w:t xml:space="preserve"> the data and meta-data being stored in the system.</w:t>
            </w:r>
          </w:p>
        </w:tc>
      </w:tr>
      <w:tr w:rsidR="000E677F" w:rsidRPr="0052295E" w14:paraId="021E355B" w14:textId="77777777" w:rsidTr="00575885">
        <w:trPr>
          <w:trHeight w:val="360"/>
        </w:trPr>
        <w:tc>
          <w:tcPr>
            <w:tcW w:w="2520" w:type="dxa"/>
            <w:gridSpan w:val="2"/>
            <w:vAlign w:val="center"/>
          </w:tcPr>
          <w:p w14:paraId="2504B304"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40546E74" w14:textId="77777777" w:rsidR="000E677F" w:rsidRPr="0052295E" w:rsidRDefault="000E677F" w:rsidP="00C60086">
            <w:pPr>
              <w:pStyle w:val="UseCaseText"/>
              <w:jc w:val="left"/>
              <w:rPr>
                <w:rFonts w:eastAsia="SimSun"/>
              </w:rPr>
            </w:pPr>
            <w:r>
              <w:rPr>
                <w:rFonts w:eastAsia="SimSun"/>
              </w:rPr>
              <w:t>Node-in-box administrator</w:t>
            </w:r>
          </w:p>
        </w:tc>
      </w:tr>
      <w:tr w:rsidR="000E677F" w:rsidRPr="0052295E" w14:paraId="021B7DA2" w14:textId="77777777" w:rsidTr="00575885">
        <w:trPr>
          <w:trHeight w:val="360"/>
        </w:trPr>
        <w:tc>
          <w:tcPr>
            <w:tcW w:w="2520" w:type="dxa"/>
            <w:gridSpan w:val="2"/>
            <w:vAlign w:val="center"/>
          </w:tcPr>
          <w:p w14:paraId="5BF19609"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5E15B707" w14:textId="77777777" w:rsidR="000E677F" w:rsidRPr="0052295E" w:rsidRDefault="000E677F" w:rsidP="00C60086">
            <w:pPr>
              <w:pStyle w:val="UseCaseText"/>
              <w:jc w:val="left"/>
              <w:rPr>
                <w:rFonts w:eastAsia="SimSun"/>
              </w:rPr>
            </w:pPr>
            <w:r>
              <w:rPr>
                <w:rFonts w:eastAsia="SimSun"/>
              </w:rPr>
              <w:t>Node-in-the box is properly installed and configured</w:t>
            </w:r>
          </w:p>
        </w:tc>
      </w:tr>
      <w:tr w:rsidR="000E677F" w:rsidRPr="0052295E" w14:paraId="7BF2E5E2" w14:textId="77777777" w:rsidTr="00575885">
        <w:trPr>
          <w:trHeight w:val="360"/>
        </w:trPr>
        <w:tc>
          <w:tcPr>
            <w:tcW w:w="2520" w:type="dxa"/>
            <w:gridSpan w:val="2"/>
            <w:vAlign w:val="center"/>
          </w:tcPr>
          <w:p w14:paraId="73AF6D84"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2C094D9A" w14:textId="77777777" w:rsidR="000E677F" w:rsidRPr="0052295E" w:rsidRDefault="000E677F" w:rsidP="00C60086">
            <w:pPr>
              <w:pStyle w:val="UseCaseText"/>
              <w:jc w:val="left"/>
              <w:rPr>
                <w:rFonts w:eastAsia="SimSun"/>
              </w:rPr>
            </w:pPr>
            <w:r>
              <w:rPr>
                <w:rFonts w:eastAsia="SimSun"/>
              </w:rPr>
              <w:t>The data, metadata and indexes of a node-in-a-box is successfully backed up</w:t>
            </w:r>
          </w:p>
        </w:tc>
      </w:tr>
      <w:tr w:rsidR="000E677F" w:rsidRPr="0052295E" w14:paraId="6F82F705" w14:textId="77777777" w:rsidTr="00575885">
        <w:trPr>
          <w:trHeight w:val="360"/>
        </w:trPr>
        <w:tc>
          <w:tcPr>
            <w:tcW w:w="2520" w:type="dxa"/>
            <w:gridSpan w:val="2"/>
            <w:vAlign w:val="center"/>
          </w:tcPr>
          <w:p w14:paraId="306A003F"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6D982F00" w14:textId="77777777" w:rsidR="000E677F" w:rsidRDefault="000E677F" w:rsidP="00C60086">
            <w:pPr>
              <w:pStyle w:val="UseCaseText"/>
              <w:jc w:val="left"/>
              <w:rPr>
                <w:rFonts w:eastAsia="SimSun"/>
              </w:rPr>
            </w:pPr>
            <w:r>
              <w:rPr>
                <w:rFonts w:eastAsia="SimSun"/>
              </w:rPr>
              <w:t>User records</w:t>
            </w:r>
          </w:p>
          <w:p w14:paraId="02500319" w14:textId="77777777" w:rsidR="000E677F" w:rsidRDefault="000E677F" w:rsidP="00C60086">
            <w:pPr>
              <w:pStyle w:val="UseCaseText"/>
              <w:jc w:val="left"/>
              <w:rPr>
                <w:rFonts w:eastAsia="SimSun"/>
              </w:rPr>
            </w:pPr>
            <w:r>
              <w:rPr>
                <w:rFonts w:eastAsia="SimSun"/>
              </w:rPr>
              <w:t>Metadata records</w:t>
            </w:r>
          </w:p>
          <w:p w14:paraId="52937F5E" w14:textId="77777777" w:rsidR="000E677F" w:rsidRDefault="000E677F" w:rsidP="00C60086">
            <w:pPr>
              <w:pStyle w:val="UseCaseText"/>
              <w:jc w:val="left"/>
              <w:rPr>
                <w:rFonts w:eastAsia="SimSun"/>
              </w:rPr>
            </w:pPr>
            <w:r>
              <w:rPr>
                <w:rFonts w:eastAsia="SimSun"/>
              </w:rPr>
              <w:t>Data</w:t>
            </w:r>
          </w:p>
          <w:p w14:paraId="7F8A1635" w14:textId="77777777" w:rsidR="000E677F" w:rsidRDefault="000E677F" w:rsidP="00C60086">
            <w:pPr>
              <w:pStyle w:val="UseCaseText"/>
              <w:jc w:val="left"/>
              <w:rPr>
                <w:rFonts w:eastAsia="SimSun"/>
              </w:rPr>
            </w:pPr>
            <w:r>
              <w:rPr>
                <w:rFonts w:eastAsia="SimSun"/>
              </w:rPr>
              <w:t>indexes</w:t>
            </w:r>
          </w:p>
        </w:tc>
      </w:tr>
      <w:tr w:rsidR="000E677F" w:rsidRPr="0052295E" w14:paraId="056D4262" w14:textId="77777777" w:rsidTr="00575885">
        <w:trPr>
          <w:trHeight w:val="360"/>
        </w:trPr>
        <w:tc>
          <w:tcPr>
            <w:tcW w:w="2520" w:type="dxa"/>
            <w:gridSpan w:val="2"/>
            <w:vAlign w:val="center"/>
          </w:tcPr>
          <w:p w14:paraId="0E4B801E"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017EB7C6" w14:textId="77777777" w:rsidR="000E677F" w:rsidRDefault="000E677F" w:rsidP="00C60086">
            <w:pPr>
              <w:pStyle w:val="UseCaseText"/>
              <w:keepNext/>
              <w:keepLines/>
              <w:numPr>
                <w:ilvl w:val="0"/>
                <w:numId w:val="15"/>
              </w:numPr>
              <w:jc w:val="left"/>
              <w:rPr>
                <w:rFonts w:eastAsia="SimSun"/>
              </w:rPr>
            </w:pPr>
            <w:r>
              <w:rPr>
                <w:rFonts w:eastAsia="SimSun"/>
              </w:rPr>
              <w:t>manual backup NGDS node</w:t>
            </w:r>
          </w:p>
          <w:p w14:paraId="755CD53C" w14:textId="77777777" w:rsidR="000E677F" w:rsidRPr="00BE5515" w:rsidRDefault="000E677F" w:rsidP="00C60086">
            <w:pPr>
              <w:pStyle w:val="UseCaseText"/>
              <w:keepNext/>
              <w:keepLines/>
              <w:numPr>
                <w:ilvl w:val="0"/>
                <w:numId w:val="15"/>
              </w:numPr>
              <w:jc w:val="left"/>
              <w:rPr>
                <w:rFonts w:eastAsia="SimSun"/>
              </w:rPr>
            </w:pPr>
            <w:r>
              <w:rPr>
                <w:rFonts w:eastAsia="SimSun"/>
              </w:rPr>
              <w:t>automatic backup of NGDS node</w:t>
            </w:r>
          </w:p>
        </w:tc>
      </w:tr>
      <w:tr w:rsidR="000E677F" w:rsidRPr="0052295E" w14:paraId="2D7CEDDB" w14:textId="77777777" w:rsidTr="00575885">
        <w:trPr>
          <w:trHeight w:val="287"/>
        </w:trPr>
        <w:tc>
          <w:tcPr>
            <w:tcW w:w="9240" w:type="dxa"/>
            <w:gridSpan w:val="3"/>
            <w:shd w:val="clear" w:color="auto" w:fill="FFFFCC"/>
            <w:vAlign w:val="center"/>
          </w:tcPr>
          <w:p w14:paraId="4B98518A"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07D890EF" w14:textId="77777777" w:rsidTr="00575885">
        <w:trPr>
          <w:trHeight w:val="261"/>
        </w:trPr>
        <w:tc>
          <w:tcPr>
            <w:tcW w:w="630" w:type="dxa"/>
            <w:vAlign w:val="center"/>
          </w:tcPr>
          <w:p w14:paraId="2CBDB26B"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04726DC5"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34E9C934"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08361863" w14:textId="77777777" w:rsidTr="00034F95">
        <w:trPr>
          <w:trHeight w:val="320"/>
        </w:trPr>
        <w:tc>
          <w:tcPr>
            <w:tcW w:w="630" w:type="dxa"/>
            <w:vAlign w:val="center"/>
          </w:tcPr>
          <w:p w14:paraId="1A3CC76A" w14:textId="77777777" w:rsidR="000E677F" w:rsidRPr="0052295E" w:rsidRDefault="000E677F" w:rsidP="00C60086">
            <w:pPr>
              <w:pStyle w:val="UseCaseText"/>
              <w:keepNext/>
              <w:keepLines/>
              <w:jc w:val="left"/>
              <w:rPr>
                <w:rFonts w:eastAsia="SimSun"/>
              </w:rPr>
            </w:pPr>
            <w:r w:rsidRPr="0052295E">
              <w:rPr>
                <w:rFonts w:eastAsia="SimSun"/>
              </w:rPr>
              <w:t>1</w:t>
            </w:r>
          </w:p>
        </w:tc>
        <w:tc>
          <w:tcPr>
            <w:tcW w:w="1890" w:type="dxa"/>
            <w:vAlign w:val="center"/>
          </w:tcPr>
          <w:p w14:paraId="28BAF5E4" w14:textId="77777777" w:rsidR="000E677F" w:rsidRPr="0052295E" w:rsidRDefault="000E677F" w:rsidP="00C60086">
            <w:pPr>
              <w:pStyle w:val="UseCaseText"/>
              <w:jc w:val="left"/>
              <w:rPr>
                <w:rFonts w:eastAsia="SimSun"/>
              </w:rPr>
            </w:pPr>
            <w:r>
              <w:rPr>
                <w:rFonts w:eastAsia="SimSun"/>
              </w:rPr>
              <w:t>Administrator</w:t>
            </w:r>
          </w:p>
        </w:tc>
        <w:tc>
          <w:tcPr>
            <w:tcW w:w="6720" w:type="dxa"/>
            <w:vAlign w:val="center"/>
          </w:tcPr>
          <w:p w14:paraId="2777F123" w14:textId="77777777" w:rsidR="000E677F" w:rsidRDefault="000E677F" w:rsidP="00C60086">
            <w:pPr>
              <w:pStyle w:val="UseCaseText"/>
              <w:keepNext/>
              <w:keepLines/>
              <w:jc w:val="left"/>
              <w:rPr>
                <w:rFonts w:eastAsia="SimSun"/>
              </w:rPr>
            </w:pPr>
            <w:r>
              <w:rPr>
                <w:rFonts w:eastAsia="SimSun"/>
              </w:rPr>
              <w:t>Navigates to user management screen</w:t>
            </w:r>
          </w:p>
          <w:p w14:paraId="3F6AA63B" w14:textId="77777777" w:rsidR="000E677F" w:rsidRDefault="000E677F" w:rsidP="00C60086">
            <w:pPr>
              <w:pStyle w:val="UseCaseText"/>
              <w:keepNext/>
              <w:keepLines/>
              <w:jc w:val="left"/>
              <w:rPr>
                <w:rFonts w:eastAsia="SimSun"/>
              </w:rPr>
            </w:pPr>
            <w:r>
              <w:rPr>
                <w:rFonts w:eastAsia="SimSun"/>
              </w:rPr>
              <w:t>Selects backup option</w:t>
            </w:r>
          </w:p>
          <w:p w14:paraId="7977E917" w14:textId="77777777" w:rsidR="000E677F" w:rsidRPr="0052295E" w:rsidRDefault="000E677F" w:rsidP="00C60086">
            <w:pPr>
              <w:pStyle w:val="UseCaseText"/>
              <w:keepNext/>
              <w:keepLines/>
              <w:jc w:val="left"/>
              <w:rPr>
                <w:rFonts w:eastAsia="SimSun"/>
              </w:rPr>
            </w:pPr>
            <w:r>
              <w:rPr>
                <w:rFonts w:eastAsia="SimSun"/>
              </w:rPr>
              <w:t>Set ups automatic backup option by providing a destination and a day of week/time</w:t>
            </w:r>
          </w:p>
        </w:tc>
      </w:tr>
      <w:tr w:rsidR="000E677F" w:rsidRPr="0052295E" w14:paraId="02415482" w14:textId="77777777" w:rsidTr="00034F95">
        <w:trPr>
          <w:trHeight w:val="320"/>
        </w:trPr>
        <w:tc>
          <w:tcPr>
            <w:tcW w:w="630" w:type="dxa"/>
            <w:vAlign w:val="center"/>
          </w:tcPr>
          <w:p w14:paraId="1E523933" w14:textId="77777777" w:rsidR="000E677F" w:rsidRPr="0052295E" w:rsidRDefault="000E677F" w:rsidP="00C60086">
            <w:pPr>
              <w:pStyle w:val="UseCaseText"/>
              <w:jc w:val="left"/>
              <w:rPr>
                <w:rFonts w:eastAsia="SimSun"/>
              </w:rPr>
            </w:pPr>
            <w:r>
              <w:rPr>
                <w:rFonts w:eastAsia="SimSun"/>
              </w:rPr>
              <w:t>2</w:t>
            </w:r>
          </w:p>
        </w:tc>
        <w:tc>
          <w:tcPr>
            <w:tcW w:w="1890" w:type="dxa"/>
            <w:vAlign w:val="center"/>
          </w:tcPr>
          <w:p w14:paraId="53692BF3" w14:textId="77777777" w:rsidR="000E677F" w:rsidRDefault="000E677F" w:rsidP="00C60086">
            <w:pPr>
              <w:pStyle w:val="UseCaseText"/>
              <w:jc w:val="left"/>
              <w:rPr>
                <w:rFonts w:eastAsia="SimSun"/>
              </w:rPr>
            </w:pPr>
            <w:r>
              <w:rPr>
                <w:rFonts w:eastAsia="SimSun"/>
              </w:rPr>
              <w:t>NGDS System</w:t>
            </w:r>
          </w:p>
        </w:tc>
        <w:tc>
          <w:tcPr>
            <w:tcW w:w="6720" w:type="dxa"/>
            <w:vAlign w:val="center"/>
          </w:tcPr>
          <w:p w14:paraId="04C7DBA1" w14:textId="77777777" w:rsidR="000E677F" w:rsidRDefault="000E677F" w:rsidP="00C60086">
            <w:pPr>
              <w:pStyle w:val="UseCaseText"/>
              <w:jc w:val="left"/>
              <w:rPr>
                <w:rFonts w:eastAsia="SimSun"/>
              </w:rPr>
            </w:pPr>
            <w:r>
              <w:rPr>
                <w:rFonts w:eastAsia="SimSun"/>
              </w:rPr>
              <w:t>Responds by backing up node data to the assigned repository at the given day of week/time</w:t>
            </w:r>
          </w:p>
        </w:tc>
      </w:tr>
      <w:tr w:rsidR="000E677F" w:rsidRPr="00FB0E17" w14:paraId="676EC6E9" w14:textId="77777777" w:rsidTr="00575885">
        <w:trPr>
          <w:trHeight w:val="261"/>
        </w:trPr>
        <w:tc>
          <w:tcPr>
            <w:tcW w:w="9240" w:type="dxa"/>
            <w:gridSpan w:val="3"/>
            <w:tcBorders>
              <w:bottom w:val="single" w:sz="4" w:space="0" w:color="auto"/>
            </w:tcBorders>
            <w:shd w:val="clear" w:color="auto" w:fill="FDBBC0"/>
            <w:vAlign w:val="center"/>
          </w:tcPr>
          <w:p w14:paraId="1F53A85D" w14:textId="77777777" w:rsidR="000E677F" w:rsidRPr="0052295E" w:rsidRDefault="000E677F" w:rsidP="00C60086">
            <w:pPr>
              <w:pStyle w:val="UseCaseSection"/>
              <w:keepNext/>
              <w:keepLines/>
              <w:jc w:val="left"/>
              <w:rPr>
                <w:rFonts w:eastAsia="SimSun"/>
              </w:rPr>
            </w:pPr>
            <w:r>
              <w:rPr>
                <w:rFonts w:eastAsia="SimSun"/>
              </w:rPr>
              <w:lastRenderedPageBreak/>
              <w:t>Exception</w:t>
            </w:r>
            <w:r w:rsidRPr="0052295E">
              <w:rPr>
                <w:rFonts w:eastAsia="SimSun"/>
              </w:rPr>
              <w:t>s</w:t>
            </w:r>
          </w:p>
        </w:tc>
      </w:tr>
      <w:tr w:rsidR="000E677F" w:rsidRPr="0052295E" w14:paraId="4D17956E" w14:textId="77777777" w:rsidTr="00575885">
        <w:trPr>
          <w:trHeight w:val="242"/>
        </w:trPr>
        <w:tc>
          <w:tcPr>
            <w:tcW w:w="9240" w:type="dxa"/>
            <w:gridSpan w:val="3"/>
            <w:shd w:val="clear" w:color="auto" w:fill="FFCC99"/>
            <w:vAlign w:val="center"/>
          </w:tcPr>
          <w:p w14:paraId="1FD1C24C"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1CCC832A"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720"/>
      </w:tblGrid>
      <w:tr w:rsidR="000E677F" w:rsidRPr="0052295E" w14:paraId="4A22670F" w14:textId="77777777" w:rsidTr="00575885">
        <w:trPr>
          <w:trHeight w:val="360"/>
        </w:trPr>
        <w:tc>
          <w:tcPr>
            <w:tcW w:w="2520" w:type="dxa"/>
            <w:shd w:val="clear" w:color="auto" w:fill="8DB3E2"/>
            <w:vAlign w:val="center"/>
          </w:tcPr>
          <w:p w14:paraId="6CD0B2CE"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D686CCB" w14:textId="77777777" w:rsidR="000E677F" w:rsidRPr="00B36A79" w:rsidRDefault="000E677F" w:rsidP="00C60086">
            <w:pPr>
              <w:pStyle w:val="UseCaseText"/>
              <w:jc w:val="left"/>
              <w:rPr>
                <w:rFonts w:eastAsia="Times"/>
                <w:b/>
              </w:rPr>
            </w:pPr>
            <w:r>
              <w:rPr>
                <w:rFonts w:eastAsia="Times"/>
                <w:b/>
              </w:rPr>
              <w:t>UC_032b</w:t>
            </w:r>
          </w:p>
        </w:tc>
      </w:tr>
      <w:tr w:rsidR="000E677F" w:rsidRPr="0052295E" w14:paraId="05320BC1" w14:textId="77777777" w:rsidTr="00575885">
        <w:trPr>
          <w:trHeight w:val="360"/>
        </w:trPr>
        <w:tc>
          <w:tcPr>
            <w:tcW w:w="2520" w:type="dxa"/>
            <w:shd w:val="clear" w:color="auto" w:fill="8DB3E2"/>
            <w:vAlign w:val="center"/>
          </w:tcPr>
          <w:p w14:paraId="24D896F3"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4239C5B" w14:textId="77777777" w:rsidR="000E677F" w:rsidRPr="00C27791" w:rsidRDefault="000E677F" w:rsidP="00C60086">
            <w:pPr>
              <w:pStyle w:val="Heading5"/>
              <w:jc w:val="left"/>
            </w:pPr>
            <w:bookmarkStart w:id="1383" w:name="_Toc378855171"/>
            <w:r w:rsidRPr="00F93604">
              <w:rPr>
                <w:highlight w:val="red"/>
              </w:rPr>
              <w:t>Restore</w:t>
            </w:r>
            <w:bookmarkEnd w:id="1383"/>
          </w:p>
        </w:tc>
      </w:tr>
      <w:tr w:rsidR="000E677F" w:rsidRPr="0052295E" w14:paraId="1AB7D938" w14:textId="77777777" w:rsidTr="00575885">
        <w:trPr>
          <w:trHeight w:val="360"/>
        </w:trPr>
        <w:tc>
          <w:tcPr>
            <w:tcW w:w="2520" w:type="dxa"/>
            <w:vAlign w:val="center"/>
          </w:tcPr>
          <w:p w14:paraId="6BF9A388"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3038FFD" w14:textId="77777777" w:rsidR="000E677F" w:rsidRPr="00857069" w:rsidRDefault="000E677F" w:rsidP="00C60086">
            <w:pPr>
              <w:pStyle w:val="UseCaseText"/>
              <w:jc w:val="left"/>
              <w:rPr>
                <w:rFonts w:eastAsia="SimSun"/>
              </w:rPr>
            </w:pPr>
            <w:r>
              <w:rPr>
                <w:rFonts w:eastAsia="SimSun"/>
              </w:rPr>
              <w:t>The goal of this use case is to allow node administrators to restore the backed up data and meta-data being stored in the system.</w:t>
            </w:r>
          </w:p>
        </w:tc>
      </w:tr>
      <w:tr w:rsidR="000E677F" w:rsidRPr="0052295E" w14:paraId="6FE9EA9F" w14:textId="77777777" w:rsidTr="00575885">
        <w:trPr>
          <w:trHeight w:val="360"/>
        </w:trPr>
        <w:tc>
          <w:tcPr>
            <w:tcW w:w="2520" w:type="dxa"/>
            <w:vAlign w:val="center"/>
          </w:tcPr>
          <w:p w14:paraId="1A14F9EF"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31C50F54" w14:textId="77777777" w:rsidR="000E677F" w:rsidRPr="0052295E" w:rsidRDefault="000E677F" w:rsidP="00C60086">
            <w:pPr>
              <w:pStyle w:val="UseCaseText"/>
              <w:jc w:val="left"/>
              <w:rPr>
                <w:rFonts w:eastAsia="SimSun"/>
              </w:rPr>
            </w:pPr>
            <w:r>
              <w:rPr>
                <w:rFonts w:eastAsia="SimSun"/>
              </w:rPr>
              <w:t>Node-in-box administrator</w:t>
            </w:r>
          </w:p>
        </w:tc>
      </w:tr>
      <w:tr w:rsidR="000E677F" w:rsidRPr="0052295E" w14:paraId="274C07FE" w14:textId="77777777" w:rsidTr="00575885">
        <w:trPr>
          <w:trHeight w:val="360"/>
        </w:trPr>
        <w:tc>
          <w:tcPr>
            <w:tcW w:w="2520" w:type="dxa"/>
            <w:vAlign w:val="center"/>
          </w:tcPr>
          <w:p w14:paraId="7BDABF2F"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1E55DCC" w14:textId="77777777" w:rsidR="000E677F" w:rsidRPr="0052295E" w:rsidRDefault="000E677F" w:rsidP="00C60086">
            <w:pPr>
              <w:pStyle w:val="UseCaseText"/>
              <w:jc w:val="left"/>
              <w:rPr>
                <w:rFonts w:eastAsia="SimSun"/>
              </w:rPr>
            </w:pPr>
            <w:r>
              <w:rPr>
                <w:rFonts w:eastAsia="SimSun"/>
              </w:rPr>
              <w:t>Node-in-the box is properly installed and configured</w:t>
            </w:r>
          </w:p>
        </w:tc>
      </w:tr>
      <w:tr w:rsidR="000E677F" w:rsidRPr="0052295E" w14:paraId="717522AF" w14:textId="77777777" w:rsidTr="00575885">
        <w:trPr>
          <w:trHeight w:val="360"/>
        </w:trPr>
        <w:tc>
          <w:tcPr>
            <w:tcW w:w="2520" w:type="dxa"/>
            <w:vAlign w:val="center"/>
          </w:tcPr>
          <w:p w14:paraId="2ADB6D8C"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F065845" w14:textId="77777777" w:rsidR="000E677F" w:rsidRPr="0052295E" w:rsidRDefault="000E677F" w:rsidP="00C60086">
            <w:pPr>
              <w:pStyle w:val="UseCaseText"/>
              <w:jc w:val="left"/>
              <w:rPr>
                <w:rFonts w:eastAsia="SimSun"/>
              </w:rPr>
            </w:pPr>
            <w:r>
              <w:rPr>
                <w:rFonts w:eastAsia="SimSun"/>
              </w:rPr>
              <w:t>The data, metadata and indexes of a node-in-a-box is successfully backed up</w:t>
            </w:r>
          </w:p>
        </w:tc>
      </w:tr>
      <w:tr w:rsidR="000E677F" w:rsidRPr="0052295E" w14:paraId="1AE9272D" w14:textId="77777777" w:rsidTr="00575885">
        <w:trPr>
          <w:trHeight w:val="360"/>
        </w:trPr>
        <w:tc>
          <w:tcPr>
            <w:tcW w:w="2520" w:type="dxa"/>
            <w:vAlign w:val="center"/>
          </w:tcPr>
          <w:p w14:paraId="35C088B0"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36489E2E" w14:textId="77777777" w:rsidR="000E677F" w:rsidRDefault="000E677F" w:rsidP="00C60086">
            <w:pPr>
              <w:pStyle w:val="UseCaseText"/>
              <w:jc w:val="left"/>
              <w:rPr>
                <w:rFonts w:eastAsia="SimSun"/>
              </w:rPr>
            </w:pPr>
            <w:r>
              <w:rPr>
                <w:rFonts w:eastAsia="SimSun"/>
              </w:rPr>
              <w:t>Backed up blob with important node data</w:t>
            </w:r>
          </w:p>
        </w:tc>
      </w:tr>
      <w:tr w:rsidR="000E677F" w:rsidRPr="0052295E" w14:paraId="30EF1174" w14:textId="77777777" w:rsidTr="00575885">
        <w:trPr>
          <w:trHeight w:val="360"/>
        </w:trPr>
        <w:tc>
          <w:tcPr>
            <w:tcW w:w="2520" w:type="dxa"/>
            <w:vAlign w:val="center"/>
          </w:tcPr>
          <w:p w14:paraId="7D90A25D"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30B1D2C1" w14:textId="77777777" w:rsidR="000E677F" w:rsidRPr="00BE5515" w:rsidRDefault="000E677F" w:rsidP="00C60086">
            <w:pPr>
              <w:pStyle w:val="UseCaseText"/>
              <w:keepNext/>
              <w:keepLines/>
              <w:numPr>
                <w:ilvl w:val="0"/>
                <w:numId w:val="15"/>
              </w:numPr>
              <w:jc w:val="left"/>
              <w:rPr>
                <w:rFonts w:eastAsia="SimSun"/>
              </w:rPr>
            </w:pPr>
            <w:r>
              <w:rPr>
                <w:rFonts w:eastAsia="SimSun"/>
              </w:rPr>
              <w:t>restore NGDS node</w:t>
            </w:r>
          </w:p>
        </w:tc>
      </w:tr>
      <w:tr w:rsidR="000E677F" w:rsidRPr="0052295E" w14:paraId="08DB7D45" w14:textId="77777777" w:rsidTr="00575885">
        <w:trPr>
          <w:trHeight w:val="287"/>
        </w:trPr>
        <w:tc>
          <w:tcPr>
            <w:tcW w:w="9240" w:type="dxa"/>
            <w:gridSpan w:val="2"/>
            <w:shd w:val="clear" w:color="auto" w:fill="FFFFCC"/>
            <w:vAlign w:val="center"/>
          </w:tcPr>
          <w:p w14:paraId="5E7D52B9"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1FFC5448" w14:textId="77777777" w:rsidTr="00575885">
        <w:trPr>
          <w:trHeight w:val="261"/>
        </w:trPr>
        <w:tc>
          <w:tcPr>
            <w:tcW w:w="9240" w:type="dxa"/>
            <w:gridSpan w:val="2"/>
            <w:tcBorders>
              <w:bottom w:val="single" w:sz="4" w:space="0" w:color="auto"/>
            </w:tcBorders>
            <w:shd w:val="clear" w:color="auto" w:fill="FDBBC0"/>
            <w:vAlign w:val="center"/>
          </w:tcPr>
          <w:p w14:paraId="67616F6B"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0784DA2B" w14:textId="77777777" w:rsidTr="00575885">
        <w:trPr>
          <w:trHeight w:val="242"/>
        </w:trPr>
        <w:tc>
          <w:tcPr>
            <w:tcW w:w="9240" w:type="dxa"/>
            <w:gridSpan w:val="2"/>
            <w:shd w:val="clear" w:color="auto" w:fill="FFCC99"/>
            <w:vAlign w:val="center"/>
          </w:tcPr>
          <w:p w14:paraId="2E3A2407"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0EB24AE3" w14:textId="77777777" w:rsidR="000E677F" w:rsidRDefault="000E677F" w:rsidP="00C60086">
      <w:pPr>
        <w:jc w:val="left"/>
      </w:pPr>
    </w:p>
    <w:p w14:paraId="68EFA0D5" w14:textId="77777777" w:rsidR="000E677F" w:rsidRDefault="000E677F" w:rsidP="00C60086">
      <w:pPr>
        <w:pStyle w:val="Heading4"/>
        <w:jc w:val="left"/>
        <w:rPr>
          <w:noProof/>
        </w:rPr>
      </w:pPr>
      <w:r>
        <w:rPr>
          <w:noProof/>
        </w:rPr>
        <w:t>System Management (Meet NGDS System Requirements)</w:t>
      </w:r>
    </w:p>
    <w:p w14:paraId="4BF9F853"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634E5966" w14:textId="77777777" w:rsidTr="00C135E5">
        <w:trPr>
          <w:trHeight w:val="360"/>
        </w:trPr>
        <w:tc>
          <w:tcPr>
            <w:tcW w:w="2520" w:type="dxa"/>
            <w:gridSpan w:val="2"/>
            <w:shd w:val="clear" w:color="auto" w:fill="8DB3E2"/>
            <w:vAlign w:val="center"/>
          </w:tcPr>
          <w:p w14:paraId="4FB86609"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02F57F6" w14:textId="77777777" w:rsidR="000E677F" w:rsidRPr="00B36A79" w:rsidRDefault="000E677F" w:rsidP="00C60086">
            <w:pPr>
              <w:pStyle w:val="UseCaseText"/>
              <w:jc w:val="left"/>
              <w:rPr>
                <w:rFonts w:eastAsia="Times"/>
                <w:b/>
              </w:rPr>
            </w:pPr>
            <w:r>
              <w:rPr>
                <w:rFonts w:eastAsia="Times"/>
                <w:b/>
              </w:rPr>
              <w:t>UC_034</w:t>
            </w:r>
          </w:p>
        </w:tc>
      </w:tr>
      <w:tr w:rsidR="000E677F" w:rsidRPr="0052295E" w14:paraId="5F81BBFD" w14:textId="77777777" w:rsidTr="00C135E5">
        <w:trPr>
          <w:trHeight w:val="360"/>
        </w:trPr>
        <w:tc>
          <w:tcPr>
            <w:tcW w:w="2520" w:type="dxa"/>
            <w:gridSpan w:val="2"/>
            <w:shd w:val="clear" w:color="auto" w:fill="8DB3E2"/>
            <w:vAlign w:val="center"/>
          </w:tcPr>
          <w:p w14:paraId="4FC88096"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59F9CEDC" w14:textId="77777777" w:rsidR="000E677F" w:rsidRPr="00C27791" w:rsidRDefault="000E677F" w:rsidP="00C60086">
            <w:pPr>
              <w:pStyle w:val="Heading5"/>
              <w:jc w:val="left"/>
            </w:pPr>
            <w:bookmarkStart w:id="1384" w:name="_Toc378855172"/>
            <w:r w:rsidRPr="00F93604">
              <w:rPr>
                <w:highlight w:val="red"/>
              </w:rPr>
              <w:t>Register node</w:t>
            </w:r>
            <w:bookmarkEnd w:id="1384"/>
          </w:p>
        </w:tc>
      </w:tr>
      <w:tr w:rsidR="000E677F" w:rsidRPr="0052295E" w14:paraId="62FB7127" w14:textId="77777777" w:rsidTr="00C135E5">
        <w:trPr>
          <w:trHeight w:val="360"/>
        </w:trPr>
        <w:tc>
          <w:tcPr>
            <w:tcW w:w="2520" w:type="dxa"/>
            <w:gridSpan w:val="2"/>
            <w:vAlign w:val="center"/>
          </w:tcPr>
          <w:p w14:paraId="0F15D299"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533CEA75" w14:textId="77777777" w:rsidR="000E677F" w:rsidRPr="00857069" w:rsidRDefault="000E677F" w:rsidP="00C60086">
            <w:pPr>
              <w:pStyle w:val="UseCaseText"/>
              <w:jc w:val="left"/>
              <w:rPr>
                <w:rFonts w:eastAsia="SimSun"/>
              </w:rPr>
            </w:pPr>
            <w:r>
              <w:rPr>
                <w:rFonts w:eastAsia="SimSun"/>
              </w:rPr>
              <w:t>The goal of this use case is to allow new nodes to be added to the NGDS grid. These nodes can be of different types included “node-in-a-box” installations, or third party data provider repositories.</w:t>
            </w:r>
          </w:p>
        </w:tc>
      </w:tr>
      <w:tr w:rsidR="000E677F" w:rsidRPr="0052295E" w14:paraId="33FC83FE" w14:textId="77777777" w:rsidTr="00C135E5">
        <w:trPr>
          <w:trHeight w:val="360"/>
        </w:trPr>
        <w:tc>
          <w:tcPr>
            <w:tcW w:w="2520" w:type="dxa"/>
            <w:gridSpan w:val="2"/>
            <w:vAlign w:val="center"/>
          </w:tcPr>
          <w:p w14:paraId="6330DF86"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64FC0945" w14:textId="77777777" w:rsidR="000E677F" w:rsidRPr="0052295E" w:rsidRDefault="000E677F" w:rsidP="00C60086">
            <w:pPr>
              <w:pStyle w:val="UseCaseText"/>
              <w:jc w:val="left"/>
              <w:rPr>
                <w:rFonts w:eastAsia="SimSun"/>
              </w:rPr>
            </w:pPr>
            <w:r>
              <w:rPr>
                <w:rFonts w:eastAsia="SimSun"/>
              </w:rPr>
              <w:t>Node-in-a-box Administrator, NGDS Administrator</w:t>
            </w:r>
          </w:p>
        </w:tc>
      </w:tr>
      <w:tr w:rsidR="000E677F" w:rsidRPr="0052295E" w14:paraId="7401F258" w14:textId="77777777" w:rsidTr="00C135E5">
        <w:trPr>
          <w:trHeight w:val="360"/>
        </w:trPr>
        <w:tc>
          <w:tcPr>
            <w:tcW w:w="2520" w:type="dxa"/>
            <w:gridSpan w:val="2"/>
            <w:vAlign w:val="center"/>
          </w:tcPr>
          <w:p w14:paraId="79607EA3"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05E72B7B" w14:textId="77777777" w:rsidR="000E677F" w:rsidRDefault="000E677F" w:rsidP="00C60086">
            <w:pPr>
              <w:pStyle w:val="UseCaseText"/>
              <w:jc w:val="left"/>
              <w:rPr>
                <w:rFonts w:eastAsia="SimSun"/>
              </w:rPr>
            </w:pPr>
            <w:r>
              <w:rPr>
                <w:rFonts w:eastAsia="SimSun"/>
              </w:rPr>
              <w:t>Node-in-the box properly installed as a NGDS node management hub</w:t>
            </w:r>
          </w:p>
          <w:p w14:paraId="107BAF54" w14:textId="77777777" w:rsidR="000E677F" w:rsidRPr="0052295E" w:rsidRDefault="000E677F" w:rsidP="00C60086">
            <w:pPr>
              <w:pStyle w:val="UseCaseText"/>
              <w:jc w:val="left"/>
              <w:rPr>
                <w:rFonts w:eastAsia="SimSun"/>
              </w:rPr>
            </w:pPr>
            <w:r>
              <w:rPr>
                <w:rFonts w:eastAsia="SimSun"/>
              </w:rPr>
              <w:t>Client node-in the box properly installed but not yet registered</w:t>
            </w:r>
          </w:p>
        </w:tc>
      </w:tr>
      <w:tr w:rsidR="000E677F" w:rsidRPr="0052295E" w14:paraId="482F2638" w14:textId="77777777" w:rsidTr="00C135E5">
        <w:trPr>
          <w:trHeight w:val="360"/>
        </w:trPr>
        <w:tc>
          <w:tcPr>
            <w:tcW w:w="2520" w:type="dxa"/>
            <w:gridSpan w:val="2"/>
            <w:vAlign w:val="center"/>
          </w:tcPr>
          <w:p w14:paraId="09BB0917"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67587937" w14:textId="77777777" w:rsidR="000E677F" w:rsidRPr="0052295E" w:rsidRDefault="000E677F" w:rsidP="00C60086">
            <w:pPr>
              <w:pStyle w:val="UseCaseText"/>
              <w:jc w:val="left"/>
              <w:rPr>
                <w:rFonts w:eastAsia="SimSun"/>
              </w:rPr>
            </w:pPr>
            <w:r>
              <w:rPr>
                <w:rFonts w:eastAsia="SimSun"/>
              </w:rPr>
              <w:t>A new node is registered in the NGDS network, and the data it provides becomes  available to the other nodes, and searchable through the by the NGDS catalog</w:t>
            </w:r>
          </w:p>
        </w:tc>
      </w:tr>
      <w:tr w:rsidR="000E677F" w:rsidRPr="0052295E" w14:paraId="4840C070" w14:textId="77777777" w:rsidTr="00C135E5">
        <w:trPr>
          <w:trHeight w:val="360"/>
        </w:trPr>
        <w:tc>
          <w:tcPr>
            <w:tcW w:w="2520" w:type="dxa"/>
            <w:gridSpan w:val="2"/>
            <w:vAlign w:val="center"/>
          </w:tcPr>
          <w:p w14:paraId="53DA1A1E"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7128E0B0" w14:textId="77777777" w:rsidR="000E677F" w:rsidRDefault="000E677F" w:rsidP="00C60086">
            <w:pPr>
              <w:pStyle w:val="UseCaseText"/>
              <w:jc w:val="left"/>
              <w:rPr>
                <w:rFonts w:eastAsia="SimSun"/>
              </w:rPr>
            </w:pPr>
            <w:r>
              <w:rPr>
                <w:rFonts w:eastAsia="SimSun"/>
              </w:rPr>
              <w:t>e-mails, node credentials</w:t>
            </w:r>
          </w:p>
        </w:tc>
      </w:tr>
      <w:tr w:rsidR="000E677F" w:rsidRPr="0052295E" w14:paraId="3ECF55C5" w14:textId="77777777" w:rsidTr="00C135E5">
        <w:trPr>
          <w:trHeight w:val="360"/>
        </w:trPr>
        <w:tc>
          <w:tcPr>
            <w:tcW w:w="2520" w:type="dxa"/>
            <w:gridSpan w:val="2"/>
            <w:vAlign w:val="center"/>
          </w:tcPr>
          <w:p w14:paraId="7723764E"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267E8493" w14:textId="77777777" w:rsidR="000E677F" w:rsidRDefault="000E677F" w:rsidP="00C60086">
            <w:pPr>
              <w:pStyle w:val="UseCaseText"/>
              <w:keepNext/>
              <w:keepLines/>
              <w:numPr>
                <w:ilvl w:val="0"/>
                <w:numId w:val="15"/>
              </w:numPr>
              <w:jc w:val="left"/>
              <w:rPr>
                <w:rFonts w:eastAsia="SimSun"/>
              </w:rPr>
            </w:pPr>
            <w:r>
              <w:rPr>
                <w:rFonts w:eastAsia="SimSun"/>
              </w:rPr>
              <w:t>add new node</w:t>
            </w:r>
          </w:p>
          <w:p w14:paraId="5EB0C701" w14:textId="77777777" w:rsidR="000E677F" w:rsidRPr="00BE5515" w:rsidRDefault="000E677F" w:rsidP="00C60086">
            <w:pPr>
              <w:pStyle w:val="UseCaseText"/>
              <w:keepNext/>
              <w:keepLines/>
              <w:numPr>
                <w:ilvl w:val="0"/>
                <w:numId w:val="15"/>
              </w:numPr>
              <w:jc w:val="left"/>
              <w:rPr>
                <w:rFonts w:eastAsia="SimSun"/>
              </w:rPr>
            </w:pPr>
            <w:r>
              <w:rPr>
                <w:rFonts w:eastAsia="SimSun"/>
              </w:rPr>
              <w:t>index new node</w:t>
            </w:r>
          </w:p>
        </w:tc>
      </w:tr>
      <w:tr w:rsidR="000E677F" w:rsidRPr="0052295E" w14:paraId="0DB04F4A" w14:textId="77777777" w:rsidTr="00C135E5">
        <w:trPr>
          <w:trHeight w:val="287"/>
        </w:trPr>
        <w:tc>
          <w:tcPr>
            <w:tcW w:w="9240" w:type="dxa"/>
            <w:gridSpan w:val="3"/>
            <w:shd w:val="clear" w:color="auto" w:fill="FFFFCC"/>
            <w:vAlign w:val="center"/>
          </w:tcPr>
          <w:p w14:paraId="331A2954"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55E93F2E" w14:textId="77777777" w:rsidTr="00C135E5">
        <w:trPr>
          <w:trHeight w:val="261"/>
        </w:trPr>
        <w:tc>
          <w:tcPr>
            <w:tcW w:w="9240" w:type="dxa"/>
            <w:gridSpan w:val="3"/>
            <w:tcBorders>
              <w:bottom w:val="single" w:sz="4" w:space="0" w:color="auto"/>
            </w:tcBorders>
            <w:shd w:val="clear" w:color="auto" w:fill="FDBBC0"/>
            <w:vAlign w:val="center"/>
          </w:tcPr>
          <w:p w14:paraId="3FDE8035"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079D761B" w14:textId="77777777" w:rsidTr="00C135E5">
        <w:trPr>
          <w:trHeight w:val="242"/>
        </w:trPr>
        <w:tc>
          <w:tcPr>
            <w:tcW w:w="9240" w:type="dxa"/>
            <w:gridSpan w:val="3"/>
            <w:shd w:val="clear" w:color="auto" w:fill="FFCC99"/>
            <w:vAlign w:val="center"/>
          </w:tcPr>
          <w:p w14:paraId="70299DF3"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64488C19" w14:textId="77777777" w:rsidTr="00C135E5">
        <w:trPr>
          <w:trHeight w:val="206"/>
        </w:trPr>
        <w:tc>
          <w:tcPr>
            <w:tcW w:w="630" w:type="dxa"/>
            <w:vAlign w:val="center"/>
          </w:tcPr>
          <w:p w14:paraId="3EC8A2D4"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321B819F"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44223FCE" w14:textId="77777777" w:rsidTr="00C135E5">
        <w:trPr>
          <w:trHeight w:val="206"/>
        </w:trPr>
        <w:tc>
          <w:tcPr>
            <w:tcW w:w="630" w:type="dxa"/>
            <w:vAlign w:val="center"/>
          </w:tcPr>
          <w:p w14:paraId="4E338508"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2983579A" w14:textId="77777777" w:rsidR="000E677F" w:rsidRDefault="000E677F" w:rsidP="00C60086">
            <w:pPr>
              <w:pStyle w:val="UseCaseText"/>
              <w:keepNext/>
              <w:keepLines/>
              <w:jc w:val="left"/>
              <w:rPr>
                <w:rFonts w:eastAsia="SimSun"/>
              </w:rPr>
            </w:pPr>
            <w:r w:rsidRPr="002E61A7">
              <w:rPr>
                <w:rFonts w:eastAsia="SimSun"/>
              </w:rPr>
              <w:t xml:space="preserve"> Who manages the grid?  Is the grid configured centrally?</w:t>
            </w:r>
            <w:r>
              <w:rPr>
                <w:rFonts w:eastAsia="SimSun"/>
              </w:rPr>
              <w:t xml:space="preserve"> </w:t>
            </w:r>
          </w:p>
          <w:p w14:paraId="2EC484AA" w14:textId="77777777" w:rsidR="000E677F" w:rsidRPr="0052295E" w:rsidRDefault="000E677F" w:rsidP="00C60086">
            <w:pPr>
              <w:pStyle w:val="UseCaseText"/>
              <w:keepNext/>
              <w:keepLines/>
              <w:jc w:val="left"/>
              <w:rPr>
                <w:rFonts w:eastAsia="SimSun"/>
              </w:rPr>
            </w:pPr>
            <w:r w:rsidRPr="002E61A7">
              <w:rPr>
                <w:rFonts w:eastAsia="SimSun"/>
              </w:rPr>
              <w:t xml:space="preserve">NGDS Administrator in a special </w:t>
            </w:r>
            <w:r>
              <w:rPr>
                <w:rFonts w:eastAsia="SimSun"/>
              </w:rPr>
              <w:t xml:space="preserve">user in a </w:t>
            </w:r>
            <w:r w:rsidRPr="002E61A7">
              <w:rPr>
                <w:rFonts w:eastAsia="SimSun"/>
              </w:rPr>
              <w:t>node elected to be the main node.</w:t>
            </w:r>
          </w:p>
        </w:tc>
      </w:tr>
      <w:tr w:rsidR="000E677F" w:rsidRPr="0052295E" w14:paraId="4AE29493" w14:textId="77777777" w:rsidTr="00C135E5">
        <w:trPr>
          <w:trHeight w:val="206"/>
        </w:trPr>
        <w:tc>
          <w:tcPr>
            <w:tcW w:w="630" w:type="dxa"/>
            <w:vAlign w:val="center"/>
          </w:tcPr>
          <w:p w14:paraId="70F697B3" w14:textId="77777777" w:rsidR="000E677F" w:rsidRDefault="000E677F" w:rsidP="00C60086">
            <w:pPr>
              <w:pStyle w:val="UseCaseText"/>
              <w:jc w:val="left"/>
              <w:rPr>
                <w:rFonts w:eastAsia="SimSun"/>
              </w:rPr>
            </w:pPr>
          </w:p>
        </w:tc>
        <w:tc>
          <w:tcPr>
            <w:tcW w:w="8610" w:type="dxa"/>
            <w:gridSpan w:val="2"/>
            <w:vAlign w:val="center"/>
          </w:tcPr>
          <w:p w14:paraId="3F26B460" w14:textId="77777777" w:rsidR="000E677F" w:rsidRDefault="000E677F" w:rsidP="00C60086">
            <w:pPr>
              <w:pStyle w:val="UseCaseText"/>
              <w:jc w:val="left"/>
              <w:rPr>
                <w:rFonts w:eastAsia="SimSun"/>
              </w:rPr>
            </w:pPr>
            <w:r>
              <w:t>SMR 2014-01-</w:t>
            </w:r>
            <w:proofErr w:type="gramStart"/>
            <w:r>
              <w:t>30  Any</w:t>
            </w:r>
            <w:proofErr w:type="gramEnd"/>
            <w:r>
              <w:t xml:space="preserve"> aggregator may register any publisher, so the network is defined by which aggregators register which publishers.  What is missing is any kind of 'self' declaration manifest by a node that would allow it to be discoverable. See 'How to be an NGDS node' design document.  We haven't implemented a process as part of </w:t>
            </w:r>
            <w:r>
              <w:lastRenderedPageBreak/>
              <w:t>deploying a node that would request the manager of the new node to contact one or more aggregators to request harvesting, or any kind of 'registry' of known nodes that can be harvested from or are actively aggregating.</w:t>
            </w:r>
          </w:p>
        </w:tc>
      </w:tr>
    </w:tbl>
    <w:p w14:paraId="716AB31A" w14:textId="77777777" w:rsidR="000E677F" w:rsidRDefault="000E677F" w:rsidP="00C60086">
      <w:pPr>
        <w:pStyle w:val="Heading4"/>
        <w:jc w:val="left"/>
        <w:rPr>
          <w:noProof/>
        </w:rPr>
      </w:pPr>
      <w:r>
        <w:rPr>
          <w:noProof/>
        </w:rPr>
        <w:lastRenderedPageBreak/>
        <w:t>Routine Maintenance</w:t>
      </w:r>
    </w:p>
    <w:p w14:paraId="2565D546" w14:textId="77777777" w:rsidR="000E677F" w:rsidRDefault="000E677F" w:rsidP="00C60086">
      <w:pPr>
        <w:jc w:val="left"/>
      </w:pPr>
      <w:r>
        <w:t>The node administrator must also perform routine maintenance tasks pertaining to their node. These include upgrading software and responding to user questions and requests.</w:t>
      </w:r>
    </w:p>
    <w:p w14:paraId="4EB39667"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11C7214D" w14:textId="77777777" w:rsidTr="00C135E5">
        <w:trPr>
          <w:trHeight w:val="360"/>
        </w:trPr>
        <w:tc>
          <w:tcPr>
            <w:tcW w:w="2520" w:type="dxa"/>
            <w:gridSpan w:val="2"/>
            <w:shd w:val="clear" w:color="auto" w:fill="8DB3E2"/>
            <w:vAlign w:val="center"/>
          </w:tcPr>
          <w:p w14:paraId="5A9DBB31"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0233578" w14:textId="77777777" w:rsidR="000E677F" w:rsidRPr="00B36A79" w:rsidRDefault="000E677F" w:rsidP="00C60086">
            <w:pPr>
              <w:pStyle w:val="UseCaseText"/>
              <w:jc w:val="left"/>
              <w:rPr>
                <w:rFonts w:eastAsia="Times"/>
                <w:b/>
              </w:rPr>
            </w:pPr>
            <w:r>
              <w:rPr>
                <w:rFonts w:eastAsia="Times"/>
                <w:b/>
              </w:rPr>
              <w:t>UC_033</w:t>
            </w:r>
          </w:p>
        </w:tc>
      </w:tr>
      <w:tr w:rsidR="000E677F" w:rsidRPr="0052295E" w14:paraId="484DD12B" w14:textId="77777777" w:rsidTr="00C135E5">
        <w:trPr>
          <w:trHeight w:val="360"/>
        </w:trPr>
        <w:tc>
          <w:tcPr>
            <w:tcW w:w="2520" w:type="dxa"/>
            <w:gridSpan w:val="2"/>
            <w:shd w:val="clear" w:color="auto" w:fill="8DB3E2"/>
            <w:vAlign w:val="center"/>
          </w:tcPr>
          <w:p w14:paraId="1F553F3F"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468172D" w14:textId="77777777" w:rsidR="000E677F" w:rsidRPr="00C27791" w:rsidRDefault="000E677F" w:rsidP="00C60086">
            <w:pPr>
              <w:pStyle w:val="Heading5"/>
              <w:numPr>
                <w:ilvl w:val="4"/>
                <w:numId w:val="32"/>
              </w:numPr>
              <w:jc w:val="left"/>
            </w:pPr>
            <w:bookmarkStart w:id="1385" w:name="_Toc378855173"/>
            <w:proofErr w:type="gramStart"/>
            <w:r w:rsidRPr="00F93604">
              <w:rPr>
                <w:highlight w:val="red"/>
              </w:rPr>
              <w:t>e-mail</w:t>
            </w:r>
            <w:proofErr w:type="gramEnd"/>
            <w:r w:rsidRPr="00F93604">
              <w:rPr>
                <w:highlight w:val="red"/>
              </w:rPr>
              <w:t xml:space="preserve"> (NGDS or node-in-a-box) administrator</w:t>
            </w:r>
            <w:bookmarkEnd w:id="1385"/>
          </w:p>
        </w:tc>
      </w:tr>
      <w:tr w:rsidR="000E677F" w:rsidRPr="0052295E" w14:paraId="4195174F" w14:textId="77777777" w:rsidTr="00C135E5">
        <w:trPr>
          <w:trHeight w:val="360"/>
        </w:trPr>
        <w:tc>
          <w:tcPr>
            <w:tcW w:w="2520" w:type="dxa"/>
            <w:gridSpan w:val="2"/>
            <w:vAlign w:val="center"/>
          </w:tcPr>
          <w:p w14:paraId="6C5E44D2"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77832332" w14:textId="77777777" w:rsidR="000E677F" w:rsidRDefault="000E677F" w:rsidP="00C60086">
            <w:pPr>
              <w:pStyle w:val="UseCaseText"/>
              <w:jc w:val="left"/>
              <w:rPr>
                <w:rFonts w:eastAsia="SimSun"/>
              </w:rPr>
            </w:pPr>
            <w:r>
              <w:rPr>
                <w:rFonts w:eastAsia="SimSun"/>
              </w:rPr>
              <w:t>The goal of this use case is to allow users to send e-mail to administrators of the system to handle matters such as granting of especial access rights, or to register new nodes in the NGDS network, or other issues.</w:t>
            </w:r>
          </w:p>
          <w:p w14:paraId="7CEA3F8E" w14:textId="77777777" w:rsidR="000E677F" w:rsidRPr="00857069" w:rsidRDefault="000E677F" w:rsidP="00C60086">
            <w:pPr>
              <w:pStyle w:val="UseCaseText"/>
              <w:jc w:val="left"/>
              <w:rPr>
                <w:rFonts w:eastAsia="SimSun"/>
              </w:rPr>
            </w:pPr>
            <w:r>
              <w:rPr>
                <w:rFonts w:eastAsia="SimSun"/>
              </w:rPr>
              <w:t>There are two types of administrators: node-in-a-box administrators, and NGDS administrators.</w:t>
            </w:r>
          </w:p>
        </w:tc>
      </w:tr>
      <w:tr w:rsidR="000E677F" w:rsidRPr="0052295E" w14:paraId="78C7D6B7" w14:textId="77777777" w:rsidTr="00C135E5">
        <w:trPr>
          <w:trHeight w:val="360"/>
        </w:trPr>
        <w:tc>
          <w:tcPr>
            <w:tcW w:w="2520" w:type="dxa"/>
            <w:gridSpan w:val="2"/>
            <w:vAlign w:val="center"/>
          </w:tcPr>
          <w:p w14:paraId="0FABFAC2"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53BF9BC6" w14:textId="77777777" w:rsidR="000E677F" w:rsidRPr="0052295E" w:rsidRDefault="000E677F" w:rsidP="00C60086">
            <w:pPr>
              <w:pStyle w:val="UseCaseText"/>
              <w:jc w:val="left"/>
              <w:rPr>
                <w:rFonts w:eastAsia="SimSun"/>
              </w:rPr>
            </w:pPr>
            <w:r>
              <w:rPr>
                <w:rFonts w:eastAsia="SimSun"/>
              </w:rPr>
              <w:t>All users, Administrators</w:t>
            </w:r>
          </w:p>
        </w:tc>
      </w:tr>
      <w:tr w:rsidR="000E677F" w:rsidRPr="0052295E" w14:paraId="418A2620" w14:textId="77777777" w:rsidTr="00C135E5">
        <w:trPr>
          <w:trHeight w:val="360"/>
        </w:trPr>
        <w:tc>
          <w:tcPr>
            <w:tcW w:w="2520" w:type="dxa"/>
            <w:gridSpan w:val="2"/>
            <w:vAlign w:val="center"/>
          </w:tcPr>
          <w:p w14:paraId="258517E1"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7DF1CDB4" w14:textId="77777777" w:rsidR="000E677F" w:rsidRDefault="000E677F" w:rsidP="00C60086">
            <w:pPr>
              <w:pStyle w:val="UseCaseText"/>
              <w:jc w:val="left"/>
              <w:rPr>
                <w:rFonts w:eastAsia="SimSun"/>
              </w:rPr>
            </w:pPr>
            <w:r>
              <w:rPr>
                <w:rFonts w:eastAsia="SimSun"/>
              </w:rPr>
              <w:t>Node-in-the box is properly installed and configured</w:t>
            </w:r>
          </w:p>
          <w:p w14:paraId="406D70B8" w14:textId="77777777" w:rsidR="000E677F" w:rsidRPr="0052295E" w:rsidRDefault="000E677F" w:rsidP="00C60086">
            <w:pPr>
              <w:pStyle w:val="UseCaseText"/>
              <w:jc w:val="left"/>
              <w:rPr>
                <w:rFonts w:eastAsia="SimSun"/>
              </w:rPr>
            </w:pPr>
            <w:r>
              <w:rPr>
                <w:rFonts w:eastAsia="SimSun"/>
              </w:rPr>
              <w:t>Administrator has registered her e-mail information</w:t>
            </w:r>
          </w:p>
        </w:tc>
      </w:tr>
      <w:tr w:rsidR="000E677F" w:rsidRPr="0052295E" w14:paraId="7C14FCA3" w14:textId="77777777" w:rsidTr="00C135E5">
        <w:trPr>
          <w:trHeight w:val="360"/>
        </w:trPr>
        <w:tc>
          <w:tcPr>
            <w:tcW w:w="2520" w:type="dxa"/>
            <w:gridSpan w:val="2"/>
            <w:vAlign w:val="center"/>
          </w:tcPr>
          <w:p w14:paraId="6BE566F3"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5AAB6380" w14:textId="77777777" w:rsidR="000E677F" w:rsidRPr="0052295E" w:rsidRDefault="000E677F" w:rsidP="00C60086">
            <w:pPr>
              <w:pStyle w:val="UseCaseText"/>
              <w:jc w:val="left"/>
              <w:rPr>
                <w:rFonts w:eastAsia="SimSun"/>
              </w:rPr>
            </w:pPr>
            <w:r>
              <w:rPr>
                <w:rFonts w:eastAsia="SimSun"/>
              </w:rPr>
              <w:t>Users can communicate their needs/issues with the node-in-a-box administrator</w:t>
            </w:r>
          </w:p>
        </w:tc>
      </w:tr>
      <w:tr w:rsidR="000E677F" w:rsidRPr="0052295E" w14:paraId="3C0BE900" w14:textId="77777777" w:rsidTr="00C135E5">
        <w:trPr>
          <w:trHeight w:val="360"/>
        </w:trPr>
        <w:tc>
          <w:tcPr>
            <w:tcW w:w="2520" w:type="dxa"/>
            <w:gridSpan w:val="2"/>
            <w:vAlign w:val="center"/>
          </w:tcPr>
          <w:p w14:paraId="4C2D02EF"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75D65F1E" w14:textId="77777777" w:rsidR="000E677F" w:rsidRDefault="000E677F" w:rsidP="00C60086">
            <w:pPr>
              <w:pStyle w:val="UseCaseText"/>
              <w:jc w:val="left"/>
              <w:rPr>
                <w:rFonts w:eastAsia="SimSun"/>
              </w:rPr>
            </w:pPr>
            <w:r>
              <w:rPr>
                <w:rFonts w:eastAsia="SimSun"/>
              </w:rPr>
              <w:t>e-mails</w:t>
            </w:r>
          </w:p>
        </w:tc>
      </w:tr>
      <w:tr w:rsidR="000E677F" w:rsidRPr="0052295E" w14:paraId="069EA22F" w14:textId="77777777" w:rsidTr="00C135E5">
        <w:trPr>
          <w:trHeight w:val="360"/>
        </w:trPr>
        <w:tc>
          <w:tcPr>
            <w:tcW w:w="2520" w:type="dxa"/>
            <w:gridSpan w:val="2"/>
            <w:vAlign w:val="center"/>
          </w:tcPr>
          <w:p w14:paraId="2FF67C71"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E10D3EB" w14:textId="77777777" w:rsidR="000E677F" w:rsidRPr="00BE5515" w:rsidRDefault="000E677F" w:rsidP="00C60086">
            <w:pPr>
              <w:pStyle w:val="UseCaseText"/>
              <w:keepNext/>
              <w:keepLines/>
              <w:numPr>
                <w:ilvl w:val="0"/>
                <w:numId w:val="15"/>
              </w:numPr>
              <w:jc w:val="left"/>
              <w:rPr>
                <w:rFonts w:eastAsia="SimSun"/>
              </w:rPr>
            </w:pPr>
            <w:r>
              <w:rPr>
                <w:rFonts w:eastAsia="SimSun"/>
              </w:rPr>
              <w:t>send email to administrator</w:t>
            </w:r>
          </w:p>
        </w:tc>
      </w:tr>
      <w:tr w:rsidR="000E677F" w:rsidRPr="0052295E" w14:paraId="0FDF716C" w14:textId="77777777" w:rsidTr="00C135E5">
        <w:trPr>
          <w:trHeight w:val="287"/>
        </w:trPr>
        <w:tc>
          <w:tcPr>
            <w:tcW w:w="9240" w:type="dxa"/>
            <w:gridSpan w:val="3"/>
            <w:shd w:val="clear" w:color="auto" w:fill="FFFFCC"/>
            <w:vAlign w:val="center"/>
          </w:tcPr>
          <w:p w14:paraId="0EC0A750"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790F164C" w14:textId="77777777" w:rsidTr="00C135E5">
        <w:trPr>
          <w:trHeight w:val="261"/>
        </w:trPr>
        <w:tc>
          <w:tcPr>
            <w:tcW w:w="9240" w:type="dxa"/>
            <w:gridSpan w:val="3"/>
            <w:tcBorders>
              <w:bottom w:val="single" w:sz="4" w:space="0" w:color="auto"/>
            </w:tcBorders>
            <w:shd w:val="clear" w:color="auto" w:fill="FDBBC0"/>
            <w:vAlign w:val="center"/>
          </w:tcPr>
          <w:p w14:paraId="0A0EE90C"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2938381C" w14:textId="77777777" w:rsidTr="00C135E5">
        <w:trPr>
          <w:trHeight w:val="242"/>
        </w:trPr>
        <w:tc>
          <w:tcPr>
            <w:tcW w:w="9240" w:type="dxa"/>
            <w:gridSpan w:val="3"/>
            <w:shd w:val="clear" w:color="auto" w:fill="FFCC99"/>
            <w:vAlign w:val="center"/>
          </w:tcPr>
          <w:p w14:paraId="52D75081"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1163835A" w14:textId="77777777" w:rsidTr="000D5E41">
        <w:trPr>
          <w:trHeight w:val="206"/>
        </w:trPr>
        <w:tc>
          <w:tcPr>
            <w:tcW w:w="630" w:type="dxa"/>
            <w:vAlign w:val="center"/>
          </w:tcPr>
          <w:p w14:paraId="6CCD5C71" w14:textId="77777777" w:rsidR="000E677F" w:rsidRDefault="000E677F" w:rsidP="00C60086">
            <w:pPr>
              <w:pStyle w:val="UseCaseText"/>
              <w:jc w:val="left"/>
              <w:rPr>
                <w:rFonts w:eastAsia="SimSun"/>
              </w:rPr>
            </w:pPr>
          </w:p>
        </w:tc>
        <w:tc>
          <w:tcPr>
            <w:tcW w:w="8610" w:type="dxa"/>
            <w:gridSpan w:val="2"/>
            <w:vAlign w:val="center"/>
          </w:tcPr>
          <w:p w14:paraId="1D6045D3" w14:textId="77777777" w:rsidR="000E677F" w:rsidRDefault="000E677F" w:rsidP="00C60086">
            <w:pPr>
              <w:pStyle w:val="UseCaseText"/>
              <w:jc w:val="left"/>
              <w:rPr>
                <w:rFonts w:eastAsia="SimSun"/>
              </w:rPr>
            </w:pPr>
            <w:r>
              <w:t>SMR 2014-01-30 I don't see any 'contact administrator' path from the current publisher node or aggregator node--just stuff for generic contact NGDS. Contact link in LL of page doesn't seem to work, and looks like it will send to ngdsweb@geothermaldata.org.</w:t>
            </w:r>
          </w:p>
        </w:tc>
      </w:tr>
    </w:tbl>
    <w:p w14:paraId="31B2C30D"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720"/>
      </w:tblGrid>
      <w:tr w:rsidR="000E677F" w:rsidRPr="0052295E" w14:paraId="7E24444E" w14:textId="77777777" w:rsidTr="00C135E5">
        <w:trPr>
          <w:trHeight w:val="360"/>
        </w:trPr>
        <w:tc>
          <w:tcPr>
            <w:tcW w:w="2520" w:type="dxa"/>
            <w:shd w:val="clear" w:color="auto" w:fill="8DB3E2"/>
            <w:vAlign w:val="center"/>
          </w:tcPr>
          <w:p w14:paraId="31F19BC5"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CF1AA70" w14:textId="77777777" w:rsidR="000E677F" w:rsidRPr="00B36A79" w:rsidRDefault="000E677F" w:rsidP="00C60086">
            <w:pPr>
              <w:pStyle w:val="UseCaseText"/>
              <w:jc w:val="left"/>
              <w:rPr>
                <w:rFonts w:eastAsia="Times"/>
                <w:b/>
              </w:rPr>
            </w:pPr>
            <w:r>
              <w:rPr>
                <w:rFonts w:eastAsia="Times"/>
                <w:b/>
              </w:rPr>
              <w:t>UC_035</w:t>
            </w:r>
          </w:p>
        </w:tc>
      </w:tr>
      <w:tr w:rsidR="000E677F" w:rsidRPr="0052295E" w14:paraId="6082F30C" w14:textId="77777777" w:rsidTr="00C135E5">
        <w:trPr>
          <w:trHeight w:val="360"/>
        </w:trPr>
        <w:tc>
          <w:tcPr>
            <w:tcW w:w="2520" w:type="dxa"/>
            <w:shd w:val="clear" w:color="auto" w:fill="8DB3E2"/>
            <w:vAlign w:val="center"/>
          </w:tcPr>
          <w:p w14:paraId="505D5853"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81248E3" w14:textId="77777777" w:rsidR="000E677F" w:rsidRPr="00C27791" w:rsidRDefault="000E677F" w:rsidP="00C60086">
            <w:pPr>
              <w:pStyle w:val="Heading5"/>
              <w:jc w:val="left"/>
            </w:pPr>
            <w:bookmarkStart w:id="1386" w:name="_Toc378855174"/>
            <w:r w:rsidRPr="00F93604">
              <w:rPr>
                <w:highlight w:val="red"/>
              </w:rPr>
              <w:t>Upgrade node-in-the-box application</w:t>
            </w:r>
            <w:bookmarkEnd w:id="1386"/>
          </w:p>
        </w:tc>
      </w:tr>
      <w:tr w:rsidR="000E677F" w:rsidRPr="0052295E" w14:paraId="2056C704" w14:textId="77777777" w:rsidTr="00C135E5">
        <w:trPr>
          <w:trHeight w:val="360"/>
        </w:trPr>
        <w:tc>
          <w:tcPr>
            <w:tcW w:w="2520" w:type="dxa"/>
            <w:vAlign w:val="center"/>
          </w:tcPr>
          <w:p w14:paraId="1AB2F13F"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5DDDC837" w14:textId="77777777" w:rsidR="000E677F" w:rsidRPr="00857069" w:rsidRDefault="000E677F" w:rsidP="00C60086">
            <w:pPr>
              <w:pStyle w:val="UseCaseText"/>
              <w:jc w:val="left"/>
              <w:rPr>
                <w:rFonts w:eastAsia="SimSun"/>
              </w:rPr>
            </w:pPr>
            <w:r>
              <w:rPr>
                <w:rFonts w:eastAsia="SimSun"/>
              </w:rPr>
              <w:t xml:space="preserve">The goal of this use case is to upgrade the software that implements the node-in-the-box application. This can potentially include the data repository, the catalog service, and the </w:t>
            </w:r>
            <w:proofErr w:type="spellStart"/>
            <w:r>
              <w:rPr>
                <w:rFonts w:eastAsia="SimSun"/>
              </w:rPr>
              <w:t>WebApp</w:t>
            </w:r>
            <w:proofErr w:type="spellEnd"/>
            <w:r>
              <w:rPr>
                <w:rFonts w:eastAsia="SimSun"/>
              </w:rPr>
              <w:t xml:space="preserve"> application</w:t>
            </w:r>
          </w:p>
        </w:tc>
      </w:tr>
      <w:tr w:rsidR="000E677F" w:rsidRPr="0052295E" w14:paraId="6C6F1E2A" w14:textId="77777777" w:rsidTr="00C135E5">
        <w:trPr>
          <w:trHeight w:val="360"/>
        </w:trPr>
        <w:tc>
          <w:tcPr>
            <w:tcW w:w="2520" w:type="dxa"/>
            <w:vAlign w:val="center"/>
          </w:tcPr>
          <w:p w14:paraId="3C1DA08C"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57A4E842" w14:textId="77777777" w:rsidR="000E677F" w:rsidRPr="0052295E" w:rsidRDefault="000E677F" w:rsidP="00C60086">
            <w:pPr>
              <w:pStyle w:val="UseCaseText"/>
              <w:jc w:val="left"/>
              <w:rPr>
                <w:rFonts w:eastAsia="SimSun"/>
              </w:rPr>
            </w:pPr>
            <w:r>
              <w:rPr>
                <w:rFonts w:eastAsia="SimSun"/>
              </w:rPr>
              <w:t>Node-in-a-box administrator</w:t>
            </w:r>
          </w:p>
        </w:tc>
      </w:tr>
      <w:tr w:rsidR="000E677F" w:rsidRPr="0052295E" w14:paraId="780B5286" w14:textId="77777777" w:rsidTr="00C135E5">
        <w:trPr>
          <w:trHeight w:val="360"/>
        </w:trPr>
        <w:tc>
          <w:tcPr>
            <w:tcW w:w="2520" w:type="dxa"/>
            <w:vAlign w:val="center"/>
          </w:tcPr>
          <w:p w14:paraId="7DE52A90"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5B9ED983" w14:textId="77777777" w:rsidR="000E677F" w:rsidRPr="0052295E" w:rsidRDefault="000E677F" w:rsidP="00C60086">
            <w:pPr>
              <w:pStyle w:val="UseCaseText"/>
              <w:jc w:val="left"/>
              <w:rPr>
                <w:rFonts w:eastAsia="SimSun"/>
              </w:rPr>
            </w:pPr>
            <w:r>
              <w:rPr>
                <w:rFonts w:eastAsia="SimSun"/>
              </w:rPr>
              <w:t>Node-in-the box is properly installed</w:t>
            </w:r>
          </w:p>
        </w:tc>
      </w:tr>
      <w:tr w:rsidR="000E677F" w:rsidRPr="0052295E" w14:paraId="543E836D" w14:textId="77777777" w:rsidTr="00C135E5">
        <w:trPr>
          <w:trHeight w:val="360"/>
        </w:trPr>
        <w:tc>
          <w:tcPr>
            <w:tcW w:w="2520" w:type="dxa"/>
            <w:vAlign w:val="center"/>
          </w:tcPr>
          <w:p w14:paraId="6569DA02"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28DD7E2E" w14:textId="77777777" w:rsidR="000E677F" w:rsidRPr="0052295E" w:rsidRDefault="000E677F" w:rsidP="00C60086">
            <w:pPr>
              <w:pStyle w:val="UseCaseText"/>
              <w:jc w:val="left"/>
              <w:rPr>
                <w:rFonts w:eastAsia="SimSun"/>
              </w:rPr>
            </w:pPr>
            <w:r>
              <w:rPr>
                <w:rFonts w:eastAsia="SimSun"/>
              </w:rPr>
              <w:t>The software components(s) of the node are updated without data loss and will minimum impact on other nodes of the NGDS network</w:t>
            </w:r>
          </w:p>
        </w:tc>
      </w:tr>
      <w:tr w:rsidR="000E677F" w:rsidRPr="0052295E" w14:paraId="7DB2474F" w14:textId="77777777" w:rsidTr="00C135E5">
        <w:trPr>
          <w:trHeight w:val="360"/>
        </w:trPr>
        <w:tc>
          <w:tcPr>
            <w:tcW w:w="2520" w:type="dxa"/>
            <w:vAlign w:val="center"/>
          </w:tcPr>
          <w:p w14:paraId="7D44C8D5"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52D98438" w14:textId="77777777" w:rsidR="000E677F" w:rsidRDefault="000E677F" w:rsidP="00C60086">
            <w:pPr>
              <w:pStyle w:val="UseCaseText"/>
              <w:jc w:val="left"/>
              <w:rPr>
                <w:rFonts w:eastAsia="SimSun"/>
              </w:rPr>
            </w:pPr>
            <w:r>
              <w:rPr>
                <w:rFonts w:eastAsia="SimSun"/>
              </w:rPr>
              <w:t>Possibly all the data stored in the data repository and index</w:t>
            </w:r>
          </w:p>
        </w:tc>
      </w:tr>
      <w:tr w:rsidR="000E677F" w:rsidRPr="0052295E" w14:paraId="63C6A221" w14:textId="77777777" w:rsidTr="00C135E5">
        <w:trPr>
          <w:trHeight w:val="360"/>
        </w:trPr>
        <w:tc>
          <w:tcPr>
            <w:tcW w:w="2520" w:type="dxa"/>
            <w:vAlign w:val="center"/>
          </w:tcPr>
          <w:p w14:paraId="3B66A247"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B6C4BF1" w14:textId="77777777" w:rsidR="000E677F" w:rsidRDefault="000E677F" w:rsidP="00C60086">
            <w:pPr>
              <w:pStyle w:val="UseCaseText"/>
              <w:keepNext/>
              <w:keepLines/>
              <w:numPr>
                <w:ilvl w:val="0"/>
                <w:numId w:val="15"/>
              </w:numPr>
              <w:jc w:val="left"/>
              <w:rPr>
                <w:rFonts w:eastAsia="SimSun"/>
              </w:rPr>
            </w:pPr>
            <w:r>
              <w:rPr>
                <w:rFonts w:eastAsia="SimSun"/>
              </w:rPr>
              <w:t>update software components</w:t>
            </w:r>
          </w:p>
          <w:p w14:paraId="34AA47B3" w14:textId="77777777" w:rsidR="000E677F" w:rsidRDefault="000E677F" w:rsidP="00C60086">
            <w:pPr>
              <w:pStyle w:val="UseCaseText"/>
              <w:keepNext/>
              <w:keepLines/>
              <w:numPr>
                <w:ilvl w:val="0"/>
                <w:numId w:val="15"/>
              </w:numPr>
              <w:jc w:val="left"/>
              <w:rPr>
                <w:rFonts w:eastAsia="SimSun"/>
              </w:rPr>
            </w:pPr>
            <w:r>
              <w:rPr>
                <w:rFonts w:eastAsia="SimSun"/>
              </w:rPr>
              <w:t>shutdown node</w:t>
            </w:r>
          </w:p>
          <w:p w14:paraId="038D6E21" w14:textId="77777777" w:rsidR="000E677F" w:rsidRPr="00BE5515" w:rsidRDefault="000E677F" w:rsidP="00C60086">
            <w:pPr>
              <w:pStyle w:val="UseCaseText"/>
              <w:keepNext/>
              <w:keepLines/>
              <w:numPr>
                <w:ilvl w:val="0"/>
                <w:numId w:val="15"/>
              </w:numPr>
              <w:jc w:val="left"/>
              <w:rPr>
                <w:rFonts w:eastAsia="SimSun"/>
              </w:rPr>
            </w:pPr>
            <w:r>
              <w:rPr>
                <w:rFonts w:eastAsia="SimSun"/>
              </w:rPr>
              <w:t>restart node</w:t>
            </w:r>
          </w:p>
        </w:tc>
      </w:tr>
      <w:tr w:rsidR="000E677F" w:rsidRPr="0052295E" w14:paraId="74CF4893" w14:textId="77777777" w:rsidTr="00854BE7">
        <w:trPr>
          <w:trHeight w:val="287"/>
        </w:trPr>
        <w:tc>
          <w:tcPr>
            <w:tcW w:w="9240" w:type="dxa"/>
            <w:gridSpan w:val="2"/>
            <w:shd w:val="clear" w:color="auto" w:fill="FFFFCC"/>
            <w:vAlign w:val="center"/>
          </w:tcPr>
          <w:p w14:paraId="5646CA64"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FB0E17" w14:paraId="1E50FBC5" w14:textId="77777777" w:rsidTr="00854BE7">
        <w:trPr>
          <w:trHeight w:val="261"/>
        </w:trPr>
        <w:tc>
          <w:tcPr>
            <w:tcW w:w="9240" w:type="dxa"/>
            <w:gridSpan w:val="2"/>
            <w:tcBorders>
              <w:bottom w:val="single" w:sz="4" w:space="0" w:color="auto"/>
            </w:tcBorders>
            <w:shd w:val="clear" w:color="auto" w:fill="FDBBC0"/>
            <w:vAlign w:val="center"/>
          </w:tcPr>
          <w:p w14:paraId="4F201EF8"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19D91E82" w14:textId="77777777" w:rsidTr="00854BE7">
        <w:trPr>
          <w:trHeight w:val="242"/>
        </w:trPr>
        <w:tc>
          <w:tcPr>
            <w:tcW w:w="9240" w:type="dxa"/>
            <w:gridSpan w:val="2"/>
            <w:shd w:val="clear" w:color="auto" w:fill="FFCC99"/>
            <w:vAlign w:val="center"/>
          </w:tcPr>
          <w:p w14:paraId="23D768B8"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39741587" w14:textId="77777777" w:rsidR="000E677F" w:rsidRDefault="000E677F" w:rsidP="00C60086">
      <w:pPr>
        <w:jc w:val="left"/>
      </w:pPr>
    </w:p>
    <w:p w14:paraId="356AADA4" w14:textId="77777777" w:rsidR="000E677F" w:rsidRDefault="000E677F" w:rsidP="00C60086">
      <w:pPr>
        <w:pStyle w:val="Heading2"/>
        <w:jc w:val="left"/>
        <w:rPr>
          <w:noProof/>
        </w:rPr>
      </w:pPr>
      <w:bookmarkStart w:id="1387" w:name="_Toc378855175"/>
      <w:r>
        <w:rPr>
          <w:noProof/>
        </w:rPr>
        <w:t>Software Developer Use Cases</w:t>
      </w:r>
      <w:bookmarkEnd w:id="1387"/>
    </w:p>
    <w:p w14:paraId="58943F00" w14:textId="77777777" w:rsidR="000E677F" w:rsidRPr="0022581C" w:rsidDel="004B3A4D" w:rsidRDefault="000E677F" w:rsidP="00C60086">
      <w:pPr>
        <w:keepNext/>
        <w:jc w:val="left"/>
      </w:pPr>
      <w:r w:rsidDel="004B3A4D">
        <w:rPr>
          <w:noProof/>
        </w:rPr>
        <w:drawing>
          <wp:inline distT="0" distB="0" distL="0" distR="0" wp14:anchorId="3CB30B7A" wp14:editId="3BCC2342">
            <wp:extent cx="4286885" cy="2984500"/>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286885" cy="2984500"/>
                    </a:xfrm>
                    <a:prstGeom prst="rect">
                      <a:avLst/>
                    </a:prstGeom>
                    <a:noFill/>
                    <a:ln w="9525">
                      <a:noFill/>
                      <a:miter lim="800000"/>
                      <a:headEnd/>
                      <a:tailEnd/>
                    </a:ln>
                  </pic:spPr>
                </pic:pic>
              </a:graphicData>
            </a:graphic>
          </wp:inline>
        </w:drawing>
      </w:r>
    </w:p>
    <w:p w14:paraId="4A41B559" w14:textId="77777777" w:rsidR="000E677F" w:rsidRPr="00F93604" w:rsidDel="004B3A4D" w:rsidRDefault="000E677F" w:rsidP="00C60086">
      <w:pPr>
        <w:pStyle w:val="Caption"/>
        <w:jc w:val="left"/>
      </w:pPr>
      <w:r w:rsidRPr="00F93604" w:rsidDel="004B3A4D">
        <w:t xml:space="preserve">Figure </w:t>
      </w:r>
      <w:r w:rsidR="00A97FD3">
        <w:fldChar w:fldCharType="begin"/>
      </w:r>
      <w:r w:rsidR="00A97FD3">
        <w:instrText xml:space="preserve"> SEQ Figure \* ARABIC </w:instrText>
      </w:r>
      <w:r w:rsidR="00A97FD3">
        <w:fldChar w:fldCharType="separate"/>
      </w:r>
      <w:r w:rsidRPr="00F93604" w:rsidDel="004B3A4D">
        <w:t>7</w:t>
      </w:r>
      <w:r w:rsidR="00A97FD3">
        <w:fldChar w:fldCharType="end"/>
      </w:r>
      <w:r w:rsidRPr="00F93604" w:rsidDel="004B3A4D">
        <w:t xml:space="preserve"> Software developer use cases</w:t>
      </w:r>
    </w:p>
    <w:p w14:paraId="55D6E2B5" w14:textId="77777777" w:rsidR="000E677F" w:rsidRDefault="000E677F" w:rsidP="00C60086">
      <w:pPr>
        <w:pStyle w:val="Heading3"/>
        <w:jc w:val="left"/>
        <w:rPr>
          <w:noProof/>
        </w:rPr>
      </w:pPr>
      <w:bookmarkStart w:id="1388" w:name="_Toc378855176"/>
      <w:r>
        <w:rPr>
          <w:noProof/>
        </w:rPr>
        <w:t>Develop Applications</w:t>
      </w:r>
      <w:bookmarkEnd w:id="1388"/>
    </w:p>
    <w:p w14:paraId="2FC42F9E" w14:textId="77777777" w:rsidR="000E677F" w:rsidDel="004B3A4D"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0C158968" w14:textId="77777777" w:rsidTr="00C135E5">
        <w:trPr>
          <w:trHeight w:val="360"/>
        </w:trPr>
        <w:tc>
          <w:tcPr>
            <w:tcW w:w="2520" w:type="dxa"/>
            <w:gridSpan w:val="2"/>
            <w:shd w:val="clear" w:color="auto" w:fill="8DB3E2"/>
            <w:vAlign w:val="center"/>
          </w:tcPr>
          <w:p w14:paraId="14638F87"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4A85DA53" w14:textId="77777777" w:rsidR="000E677F" w:rsidRPr="00B36A79" w:rsidRDefault="000E677F" w:rsidP="00C60086">
            <w:pPr>
              <w:pStyle w:val="UseCaseText"/>
              <w:jc w:val="left"/>
              <w:rPr>
                <w:rFonts w:eastAsia="Times"/>
                <w:b/>
              </w:rPr>
            </w:pPr>
            <w:r>
              <w:rPr>
                <w:rFonts w:eastAsia="Times"/>
                <w:b/>
              </w:rPr>
              <w:t>UC_040</w:t>
            </w:r>
          </w:p>
        </w:tc>
      </w:tr>
      <w:tr w:rsidR="000E677F" w:rsidRPr="0052295E" w14:paraId="442D2BDB" w14:textId="77777777" w:rsidTr="00C135E5">
        <w:trPr>
          <w:trHeight w:val="360"/>
        </w:trPr>
        <w:tc>
          <w:tcPr>
            <w:tcW w:w="2520" w:type="dxa"/>
            <w:gridSpan w:val="2"/>
            <w:shd w:val="clear" w:color="auto" w:fill="8DB3E2"/>
            <w:vAlign w:val="center"/>
          </w:tcPr>
          <w:p w14:paraId="314519CC"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42FB77BB" w14:textId="77777777" w:rsidR="000E677F" w:rsidRPr="00C27791" w:rsidRDefault="000E677F" w:rsidP="00C60086">
            <w:pPr>
              <w:pStyle w:val="Heading5"/>
              <w:numPr>
                <w:ilvl w:val="4"/>
                <w:numId w:val="34"/>
              </w:numPr>
              <w:jc w:val="left"/>
            </w:pPr>
            <w:bookmarkStart w:id="1389" w:name="_Toc378855177"/>
            <w:r w:rsidRPr="00F93604">
              <w:rPr>
                <w:highlight w:val="green"/>
              </w:rPr>
              <w:t>Develop apps</w:t>
            </w:r>
            <w:r>
              <w:t xml:space="preserve"> using NGDS standard protocols (needs reformulating)</w:t>
            </w:r>
            <w:bookmarkEnd w:id="1389"/>
          </w:p>
        </w:tc>
      </w:tr>
      <w:tr w:rsidR="000E677F" w:rsidRPr="0052295E" w14:paraId="3122DFB3" w14:textId="77777777" w:rsidTr="00C135E5">
        <w:trPr>
          <w:trHeight w:val="360"/>
        </w:trPr>
        <w:tc>
          <w:tcPr>
            <w:tcW w:w="2520" w:type="dxa"/>
            <w:gridSpan w:val="2"/>
            <w:vAlign w:val="center"/>
          </w:tcPr>
          <w:p w14:paraId="13F8521E"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38730F68" w14:textId="77777777" w:rsidR="000E677F" w:rsidRPr="00857069" w:rsidRDefault="000E677F" w:rsidP="00C60086">
            <w:pPr>
              <w:pStyle w:val="UseCaseText"/>
              <w:jc w:val="left"/>
              <w:rPr>
                <w:rFonts w:eastAsia="SimSun"/>
              </w:rPr>
            </w:pPr>
            <w:r>
              <w:rPr>
                <w:rFonts w:eastAsia="SimSun"/>
              </w:rPr>
              <w:t>Through the use of web protocols, in particular: CSW, WFS and HTTP, software developers can build applications that utilize the data and meta-data stored in NGDS. They can also use NGDS to locate referenced data (data that is not stored in NGDS components but is referenced by the NGDS catalog). They can, for example, develop applications that display that information on maps, perform data analysis and discover geological information of geothermal sites within US</w:t>
            </w:r>
          </w:p>
        </w:tc>
      </w:tr>
      <w:tr w:rsidR="000E677F" w:rsidRPr="0052295E" w14:paraId="4954A8CC" w14:textId="77777777" w:rsidTr="00C135E5">
        <w:trPr>
          <w:trHeight w:val="360"/>
        </w:trPr>
        <w:tc>
          <w:tcPr>
            <w:tcW w:w="2520" w:type="dxa"/>
            <w:gridSpan w:val="2"/>
            <w:vAlign w:val="center"/>
          </w:tcPr>
          <w:p w14:paraId="21ECA47B"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0E6EBCFB" w14:textId="77777777" w:rsidR="000E677F" w:rsidRPr="0052295E" w:rsidRDefault="000E677F" w:rsidP="00C60086">
            <w:pPr>
              <w:pStyle w:val="UseCaseText"/>
              <w:jc w:val="left"/>
              <w:rPr>
                <w:rFonts w:eastAsia="SimSun"/>
              </w:rPr>
            </w:pPr>
            <w:r>
              <w:rPr>
                <w:rFonts w:eastAsia="SimSun"/>
              </w:rPr>
              <w:t>Software developer</w:t>
            </w:r>
          </w:p>
        </w:tc>
      </w:tr>
      <w:tr w:rsidR="000E677F" w:rsidRPr="0052295E" w14:paraId="7CD87D72" w14:textId="77777777" w:rsidTr="00C135E5">
        <w:trPr>
          <w:trHeight w:val="360"/>
        </w:trPr>
        <w:tc>
          <w:tcPr>
            <w:tcW w:w="2520" w:type="dxa"/>
            <w:gridSpan w:val="2"/>
            <w:vAlign w:val="center"/>
          </w:tcPr>
          <w:p w14:paraId="4FDC7C1D"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589254DA" w14:textId="77777777" w:rsidR="000E677F" w:rsidRDefault="000E677F" w:rsidP="00C60086">
            <w:pPr>
              <w:pStyle w:val="UseCaseText"/>
              <w:jc w:val="left"/>
              <w:rPr>
                <w:rFonts w:eastAsia="SimSun"/>
              </w:rPr>
            </w:pPr>
            <w:r>
              <w:rPr>
                <w:rFonts w:eastAsia="SimSun"/>
              </w:rPr>
              <w:t xml:space="preserve">NGDS data repositories and catalogs are available and accessible through standard internet protocols. </w:t>
            </w:r>
          </w:p>
          <w:p w14:paraId="00CE13C1" w14:textId="77777777" w:rsidR="000E677F" w:rsidRPr="0052295E" w:rsidRDefault="000E677F" w:rsidP="00C60086">
            <w:pPr>
              <w:pStyle w:val="UseCaseText"/>
              <w:jc w:val="left"/>
              <w:rPr>
                <w:rFonts w:eastAsia="SimSun"/>
              </w:rPr>
            </w:pPr>
            <w:r>
              <w:rPr>
                <w:rFonts w:eastAsia="SimSun"/>
              </w:rPr>
              <w:t>Software developers may need an account to interact with the system if their application involves the updating of information in repositories and catalog, or if they utilize services such as posting of reviews.</w:t>
            </w:r>
          </w:p>
        </w:tc>
      </w:tr>
      <w:tr w:rsidR="000E677F" w:rsidRPr="0052295E" w14:paraId="615F47E5" w14:textId="77777777" w:rsidTr="00C135E5">
        <w:trPr>
          <w:trHeight w:val="360"/>
        </w:trPr>
        <w:tc>
          <w:tcPr>
            <w:tcW w:w="2520" w:type="dxa"/>
            <w:gridSpan w:val="2"/>
            <w:vAlign w:val="center"/>
          </w:tcPr>
          <w:p w14:paraId="1851704F"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74E4950" w14:textId="77777777" w:rsidR="000E677F" w:rsidRPr="0052295E" w:rsidRDefault="000E677F" w:rsidP="00C60086">
            <w:pPr>
              <w:pStyle w:val="UseCaseText"/>
              <w:jc w:val="left"/>
              <w:rPr>
                <w:rFonts w:eastAsia="SimSun"/>
              </w:rPr>
            </w:pPr>
            <w:r>
              <w:rPr>
                <w:rFonts w:eastAsia="SimSun"/>
              </w:rPr>
              <w:t>Software developers can successfully build applications that utilize the NGDS system resources</w:t>
            </w:r>
          </w:p>
        </w:tc>
      </w:tr>
      <w:tr w:rsidR="000E677F" w:rsidRPr="0052295E" w14:paraId="5FA3D8F9" w14:textId="77777777" w:rsidTr="00C135E5">
        <w:trPr>
          <w:trHeight w:val="360"/>
        </w:trPr>
        <w:tc>
          <w:tcPr>
            <w:tcW w:w="2520" w:type="dxa"/>
            <w:gridSpan w:val="2"/>
            <w:vAlign w:val="center"/>
          </w:tcPr>
          <w:p w14:paraId="1F56011F"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4175CF70" w14:textId="77777777" w:rsidR="000E677F" w:rsidRDefault="000E677F" w:rsidP="00C60086">
            <w:pPr>
              <w:pStyle w:val="UseCaseText"/>
              <w:jc w:val="left"/>
              <w:rPr>
                <w:rFonts w:eastAsia="SimSun"/>
              </w:rPr>
            </w:pPr>
            <w:r>
              <w:rPr>
                <w:rFonts w:eastAsia="SimSun"/>
              </w:rPr>
              <w:t>Data models, metadata schemas, key system URIs, e.g. catalog service main URI, protocol and data model documentation</w:t>
            </w:r>
          </w:p>
        </w:tc>
      </w:tr>
      <w:tr w:rsidR="000E677F" w:rsidRPr="0052295E" w14:paraId="23F9CCAF" w14:textId="77777777" w:rsidTr="00C135E5">
        <w:trPr>
          <w:trHeight w:val="360"/>
        </w:trPr>
        <w:tc>
          <w:tcPr>
            <w:tcW w:w="2520" w:type="dxa"/>
            <w:gridSpan w:val="2"/>
            <w:vAlign w:val="center"/>
          </w:tcPr>
          <w:p w14:paraId="2BC7A7C4" w14:textId="77777777" w:rsidR="000E677F" w:rsidRPr="0052295E" w:rsidRDefault="000E677F" w:rsidP="00C60086">
            <w:pPr>
              <w:pStyle w:val="UseCaseHeader"/>
              <w:jc w:val="left"/>
              <w:rPr>
                <w:rFonts w:eastAsia="SimSun"/>
              </w:rPr>
            </w:pPr>
            <w:r>
              <w:rPr>
                <w:rFonts w:eastAsia="SimSun"/>
              </w:rPr>
              <w:lastRenderedPageBreak/>
              <w:t>Functions</w:t>
            </w:r>
          </w:p>
        </w:tc>
        <w:tc>
          <w:tcPr>
            <w:tcW w:w="6720" w:type="dxa"/>
            <w:vAlign w:val="center"/>
          </w:tcPr>
          <w:p w14:paraId="257BE5D8" w14:textId="77777777" w:rsidR="000E677F" w:rsidRDefault="000E677F" w:rsidP="00C60086">
            <w:pPr>
              <w:pStyle w:val="UseCaseText"/>
              <w:keepNext/>
              <w:keepLines/>
              <w:numPr>
                <w:ilvl w:val="0"/>
                <w:numId w:val="15"/>
              </w:numPr>
              <w:jc w:val="left"/>
              <w:rPr>
                <w:rFonts w:eastAsia="SimSun"/>
              </w:rPr>
            </w:pPr>
            <w:r>
              <w:rPr>
                <w:rFonts w:eastAsia="SimSun"/>
              </w:rPr>
              <w:t>Standard protocols</w:t>
            </w:r>
          </w:p>
          <w:p w14:paraId="1D2D4891" w14:textId="77777777" w:rsidR="000E677F" w:rsidRDefault="000E677F" w:rsidP="00C60086">
            <w:pPr>
              <w:pStyle w:val="UseCaseText"/>
              <w:keepNext/>
              <w:keepLines/>
              <w:numPr>
                <w:ilvl w:val="0"/>
                <w:numId w:val="15"/>
              </w:numPr>
              <w:jc w:val="left"/>
              <w:rPr>
                <w:rFonts w:eastAsia="SimSun"/>
              </w:rPr>
            </w:pPr>
            <w:r w:rsidRPr="00F93604">
              <w:rPr>
                <w:rFonts w:eastAsia="SimSun"/>
                <w:highlight w:val="green"/>
              </w:rPr>
              <w:t>Ability to interact with NGDS via APIs</w:t>
            </w:r>
          </w:p>
          <w:p w14:paraId="6D45A5E2" w14:textId="77777777" w:rsidR="000E677F" w:rsidRPr="00BE5515" w:rsidRDefault="000E677F" w:rsidP="00C60086">
            <w:pPr>
              <w:pStyle w:val="UseCaseText"/>
              <w:keepNext/>
              <w:keepLines/>
              <w:numPr>
                <w:ilvl w:val="0"/>
                <w:numId w:val="15"/>
              </w:numPr>
              <w:jc w:val="left"/>
              <w:rPr>
                <w:rFonts w:eastAsia="SimSun"/>
              </w:rPr>
            </w:pPr>
            <w:r w:rsidRPr="00F93604">
              <w:rPr>
                <w:rFonts w:eastAsia="SimSun"/>
                <w:highlight w:val="red"/>
              </w:rPr>
              <w:t>Logging of API usage statistics and accesses</w:t>
            </w:r>
          </w:p>
        </w:tc>
      </w:tr>
      <w:tr w:rsidR="000E677F" w:rsidRPr="0052295E" w14:paraId="20966CF2" w14:textId="77777777" w:rsidTr="00C135E5">
        <w:trPr>
          <w:trHeight w:val="278"/>
        </w:trPr>
        <w:tc>
          <w:tcPr>
            <w:tcW w:w="9240" w:type="dxa"/>
            <w:gridSpan w:val="3"/>
            <w:shd w:val="clear" w:color="auto" w:fill="CCFFFF"/>
            <w:vAlign w:val="center"/>
          </w:tcPr>
          <w:p w14:paraId="412E1989" w14:textId="77777777" w:rsidR="000E677F" w:rsidRPr="0052295E" w:rsidRDefault="000E677F" w:rsidP="00C60086">
            <w:pPr>
              <w:pStyle w:val="UseCaseSection"/>
              <w:keepNext/>
              <w:keepLines/>
              <w:jc w:val="left"/>
              <w:rPr>
                <w:rFonts w:eastAsia="SimSun"/>
              </w:rPr>
            </w:pPr>
            <w:r w:rsidRPr="0052295E">
              <w:rPr>
                <w:rFonts w:eastAsia="SimSun"/>
              </w:rPr>
              <w:t>Main Sequence</w:t>
            </w:r>
          </w:p>
        </w:tc>
      </w:tr>
      <w:tr w:rsidR="000E677F" w:rsidRPr="0052295E" w14:paraId="7A717D76" w14:textId="77777777" w:rsidTr="00C135E5">
        <w:trPr>
          <w:trHeight w:val="287"/>
        </w:trPr>
        <w:tc>
          <w:tcPr>
            <w:tcW w:w="9240" w:type="dxa"/>
            <w:gridSpan w:val="3"/>
            <w:shd w:val="clear" w:color="auto" w:fill="FFFFCC"/>
            <w:vAlign w:val="center"/>
          </w:tcPr>
          <w:p w14:paraId="45DE4107"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2F576188" w14:textId="77777777" w:rsidTr="00C135E5">
        <w:trPr>
          <w:trHeight w:val="261"/>
        </w:trPr>
        <w:tc>
          <w:tcPr>
            <w:tcW w:w="9240" w:type="dxa"/>
            <w:gridSpan w:val="3"/>
            <w:tcBorders>
              <w:bottom w:val="single" w:sz="4" w:space="0" w:color="auto"/>
            </w:tcBorders>
            <w:shd w:val="clear" w:color="auto" w:fill="FDBBC0"/>
            <w:vAlign w:val="center"/>
          </w:tcPr>
          <w:p w14:paraId="6EE7027D"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72C3D350" w14:textId="77777777" w:rsidTr="00C135E5">
        <w:trPr>
          <w:trHeight w:val="242"/>
        </w:trPr>
        <w:tc>
          <w:tcPr>
            <w:tcW w:w="9240" w:type="dxa"/>
            <w:gridSpan w:val="3"/>
            <w:shd w:val="clear" w:color="auto" w:fill="FFCC99"/>
            <w:vAlign w:val="center"/>
          </w:tcPr>
          <w:p w14:paraId="46457C71"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74FECFAA" w14:textId="77777777" w:rsidTr="00C135E5">
        <w:trPr>
          <w:trHeight w:val="206"/>
        </w:trPr>
        <w:tc>
          <w:tcPr>
            <w:tcW w:w="630" w:type="dxa"/>
            <w:vAlign w:val="center"/>
          </w:tcPr>
          <w:p w14:paraId="5D8EA337"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44185843"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37195D64" w14:textId="77777777" w:rsidTr="00C135E5">
        <w:trPr>
          <w:trHeight w:val="206"/>
        </w:trPr>
        <w:tc>
          <w:tcPr>
            <w:tcW w:w="630" w:type="dxa"/>
            <w:vAlign w:val="center"/>
          </w:tcPr>
          <w:p w14:paraId="6E7197FA"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16E04F54" w14:textId="77777777" w:rsidR="000E677F" w:rsidRDefault="000E677F" w:rsidP="00C60086">
            <w:pPr>
              <w:pStyle w:val="UseCaseText"/>
              <w:keepNext/>
              <w:keepLines/>
              <w:jc w:val="left"/>
              <w:rPr>
                <w:rFonts w:eastAsia="SimSun"/>
              </w:rPr>
            </w:pPr>
            <w:r>
              <w:t>DN: It might be a good idea to issue API keys to control the number of queries and use of data or at least have a metric to understand who is using it and for what.</w:t>
            </w:r>
          </w:p>
          <w:p w14:paraId="36500695" w14:textId="77777777" w:rsidR="000E677F" w:rsidRPr="0052295E" w:rsidRDefault="000E677F" w:rsidP="00C60086">
            <w:pPr>
              <w:pStyle w:val="UseCaseText"/>
              <w:keepNext/>
              <w:keepLines/>
              <w:jc w:val="left"/>
              <w:rPr>
                <w:rFonts w:eastAsia="SimSun"/>
              </w:rPr>
            </w:pPr>
            <w:r>
              <w:rPr>
                <w:rFonts w:eastAsia="SimSun"/>
              </w:rPr>
              <w:t>DN: Discussion about developer API keys.  Not critical but something to keep in mind.  Given there are not concrete plans on how to pay for maintenance after the system is up and running, providing unlimited API access might not be something that can be afforded.</w:t>
            </w:r>
          </w:p>
        </w:tc>
      </w:tr>
      <w:tr w:rsidR="000E677F" w:rsidRPr="0052295E" w14:paraId="6597BB4B" w14:textId="77777777" w:rsidTr="00C135E5">
        <w:trPr>
          <w:trHeight w:val="206"/>
        </w:trPr>
        <w:tc>
          <w:tcPr>
            <w:tcW w:w="630" w:type="dxa"/>
            <w:vAlign w:val="center"/>
          </w:tcPr>
          <w:p w14:paraId="6320A84E" w14:textId="77777777" w:rsidR="000E677F" w:rsidRDefault="000E677F" w:rsidP="00C60086">
            <w:pPr>
              <w:pStyle w:val="UseCaseText"/>
              <w:keepNext/>
              <w:keepLines/>
              <w:jc w:val="left"/>
              <w:rPr>
                <w:rFonts w:eastAsia="SimSun"/>
              </w:rPr>
            </w:pPr>
          </w:p>
        </w:tc>
        <w:tc>
          <w:tcPr>
            <w:tcW w:w="8610" w:type="dxa"/>
            <w:gridSpan w:val="2"/>
            <w:vAlign w:val="center"/>
          </w:tcPr>
          <w:p w14:paraId="76E5B683" w14:textId="77777777" w:rsidR="000E677F" w:rsidRDefault="000E677F" w:rsidP="00C60086">
            <w:pPr>
              <w:pStyle w:val="UseCaseText"/>
              <w:keepNext/>
              <w:keepLines/>
              <w:jc w:val="left"/>
            </w:pPr>
            <w:r>
              <w:t>SMR 2014-01-30 pretty marginal here-- there is a CSW but hasn't been tested much, also the CKAN API is available, but there isn't much to help the user know this</w:t>
            </w:r>
            <w:proofErr w:type="gramStart"/>
            <w:r>
              <w:t>…  this</w:t>
            </w:r>
            <w:proofErr w:type="gramEnd"/>
            <w:r>
              <w:t xml:space="preserve"> use case is not really actionable. Need more specifics on the API functionality that needs to be exposed. </w:t>
            </w:r>
          </w:p>
        </w:tc>
      </w:tr>
    </w:tbl>
    <w:p w14:paraId="08F92842" w14:textId="77777777" w:rsidR="000E677F" w:rsidRDefault="000E677F" w:rsidP="00C60086">
      <w:pPr>
        <w:jc w:val="left"/>
      </w:pPr>
    </w:p>
    <w:p w14:paraId="598A10B1" w14:textId="77777777" w:rsidR="000E677F" w:rsidRDefault="000E677F" w:rsidP="00C60086">
      <w:pPr>
        <w:pStyle w:val="Heading3"/>
        <w:jc w:val="left"/>
      </w:pPr>
      <w:bookmarkStart w:id="1390" w:name="_Toc378855178"/>
      <w:r>
        <w:t>Register New Application with NGDS</w:t>
      </w:r>
      <w:bookmarkEnd w:id="1390"/>
    </w:p>
    <w:p w14:paraId="20AF304B" w14:textId="77777777" w:rsidR="000E677F" w:rsidDel="004B3A4D" w:rsidRDefault="000E677F" w:rsidP="00C60086">
      <w:pPr>
        <w:jc w:val="left"/>
      </w:pPr>
      <w:r w:rsidDel="004B3A4D">
        <w:t>Furthermore, the software developer will wish to register their new application with the NGDS in order to promote its use throughout the system.</w:t>
      </w:r>
    </w:p>
    <w:p w14:paraId="7BDC667D" w14:textId="77777777" w:rsidR="000E677F" w:rsidDel="004B3A4D"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720"/>
      </w:tblGrid>
      <w:tr w:rsidR="000E677F" w:rsidRPr="0052295E" w14:paraId="4F7DA6B2" w14:textId="77777777" w:rsidTr="00C135E5">
        <w:trPr>
          <w:trHeight w:val="360"/>
        </w:trPr>
        <w:tc>
          <w:tcPr>
            <w:tcW w:w="2520" w:type="dxa"/>
            <w:shd w:val="clear" w:color="auto" w:fill="8DB3E2"/>
            <w:vAlign w:val="center"/>
          </w:tcPr>
          <w:p w14:paraId="5154C0EC"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3B79ECC9" w14:textId="77777777" w:rsidR="000E677F" w:rsidRPr="00B36A79" w:rsidRDefault="000E677F" w:rsidP="00C60086">
            <w:pPr>
              <w:pStyle w:val="UseCaseText"/>
              <w:jc w:val="left"/>
              <w:rPr>
                <w:rFonts w:eastAsia="Times"/>
                <w:b/>
              </w:rPr>
            </w:pPr>
            <w:r>
              <w:rPr>
                <w:rFonts w:eastAsia="Times"/>
                <w:b/>
              </w:rPr>
              <w:t>UC_041</w:t>
            </w:r>
          </w:p>
        </w:tc>
      </w:tr>
      <w:tr w:rsidR="000E677F" w:rsidRPr="0052295E" w14:paraId="0AEA6D94" w14:textId="77777777" w:rsidTr="00C135E5">
        <w:trPr>
          <w:trHeight w:val="360"/>
        </w:trPr>
        <w:tc>
          <w:tcPr>
            <w:tcW w:w="2520" w:type="dxa"/>
            <w:shd w:val="clear" w:color="auto" w:fill="8DB3E2"/>
            <w:vAlign w:val="center"/>
          </w:tcPr>
          <w:p w14:paraId="2270E60A"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6035CC45" w14:textId="77777777" w:rsidR="000E677F" w:rsidRPr="00C27791" w:rsidRDefault="000E677F" w:rsidP="00C60086">
            <w:pPr>
              <w:pStyle w:val="Heading5"/>
              <w:numPr>
                <w:ilvl w:val="4"/>
                <w:numId w:val="35"/>
              </w:numPr>
              <w:jc w:val="left"/>
            </w:pPr>
            <w:bookmarkStart w:id="1391" w:name="_Toc378855179"/>
            <w:r w:rsidRPr="00F93604">
              <w:rPr>
                <w:highlight w:val="red"/>
              </w:rPr>
              <w:t>Contact NGDS admin to provide link to application</w:t>
            </w:r>
            <w:bookmarkEnd w:id="1391"/>
          </w:p>
        </w:tc>
      </w:tr>
      <w:tr w:rsidR="000E677F" w:rsidRPr="0052295E" w14:paraId="7A069489" w14:textId="77777777" w:rsidTr="00C135E5">
        <w:trPr>
          <w:trHeight w:val="360"/>
        </w:trPr>
        <w:tc>
          <w:tcPr>
            <w:tcW w:w="2520" w:type="dxa"/>
            <w:vAlign w:val="center"/>
          </w:tcPr>
          <w:p w14:paraId="5E7A7991"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B968F5D" w14:textId="77777777" w:rsidR="000E677F" w:rsidRPr="00857069" w:rsidRDefault="000E677F" w:rsidP="00C60086">
            <w:pPr>
              <w:pStyle w:val="UseCaseText"/>
              <w:jc w:val="left"/>
              <w:rPr>
                <w:rFonts w:eastAsia="SimSun"/>
              </w:rPr>
            </w:pPr>
            <w:r>
              <w:rPr>
                <w:rFonts w:eastAsia="SimSun"/>
              </w:rPr>
              <w:t xml:space="preserve">The goal of this use case is to capture the need for a way to software developers request the inclusion of application links in the NGDS web site. They will do so via a public e-mail address or via a form </w:t>
            </w:r>
            <w:proofErr w:type="gramStart"/>
            <w:r>
              <w:rPr>
                <w:rFonts w:eastAsia="SimSun"/>
              </w:rPr>
              <w:t>that allow</w:t>
            </w:r>
            <w:proofErr w:type="gramEnd"/>
            <w:r>
              <w:rPr>
                <w:rFonts w:eastAsia="SimSun"/>
              </w:rPr>
              <w:t xml:space="preserve"> them to submit this information.</w:t>
            </w:r>
          </w:p>
        </w:tc>
      </w:tr>
      <w:tr w:rsidR="000E677F" w:rsidRPr="0052295E" w14:paraId="0F132E1E" w14:textId="77777777" w:rsidTr="00C135E5">
        <w:trPr>
          <w:trHeight w:val="360"/>
        </w:trPr>
        <w:tc>
          <w:tcPr>
            <w:tcW w:w="2520" w:type="dxa"/>
            <w:vAlign w:val="center"/>
          </w:tcPr>
          <w:p w14:paraId="697D3CFC"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04997B13" w14:textId="77777777" w:rsidR="000E677F" w:rsidRPr="0052295E" w:rsidRDefault="000E677F" w:rsidP="00C60086">
            <w:pPr>
              <w:pStyle w:val="UseCaseText"/>
              <w:jc w:val="left"/>
              <w:rPr>
                <w:rFonts w:eastAsia="SimSun"/>
              </w:rPr>
            </w:pPr>
            <w:r>
              <w:rPr>
                <w:rFonts w:eastAsia="SimSun"/>
              </w:rPr>
              <w:t>Software developer, NGDS administrator</w:t>
            </w:r>
          </w:p>
        </w:tc>
      </w:tr>
      <w:tr w:rsidR="000E677F" w:rsidRPr="0052295E" w14:paraId="5D20B89B" w14:textId="77777777" w:rsidTr="00C135E5">
        <w:trPr>
          <w:trHeight w:val="360"/>
        </w:trPr>
        <w:tc>
          <w:tcPr>
            <w:tcW w:w="2520" w:type="dxa"/>
            <w:vAlign w:val="center"/>
          </w:tcPr>
          <w:p w14:paraId="6DDD00CC"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52749263" w14:textId="77777777" w:rsidR="000E677F" w:rsidRPr="0052295E" w:rsidRDefault="000E677F" w:rsidP="00C60086">
            <w:pPr>
              <w:pStyle w:val="UseCaseText"/>
              <w:jc w:val="left"/>
              <w:rPr>
                <w:rFonts w:eastAsia="SimSun"/>
              </w:rPr>
            </w:pPr>
            <w:r>
              <w:rPr>
                <w:rFonts w:eastAsia="SimSun"/>
              </w:rPr>
              <w:t xml:space="preserve">NGDS website is available and its URI is </w:t>
            </w:r>
            <w:proofErr w:type="spellStart"/>
            <w:r>
              <w:rPr>
                <w:rFonts w:eastAsia="SimSun"/>
              </w:rPr>
              <w:t>know</w:t>
            </w:r>
            <w:proofErr w:type="spellEnd"/>
            <w:r>
              <w:rPr>
                <w:rFonts w:eastAsia="SimSun"/>
              </w:rPr>
              <w:t xml:space="preserve"> by the software developer</w:t>
            </w:r>
          </w:p>
        </w:tc>
      </w:tr>
      <w:tr w:rsidR="000E677F" w:rsidRPr="0052295E" w14:paraId="50FEC961" w14:textId="77777777" w:rsidTr="00C135E5">
        <w:trPr>
          <w:trHeight w:val="360"/>
        </w:trPr>
        <w:tc>
          <w:tcPr>
            <w:tcW w:w="2520" w:type="dxa"/>
            <w:vAlign w:val="center"/>
          </w:tcPr>
          <w:p w14:paraId="4B56E794"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5FFEE75D" w14:textId="77777777" w:rsidR="000E677F" w:rsidRPr="0052295E" w:rsidRDefault="000E677F" w:rsidP="00C60086">
            <w:pPr>
              <w:pStyle w:val="UseCaseText"/>
              <w:jc w:val="left"/>
              <w:rPr>
                <w:rFonts w:eastAsia="SimSun"/>
              </w:rPr>
            </w:pPr>
            <w:r>
              <w:rPr>
                <w:rFonts w:eastAsia="SimSun"/>
              </w:rPr>
              <w:t>NGDS software developers can provide a link to their applications and this information is incorporated in the list of applications hosted in the NGDS website</w:t>
            </w:r>
          </w:p>
        </w:tc>
      </w:tr>
      <w:tr w:rsidR="000E677F" w:rsidRPr="0052295E" w14:paraId="4AFB2E89" w14:textId="77777777" w:rsidTr="00C135E5">
        <w:trPr>
          <w:trHeight w:val="360"/>
        </w:trPr>
        <w:tc>
          <w:tcPr>
            <w:tcW w:w="2520" w:type="dxa"/>
            <w:vAlign w:val="center"/>
          </w:tcPr>
          <w:p w14:paraId="59806BF9"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EBB1237" w14:textId="77777777" w:rsidR="000E677F" w:rsidRDefault="000E677F" w:rsidP="00C60086">
            <w:pPr>
              <w:pStyle w:val="UseCaseText"/>
              <w:jc w:val="left"/>
              <w:rPr>
                <w:rFonts w:eastAsia="SimSun"/>
              </w:rPr>
            </w:pPr>
            <w:r>
              <w:rPr>
                <w:rFonts w:eastAsia="SimSun"/>
              </w:rPr>
              <w:t>URIs from software developers</w:t>
            </w:r>
          </w:p>
          <w:p w14:paraId="59B68AE4" w14:textId="77777777" w:rsidR="000E677F" w:rsidRDefault="000E677F" w:rsidP="00C60086">
            <w:pPr>
              <w:pStyle w:val="UseCaseText"/>
              <w:jc w:val="left"/>
              <w:rPr>
                <w:rFonts w:eastAsia="SimSun"/>
              </w:rPr>
            </w:pPr>
            <w:r>
              <w:rPr>
                <w:rFonts w:eastAsia="SimSun"/>
              </w:rPr>
              <w:t>e-mail or URI to website location where developers can post those requests</w:t>
            </w:r>
          </w:p>
        </w:tc>
      </w:tr>
      <w:tr w:rsidR="000E677F" w:rsidRPr="0052295E" w14:paraId="40887A3B" w14:textId="77777777" w:rsidTr="00C135E5">
        <w:trPr>
          <w:trHeight w:val="360"/>
        </w:trPr>
        <w:tc>
          <w:tcPr>
            <w:tcW w:w="2520" w:type="dxa"/>
            <w:vAlign w:val="center"/>
          </w:tcPr>
          <w:p w14:paraId="21351237"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0C0896A9" w14:textId="77777777" w:rsidR="000E677F" w:rsidRPr="00BE5515" w:rsidRDefault="000E677F" w:rsidP="00C60086">
            <w:pPr>
              <w:pStyle w:val="UseCaseText"/>
              <w:keepNext/>
              <w:keepLines/>
              <w:numPr>
                <w:ilvl w:val="0"/>
                <w:numId w:val="15"/>
              </w:numPr>
              <w:jc w:val="left"/>
              <w:rPr>
                <w:rFonts w:eastAsia="SimSun"/>
              </w:rPr>
            </w:pPr>
            <w:r>
              <w:t>Publish new application links via the NGDS system</w:t>
            </w:r>
          </w:p>
        </w:tc>
      </w:tr>
      <w:tr w:rsidR="000E677F" w:rsidRPr="0052295E" w14:paraId="1D6FC67E" w14:textId="77777777" w:rsidTr="00C135E5">
        <w:trPr>
          <w:trHeight w:val="287"/>
        </w:trPr>
        <w:tc>
          <w:tcPr>
            <w:tcW w:w="9240" w:type="dxa"/>
            <w:gridSpan w:val="2"/>
            <w:shd w:val="clear" w:color="auto" w:fill="FFFFCC"/>
            <w:vAlign w:val="center"/>
          </w:tcPr>
          <w:p w14:paraId="4EC6030C"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FB0E17" w14:paraId="03670B5D" w14:textId="77777777" w:rsidTr="00C135E5">
        <w:trPr>
          <w:trHeight w:val="261"/>
        </w:trPr>
        <w:tc>
          <w:tcPr>
            <w:tcW w:w="9240" w:type="dxa"/>
            <w:gridSpan w:val="2"/>
            <w:tcBorders>
              <w:bottom w:val="single" w:sz="4" w:space="0" w:color="auto"/>
            </w:tcBorders>
            <w:shd w:val="clear" w:color="auto" w:fill="FDBBC0"/>
            <w:vAlign w:val="center"/>
          </w:tcPr>
          <w:p w14:paraId="641E8F29"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5B759C17" w14:textId="77777777" w:rsidTr="00C135E5">
        <w:trPr>
          <w:trHeight w:val="242"/>
        </w:trPr>
        <w:tc>
          <w:tcPr>
            <w:tcW w:w="9240" w:type="dxa"/>
            <w:gridSpan w:val="2"/>
            <w:shd w:val="clear" w:color="auto" w:fill="FFCC99"/>
            <w:vAlign w:val="center"/>
          </w:tcPr>
          <w:p w14:paraId="232B9EBE"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49F1F99E" w14:textId="77777777" w:rsidR="000E677F" w:rsidRDefault="000E677F" w:rsidP="00C60086">
      <w:pPr>
        <w:pStyle w:val="Heading2"/>
        <w:jc w:val="left"/>
        <w:rPr>
          <w:noProof/>
        </w:rPr>
      </w:pPr>
      <w:bookmarkStart w:id="1392" w:name="_Toc378855180"/>
      <w:r>
        <w:rPr>
          <w:noProof/>
        </w:rPr>
        <w:t>End-User Use Cases</w:t>
      </w:r>
      <w:bookmarkEnd w:id="1392"/>
      <w:r>
        <w:rPr>
          <w:noProof/>
        </w:rPr>
        <w:t xml:space="preserve"> </w:t>
      </w:r>
    </w:p>
    <w:p w14:paraId="63020560" w14:textId="77777777" w:rsidR="000E677F" w:rsidRPr="0022581C" w:rsidDel="004B3A4D" w:rsidRDefault="000E677F" w:rsidP="00C60086">
      <w:pPr>
        <w:keepNext/>
        <w:ind w:left="-1350"/>
        <w:jc w:val="left"/>
      </w:pPr>
      <w:r w:rsidDel="004B3A4D">
        <w:rPr>
          <w:noProof/>
        </w:rPr>
        <w:lastRenderedPageBreak/>
        <w:drawing>
          <wp:inline distT="0" distB="0" distL="0" distR="0" wp14:anchorId="21716FF3" wp14:editId="17E07002">
            <wp:extent cx="7446477" cy="5158237"/>
            <wp:effectExtent l="0" t="1143000" r="0" b="1109213"/>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7451433" cy="5161670"/>
                    </a:xfrm>
                    <a:prstGeom prst="rect">
                      <a:avLst/>
                    </a:prstGeom>
                    <a:noFill/>
                    <a:ln w="9525">
                      <a:noFill/>
                      <a:miter lim="800000"/>
                      <a:headEnd/>
                      <a:tailEnd/>
                    </a:ln>
                    <a:scene3d>
                      <a:camera prst="orthographicFront">
                        <a:rot lat="0" lon="0" rev="5400000"/>
                      </a:camera>
                      <a:lightRig rig="threePt" dir="t"/>
                    </a:scene3d>
                  </pic:spPr>
                </pic:pic>
              </a:graphicData>
            </a:graphic>
          </wp:inline>
        </w:drawing>
      </w:r>
    </w:p>
    <w:p w14:paraId="5F95320D" w14:textId="77777777" w:rsidR="000E677F" w:rsidRPr="00F93604" w:rsidDel="004B3A4D" w:rsidRDefault="000E677F" w:rsidP="00C60086">
      <w:pPr>
        <w:pStyle w:val="Caption"/>
        <w:jc w:val="left"/>
      </w:pPr>
      <w:r w:rsidRPr="00F93604" w:rsidDel="004B3A4D">
        <w:t xml:space="preserve">Figure </w:t>
      </w:r>
      <w:r w:rsidR="00A97FD3">
        <w:fldChar w:fldCharType="begin"/>
      </w:r>
      <w:r w:rsidR="00A97FD3">
        <w:instrText xml:space="preserve"> SEQ Figure \* ARABIC </w:instrText>
      </w:r>
      <w:r w:rsidR="00A97FD3">
        <w:fldChar w:fldCharType="separate"/>
      </w:r>
      <w:r w:rsidRPr="00F93604" w:rsidDel="004B3A4D">
        <w:t>8</w:t>
      </w:r>
      <w:r w:rsidR="00A97FD3">
        <w:fldChar w:fldCharType="end"/>
      </w:r>
      <w:r w:rsidRPr="00F93604" w:rsidDel="004B3A4D">
        <w:t xml:space="preserve"> End-user use cases overview</w:t>
      </w:r>
    </w:p>
    <w:p w14:paraId="79AE186D" w14:textId="77777777" w:rsidR="000E677F" w:rsidRDefault="000E677F" w:rsidP="00C60086">
      <w:pPr>
        <w:pStyle w:val="Heading3"/>
        <w:jc w:val="left"/>
        <w:rPr>
          <w:noProof/>
        </w:rPr>
      </w:pPr>
      <w:bookmarkStart w:id="1393" w:name="_Toc378855181"/>
      <w:r>
        <w:rPr>
          <w:noProof/>
        </w:rPr>
        <w:lastRenderedPageBreak/>
        <w:t>Discover and Gather Data</w:t>
      </w:r>
      <w:bookmarkEnd w:id="1393"/>
    </w:p>
    <w:p w14:paraId="26EC0988" w14:textId="77777777" w:rsidR="000E677F" w:rsidRPr="0022581C" w:rsidDel="004B3A4D" w:rsidRDefault="000E677F" w:rsidP="00C60086">
      <w:pPr>
        <w:keepNext/>
        <w:jc w:val="left"/>
      </w:pPr>
      <w:r w:rsidDel="004B3A4D">
        <w:rPr>
          <w:noProof/>
        </w:rPr>
        <w:drawing>
          <wp:inline distT="0" distB="0" distL="0" distR="0" wp14:anchorId="1835AF15" wp14:editId="5E8A6E80">
            <wp:extent cx="5943600" cy="503273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5943600" cy="5032733"/>
                    </a:xfrm>
                    <a:prstGeom prst="rect">
                      <a:avLst/>
                    </a:prstGeom>
                    <a:noFill/>
                    <a:ln w="9525">
                      <a:noFill/>
                      <a:miter lim="800000"/>
                      <a:headEnd/>
                      <a:tailEnd/>
                    </a:ln>
                  </pic:spPr>
                </pic:pic>
              </a:graphicData>
            </a:graphic>
          </wp:inline>
        </w:drawing>
      </w:r>
    </w:p>
    <w:p w14:paraId="48366A84" w14:textId="77777777" w:rsidR="000E677F" w:rsidRPr="00F93604" w:rsidDel="004B3A4D" w:rsidRDefault="000E677F" w:rsidP="00C60086">
      <w:pPr>
        <w:pStyle w:val="Caption"/>
        <w:jc w:val="left"/>
      </w:pPr>
      <w:r w:rsidRPr="00F93604" w:rsidDel="004B3A4D">
        <w:t xml:space="preserve">Figure </w:t>
      </w:r>
      <w:r w:rsidR="00A97FD3">
        <w:fldChar w:fldCharType="begin"/>
      </w:r>
      <w:r w:rsidR="00A97FD3">
        <w:instrText xml:space="preserve"> SEQ Figure \* ARABIC </w:instrText>
      </w:r>
      <w:r w:rsidR="00A97FD3">
        <w:fldChar w:fldCharType="separate"/>
      </w:r>
      <w:r w:rsidRPr="00F93604" w:rsidDel="004B3A4D">
        <w:t>9</w:t>
      </w:r>
      <w:r w:rsidR="00A97FD3">
        <w:fldChar w:fldCharType="end"/>
      </w:r>
      <w:r w:rsidRPr="00F93604" w:rsidDel="004B3A4D">
        <w:t xml:space="preserve"> Data gathering supporting use cases</w:t>
      </w:r>
    </w:p>
    <w:p w14:paraId="6AA12810" w14:textId="77777777" w:rsidR="000E677F" w:rsidRDefault="000E677F" w:rsidP="00C60086">
      <w:pPr>
        <w:pStyle w:val="Heading4"/>
        <w:jc w:val="left"/>
        <w:rPr>
          <w:noProof/>
        </w:rPr>
      </w:pPr>
      <w:r>
        <w:rPr>
          <w:noProof/>
        </w:rPr>
        <w:t>Map-Based Search</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0F986220" w14:textId="77777777" w:rsidTr="00C135E5">
        <w:trPr>
          <w:trHeight w:val="360"/>
        </w:trPr>
        <w:tc>
          <w:tcPr>
            <w:tcW w:w="2520" w:type="dxa"/>
            <w:gridSpan w:val="2"/>
            <w:shd w:val="clear" w:color="auto" w:fill="8DB3E2"/>
            <w:vAlign w:val="center"/>
          </w:tcPr>
          <w:p w14:paraId="438ACD0C"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3EE91A07" w14:textId="77777777" w:rsidR="000E677F" w:rsidRPr="00B36A79" w:rsidRDefault="000E677F" w:rsidP="00C60086">
            <w:pPr>
              <w:pStyle w:val="UseCaseText"/>
              <w:jc w:val="left"/>
              <w:rPr>
                <w:rFonts w:eastAsia="Times"/>
                <w:b/>
              </w:rPr>
            </w:pPr>
            <w:r>
              <w:rPr>
                <w:rFonts w:eastAsia="Times"/>
                <w:b/>
              </w:rPr>
              <w:t>UC_014</w:t>
            </w:r>
          </w:p>
        </w:tc>
      </w:tr>
      <w:tr w:rsidR="000E677F" w:rsidRPr="0052295E" w14:paraId="46BA3FE0" w14:textId="77777777" w:rsidTr="00C135E5">
        <w:trPr>
          <w:trHeight w:val="360"/>
        </w:trPr>
        <w:tc>
          <w:tcPr>
            <w:tcW w:w="2520" w:type="dxa"/>
            <w:gridSpan w:val="2"/>
            <w:shd w:val="clear" w:color="auto" w:fill="8DB3E2"/>
            <w:vAlign w:val="center"/>
          </w:tcPr>
          <w:p w14:paraId="63F92876"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6892119A" w14:textId="77777777" w:rsidR="000E677F" w:rsidRPr="00C27791" w:rsidRDefault="000E677F" w:rsidP="00C60086">
            <w:pPr>
              <w:pStyle w:val="Heading5"/>
              <w:numPr>
                <w:ilvl w:val="4"/>
                <w:numId w:val="36"/>
              </w:numPr>
              <w:jc w:val="left"/>
            </w:pPr>
            <w:bookmarkStart w:id="1394" w:name="_Toc378855182"/>
            <w:r w:rsidRPr="00F93604">
              <w:rPr>
                <w:highlight w:val="green"/>
              </w:rPr>
              <w:t>Map-based search</w:t>
            </w:r>
            <w:bookmarkEnd w:id="1394"/>
          </w:p>
        </w:tc>
      </w:tr>
      <w:tr w:rsidR="000E677F" w:rsidRPr="0052295E" w14:paraId="7CF6DDE4" w14:textId="77777777" w:rsidTr="00C135E5">
        <w:trPr>
          <w:trHeight w:val="360"/>
        </w:trPr>
        <w:tc>
          <w:tcPr>
            <w:tcW w:w="2520" w:type="dxa"/>
            <w:gridSpan w:val="2"/>
            <w:vAlign w:val="center"/>
          </w:tcPr>
          <w:p w14:paraId="723142AC"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6D7B991" w14:textId="77777777" w:rsidR="000E677F" w:rsidRPr="00857069" w:rsidRDefault="000E677F" w:rsidP="00C60086">
            <w:pPr>
              <w:pStyle w:val="UseCaseText"/>
              <w:jc w:val="left"/>
              <w:rPr>
                <w:rFonts w:eastAsia="SimSun"/>
              </w:rPr>
            </w:pPr>
            <w:r>
              <w:rPr>
                <w:rFonts w:eastAsia="SimSun"/>
              </w:rPr>
              <w:t xml:space="preserve">The goal of this use case is to support </w:t>
            </w:r>
            <w:proofErr w:type="gramStart"/>
            <w:r>
              <w:rPr>
                <w:rFonts w:eastAsia="SimSun"/>
              </w:rPr>
              <w:t>users</w:t>
            </w:r>
            <w:proofErr w:type="gramEnd"/>
            <w:r>
              <w:rPr>
                <w:rFonts w:eastAsia="SimSun"/>
              </w:rPr>
              <w:t xml:space="preserve"> discovery of metadata by using maps. </w:t>
            </w:r>
            <w:r w:rsidRPr="000172CF">
              <w:rPr>
                <w:rFonts w:eastAsia="SimSun"/>
              </w:rPr>
              <w:t>Map-based search consist in zooming, panning and selecting a region in a map. This search method can be used together with other search methods, to narrow down the data in a search.</w:t>
            </w:r>
          </w:p>
        </w:tc>
      </w:tr>
      <w:tr w:rsidR="000E677F" w:rsidRPr="0052295E" w14:paraId="5D4F8254" w14:textId="77777777" w:rsidTr="00C135E5">
        <w:trPr>
          <w:trHeight w:val="360"/>
        </w:trPr>
        <w:tc>
          <w:tcPr>
            <w:tcW w:w="2520" w:type="dxa"/>
            <w:gridSpan w:val="2"/>
            <w:vAlign w:val="center"/>
          </w:tcPr>
          <w:p w14:paraId="25AB7B73"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3EABBBC6"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0B482027" w14:textId="77777777" w:rsidTr="00C135E5">
        <w:trPr>
          <w:trHeight w:val="360"/>
        </w:trPr>
        <w:tc>
          <w:tcPr>
            <w:tcW w:w="2520" w:type="dxa"/>
            <w:gridSpan w:val="2"/>
            <w:vAlign w:val="center"/>
          </w:tcPr>
          <w:p w14:paraId="4E47C3D4"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32308AC3" w14:textId="77777777" w:rsidR="000E677F" w:rsidRPr="0052295E" w:rsidRDefault="000E677F" w:rsidP="00C60086">
            <w:pPr>
              <w:pStyle w:val="UseCaseText"/>
              <w:jc w:val="left"/>
              <w:rPr>
                <w:rFonts w:eastAsia="SimSun"/>
              </w:rPr>
            </w:pPr>
            <w:r>
              <w:rPr>
                <w:rFonts w:eastAsia="SimSun"/>
              </w:rPr>
              <w:t>System is correctly installed and operational</w:t>
            </w:r>
          </w:p>
        </w:tc>
      </w:tr>
      <w:tr w:rsidR="000E677F" w:rsidRPr="0052295E" w14:paraId="037A5B72" w14:textId="77777777" w:rsidTr="00C135E5">
        <w:trPr>
          <w:trHeight w:val="360"/>
        </w:trPr>
        <w:tc>
          <w:tcPr>
            <w:tcW w:w="2520" w:type="dxa"/>
            <w:gridSpan w:val="2"/>
            <w:vAlign w:val="center"/>
          </w:tcPr>
          <w:p w14:paraId="69062C51"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2CDF0973" w14:textId="77777777" w:rsidR="000E677F" w:rsidRPr="0052295E" w:rsidRDefault="000E677F" w:rsidP="00C60086">
            <w:pPr>
              <w:pStyle w:val="UseCaseText"/>
              <w:jc w:val="left"/>
              <w:rPr>
                <w:rFonts w:eastAsia="SimSun"/>
              </w:rPr>
            </w:pPr>
            <w:r>
              <w:rPr>
                <w:rFonts w:eastAsia="SimSun"/>
              </w:rPr>
              <w:t xml:space="preserve">The user can visualize a result of a search as layers in a map. </w:t>
            </w:r>
          </w:p>
        </w:tc>
      </w:tr>
      <w:tr w:rsidR="000E677F" w:rsidRPr="0052295E" w14:paraId="3ADDE2EB" w14:textId="77777777" w:rsidTr="00C135E5">
        <w:trPr>
          <w:trHeight w:val="360"/>
        </w:trPr>
        <w:tc>
          <w:tcPr>
            <w:tcW w:w="2520" w:type="dxa"/>
            <w:gridSpan w:val="2"/>
            <w:vAlign w:val="center"/>
          </w:tcPr>
          <w:p w14:paraId="0812CFA7"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54B4E5BA" w14:textId="77777777" w:rsidR="000E677F" w:rsidRDefault="000E677F" w:rsidP="00C60086">
            <w:pPr>
              <w:pStyle w:val="UseCaseText"/>
              <w:jc w:val="left"/>
              <w:rPr>
                <w:rFonts w:eastAsia="SimSun"/>
              </w:rPr>
            </w:pPr>
            <w:r>
              <w:rPr>
                <w:rFonts w:eastAsia="SimSun"/>
              </w:rPr>
              <w:t>Metadata features shown as layers (WFS protocol), metadata summary of selected data items on map (when users click on a data point in the map)</w:t>
            </w:r>
          </w:p>
        </w:tc>
      </w:tr>
      <w:tr w:rsidR="000E677F" w:rsidRPr="0052295E" w14:paraId="3B9FAC64" w14:textId="77777777" w:rsidTr="00C135E5">
        <w:trPr>
          <w:trHeight w:val="360"/>
        </w:trPr>
        <w:tc>
          <w:tcPr>
            <w:tcW w:w="2520" w:type="dxa"/>
            <w:gridSpan w:val="2"/>
            <w:vAlign w:val="center"/>
          </w:tcPr>
          <w:p w14:paraId="6D571CBF" w14:textId="77777777" w:rsidR="000E677F" w:rsidRPr="0052295E" w:rsidRDefault="000E677F" w:rsidP="00C60086">
            <w:pPr>
              <w:pStyle w:val="UseCaseHeader"/>
              <w:jc w:val="left"/>
              <w:rPr>
                <w:rFonts w:eastAsia="SimSun"/>
              </w:rPr>
            </w:pPr>
            <w:r>
              <w:rPr>
                <w:rFonts w:eastAsia="SimSun"/>
              </w:rPr>
              <w:lastRenderedPageBreak/>
              <w:t>Functions</w:t>
            </w:r>
          </w:p>
        </w:tc>
        <w:tc>
          <w:tcPr>
            <w:tcW w:w="6720" w:type="dxa"/>
            <w:vAlign w:val="center"/>
          </w:tcPr>
          <w:p w14:paraId="41F6C140" w14:textId="77777777" w:rsidR="000E677F" w:rsidRPr="00F93604" w:rsidRDefault="000E677F" w:rsidP="00C60086">
            <w:pPr>
              <w:pStyle w:val="UseCaseText"/>
              <w:keepNext/>
              <w:keepLines/>
              <w:numPr>
                <w:ilvl w:val="0"/>
                <w:numId w:val="15"/>
              </w:numPr>
              <w:jc w:val="left"/>
              <w:rPr>
                <w:rFonts w:eastAsia="SimSun"/>
                <w:highlight w:val="green"/>
              </w:rPr>
            </w:pPr>
            <w:r>
              <w:rPr>
                <w:rFonts w:eastAsia="SimSun"/>
              </w:rPr>
              <w:t>M</w:t>
            </w:r>
            <w:r w:rsidRPr="00F93604">
              <w:rPr>
                <w:rFonts w:eastAsia="SimSun"/>
                <w:highlight w:val="green"/>
              </w:rPr>
              <w:t>ap navigation capability: panning, zooming, selecting sub-regions</w:t>
            </w:r>
          </w:p>
          <w:p w14:paraId="32608373" w14:textId="77777777" w:rsidR="000E677F" w:rsidRDefault="000E677F" w:rsidP="00C60086">
            <w:pPr>
              <w:pStyle w:val="UseCaseText"/>
              <w:keepNext/>
              <w:keepLines/>
              <w:numPr>
                <w:ilvl w:val="0"/>
                <w:numId w:val="15"/>
              </w:numPr>
              <w:jc w:val="left"/>
              <w:rPr>
                <w:rFonts w:eastAsia="SimSun"/>
              </w:rPr>
            </w:pPr>
            <w:r w:rsidRPr="00F93604">
              <w:rPr>
                <w:rFonts w:eastAsia="SimSun"/>
                <w:highlight w:val="green"/>
              </w:rPr>
              <w:t>Retrieve metadata record for selected elements in a map</w:t>
            </w:r>
          </w:p>
        </w:tc>
      </w:tr>
      <w:tr w:rsidR="000E677F" w:rsidRPr="0052295E" w14:paraId="1DB27D42" w14:textId="77777777" w:rsidTr="00C135E5">
        <w:trPr>
          <w:trHeight w:val="287"/>
        </w:trPr>
        <w:tc>
          <w:tcPr>
            <w:tcW w:w="9240" w:type="dxa"/>
            <w:gridSpan w:val="3"/>
            <w:shd w:val="clear" w:color="auto" w:fill="FFFFCC"/>
            <w:vAlign w:val="center"/>
          </w:tcPr>
          <w:p w14:paraId="77A55B75"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5F830336" w14:textId="77777777" w:rsidTr="00C135E5">
        <w:trPr>
          <w:trHeight w:val="261"/>
        </w:trPr>
        <w:tc>
          <w:tcPr>
            <w:tcW w:w="630" w:type="dxa"/>
            <w:vAlign w:val="center"/>
          </w:tcPr>
          <w:p w14:paraId="637C1A13"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2B014796"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6B24028E"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5C3106A0" w14:textId="77777777" w:rsidTr="00C135E5">
        <w:trPr>
          <w:trHeight w:val="359"/>
        </w:trPr>
        <w:tc>
          <w:tcPr>
            <w:tcW w:w="630" w:type="dxa"/>
            <w:tcBorders>
              <w:bottom w:val="single" w:sz="4" w:space="0" w:color="auto"/>
            </w:tcBorders>
            <w:vAlign w:val="center"/>
          </w:tcPr>
          <w:p w14:paraId="401F1199" w14:textId="77777777" w:rsidR="000E677F" w:rsidRPr="0052295E" w:rsidRDefault="000E677F" w:rsidP="00C60086">
            <w:pPr>
              <w:pStyle w:val="UseCaseText"/>
              <w:keepNext/>
              <w:keepLines/>
              <w:jc w:val="left"/>
              <w:rPr>
                <w:rFonts w:eastAsia="SimSun"/>
              </w:rPr>
            </w:pPr>
            <w:r>
              <w:rPr>
                <w:rFonts w:eastAsia="SimSun"/>
              </w:rPr>
              <w:t>1a</w:t>
            </w:r>
          </w:p>
        </w:tc>
        <w:tc>
          <w:tcPr>
            <w:tcW w:w="1890" w:type="dxa"/>
            <w:tcBorders>
              <w:bottom w:val="single" w:sz="4" w:space="0" w:color="auto"/>
            </w:tcBorders>
            <w:vAlign w:val="center"/>
          </w:tcPr>
          <w:p w14:paraId="02F2F267" w14:textId="77777777" w:rsidR="000E677F" w:rsidRDefault="000E677F" w:rsidP="00C60086">
            <w:pPr>
              <w:pStyle w:val="UseCaseText"/>
              <w:jc w:val="left"/>
              <w:rPr>
                <w:rFonts w:eastAsia="SimSun"/>
              </w:rPr>
            </w:pPr>
          </w:p>
        </w:tc>
        <w:tc>
          <w:tcPr>
            <w:tcW w:w="6720" w:type="dxa"/>
            <w:tcBorders>
              <w:bottom w:val="single" w:sz="4" w:space="0" w:color="auto"/>
            </w:tcBorders>
            <w:vAlign w:val="center"/>
          </w:tcPr>
          <w:p w14:paraId="3D4A0866" w14:textId="77777777" w:rsidR="000E677F" w:rsidRPr="0052295E" w:rsidRDefault="000E677F" w:rsidP="00C60086">
            <w:pPr>
              <w:pStyle w:val="UseCaseText"/>
              <w:keepNext/>
              <w:keepLines/>
              <w:jc w:val="left"/>
              <w:rPr>
                <w:rFonts w:eastAsia="SimSun"/>
              </w:rPr>
            </w:pPr>
            <w:r>
              <w:rPr>
                <w:rFonts w:eastAsia="SimSun"/>
              </w:rPr>
              <w:t>Include other types of search as landmark-based, coordinate-based, content-based, etc.</w:t>
            </w:r>
          </w:p>
        </w:tc>
      </w:tr>
      <w:tr w:rsidR="000E677F" w:rsidRPr="00FB0E17" w14:paraId="7D011033" w14:textId="77777777" w:rsidTr="00C135E5">
        <w:trPr>
          <w:trHeight w:val="261"/>
        </w:trPr>
        <w:tc>
          <w:tcPr>
            <w:tcW w:w="9240" w:type="dxa"/>
            <w:gridSpan w:val="3"/>
            <w:tcBorders>
              <w:bottom w:val="single" w:sz="4" w:space="0" w:color="auto"/>
            </w:tcBorders>
            <w:shd w:val="clear" w:color="auto" w:fill="FDBBC0"/>
            <w:vAlign w:val="center"/>
          </w:tcPr>
          <w:p w14:paraId="5FD8033C"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15739C16" w14:textId="77777777" w:rsidTr="00C135E5">
        <w:trPr>
          <w:trHeight w:val="261"/>
        </w:trPr>
        <w:tc>
          <w:tcPr>
            <w:tcW w:w="630" w:type="dxa"/>
            <w:tcBorders>
              <w:bottom w:val="single" w:sz="4" w:space="0" w:color="auto"/>
            </w:tcBorders>
            <w:vAlign w:val="center"/>
          </w:tcPr>
          <w:p w14:paraId="2CD77AF3"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619490DF"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1B8697A0"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2B37865D" w14:textId="77777777" w:rsidTr="00C135E5">
        <w:trPr>
          <w:trHeight w:val="261"/>
        </w:trPr>
        <w:tc>
          <w:tcPr>
            <w:tcW w:w="630" w:type="dxa"/>
            <w:tcBorders>
              <w:bottom w:val="single" w:sz="4" w:space="0" w:color="auto"/>
            </w:tcBorders>
            <w:vAlign w:val="center"/>
          </w:tcPr>
          <w:p w14:paraId="0F37ABFF"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65CE0B5C"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2C96AB54" w14:textId="77777777" w:rsidR="000E677F" w:rsidRPr="0052295E" w:rsidRDefault="000E677F" w:rsidP="00C60086">
            <w:pPr>
              <w:pStyle w:val="UseCaseText"/>
              <w:keepNext/>
              <w:keepLines/>
              <w:jc w:val="left"/>
              <w:rPr>
                <w:rFonts w:eastAsia="SimSun"/>
              </w:rPr>
            </w:pPr>
            <w:r>
              <w:rPr>
                <w:rFonts w:eastAsia="SimSun"/>
              </w:rPr>
              <w:t>In case of failure to display layers due to network errors, for example, the system should notify user of the situation</w:t>
            </w:r>
          </w:p>
        </w:tc>
      </w:tr>
      <w:tr w:rsidR="000E677F" w:rsidRPr="0052295E" w14:paraId="542DA771" w14:textId="77777777" w:rsidTr="00C135E5">
        <w:trPr>
          <w:trHeight w:val="242"/>
        </w:trPr>
        <w:tc>
          <w:tcPr>
            <w:tcW w:w="9240" w:type="dxa"/>
            <w:gridSpan w:val="3"/>
            <w:shd w:val="clear" w:color="auto" w:fill="FFCC99"/>
            <w:vAlign w:val="center"/>
          </w:tcPr>
          <w:p w14:paraId="0C2A7741"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767D880B"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5549C578" w14:textId="77777777" w:rsidTr="00C135E5">
        <w:trPr>
          <w:trHeight w:val="360"/>
        </w:trPr>
        <w:tc>
          <w:tcPr>
            <w:tcW w:w="2520" w:type="dxa"/>
            <w:gridSpan w:val="2"/>
            <w:shd w:val="clear" w:color="auto" w:fill="8DB3E2"/>
            <w:vAlign w:val="center"/>
          </w:tcPr>
          <w:p w14:paraId="48D900B6"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47FD238D" w14:textId="77777777" w:rsidR="000E677F" w:rsidRPr="00B36A79" w:rsidRDefault="000E677F" w:rsidP="00C60086">
            <w:pPr>
              <w:pStyle w:val="UseCaseText"/>
              <w:jc w:val="left"/>
              <w:rPr>
                <w:rFonts w:eastAsia="Times"/>
                <w:b/>
              </w:rPr>
            </w:pPr>
            <w:r>
              <w:rPr>
                <w:rFonts w:eastAsia="Times"/>
                <w:b/>
              </w:rPr>
              <w:t>UC_013</w:t>
            </w:r>
          </w:p>
        </w:tc>
      </w:tr>
      <w:tr w:rsidR="000E677F" w:rsidRPr="0052295E" w14:paraId="6D1F5A6D" w14:textId="77777777" w:rsidTr="00C135E5">
        <w:trPr>
          <w:trHeight w:val="360"/>
        </w:trPr>
        <w:tc>
          <w:tcPr>
            <w:tcW w:w="2520" w:type="dxa"/>
            <w:gridSpan w:val="2"/>
            <w:shd w:val="clear" w:color="auto" w:fill="8DB3E2"/>
            <w:vAlign w:val="center"/>
          </w:tcPr>
          <w:p w14:paraId="0A295FFE"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70544D1E" w14:textId="77777777" w:rsidR="000E677F" w:rsidRPr="00C27791" w:rsidRDefault="000E677F" w:rsidP="00C60086">
            <w:pPr>
              <w:pStyle w:val="Heading5"/>
              <w:jc w:val="left"/>
            </w:pPr>
            <w:bookmarkStart w:id="1395" w:name="_Toc378855183"/>
            <w:r w:rsidRPr="00F93604">
              <w:rPr>
                <w:highlight w:val="red"/>
              </w:rPr>
              <w:t>Landmark-based search</w:t>
            </w:r>
            <w:bookmarkEnd w:id="1395"/>
          </w:p>
        </w:tc>
      </w:tr>
      <w:tr w:rsidR="000E677F" w:rsidRPr="0052295E" w14:paraId="174A1D94" w14:textId="77777777" w:rsidTr="00C135E5">
        <w:trPr>
          <w:trHeight w:val="360"/>
        </w:trPr>
        <w:tc>
          <w:tcPr>
            <w:tcW w:w="2520" w:type="dxa"/>
            <w:gridSpan w:val="2"/>
            <w:vAlign w:val="center"/>
          </w:tcPr>
          <w:p w14:paraId="66DD0267"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47B21E88" w14:textId="77777777" w:rsidR="000E677F" w:rsidRPr="00857069" w:rsidRDefault="000E677F" w:rsidP="00C60086">
            <w:pPr>
              <w:pStyle w:val="UseCaseText"/>
              <w:jc w:val="left"/>
              <w:rPr>
                <w:rFonts w:eastAsia="SimSun"/>
              </w:rPr>
            </w:pPr>
            <w:r>
              <w:rPr>
                <w:rFonts w:eastAsia="SimSun"/>
              </w:rPr>
              <w:t xml:space="preserve">The goal of this use case is to allow users to utilize landmarks (state, city, county, </w:t>
            </w:r>
            <w:proofErr w:type="gramStart"/>
            <w:r>
              <w:rPr>
                <w:rFonts w:eastAsia="SimSun"/>
              </w:rPr>
              <w:t>district</w:t>
            </w:r>
            <w:proofErr w:type="gramEnd"/>
            <w:r>
              <w:rPr>
                <w:rFonts w:eastAsia="SimSun"/>
              </w:rPr>
              <w:t xml:space="preserve">, known geothermal sites) to narrow down the search in the catalog. </w:t>
            </w:r>
            <w:r w:rsidRPr="000172CF">
              <w:rPr>
                <w:rFonts w:eastAsia="SimSun"/>
              </w:rPr>
              <w:t>This search method can be used together with other search methods, to narrow down the data in a search.</w:t>
            </w:r>
          </w:p>
        </w:tc>
      </w:tr>
      <w:tr w:rsidR="000E677F" w:rsidRPr="0052295E" w14:paraId="6DEABFE4" w14:textId="77777777" w:rsidTr="00C135E5">
        <w:trPr>
          <w:trHeight w:val="360"/>
        </w:trPr>
        <w:tc>
          <w:tcPr>
            <w:tcW w:w="2520" w:type="dxa"/>
            <w:gridSpan w:val="2"/>
            <w:vAlign w:val="center"/>
          </w:tcPr>
          <w:p w14:paraId="115D65E6"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471AE5B2" w14:textId="77777777" w:rsidR="000E677F" w:rsidRPr="0052295E" w:rsidRDefault="000E677F" w:rsidP="00C60086">
            <w:pPr>
              <w:pStyle w:val="UseCaseText"/>
              <w:jc w:val="left"/>
              <w:rPr>
                <w:rFonts w:eastAsia="SimSun"/>
              </w:rPr>
            </w:pPr>
            <w:r w:rsidRPr="003A51F7">
              <w:rPr>
                <w:rFonts w:eastAsia="SimSun"/>
              </w:rPr>
              <w:t>End User</w:t>
            </w:r>
            <w:r>
              <w:rPr>
                <w:rFonts w:eastAsia="SimSun"/>
              </w:rPr>
              <w:t>/</w:t>
            </w:r>
            <w:r w:rsidRPr="003A51F7">
              <w:rPr>
                <w:rFonts w:eastAsia="SimSun"/>
              </w:rPr>
              <w:t xml:space="preserve"> </w:t>
            </w:r>
            <w:r w:rsidRPr="003A51F7">
              <w:rPr>
                <w:rFonts w:eastAsia="SimSun" w:hint="eastAsia"/>
              </w:rPr>
              <w:t>Data Consumer</w:t>
            </w:r>
          </w:p>
        </w:tc>
      </w:tr>
      <w:tr w:rsidR="000E677F" w:rsidRPr="0052295E" w14:paraId="17D5AFD5" w14:textId="77777777" w:rsidTr="00C135E5">
        <w:trPr>
          <w:trHeight w:val="360"/>
        </w:trPr>
        <w:tc>
          <w:tcPr>
            <w:tcW w:w="2520" w:type="dxa"/>
            <w:gridSpan w:val="2"/>
            <w:vAlign w:val="center"/>
          </w:tcPr>
          <w:p w14:paraId="61D0930D"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9A631EA" w14:textId="77777777" w:rsidR="000E677F" w:rsidRPr="0052295E" w:rsidRDefault="000E677F" w:rsidP="00C60086">
            <w:pPr>
              <w:pStyle w:val="UseCaseText"/>
              <w:jc w:val="left"/>
              <w:rPr>
                <w:rFonts w:eastAsia="SimSun"/>
              </w:rPr>
            </w:pPr>
            <w:r>
              <w:rPr>
                <w:rFonts w:eastAsia="SimSun"/>
              </w:rPr>
              <w:t>A database of landmarks and their geo-locations must be available for search</w:t>
            </w:r>
          </w:p>
        </w:tc>
      </w:tr>
      <w:tr w:rsidR="000E677F" w:rsidRPr="0052295E" w14:paraId="17F0D525" w14:textId="77777777" w:rsidTr="00C135E5">
        <w:trPr>
          <w:trHeight w:val="360"/>
        </w:trPr>
        <w:tc>
          <w:tcPr>
            <w:tcW w:w="2520" w:type="dxa"/>
            <w:gridSpan w:val="2"/>
            <w:vAlign w:val="center"/>
          </w:tcPr>
          <w:p w14:paraId="7BC73F57"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25D5D8F4" w14:textId="77777777" w:rsidR="000E677F" w:rsidRPr="0052295E" w:rsidRDefault="000E677F" w:rsidP="00C60086">
            <w:pPr>
              <w:pStyle w:val="UseCaseText"/>
              <w:jc w:val="left"/>
              <w:rPr>
                <w:rFonts w:eastAsia="SimSun"/>
              </w:rPr>
            </w:pPr>
            <w:r>
              <w:rPr>
                <w:rFonts w:eastAsia="SimSun"/>
              </w:rPr>
              <w:t>The user finds information based on landmarks</w:t>
            </w:r>
          </w:p>
        </w:tc>
      </w:tr>
      <w:tr w:rsidR="000E677F" w:rsidRPr="0052295E" w14:paraId="2322FBEA" w14:textId="77777777" w:rsidTr="00C135E5">
        <w:trPr>
          <w:trHeight w:val="360"/>
        </w:trPr>
        <w:tc>
          <w:tcPr>
            <w:tcW w:w="2520" w:type="dxa"/>
            <w:gridSpan w:val="2"/>
            <w:vAlign w:val="center"/>
          </w:tcPr>
          <w:p w14:paraId="0D2DB161"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CFA8DE9" w14:textId="77777777" w:rsidR="000E677F" w:rsidRDefault="000E677F" w:rsidP="00C60086">
            <w:pPr>
              <w:pStyle w:val="UseCaseText"/>
              <w:jc w:val="left"/>
              <w:rPr>
                <w:rFonts w:eastAsia="SimSun"/>
              </w:rPr>
            </w:pPr>
            <w:r>
              <w:rPr>
                <w:rFonts w:eastAsia="SimSun"/>
              </w:rPr>
              <w:t>Landmark name</w:t>
            </w:r>
          </w:p>
        </w:tc>
      </w:tr>
      <w:tr w:rsidR="000E677F" w:rsidRPr="0052295E" w14:paraId="66307A2E" w14:textId="77777777" w:rsidTr="00C135E5">
        <w:trPr>
          <w:trHeight w:val="360"/>
        </w:trPr>
        <w:tc>
          <w:tcPr>
            <w:tcW w:w="2520" w:type="dxa"/>
            <w:gridSpan w:val="2"/>
            <w:vAlign w:val="center"/>
          </w:tcPr>
          <w:p w14:paraId="1026F270"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412F6F88" w14:textId="77777777" w:rsidR="000E677F" w:rsidRDefault="000E677F" w:rsidP="00C60086">
            <w:pPr>
              <w:pStyle w:val="UseCaseText"/>
              <w:keepNext/>
              <w:keepLines/>
              <w:numPr>
                <w:ilvl w:val="0"/>
                <w:numId w:val="15"/>
              </w:numPr>
              <w:jc w:val="left"/>
              <w:rPr>
                <w:rFonts w:eastAsia="SimSun"/>
              </w:rPr>
            </w:pPr>
            <w:r>
              <w:rPr>
                <w:rFonts w:eastAsia="SimSun"/>
              </w:rPr>
              <w:t>Find landmark</w:t>
            </w:r>
          </w:p>
          <w:p w14:paraId="53D67AC3" w14:textId="77777777" w:rsidR="000E677F" w:rsidRDefault="000E677F" w:rsidP="00C60086">
            <w:pPr>
              <w:pStyle w:val="UseCaseText"/>
              <w:keepNext/>
              <w:keepLines/>
              <w:numPr>
                <w:ilvl w:val="0"/>
                <w:numId w:val="15"/>
              </w:numPr>
              <w:jc w:val="left"/>
              <w:rPr>
                <w:rFonts w:eastAsia="SimSun"/>
              </w:rPr>
            </w:pPr>
            <w:r>
              <w:rPr>
                <w:rFonts w:eastAsia="SimSun"/>
              </w:rPr>
              <w:t>Retrieve landmark geo-location</w:t>
            </w:r>
          </w:p>
        </w:tc>
      </w:tr>
      <w:tr w:rsidR="000E677F" w:rsidRPr="0052295E" w14:paraId="70EAC61C" w14:textId="77777777" w:rsidTr="00C135E5">
        <w:trPr>
          <w:trHeight w:val="287"/>
        </w:trPr>
        <w:tc>
          <w:tcPr>
            <w:tcW w:w="9240" w:type="dxa"/>
            <w:gridSpan w:val="3"/>
            <w:shd w:val="clear" w:color="auto" w:fill="FFFFCC"/>
            <w:vAlign w:val="center"/>
          </w:tcPr>
          <w:p w14:paraId="6CCC33C4"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3169F5BB" w14:textId="77777777" w:rsidTr="00C135E5">
        <w:trPr>
          <w:trHeight w:val="261"/>
        </w:trPr>
        <w:tc>
          <w:tcPr>
            <w:tcW w:w="9240" w:type="dxa"/>
            <w:gridSpan w:val="3"/>
            <w:tcBorders>
              <w:bottom w:val="single" w:sz="4" w:space="0" w:color="auto"/>
            </w:tcBorders>
            <w:shd w:val="clear" w:color="auto" w:fill="FDBBC0"/>
            <w:vAlign w:val="center"/>
          </w:tcPr>
          <w:p w14:paraId="79BF0D30"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594CF354" w14:textId="77777777" w:rsidTr="00C135E5">
        <w:trPr>
          <w:trHeight w:val="242"/>
        </w:trPr>
        <w:tc>
          <w:tcPr>
            <w:tcW w:w="9240" w:type="dxa"/>
            <w:gridSpan w:val="3"/>
            <w:shd w:val="clear" w:color="auto" w:fill="FFCC99"/>
            <w:vAlign w:val="center"/>
          </w:tcPr>
          <w:p w14:paraId="4904D42F"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65F2245A" w14:textId="77777777" w:rsidTr="00C135E5">
        <w:trPr>
          <w:trHeight w:val="206"/>
        </w:trPr>
        <w:tc>
          <w:tcPr>
            <w:tcW w:w="630" w:type="dxa"/>
            <w:vAlign w:val="center"/>
          </w:tcPr>
          <w:p w14:paraId="781FB8B3"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73FDAD66"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1CEEB31E" w14:textId="77777777" w:rsidTr="00C135E5">
        <w:trPr>
          <w:trHeight w:val="206"/>
        </w:trPr>
        <w:tc>
          <w:tcPr>
            <w:tcW w:w="630" w:type="dxa"/>
            <w:vAlign w:val="center"/>
          </w:tcPr>
          <w:p w14:paraId="15698C1B"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0D30A182" w14:textId="77777777" w:rsidR="000E677F" w:rsidRDefault="000E677F" w:rsidP="00C60086">
            <w:pPr>
              <w:pStyle w:val="UseCaseText"/>
              <w:keepNext/>
              <w:keepLines/>
              <w:jc w:val="left"/>
              <w:rPr>
                <w:rFonts w:eastAsia="SimSun"/>
              </w:rPr>
            </w:pPr>
            <w:r>
              <w:rPr>
                <w:rFonts w:eastAsia="SimSun"/>
              </w:rPr>
              <w:t xml:space="preserve">As noted by one of the monitors this needs to be clarified with </w:t>
            </w:r>
            <w:proofErr w:type="spellStart"/>
            <w:r>
              <w:rPr>
                <w:rFonts w:eastAsia="SimSun"/>
              </w:rPr>
              <w:t>Antro</w:t>
            </w:r>
            <w:proofErr w:type="spellEnd"/>
            <w:r>
              <w:rPr>
                <w:rFonts w:eastAsia="SimSun"/>
              </w:rPr>
              <w:t>-tech. what is a landmark? What are examples of landmarks? How difficult would it be to support landmark-based search in our approach? Can we reuse functionality from search engines as Google map services to do this?</w:t>
            </w:r>
          </w:p>
          <w:p w14:paraId="1DB0A676" w14:textId="77777777" w:rsidR="000E677F" w:rsidRPr="0052295E" w:rsidRDefault="000E677F" w:rsidP="00C60086">
            <w:pPr>
              <w:pStyle w:val="UseCaseText"/>
              <w:keepNext/>
              <w:keepLines/>
              <w:jc w:val="left"/>
              <w:rPr>
                <w:rFonts w:eastAsia="SimSun"/>
              </w:rPr>
            </w:pPr>
            <w:r>
              <w:rPr>
                <w:rFonts w:eastAsia="SimSun"/>
              </w:rPr>
              <w:t xml:space="preserve">DN: </w:t>
            </w:r>
            <w:r w:rsidRPr="000A5C5F">
              <w:rPr>
                <w:rFonts w:eastAsia="SimSun"/>
              </w:rPr>
              <w:t xml:space="preserve">Agree.  I think pushing that off to the map vendor is a good approach as funding is limited within NGDS.  Still, a request from </w:t>
            </w:r>
            <w:proofErr w:type="spellStart"/>
            <w:r w:rsidRPr="000A5C5F">
              <w:rPr>
                <w:rFonts w:eastAsia="SimSun"/>
              </w:rPr>
              <w:t>Anthro</w:t>
            </w:r>
            <w:proofErr w:type="spellEnd"/>
            <w:r>
              <w:rPr>
                <w:rFonts w:eastAsia="SimSun"/>
              </w:rPr>
              <w:t>-</w:t>
            </w:r>
            <w:r w:rsidRPr="000A5C5F">
              <w:rPr>
                <w:rFonts w:eastAsia="SimSun"/>
              </w:rPr>
              <w:t>tech for clarification would be good.</w:t>
            </w:r>
          </w:p>
        </w:tc>
      </w:tr>
      <w:tr w:rsidR="000E677F" w:rsidRPr="0052295E" w14:paraId="532B04D2" w14:textId="77777777" w:rsidTr="00C135E5">
        <w:trPr>
          <w:trHeight w:val="206"/>
        </w:trPr>
        <w:tc>
          <w:tcPr>
            <w:tcW w:w="630" w:type="dxa"/>
            <w:vAlign w:val="center"/>
          </w:tcPr>
          <w:p w14:paraId="0C5A4CDC" w14:textId="77777777" w:rsidR="000E677F" w:rsidRDefault="000E677F" w:rsidP="00C60086">
            <w:pPr>
              <w:pStyle w:val="UseCaseText"/>
              <w:keepNext/>
              <w:keepLines/>
              <w:jc w:val="left"/>
              <w:rPr>
                <w:rFonts w:eastAsia="SimSun"/>
              </w:rPr>
            </w:pPr>
          </w:p>
        </w:tc>
        <w:tc>
          <w:tcPr>
            <w:tcW w:w="8610" w:type="dxa"/>
            <w:gridSpan w:val="2"/>
            <w:vAlign w:val="center"/>
          </w:tcPr>
          <w:p w14:paraId="7F4347EB" w14:textId="77777777" w:rsidR="000E677F" w:rsidRDefault="000E677F" w:rsidP="00C60086">
            <w:pPr>
              <w:pStyle w:val="UseCaseText"/>
              <w:keepNext/>
              <w:keepLines/>
              <w:jc w:val="left"/>
              <w:rPr>
                <w:rFonts w:eastAsia="SimSun"/>
              </w:rPr>
            </w:pPr>
            <w:r>
              <w:rPr>
                <w:rFonts w:eastAsia="SimSun"/>
              </w:rPr>
              <w:t>SMR 2014-01-30  doesn't seem to work</w:t>
            </w:r>
          </w:p>
        </w:tc>
      </w:tr>
    </w:tbl>
    <w:p w14:paraId="3464CF45" w14:textId="77777777" w:rsidR="000E677F" w:rsidRPr="00FD5CA5"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02801AFC" w14:textId="77777777" w:rsidTr="00C135E5">
        <w:trPr>
          <w:trHeight w:val="360"/>
        </w:trPr>
        <w:tc>
          <w:tcPr>
            <w:tcW w:w="2520" w:type="dxa"/>
            <w:gridSpan w:val="2"/>
            <w:shd w:val="clear" w:color="auto" w:fill="8DB3E2"/>
            <w:vAlign w:val="center"/>
          </w:tcPr>
          <w:p w14:paraId="1A7061E3"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6467F071" w14:textId="77777777" w:rsidR="000E677F" w:rsidRPr="00B36A79" w:rsidRDefault="000E677F" w:rsidP="00C60086">
            <w:pPr>
              <w:pStyle w:val="UseCaseText"/>
              <w:jc w:val="left"/>
              <w:rPr>
                <w:rFonts w:eastAsia="Times"/>
                <w:b/>
              </w:rPr>
            </w:pPr>
            <w:r>
              <w:rPr>
                <w:rFonts w:eastAsia="Times"/>
                <w:b/>
              </w:rPr>
              <w:t>UC_015</w:t>
            </w:r>
          </w:p>
        </w:tc>
      </w:tr>
      <w:tr w:rsidR="000E677F" w:rsidRPr="0052295E" w14:paraId="0DADDB4F" w14:textId="77777777" w:rsidTr="00C135E5">
        <w:trPr>
          <w:trHeight w:val="360"/>
        </w:trPr>
        <w:tc>
          <w:tcPr>
            <w:tcW w:w="2520" w:type="dxa"/>
            <w:gridSpan w:val="2"/>
            <w:shd w:val="clear" w:color="auto" w:fill="8DB3E2"/>
            <w:vAlign w:val="center"/>
          </w:tcPr>
          <w:p w14:paraId="0797F9A9"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6C518024" w14:textId="77777777" w:rsidR="000E677F" w:rsidRPr="00C27791" w:rsidRDefault="000E677F" w:rsidP="00C60086">
            <w:pPr>
              <w:pStyle w:val="Heading5"/>
              <w:jc w:val="left"/>
            </w:pPr>
            <w:bookmarkStart w:id="1396" w:name="_Toc378855184"/>
            <w:r w:rsidRPr="00F93604">
              <w:rPr>
                <w:highlight w:val="red"/>
              </w:rPr>
              <w:t>Coordinate-based search</w:t>
            </w:r>
            <w:bookmarkEnd w:id="1396"/>
          </w:p>
        </w:tc>
      </w:tr>
      <w:tr w:rsidR="000E677F" w:rsidRPr="0052295E" w14:paraId="1FA1594E" w14:textId="77777777" w:rsidTr="00C135E5">
        <w:trPr>
          <w:trHeight w:val="360"/>
        </w:trPr>
        <w:tc>
          <w:tcPr>
            <w:tcW w:w="2520" w:type="dxa"/>
            <w:gridSpan w:val="2"/>
            <w:vAlign w:val="center"/>
          </w:tcPr>
          <w:p w14:paraId="61C32204"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5FCD5C3" w14:textId="77777777" w:rsidR="000E677F" w:rsidRPr="00857069" w:rsidRDefault="000E677F" w:rsidP="00C60086">
            <w:pPr>
              <w:pStyle w:val="UseCaseText"/>
              <w:jc w:val="left"/>
              <w:rPr>
                <w:rFonts w:eastAsia="SimSun"/>
              </w:rPr>
            </w:pPr>
            <w:r>
              <w:rPr>
                <w:rFonts w:eastAsia="SimSun"/>
              </w:rPr>
              <w:t>The goal of this use case is to allow users to utilize geographical coordinates to narrow down the search in the catalog.</w:t>
            </w:r>
          </w:p>
        </w:tc>
      </w:tr>
      <w:tr w:rsidR="000E677F" w:rsidRPr="0052295E" w14:paraId="0E3026A1" w14:textId="77777777" w:rsidTr="00C135E5">
        <w:trPr>
          <w:trHeight w:val="360"/>
        </w:trPr>
        <w:tc>
          <w:tcPr>
            <w:tcW w:w="2520" w:type="dxa"/>
            <w:gridSpan w:val="2"/>
            <w:vAlign w:val="center"/>
          </w:tcPr>
          <w:p w14:paraId="0BEBD969"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72003CFA" w14:textId="77777777" w:rsidR="000E677F" w:rsidRPr="0052295E" w:rsidRDefault="000E677F" w:rsidP="00C60086">
            <w:pPr>
              <w:pStyle w:val="UseCaseText"/>
              <w:jc w:val="left"/>
              <w:rPr>
                <w:rFonts w:eastAsia="SimSun"/>
              </w:rPr>
            </w:pPr>
            <w:r w:rsidRPr="003A51F7">
              <w:rPr>
                <w:rFonts w:eastAsia="SimSun"/>
              </w:rPr>
              <w:t>End User</w:t>
            </w:r>
            <w:r>
              <w:rPr>
                <w:rFonts w:eastAsia="SimSun"/>
              </w:rPr>
              <w:t>/</w:t>
            </w:r>
            <w:r w:rsidRPr="003A51F7">
              <w:rPr>
                <w:rFonts w:eastAsia="SimSun" w:hint="eastAsia"/>
              </w:rPr>
              <w:t>Data Consumer</w:t>
            </w:r>
          </w:p>
        </w:tc>
      </w:tr>
      <w:tr w:rsidR="000E677F" w:rsidRPr="0052295E" w14:paraId="75727DDE" w14:textId="77777777" w:rsidTr="00C135E5">
        <w:trPr>
          <w:trHeight w:val="360"/>
        </w:trPr>
        <w:tc>
          <w:tcPr>
            <w:tcW w:w="2520" w:type="dxa"/>
            <w:gridSpan w:val="2"/>
            <w:vAlign w:val="center"/>
          </w:tcPr>
          <w:p w14:paraId="68469FDD"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786FD605" w14:textId="77777777" w:rsidR="000E677F" w:rsidRPr="0052295E" w:rsidRDefault="000E677F" w:rsidP="00C60086">
            <w:pPr>
              <w:pStyle w:val="UseCaseText"/>
              <w:jc w:val="left"/>
              <w:rPr>
                <w:rFonts w:eastAsia="SimSun"/>
              </w:rPr>
            </w:pPr>
          </w:p>
        </w:tc>
      </w:tr>
      <w:tr w:rsidR="000E677F" w:rsidRPr="0052295E" w14:paraId="15AD430E" w14:textId="77777777" w:rsidTr="00C135E5">
        <w:trPr>
          <w:trHeight w:val="360"/>
        </w:trPr>
        <w:tc>
          <w:tcPr>
            <w:tcW w:w="2520" w:type="dxa"/>
            <w:gridSpan w:val="2"/>
            <w:vAlign w:val="center"/>
          </w:tcPr>
          <w:p w14:paraId="445397D2"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55F43BF6" w14:textId="77777777" w:rsidR="000E677F" w:rsidRPr="0052295E" w:rsidRDefault="000E677F" w:rsidP="00C60086">
            <w:pPr>
              <w:pStyle w:val="UseCaseText"/>
              <w:jc w:val="left"/>
              <w:rPr>
                <w:rFonts w:eastAsia="SimSun"/>
              </w:rPr>
            </w:pPr>
            <w:r>
              <w:rPr>
                <w:rFonts w:eastAsia="SimSun"/>
              </w:rPr>
              <w:t>The user finds information based on geographical coordinates</w:t>
            </w:r>
          </w:p>
        </w:tc>
      </w:tr>
      <w:tr w:rsidR="000E677F" w:rsidRPr="0052295E" w14:paraId="77DC00B3" w14:textId="77777777" w:rsidTr="00C135E5">
        <w:trPr>
          <w:trHeight w:val="360"/>
        </w:trPr>
        <w:tc>
          <w:tcPr>
            <w:tcW w:w="2520" w:type="dxa"/>
            <w:gridSpan w:val="2"/>
            <w:vAlign w:val="center"/>
          </w:tcPr>
          <w:p w14:paraId="32F23F23"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126CED65" w14:textId="77777777" w:rsidR="000E677F" w:rsidRDefault="000E677F" w:rsidP="00C60086">
            <w:pPr>
              <w:pStyle w:val="UseCaseText"/>
              <w:jc w:val="left"/>
              <w:rPr>
                <w:rFonts w:eastAsia="SimSun"/>
              </w:rPr>
            </w:pPr>
            <w:r>
              <w:rPr>
                <w:rFonts w:eastAsia="SimSun"/>
              </w:rPr>
              <w:t>Geographical coordinates</w:t>
            </w:r>
          </w:p>
        </w:tc>
      </w:tr>
      <w:tr w:rsidR="000E677F" w:rsidRPr="0052295E" w14:paraId="0A01BA27" w14:textId="77777777" w:rsidTr="00C135E5">
        <w:trPr>
          <w:trHeight w:val="360"/>
        </w:trPr>
        <w:tc>
          <w:tcPr>
            <w:tcW w:w="2520" w:type="dxa"/>
            <w:gridSpan w:val="2"/>
            <w:vAlign w:val="center"/>
          </w:tcPr>
          <w:p w14:paraId="4E13B808" w14:textId="77777777" w:rsidR="000E677F" w:rsidRPr="0052295E" w:rsidRDefault="000E677F" w:rsidP="00C60086">
            <w:pPr>
              <w:pStyle w:val="UseCaseHeader"/>
              <w:jc w:val="left"/>
              <w:rPr>
                <w:rFonts w:eastAsia="SimSun"/>
              </w:rPr>
            </w:pPr>
            <w:r>
              <w:rPr>
                <w:rFonts w:eastAsia="SimSun"/>
              </w:rPr>
              <w:lastRenderedPageBreak/>
              <w:t>Functions</w:t>
            </w:r>
          </w:p>
        </w:tc>
        <w:tc>
          <w:tcPr>
            <w:tcW w:w="6720" w:type="dxa"/>
            <w:vAlign w:val="center"/>
          </w:tcPr>
          <w:p w14:paraId="6587DF0C" w14:textId="77777777" w:rsidR="000E677F" w:rsidRDefault="000E677F" w:rsidP="00C60086">
            <w:pPr>
              <w:pStyle w:val="UseCaseText"/>
              <w:keepNext/>
              <w:keepLines/>
              <w:numPr>
                <w:ilvl w:val="0"/>
                <w:numId w:val="15"/>
              </w:numPr>
              <w:jc w:val="left"/>
              <w:rPr>
                <w:rFonts w:eastAsia="SimSun"/>
              </w:rPr>
            </w:pPr>
            <w:r>
              <w:rPr>
                <w:rFonts w:eastAsia="SimSun"/>
              </w:rPr>
              <w:t>Validate coordinates</w:t>
            </w:r>
          </w:p>
          <w:p w14:paraId="2884CEE4" w14:textId="77777777" w:rsidR="000E677F" w:rsidRDefault="000E677F" w:rsidP="00C60086">
            <w:pPr>
              <w:pStyle w:val="UseCaseText"/>
              <w:keepNext/>
              <w:keepLines/>
              <w:numPr>
                <w:ilvl w:val="0"/>
                <w:numId w:val="15"/>
              </w:numPr>
              <w:jc w:val="left"/>
              <w:rPr>
                <w:rFonts w:eastAsia="SimSun"/>
              </w:rPr>
            </w:pPr>
            <w:r>
              <w:rPr>
                <w:rFonts w:eastAsia="SimSun"/>
              </w:rPr>
              <w:t>Retrieve data from the system based on proximity or containment within geographical coordinates</w:t>
            </w:r>
          </w:p>
        </w:tc>
      </w:tr>
      <w:tr w:rsidR="000E677F" w:rsidRPr="0052295E" w14:paraId="18EEF797" w14:textId="77777777" w:rsidTr="00C135E5">
        <w:trPr>
          <w:trHeight w:val="287"/>
        </w:trPr>
        <w:tc>
          <w:tcPr>
            <w:tcW w:w="9240" w:type="dxa"/>
            <w:gridSpan w:val="3"/>
            <w:shd w:val="clear" w:color="auto" w:fill="FFFFCC"/>
            <w:vAlign w:val="center"/>
          </w:tcPr>
          <w:p w14:paraId="7F4F1BEB"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01086309" w14:textId="77777777" w:rsidTr="00C135E5">
        <w:trPr>
          <w:trHeight w:val="261"/>
        </w:trPr>
        <w:tc>
          <w:tcPr>
            <w:tcW w:w="9240" w:type="dxa"/>
            <w:gridSpan w:val="3"/>
            <w:tcBorders>
              <w:bottom w:val="single" w:sz="4" w:space="0" w:color="auto"/>
            </w:tcBorders>
            <w:shd w:val="clear" w:color="auto" w:fill="FDBBC0"/>
            <w:vAlign w:val="center"/>
          </w:tcPr>
          <w:p w14:paraId="229D2104"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60A1E01D" w14:textId="77777777" w:rsidTr="00C135E5">
        <w:trPr>
          <w:trHeight w:val="242"/>
        </w:trPr>
        <w:tc>
          <w:tcPr>
            <w:tcW w:w="9240" w:type="dxa"/>
            <w:gridSpan w:val="3"/>
            <w:shd w:val="clear" w:color="auto" w:fill="FFCC99"/>
            <w:vAlign w:val="center"/>
          </w:tcPr>
          <w:p w14:paraId="39CBF5CF"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3BFE0545" w14:textId="77777777" w:rsidTr="00C135E5">
        <w:trPr>
          <w:trHeight w:val="206"/>
        </w:trPr>
        <w:tc>
          <w:tcPr>
            <w:tcW w:w="630" w:type="dxa"/>
            <w:vAlign w:val="center"/>
          </w:tcPr>
          <w:p w14:paraId="3D1F9CA4"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00C90CD5"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1CE6720E" w14:textId="77777777" w:rsidTr="00C135E5">
        <w:trPr>
          <w:trHeight w:val="206"/>
        </w:trPr>
        <w:tc>
          <w:tcPr>
            <w:tcW w:w="630" w:type="dxa"/>
            <w:vAlign w:val="center"/>
          </w:tcPr>
          <w:p w14:paraId="1B1D0342"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4312BC17" w14:textId="77777777" w:rsidR="000E677F" w:rsidRDefault="000E677F" w:rsidP="00C60086">
            <w:pPr>
              <w:pStyle w:val="UseCaseText"/>
              <w:keepNext/>
              <w:keepLines/>
              <w:jc w:val="left"/>
              <w:rPr>
                <w:rFonts w:eastAsia="SimSun"/>
              </w:rPr>
            </w:pPr>
            <w:r>
              <w:rPr>
                <w:rFonts w:eastAsia="SimSun"/>
              </w:rPr>
              <w:t xml:space="preserve">As noted by one of the monitors this needs to be clarified with </w:t>
            </w:r>
            <w:proofErr w:type="spellStart"/>
            <w:r>
              <w:rPr>
                <w:rFonts w:eastAsia="SimSun"/>
              </w:rPr>
              <w:t>Antro</w:t>
            </w:r>
            <w:proofErr w:type="spellEnd"/>
            <w:r>
              <w:rPr>
                <w:rFonts w:eastAsia="SimSun"/>
              </w:rPr>
              <w:t>-tech. do the users need to type coordinates? Is there a UI-based way to support this search without requiring users to type those coordinates, for example, by drawing a box in a map?</w:t>
            </w:r>
          </w:p>
          <w:p w14:paraId="40C69247" w14:textId="77777777" w:rsidR="000E677F" w:rsidRPr="0052295E" w:rsidRDefault="000E677F" w:rsidP="00C60086">
            <w:pPr>
              <w:pStyle w:val="UseCaseText"/>
              <w:keepNext/>
              <w:keepLines/>
              <w:jc w:val="left"/>
              <w:rPr>
                <w:rFonts w:eastAsia="SimSun"/>
              </w:rPr>
            </w:pPr>
            <w:r>
              <w:t>I think the onus should be on the end user to figure out where the landmark is and locate it on the map.  It is very unclear what the landmark means.</w:t>
            </w:r>
          </w:p>
        </w:tc>
      </w:tr>
    </w:tbl>
    <w:p w14:paraId="4FB248C5" w14:textId="77777777" w:rsidR="000E677F" w:rsidRDefault="000E677F" w:rsidP="00C60086">
      <w:pPr>
        <w:pStyle w:val="Heading4"/>
        <w:jc w:val="left"/>
        <w:rPr>
          <w:noProof/>
        </w:rPr>
      </w:pPr>
      <w:r>
        <w:rPr>
          <w:noProof/>
        </w:rPr>
        <w:t>Keyword-Based Search</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7968EDAF" w14:textId="77777777" w:rsidTr="00C543D6">
        <w:trPr>
          <w:trHeight w:val="360"/>
        </w:trPr>
        <w:tc>
          <w:tcPr>
            <w:tcW w:w="2520" w:type="dxa"/>
            <w:gridSpan w:val="2"/>
            <w:shd w:val="clear" w:color="auto" w:fill="8DB3E2"/>
            <w:vAlign w:val="center"/>
          </w:tcPr>
          <w:p w14:paraId="059E8490"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2D50375E" w14:textId="77777777" w:rsidR="000E677F" w:rsidRPr="00B36A79" w:rsidRDefault="000E677F" w:rsidP="00C60086">
            <w:pPr>
              <w:pStyle w:val="UseCaseText"/>
              <w:jc w:val="left"/>
              <w:rPr>
                <w:rFonts w:eastAsia="Times"/>
                <w:b/>
              </w:rPr>
            </w:pPr>
            <w:r>
              <w:rPr>
                <w:rFonts w:eastAsia="Times"/>
                <w:b/>
              </w:rPr>
              <w:t>UC_016</w:t>
            </w:r>
          </w:p>
        </w:tc>
      </w:tr>
      <w:tr w:rsidR="000E677F" w:rsidRPr="0052295E" w14:paraId="2E11C1D8" w14:textId="77777777" w:rsidTr="00C543D6">
        <w:trPr>
          <w:trHeight w:val="360"/>
        </w:trPr>
        <w:tc>
          <w:tcPr>
            <w:tcW w:w="2520" w:type="dxa"/>
            <w:gridSpan w:val="2"/>
            <w:shd w:val="clear" w:color="auto" w:fill="8DB3E2"/>
            <w:vAlign w:val="center"/>
          </w:tcPr>
          <w:p w14:paraId="497338ED"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645BBA95" w14:textId="77777777" w:rsidR="000E677F" w:rsidRPr="00C27791" w:rsidRDefault="000E677F" w:rsidP="00C60086">
            <w:pPr>
              <w:pStyle w:val="Heading5"/>
              <w:numPr>
                <w:ilvl w:val="4"/>
                <w:numId w:val="55"/>
              </w:numPr>
              <w:jc w:val="left"/>
            </w:pPr>
            <w:bookmarkStart w:id="1397" w:name="_Toc378855185"/>
            <w:r w:rsidRPr="00F93604">
              <w:rPr>
                <w:highlight w:val="green"/>
              </w:rPr>
              <w:t xml:space="preserve">Keyword </w:t>
            </w:r>
            <w:r>
              <w:t>content</w:t>
            </w:r>
            <w:r w:rsidRPr="003A51F7">
              <w:t>-</w:t>
            </w:r>
            <w:r w:rsidRPr="00F93604">
              <w:rPr>
                <w:highlight w:val="green"/>
              </w:rPr>
              <w:t>based search</w:t>
            </w:r>
            <w:bookmarkEnd w:id="1397"/>
          </w:p>
        </w:tc>
      </w:tr>
      <w:tr w:rsidR="000E677F" w:rsidRPr="0052295E" w14:paraId="41C3D877" w14:textId="77777777" w:rsidTr="00C543D6">
        <w:trPr>
          <w:trHeight w:val="360"/>
        </w:trPr>
        <w:tc>
          <w:tcPr>
            <w:tcW w:w="2520" w:type="dxa"/>
            <w:gridSpan w:val="2"/>
            <w:vAlign w:val="center"/>
          </w:tcPr>
          <w:p w14:paraId="7A463B87"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7366B5DB" w14:textId="77777777" w:rsidR="000E677F" w:rsidRDefault="000E677F" w:rsidP="00C60086">
            <w:pPr>
              <w:pStyle w:val="UseCaseText"/>
              <w:jc w:val="left"/>
              <w:rPr>
                <w:rFonts w:eastAsia="SimSun"/>
              </w:rPr>
            </w:pPr>
            <w:r>
              <w:rPr>
                <w:rFonts w:eastAsia="SimSun"/>
              </w:rPr>
              <w:t xml:space="preserve">The goal of this use case is to allow users to search data by its metadata content registered in the catalog. </w:t>
            </w:r>
          </w:p>
          <w:p w14:paraId="465B9083" w14:textId="77777777" w:rsidR="000E677F" w:rsidRPr="00857069" w:rsidRDefault="000E677F" w:rsidP="00C60086">
            <w:pPr>
              <w:pStyle w:val="UseCaseText"/>
              <w:jc w:val="left"/>
              <w:rPr>
                <w:rFonts w:eastAsia="SimSun"/>
              </w:rPr>
            </w:pPr>
            <w:r>
              <w:rPr>
                <w:rFonts w:eastAsia="SimSun"/>
              </w:rPr>
              <w:t xml:space="preserve">If </w:t>
            </w:r>
            <w:r w:rsidRPr="00F93604">
              <w:rPr>
                <w:rFonts w:eastAsia="SimSun"/>
                <w:highlight w:val="red"/>
              </w:rPr>
              <w:t xml:space="preserve">data comes in tier 3 </w:t>
            </w:r>
            <w:proofErr w:type="gramStart"/>
            <w:r w:rsidRPr="00F93604">
              <w:rPr>
                <w:rFonts w:eastAsia="SimSun"/>
                <w:highlight w:val="red"/>
              </w:rPr>
              <w:t>format</w:t>
            </w:r>
            <w:proofErr w:type="gramEnd"/>
            <w:r w:rsidRPr="00F93604">
              <w:rPr>
                <w:rFonts w:eastAsia="SimSun"/>
                <w:highlight w:val="red"/>
              </w:rPr>
              <w:t>, it includes its indexed content</w:t>
            </w:r>
            <w:r>
              <w:rPr>
                <w:rFonts w:eastAsia="SimSun"/>
              </w:rPr>
              <w:t xml:space="preserve">; if it comes in Tier1 and Tier2 formats, the search is based on </w:t>
            </w:r>
            <w:r w:rsidRPr="00F93604">
              <w:rPr>
                <w:rFonts w:eastAsia="SimSun"/>
                <w:highlight w:val="green"/>
              </w:rPr>
              <w:t>whatever could be extracted/converted/indexed</w:t>
            </w:r>
            <w:r>
              <w:rPr>
                <w:rFonts w:eastAsia="SimSun"/>
              </w:rPr>
              <w:t xml:space="preserve"> into data or </w:t>
            </w:r>
            <w:r w:rsidRPr="00F93604">
              <w:rPr>
                <w:rFonts w:eastAsia="SimSun"/>
                <w:highlight w:val="green"/>
              </w:rPr>
              <w:t>meta-data</w:t>
            </w:r>
            <w:r>
              <w:rPr>
                <w:rFonts w:eastAsia="SimSun"/>
              </w:rPr>
              <w:t>.</w:t>
            </w:r>
          </w:p>
        </w:tc>
      </w:tr>
      <w:tr w:rsidR="000E677F" w:rsidRPr="0052295E" w14:paraId="2776A808" w14:textId="77777777" w:rsidTr="00C543D6">
        <w:trPr>
          <w:trHeight w:val="360"/>
        </w:trPr>
        <w:tc>
          <w:tcPr>
            <w:tcW w:w="2520" w:type="dxa"/>
            <w:gridSpan w:val="2"/>
            <w:vAlign w:val="center"/>
          </w:tcPr>
          <w:p w14:paraId="11543622"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66AD7537"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2D7BE0DD" w14:textId="77777777" w:rsidTr="00C543D6">
        <w:trPr>
          <w:trHeight w:val="360"/>
        </w:trPr>
        <w:tc>
          <w:tcPr>
            <w:tcW w:w="2520" w:type="dxa"/>
            <w:gridSpan w:val="2"/>
            <w:vAlign w:val="center"/>
          </w:tcPr>
          <w:p w14:paraId="0E1907B6"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71498B8F" w14:textId="77777777" w:rsidR="000E677F" w:rsidRPr="0052295E" w:rsidRDefault="000E677F" w:rsidP="00C60086">
            <w:pPr>
              <w:pStyle w:val="UseCaseText"/>
              <w:jc w:val="left"/>
              <w:rPr>
                <w:rFonts w:eastAsia="SimSun"/>
              </w:rPr>
            </w:pPr>
            <w:r>
              <w:rPr>
                <w:rFonts w:eastAsia="SimSun"/>
              </w:rPr>
              <w:t>There is metadata in the catalog</w:t>
            </w:r>
          </w:p>
        </w:tc>
      </w:tr>
      <w:tr w:rsidR="000E677F" w:rsidRPr="0052295E" w14:paraId="27675E00" w14:textId="77777777" w:rsidTr="00C543D6">
        <w:trPr>
          <w:trHeight w:val="360"/>
        </w:trPr>
        <w:tc>
          <w:tcPr>
            <w:tcW w:w="2520" w:type="dxa"/>
            <w:gridSpan w:val="2"/>
            <w:vAlign w:val="center"/>
          </w:tcPr>
          <w:p w14:paraId="046E5821"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1837954D" w14:textId="77777777" w:rsidR="000E677F" w:rsidRPr="0052295E" w:rsidRDefault="000E677F" w:rsidP="00C60086">
            <w:pPr>
              <w:pStyle w:val="UseCaseText"/>
              <w:jc w:val="left"/>
              <w:rPr>
                <w:rFonts w:eastAsia="SimSun"/>
              </w:rPr>
            </w:pPr>
            <w:r>
              <w:rPr>
                <w:rFonts w:eastAsia="SimSun"/>
              </w:rPr>
              <w:t>The user finds information based on metadata content</w:t>
            </w:r>
          </w:p>
        </w:tc>
      </w:tr>
      <w:tr w:rsidR="000E677F" w:rsidRPr="0052295E" w14:paraId="05FB0AA2" w14:textId="77777777" w:rsidTr="00C543D6">
        <w:trPr>
          <w:trHeight w:val="360"/>
        </w:trPr>
        <w:tc>
          <w:tcPr>
            <w:tcW w:w="2520" w:type="dxa"/>
            <w:gridSpan w:val="2"/>
            <w:vAlign w:val="center"/>
          </w:tcPr>
          <w:p w14:paraId="438DF43A"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37DF20D3" w14:textId="77777777" w:rsidR="000E677F" w:rsidRDefault="000E677F" w:rsidP="00C60086">
            <w:pPr>
              <w:pStyle w:val="UseCaseText"/>
              <w:jc w:val="left"/>
              <w:rPr>
                <w:rFonts w:eastAsia="SimSun"/>
              </w:rPr>
            </w:pPr>
            <w:r>
              <w:rPr>
                <w:rFonts w:eastAsia="SimSun"/>
              </w:rPr>
              <w:t>All metadata stored in the NGDS catalog</w:t>
            </w:r>
          </w:p>
        </w:tc>
      </w:tr>
      <w:tr w:rsidR="000E677F" w:rsidRPr="0052295E" w14:paraId="5DB25C60" w14:textId="77777777" w:rsidTr="00C543D6">
        <w:trPr>
          <w:trHeight w:val="360"/>
        </w:trPr>
        <w:tc>
          <w:tcPr>
            <w:tcW w:w="2520" w:type="dxa"/>
            <w:gridSpan w:val="2"/>
            <w:vAlign w:val="center"/>
          </w:tcPr>
          <w:p w14:paraId="0AD3A360"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742F4807" w14:textId="77777777" w:rsidR="000E677F" w:rsidRDefault="000E677F" w:rsidP="00C60086">
            <w:pPr>
              <w:pStyle w:val="UseCaseText"/>
              <w:keepNext/>
              <w:keepLines/>
              <w:numPr>
                <w:ilvl w:val="0"/>
                <w:numId w:val="15"/>
              </w:numPr>
              <w:jc w:val="left"/>
              <w:rPr>
                <w:rFonts w:eastAsia="SimSun"/>
              </w:rPr>
            </w:pPr>
            <w:r>
              <w:rPr>
                <w:rFonts w:eastAsia="SimSun"/>
              </w:rPr>
              <w:t>Content-based search of metadata records</w:t>
            </w:r>
          </w:p>
          <w:p w14:paraId="54EB308C" w14:textId="77777777" w:rsidR="000E677F" w:rsidRDefault="000E677F" w:rsidP="00C60086">
            <w:pPr>
              <w:pStyle w:val="UseCaseText"/>
              <w:keepNext/>
              <w:keepLines/>
              <w:numPr>
                <w:ilvl w:val="0"/>
                <w:numId w:val="15"/>
              </w:numPr>
              <w:jc w:val="left"/>
              <w:rPr>
                <w:rFonts w:eastAsia="SimSun"/>
              </w:rPr>
            </w:pPr>
            <w:r>
              <w:rPr>
                <w:rFonts w:eastAsia="SimSun"/>
              </w:rPr>
              <w:t>Content-based search of data content</w:t>
            </w:r>
          </w:p>
        </w:tc>
      </w:tr>
      <w:tr w:rsidR="000E677F" w:rsidRPr="0052295E" w14:paraId="62FC59DD" w14:textId="77777777" w:rsidTr="00C543D6">
        <w:trPr>
          <w:trHeight w:val="287"/>
        </w:trPr>
        <w:tc>
          <w:tcPr>
            <w:tcW w:w="9240" w:type="dxa"/>
            <w:gridSpan w:val="3"/>
            <w:shd w:val="clear" w:color="auto" w:fill="FFFFCC"/>
            <w:vAlign w:val="center"/>
          </w:tcPr>
          <w:p w14:paraId="1E8EAFD6"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3EEC4270" w14:textId="77777777" w:rsidTr="00C543D6">
        <w:trPr>
          <w:trHeight w:val="261"/>
        </w:trPr>
        <w:tc>
          <w:tcPr>
            <w:tcW w:w="9240" w:type="dxa"/>
            <w:gridSpan w:val="3"/>
            <w:tcBorders>
              <w:bottom w:val="single" w:sz="4" w:space="0" w:color="auto"/>
            </w:tcBorders>
            <w:shd w:val="clear" w:color="auto" w:fill="FDBBC0"/>
            <w:vAlign w:val="center"/>
          </w:tcPr>
          <w:p w14:paraId="06106B2D"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6CA95E88" w14:textId="77777777" w:rsidTr="00C543D6">
        <w:trPr>
          <w:trHeight w:val="242"/>
        </w:trPr>
        <w:tc>
          <w:tcPr>
            <w:tcW w:w="9240" w:type="dxa"/>
            <w:gridSpan w:val="3"/>
            <w:shd w:val="clear" w:color="auto" w:fill="FFCC99"/>
            <w:vAlign w:val="center"/>
          </w:tcPr>
          <w:p w14:paraId="08BD9929"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5F358E4E" w14:textId="77777777" w:rsidTr="00C543D6">
        <w:trPr>
          <w:trHeight w:val="206"/>
        </w:trPr>
        <w:tc>
          <w:tcPr>
            <w:tcW w:w="630" w:type="dxa"/>
            <w:vAlign w:val="center"/>
          </w:tcPr>
          <w:p w14:paraId="389C80CA"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6705A91C"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458A47F1" w14:textId="77777777" w:rsidTr="00C543D6">
        <w:trPr>
          <w:trHeight w:val="206"/>
        </w:trPr>
        <w:tc>
          <w:tcPr>
            <w:tcW w:w="630" w:type="dxa"/>
            <w:vAlign w:val="center"/>
          </w:tcPr>
          <w:p w14:paraId="24A13F32"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59023A7A" w14:textId="77777777" w:rsidR="000E677F" w:rsidRPr="0052295E" w:rsidRDefault="000E677F" w:rsidP="00C60086">
            <w:pPr>
              <w:pStyle w:val="UseCaseText"/>
              <w:keepNext/>
              <w:keepLines/>
              <w:jc w:val="left"/>
              <w:rPr>
                <w:rFonts w:eastAsia="SimSun"/>
              </w:rPr>
            </w:pPr>
            <w:r>
              <w:rPr>
                <w:rFonts w:eastAsia="SimSun"/>
              </w:rPr>
              <w:t xml:space="preserve">DN: </w:t>
            </w:r>
            <w:r>
              <w:t>There may be a need for a basic thesaurus but hard to make with a limited budget.</w:t>
            </w:r>
          </w:p>
        </w:tc>
      </w:tr>
      <w:tr w:rsidR="000E677F" w:rsidRPr="0052295E" w14:paraId="7B1DFDEE" w14:textId="77777777" w:rsidTr="00C543D6">
        <w:trPr>
          <w:trHeight w:val="206"/>
        </w:trPr>
        <w:tc>
          <w:tcPr>
            <w:tcW w:w="630" w:type="dxa"/>
            <w:vAlign w:val="center"/>
          </w:tcPr>
          <w:p w14:paraId="64F6B86C" w14:textId="77777777" w:rsidR="000E677F" w:rsidRDefault="000E677F" w:rsidP="00C60086">
            <w:pPr>
              <w:pStyle w:val="UseCaseText"/>
              <w:keepNext/>
              <w:keepLines/>
              <w:jc w:val="left"/>
              <w:rPr>
                <w:rFonts w:eastAsia="SimSun"/>
              </w:rPr>
            </w:pPr>
          </w:p>
        </w:tc>
        <w:tc>
          <w:tcPr>
            <w:tcW w:w="8610" w:type="dxa"/>
            <w:gridSpan w:val="2"/>
            <w:vAlign w:val="center"/>
          </w:tcPr>
          <w:p w14:paraId="680DF933" w14:textId="77777777" w:rsidR="000E677F" w:rsidRDefault="000E677F" w:rsidP="00C60086">
            <w:pPr>
              <w:pStyle w:val="UseCaseText"/>
              <w:keepNext/>
              <w:keepLines/>
              <w:jc w:val="left"/>
              <w:rPr>
                <w:rFonts w:eastAsia="SimSun"/>
              </w:rPr>
            </w:pPr>
            <w:r>
              <w:rPr>
                <w:rFonts w:eastAsia="SimSun"/>
              </w:rPr>
              <w:t xml:space="preserve">SMR 2014-01-30: uploaded content is not indexed.   Search is entirely based on metadata content, which includes tagging by data providers. Resources are not consistently keyword from a controlled vocabulary; such a vocabulary was developed fall 2013, and tags in State geothermal data were mapped to the keywords and </w:t>
            </w:r>
            <w:proofErr w:type="spellStart"/>
            <w:r>
              <w:rPr>
                <w:rFonts w:eastAsia="SimSun"/>
              </w:rPr>
              <w:t>metaedata</w:t>
            </w:r>
            <w:proofErr w:type="spellEnd"/>
            <w:r>
              <w:rPr>
                <w:rFonts w:eastAsia="SimSun"/>
              </w:rPr>
              <w:t xml:space="preserve"> updated to begin move to formal keyword, but it is incomplete and needs additional curation work.</w:t>
            </w:r>
          </w:p>
        </w:tc>
      </w:tr>
    </w:tbl>
    <w:p w14:paraId="48A37C96" w14:textId="77777777" w:rsidR="000E677F" w:rsidRDefault="000E677F" w:rsidP="00C60086">
      <w:pPr>
        <w:pStyle w:val="Heading4"/>
        <w:jc w:val="left"/>
        <w:rPr>
          <w:noProof/>
        </w:rPr>
      </w:pPr>
      <w:r>
        <w:rPr>
          <w:noProof/>
        </w:rPr>
        <w:t>Refining Results and Faceted Search</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04FD95C" w14:textId="77777777" w:rsidTr="00C543D6">
        <w:trPr>
          <w:trHeight w:val="360"/>
        </w:trPr>
        <w:tc>
          <w:tcPr>
            <w:tcW w:w="2520" w:type="dxa"/>
            <w:gridSpan w:val="2"/>
            <w:shd w:val="clear" w:color="auto" w:fill="8DB3E2"/>
            <w:vAlign w:val="center"/>
          </w:tcPr>
          <w:p w14:paraId="42EF5A56"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36978E5" w14:textId="77777777" w:rsidR="000E677F" w:rsidRPr="00B36A79" w:rsidRDefault="000E677F" w:rsidP="00C60086">
            <w:pPr>
              <w:pStyle w:val="UseCaseText"/>
              <w:jc w:val="left"/>
              <w:rPr>
                <w:rFonts w:eastAsia="Times"/>
                <w:b/>
              </w:rPr>
            </w:pPr>
            <w:r>
              <w:rPr>
                <w:rFonts w:eastAsia="Times"/>
                <w:b/>
              </w:rPr>
              <w:t>UC_019</w:t>
            </w:r>
          </w:p>
        </w:tc>
      </w:tr>
      <w:tr w:rsidR="000E677F" w:rsidRPr="0052295E" w14:paraId="7CCE1112" w14:textId="77777777" w:rsidTr="00C543D6">
        <w:trPr>
          <w:trHeight w:val="360"/>
        </w:trPr>
        <w:tc>
          <w:tcPr>
            <w:tcW w:w="2520" w:type="dxa"/>
            <w:gridSpan w:val="2"/>
            <w:shd w:val="clear" w:color="auto" w:fill="8DB3E2"/>
            <w:vAlign w:val="center"/>
          </w:tcPr>
          <w:p w14:paraId="0252751E"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3063B972" w14:textId="77777777" w:rsidR="000E677F" w:rsidRPr="00C27791" w:rsidRDefault="000E677F" w:rsidP="00C60086">
            <w:pPr>
              <w:pStyle w:val="Heading5"/>
              <w:numPr>
                <w:ilvl w:val="4"/>
                <w:numId w:val="37"/>
              </w:numPr>
              <w:jc w:val="left"/>
            </w:pPr>
            <w:bookmarkStart w:id="1398" w:name="_Toc378855186"/>
            <w:r w:rsidRPr="00F93604">
              <w:rPr>
                <w:highlight w:val="green"/>
              </w:rPr>
              <w:t>Filter results</w:t>
            </w:r>
            <w:r>
              <w:t xml:space="preserve"> by </w:t>
            </w:r>
            <w:r w:rsidRPr="00F93604">
              <w:rPr>
                <w:highlight w:val="red"/>
              </w:rPr>
              <w:t>type</w:t>
            </w:r>
            <w:bookmarkEnd w:id="1398"/>
          </w:p>
        </w:tc>
      </w:tr>
      <w:tr w:rsidR="000E677F" w:rsidRPr="0052295E" w14:paraId="323D6144" w14:textId="77777777" w:rsidTr="00C543D6">
        <w:trPr>
          <w:trHeight w:val="360"/>
        </w:trPr>
        <w:tc>
          <w:tcPr>
            <w:tcW w:w="2520" w:type="dxa"/>
            <w:gridSpan w:val="2"/>
            <w:vAlign w:val="center"/>
          </w:tcPr>
          <w:p w14:paraId="0871DB66"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2FA9546" w14:textId="77777777" w:rsidR="000E677F" w:rsidRPr="00857069" w:rsidRDefault="000E677F" w:rsidP="00C60086">
            <w:pPr>
              <w:pStyle w:val="UseCaseText"/>
              <w:jc w:val="left"/>
              <w:rPr>
                <w:rFonts w:eastAsia="SimSun"/>
              </w:rPr>
            </w:pPr>
            <w:r w:rsidRPr="00DB6B1E">
              <w:rPr>
                <w:rFonts w:eastAsia="SimSun"/>
              </w:rPr>
              <w:t>The user can also narrow down its search results by specifying certain data types of interest, thus ruling out all other data that do not belong to these types from the returned list of search results.</w:t>
            </w:r>
          </w:p>
        </w:tc>
      </w:tr>
      <w:tr w:rsidR="000E677F" w:rsidRPr="0052295E" w14:paraId="3FB14EB3" w14:textId="77777777" w:rsidTr="00C543D6">
        <w:trPr>
          <w:trHeight w:val="360"/>
        </w:trPr>
        <w:tc>
          <w:tcPr>
            <w:tcW w:w="2520" w:type="dxa"/>
            <w:gridSpan w:val="2"/>
            <w:vAlign w:val="center"/>
          </w:tcPr>
          <w:p w14:paraId="77C94870"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7FECEF9D" w14:textId="77777777" w:rsidR="000E677F" w:rsidRPr="0052295E" w:rsidRDefault="000E677F" w:rsidP="00C60086">
            <w:pPr>
              <w:pStyle w:val="UseCaseText"/>
              <w:jc w:val="left"/>
              <w:rPr>
                <w:rFonts w:eastAsia="SimSun"/>
              </w:rPr>
            </w:pPr>
            <w:r w:rsidRPr="003A51F7">
              <w:rPr>
                <w:rFonts w:eastAsia="SimSun"/>
              </w:rPr>
              <w:t>End User</w:t>
            </w:r>
            <w:r>
              <w:rPr>
                <w:rFonts w:eastAsia="SimSun"/>
              </w:rPr>
              <w:t>/</w:t>
            </w:r>
            <w:r w:rsidRPr="003A51F7">
              <w:rPr>
                <w:rFonts w:eastAsia="SimSun" w:hint="eastAsia"/>
              </w:rPr>
              <w:t>Data Consumer</w:t>
            </w:r>
          </w:p>
        </w:tc>
      </w:tr>
      <w:tr w:rsidR="000E677F" w:rsidRPr="0052295E" w14:paraId="201846F4" w14:textId="77777777" w:rsidTr="00C543D6">
        <w:trPr>
          <w:trHeight w:val="360"/>
        </w:trPr>
        <w:tc>
          <w:tcPr>
            <w:tcW w:w="2520" w:type="dxa"/>
            <w:gridSpan w:val="2"/>
            <w:vAlign w:val="center"/>
          </w:tcPr>
          <w:p w14:paraId="1024FBD4" w14:textId="77777777" w:rsidR="000E677F" w:rsidRPr="0052295E" w:rsidRDefault="000E677F" w:rsidP="00C60086">
            <w:pPr>
              <w:pStyle w:val="UseCaseHeader"/>
              <w:jc w:val="left"/>
              <w:rPr>
                <w:rFonts w:eastAsia="SimSun"/>
              </w:rPr>
            </w:pPr>
            <w:r w:rsidRPr="0052295E">
              <w:rPr>
                <w:rFonts w:eastAsia="SimSun"/>
              </w:rPr>
              <w:lastRenderedPageBreak/>
              <w:t>Pre-Conditions</w:t>
            </w:r>
          </w:p>
        </w:tc>
        <w:tc>
          <w:tcPr>
            <w:tcW w:w="6720" w:type="dxa"/>
            <w:vAlign w:val="center"/>
          </w:tcPr>
          <w:p w14:paraId="75DD9C79" w14:textId="77777777" w:rsidR="000E677F" w:rsidRDefault="000E677F" w:rsidP="00C60086">
            <w:pPr>
              <w:pStyle w:val="UseCaseText"/>
              <w:jc w:val="left"/>
              <w:rPr>
                <w:rFonts w:eastAsia="SimSun"/>
              </w:rPr>
            </w:pPr>
            <w:r>
              <w:rPr>
                <w:rFonts w:eastAsia="SimSun"/>
              </w:rPr>
              <w:t>A search was performed and a subset of the metadata from the catalog was retrieved by the NGDS catalog.</w:t>
            </w:r>
          </w:p>
          <w:p w14:paraId="51C8D175" w14:textId="77777777" w:rsidR="000E677F" w:rsidRPr="0052295E" w:rsidRDefault="000E677F" w:rsidP="00C60086">
            <w:pPr>
              <w:pStyle w:val="UseCaseText"/>
              <w:jc w:val="left"/>
              <w:rPr>
                <w:rFonts w:eastAsia="SimSun"/>
              </w:rPr>
            </w:pPr>
            <w:r>
              <w:rPr>
                <w:rFonts w:eastAsia="SimSun"/>
              </w:rPr>
              <w:t>The search result is displayed as a list of metadata records</w:t>
            </w:r>
          </w:p>
        </w:tc>
      </w:tr>
      <w:tr w:rsidR="000E677F" w:rsidRPr="0052295E" w14:paraId="08C8719D" w14:textId="77777777" w:rsidTr="00C543D6">
        <w:trPr>
          <w:trHeight w:val="360"/>
        </w:trPr>
        <w:tc>
          <w:tcPr>
            <w:tcW w:w="2520" w:type="dxa"/>
            <w:gridSpan w:val="2"/>
            <w:vAlign w:val="center"/>
          </w:tcPr>
          <w:p w14:paraId="5E66C320"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27587D37" w14:textId="77777777" w:rsidR="000E677F" w:rsidRPr="0052295E" w:rsidRDefault="000E677F" w:rsidP="00C60086">
            <w:pPr>
              <w:pStyle w:val="UseCaseText"/>
              <w:jc w:val="left"/>
              <w:rPr>
                <w:rFonts w:eastAsia="SimSun"/>
              </w:rPr>
            </w:pPr>
            <w:r>
              <w:rPr>
                <w:rFonts w:eastAsia="SimSun"/>
              </w:rPr>
              <w:t>The user can narrow down the search results</w:t>
            </w:r>
          </w:p>
        </w:tc>
      </w:tr>
      <w:tr w:rsidR="000E677F" w:rsidRPr="0052295E" w14:paraId="698F303C" w14:textId="77777777" w:rsidTr="00C543D6">
        <w:trPr>
          <w:trHeight w:val="360"/>
        </w:trPr>
        <w:tc>
          <w:tcPr>
            <w:tcW w:w="2520" w:type="dxa"/>
            <w:gridSpan w:val="2"/>
            <w:vAlign w:val="center"/>
          </w:tcPr>
          <w:p w14:paraId="0CBB4438"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0734C3F5" w14:textId="77777777" w:rsidR="000E677F" w:rsidRDefault="000E677F" w:rsidP="00C60086">
            <w:pPr>
              <w:pStyle w:val="UseCaseText"/>
              <w:jc w:val="left"/>
              <w:rPr>
                <w:rFonts w:eastAsia="SimSun"/>
              </w:rPr>
            </w:pPr>
            <w:r>
              <w:rPr>
                <w:rFonts w:eastAsia="SimSun"/>
              </w:rPr>
              <w:t>A subset of metadata obtained by a search</w:t>
            </w:r>
          </w:p>
          <w:p w14:paraId="0E4E368B" w14:textId="77777777" w:rsidR="000E677F" w:rsidRDefault="000E677F" w:rsidP="00C60086">
            <w:pPr>
              <w:pStyle w:val="UseCaseText"/>
              <w:jc w:val="left"/>
              <w:rPr>
                <w:rFonts w:eastAsia="SimSun"/>
              </w:rPr>
            </w:pPr>
            <w:r>
              <w:rPr>
                <w:rFonts w:eastAsia="SimSun"/>
              </w:rPr>
              <w:t>A list of metadata types present in the subset of metadata under consideration</w:t>
            </w:r>
          </w:p>
        </w:tc>
      </w:tr>
      <w:tr w:rsidR="000E677F" w:rsidRPr="0052295E" w14:paraId="77B56D3D" w14:textId="77777777" w:rsidTr="00C543D6">
        <w:trPr>
          <w:trHeight w:val="360"/>
        </w:trPr>
        <w:tc>
          <w:tcPr>
            <w:tcW w:w="2520" w:type="dxa"/>
            <w:gridSpan w:val="2"/>
            <w:vAlign w:val="center"/>
          </w:tcPr>
          <w:p w14:paraId="353A616A"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BB7DD67" w14:textId="77777777" w:rsidR="000E677F" w:rsidRDefault="000E677F" w:rsidP="00C60086">
            <w:pPr>
              <w:pStyle w:val="UseCaseText"/>
              <w:keepNext/>
              <w:keepLines/>
              <w:numPr>
                <w:ilvl w:val="0"/>
                <w:numId w:val="15"/>
              </w:numPr>
              <w:jc w:val="left"/>
              <w:rPr>
                <w:rFonts w:eastAsia="SimSun"/>
              </w:rPr>
            </w:pPr>
            <w:r>
              <w:rPr>
                <w:rFonts w:eastAsia="SimSun"/>
              </w:rPr>
              <w:t>Filter metadata set by type</w:t>
            </w:r>
          </w:p>
        </w:tc>
      </w:tr>
      <w:tr w:rsidR="000E677F" w:rsidRPr="0052295E" w14:paraId="7DBCC6B4" w14:textId="77777777" w:rsidTr="00C543D6">
        <w:trPr>
          <w:trHeight w:val="287"/>
        </w:trPr>
        <w:tc>
          <w:tcPr>
            <w:tcW w:w="9240" w:type="dxa"/>
            <w:gridSpan w:val="3"/>
            <w:shd w:val="clear" w:color="auto" w:fill="FFFFCC"/>
            <w:vAlign w:val="center"/>
          </w:tcPr>
          <w:p w14:paraId="062CBF8A"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3849AC4C" w14:textId="77777777" w:rsidTr="00C543D6">
        <w:trPr>
          <w:trHeight w:val="261"/>
        </w:trPr>
        <w:tc>
          <w:tcPr>
            <w:tcW w:w="9240" w:type="dxa"/>
            <w:gridSpan w:val="3"/>
            <w:tcBorders>
              <w:bottom w:val="single" w:sz="4" w:space="0" w:color="auto"/>
            </w:tcBorders>
            <w:shd w:val="clear" w:color="auto" w:fill="FDBBC0"/>
            <w:vAlign w:val="center"/>
          </w:tcPr>
          <w:p w14:paraId="4E1FE2B9"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75A32463" w14:textId="77777777" w:rsidTr="00C543D6">
        <w:trPr>
          <w:trHeight w:val="242"/>
        </w:trPr>
        <w:tc>
          <w:tcPr>
            <w:tcW w:w="9240" w:type="dxa"/>
            <w:gridSpan w:val="3"/>
            <w:shd w:val="clear" w:color="auto" w:fill="FFCC99"/>
            <w:vAlign w:val="center"/>
          </w:tcPr>
          <w:p w14:paraId="7D63B852"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5918A5CF" w14:textId="77777777" w:rsidTr="00300508">
        <w:trPr>
          <w:trHeight w:val="206"/>
        </w:trPr>
        <w:tc>
          <w:tcPr>
            <w:tcW w:w="630" w:type="dxa"/>
            <w:vAlign w:val="center"/>
          </w:tcPr>
          <w:p w14:paraId="0EB7DAE3" w14:textId="77777777" w:rsidR="000E677F" w:rsidRDefault="000E677F" w:rsidP="00C60086">
            <w:pPr>
              <w:pStyle w:val="UseCaseText"/>
              <w:keepNext/>
              <w:keepLines/>
              <w:jc w:val="left"/>
              <w:rPr>
                <w:rFonts w:eastAsia="SimSun"/>
              </w:rPr>
            </w:pPr>
          </w:p>
        </w:tc>
        <w:tc>
          <w:tcPr>
            <w:tcW w:w="8610" w:type="dxa"/>
            <w:gridSpan w:val="2"/>
            <w:vAlign w:val="center"/>
          </w:tcPr>
          <w:p w14:paraId="3E54DFC0" w14:textId="77777777" w:rsidR="000E677F" w:rsidRDefault="000E677F" w:rsidP="00C60086">
            <w:pPr>
              <w:pStyle w:val="UseCaseText"/>
              <w:keepNext/>
              <w:keepLines/>
              <w:jc w:val="left"/>
              <w:rPr>
                <w:rFonts w:eastAsia="SimSun"/>
              </w:rPr>
            </w:pPr>
            <w:r>
              <w:rPr>
                <w:rFonts w:eastAsia="SimSun"/>
              </w:rPr>
              <w:t>SMR 2014-01-30: works best on user defined tag processing built into CKAN; doesn't work for category/facet based filters, generally doesn't return results.</w:t>
            </w:r>
          </w:p>
        </w:tc>
      </w:tr>
    </w:tbl>
    <w:p w14:paraId="219DE6F8"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2A3FF9D8" w14:textId="77777777" w:rsidTr="00C543D6">
        <w:trPr>
          <w:trHeight w:val="360"/>
        </w:trPr>
        <w:tc>
          <w:tcPr>
            <w:tcW w:w="2520" w:type="dxa"/>
            <w:gridSpan w:val="2"/>
            <w:shd w:val="clear" w:color="auto" w:fill="8DB3E2"/>
            <w:vAlign w:val="center"/>
          </w:tcPr>
          <w:p w14:paraId="41B279BB"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6F4D944" w14:textId="77777777" w:rsidR="000E677F" w:rsidRPr="00B36A79" w:rsidRDefault="000E677F" w:rsidP="00C60086">
            <w:pPr>
              <w:pStyle w:val="UseCaseText"/>
              <w:jc w:val="left"/>
              <w:rPr>
                <w:rFonts w:eastAsia="Times"/>
                <w:b/>
              </w:rPr>
            </w:pPr>
            <w:r>
              <w:rPr>
                <w:rFonts w:eastAsia="Times"/>
                <w:b/>
              </w:rPr>
              <w:t>UC_020</w:t>
            </w:r>
          </w:p>
        </w:tc>
      </w:tr>
      <w:tr w:rsidR="000E677F" w:rsidRPr="0052295E" w14:paraId="5944287C" w14:textId="77777777" w:rsidTr="00C543D6">
        <w:trPr>
          <w:trHeight w:val="360"/>
        </w:trPr>
        <w:tc>
          <w:tcPr>
            <w:tcW w:w="2520" w:type="dxa"/>
            <w:gridSpan w:val="2"/>
            <w:shd w:val="clear" w:color="auto" w:fill="8DB3E2"/>
            <w:vAlign w:val="center"/>
          </w:tcPr>
          <w:p w14:paraId="73609BC6"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5C44DFA2" w14:textId="77777777" w:rsidR="000E677F" w:rsidRPr="00C27791" w:rsidRDefault="000E677F" w:rsidP="00C60086">
            <w:pPr>
              <w:pStyle w:val="Heading5"/>
              <w:jc w:val="left"/>
            </w:pPr>
            <w:bookmarkStart w:id="1399" w:name="_Toc378855187"/>
            <w:r>
              <w:t>Fil</w:t>
            </w:r>
            <w:r w:rsidRPr="00F93604">
              <w:rPr>
                <w:highlight w:val="red"/>
              </w:rPr>
              <w:t>ter results by metadata attributes</w:t>
            </w:r>
            <w:bookmarkEnd w:id="1399"/>
          </w:p>
        </w:tc>
      </w:tr>
      <w:tr w:rsidR="000E677F" w:rsidRPr="0052295E" w14:paraId="5A5B4308" w14:textId="77777777" w:rsidTr="00C543D6">
        <w:trPr>
          <w:trHeight w:val="360"/>
        </w:trPr>
        <w:tc>
          <w:tcPr>
            <w:tcW w:w="2520" w:type="dxa"/>
            <w:gridSpan w:val="2"/>
            <w:vAlign w:val="center"/>
          </w:tcPr>
          <w:p w14:paraId="26D206B3"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257B8D9" w14:textId="77777777" w:rsidR="000E677F" w:rsidRPr="00857069" w:rsidRDefault="000E677F" w:rsidP="00C60086">
            <w:pPr>
              <w:pStyle w:val="UseCaseText"/>
              <w:jc w:val="left"/>
              <w:rPr>
                <w:rFonts w:eastAsia="SimSun"/>
              </w:rPr>
            </w:pPr>
            <w:r w:rsidRPr="00DB6B1E">
              <w:rPr>
                <w:rFonts w:eastAsia="SimSun"/>
              </w:rPr>
              <w:t>Different content models prescribe different attributes to different types of data, these attributes can be used to further refine the search result, for example, excluding data points for which their metadata record do not have certain attribute content values.</w:t>
            </w:r>
          </w:p>
        </w:tc>
      </w:tr>
      <w:tr w:rsidR="000E677F" w:rsidRPr="0052295E" w14:paraId="1C9F5E6B" w14:textId="77777777" w:rsidTr="00C543D6">
        <w:trPr>
          <w:trHeight w:val="360"/>
        </w:trPr>
        <w:tc>
          <w:tcPr>
            <w:tcW w:w="2520" w:type="dxa"/>
            <w:gridSpan w:val="2"/>
            <w:vAlign w:val="center"/>
          </w:tcPr>
          <w:p w14:paraId="7A2780D0"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5885B5E1" w14:textId="77777777" w:rsidR="000E677F" w:rsidRPr="0052295E" w:rsidRDefault="000E677F" w:rsidP="00C60086">
            <w:pPr>
              <w:pStyle w:val="UseCaseText"/>
              <w:jc w:val="left"/>
              <w:rPr>
                <w:rFonts w:eastAsia="SimSun"/>
              </w:rPr>
            </w:pPr>
            <w:r w:rsidRPr="003A51F7">
              <w:rPr>
                <w:rFonts w:eastAsia="SimSun"/>
              </w:rPr>
              <w:t>End User</w:t>
            </w:r>
            <w:r>
              <w:rPr>
                <w:rFonts w:eastAsia="SimSun"/>
              </w:rPr>
              <w:t>/</w:t>
            </w:r>
            <w:r w:rsidRPr="003A51F7">
              <w:rPr>
                <w:rFonts w:eastAsia="SimSun" w:hint="eastAsia"/>
              </w:rPr>
              <w:t>Data Consumer</w:t>
            </w:r>
          </w:p>
        </w:tc>
      </w:tr>
      <w:tr w:rsidR="000E677F" w:rsidRPr="0052295E" w14:paraId="2C6531D4" w14:textId="77777777" w:rsidTr="00C543D6">
        <w:trPr>
          <w:trHeight w:val="360"/>
        </w:trPr>
        <w:tc>
          <w:tcPr>
            <w:tcW w:w="2520" w:type="dxa"/>
            <w:gridSpan w:val="2"/>
            <w:vAlign w:val="center"/>
          </w:tcPr>
          <w:p w14:paraId="28F5F501"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7EC501CC" w14:textId="77777777" w:rsidR="000E677F" w:rsidRDefault="000E677F" w:rsidP="00C60086">
            <w:pPr>
              <w:pStyle w:val="UseCaseText"/>
              <w:jc w:val="left"/>
              <w:rPr>
                <w:rFonts w:eastAsia="SimSun"/>
              </w:rPr>
            </w:pPr>
            <w:r>
              <w:rPr>
                <w:rFonts w:eastAsia="SimSun"/>
              </w:rPr>
              <w:t>A search was performed and a subset of the metadata from the catalog was retrieved by the NGDS catalog.</w:t>
            </w:r>
          </w:p>
          <w:p w14:paraId="66E2F887" w14:textId="77777777" w:rsidR="000E677F" w:rsidRPr="0052295E" w:rsidRDefault="000E677F" w:rsidP="00C60086">
            <w:pPr>
              <w:pStyle w:val="UseCaseText"/>
              <w:jc w:val="left"/>
              <w:rPr>
                <w:rFonts w:eastAsia="SimSun"/>
              </w:rPr>
            </w:pPr>
            <w:r>
              <w:rPr>
                <w:rFonts w:eastAsia="SimSun"/>
              </w:rPr>
              <w:t>The search result is displayed as points in a map and as a list of metadata records</w:t>
            </w:r>
          </w:p>
        </w:tc>
      </w:tr>
      <w:tr w:rsidR="000E677F" w:rsidRPr="0052295E" w14:paraId="2F2A5966" w14:textId="77777777" w:rsidTr="00C543D6">
        <w:trPr>
          <w:trHeight w:val="360"/>
        </w:trPr>
        <w:tc>
          <w:tcPr>
            <w:tcW w:w="2520" w:type="dxa"/>
            <w:gridSpan w:val="2"/>
            <w:vAlign w:val="center"/>
          </w:tcPr>
          <w:p w14:paraId="4135633D"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82CF11B" w14:textId="77777777" w:rsidR="000E677F" w:rsidRPr="0052295E" w:rsidRDefault="000E677F" w:rsidP="00C60086">
            <w:pPr>
              <w:pStyle w:val="UseCaseText"/>
              <w:jc w:val="left"/>
              <w:rPr>
                <w:rFonts w:eastAsia="SimSun"/>
              </w:rPr>
            </w:pPr>
            <w:r>
              <w:rPr>
                <w:rFonts w:eastAsia="SimSun"/>
              </w:rPr>
              <w:t>The user can narrow down the search results</w:t>
            </w:r>
          </w:p>
        </w:tc>
      </w:tr>
      <w:tr w:rsidR="000E677F" w:rsidRPr="0052295E" w14:paraId="34212EDF" w14:textId="77777777" w:rsidTr="00C543D6">
        <w:trPr>
          <w:trHeight w:val="360"/>
        </w:trPr>
        <w:tc>
          <w:tcPr>
            <w:tcW w:w="2520" w:type="dxa"/>
            <w:gridSpan w:val="2"/>
            <w:vAlign w:val="center"/>
          </w:tcPr>
          <w:p w14:paraId="06B46790"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51F5BA0E" w14:textId="77777777" w:rsidR="000E677F" w:rsidRDefault="000E677F" w:rsidP="00C60086">
            <w:pPr>
              <w:pStyle w:val="UseCaseText"/>
              <w:jc w:val="left"/>
              <w:rPr>
                <w:rFonts w:eastAsia="SimSun"/>
              </w:rPr>
            </w:pPr>
            <w:r>
              <w:rPr>
                <w:rFonts w:eastAsia="SimSun"/>
              </w:rPr>
              <w:t>A subset of metadata obtained by a search</w:t>
            </w:r>
          </w:p>
          <w:p w14:paraId="5AEF9482" w14:textId="77777777" w:rsidR="000E677F" w:rsidRDefault="000E677F" w:rsidP="00C60086">
            <w:pPr>
              <w:pStyle w:val="UseCaseText"/>
              <w:jc w:val="left"/>
              <w:rPr>
                <w:rFonts w:eastAsia="SimSun"/>
              </w:rPr>
            </w:pPr>
            <w:r>
              <w:rPr>
                <w:rFonts w:eastAsia="SimSun"/>
              </w:rPr>
              <w:t>A list of metadata types present in the subset of metadata under consideration</w:t>
            </w:r>
          </w:p>
        </w:tc>
      </w:tr>
      <w:tr w:rsidR="000E677F" w:rsidRPr="0052295E" w14:paraId="6B2A2BEF" w14:textId="77777777" w:rsidTr="00C543D6">
        <w:trPr>
          <w:trHeight w:val="360"/>
        </w:trPr>
        <w:tc>
          <w:tcPr>
            <w:tcW w:w="2520" w:type="dxa"/>
            <w:gridSpan w:val="2"/>
            <w:vAlign w:val="center"/>
          </w:tcPr>
          <w:p w14:paraId="780FED36"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60C2668" w14:textId="77777777" w:rsidR="000E677F" w:rsidRDefault="000E677F" w:rsidP="00C60086">
            <w:pPr>
              <w:pStyle w:val="UseCaseText"/>
              <w:keepNext/>
              <w:keepLines/>
              <w:numPr>
                <w:ilvl w:val="0"/>
                <w:numId w:val="15"/>
              </w:numPr>
              <w:jc w:val="left"/>
              <w:rPr>
                <w:rFonts w:eastAsia="SimSun"/>
              </w:rPr>
            </w:pPr>
            <w:r>
              <w:rPr>
                <w:rFonts w:eastAsia="SimSun"/>
              </w:rPr>
              <w:t>Filter metadata set by attribute content</w:t>
            </w:r>
          </w:p>
        </w:tc>
      </w:tr>
      <w:tr w:rsidR="000E677F" w:rsidRPr="0052295E" w14:paraId="1534B385" w14:textId="77777777" w:rsidTr="00C543D6">
        <w:trPr>
          <w:trHeight w:val="287"/>
        </w:trPr>
        <w:tc>
          <w:tcPr>
            <w:tcW w:w="9240" w:type="dxa"/>
            <w:gridSpan w:val="3"/>
            <w:shd w:val="clear" w:color="auto" w:fill="FFFFCC"/>
            <w:vAlign w:val="center"/>
          </w:tcPr>
          <w:p w14:paraId="4BE46CF4"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6BB50B6C" w14:textId="77777777" w:rsidTr="00C543D6">
        <w:trPr>
          <w:trHeight w:val="261"/>
        </w:trPr>
        <w:tc>
          <w:tcPr>
            <w:tcW w:w="9240" w:type="dxa"/>
            <w:gridSpan w:val="3"/>
            <w:tcBorders>
              <w:bottom w:val="single" w:sz="4" w:space="0" w:color="auto"/>
            </w:tcBorders>
            <w:shd w:val="clear" w:color="auto" w:fill="FDBBC0"/>
            <w:vAlign w:val="center"/>
          </w:tcPr>
          <w:p w14:paraId="21D7B7DB"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357E1852" w14:textId="77777777" w:rsidTr="00C543D6">
        <w:trPr>
          <w:trHeight w:val="242"/>
        </w:trPr>
        <w:tc>
          <w:tcPr>
            <w:tcW w:w="9240" w:type="dxa"/>
            <w:gridSpan w:val="3"/>
            <w:shd w:val="clear" w:color="auto" w:fill="FFCC99"/>
            <w:vAlign w:val="center"/>
          </w:tcPr>
          <w:p w14:paraId="1B841749"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4BC9531E" w14:textId="77777777" w:rsidTr="00C543D6">
        <w:trPr>
          <w:trHeight w:val="206"/>
        </w:trPr>
        <w:tc>
          <w:tcPr>
            <w:tcW w:w="630" w:type="dxa"/>
            <w:vAlign w:val="center"/>
          </w:tcPr>
          <w:p w14:paraId="4177E299"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2F3CD522"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10291956" w14:textId="77777777" w:rsidTr="00C543D6">
        <w:trPr>
          <w:trHeight w:val="206"/>
        </w:trPr>
        <w:tc>
          <w:tcPr>
            <w:tcW w:w="630" w:type="dxa"/>
            <w:vAlign w:val="center"/>
          </w:tcPr>
          <w:p w14:paraId="0586709B"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119AA175" w14:textId="77777777" w:rsidR="000E677F" w:rsidRDefault="000E677F" w:rsidP="00C60086">
            <w:pPr>
              <w:pStyle w:val="UseCaseText"/>
              <w:keepNext/>
              <w:keepLines/>
              <w:jc w:val="left"/>
            </w:pPr>
            <w:r>
              <w:t xml:space="preserve">Missing Filters: by location terms, geothermal thematic terms, source organization, publication date, popularity and user ratings. </w:t>
            </w:r>
            <w:r w:rsidRPr="008F667C">
              <w:t>Requirements need to clearly indicate that these vocabularies will exist on which such faceted filtering can be performed.</w:t>
            </w:r>
          </w:p>
          <w:p w14:paraId="7430D35A" w14:textId="77777777" w:rsidR="000E677F" w:rsidRPr="0052295E" w:rsidRDefault="000E677F" w:rsidP="00C60086">
            <w:pPr>
              <w:pStyle w:val="UseCaseText"/>
              <w:keepNext/>
              <w:keepLines/>
              <w:jc w:val="left"/>
              <w:rPr>
                <w:rFonts w:eastAsia="SimSun"/>
              </w:rPr>
            </w:pPr>
            <w:r>
              <w:t>ND: This should be a requirement for the metadata team</w:t>
            </w:r>
          </w:p>
        </w:tc>
      </w:tr>
      <w:tr w:rsidR="000E677F" w:rsidRPr="0052295E" w14:paraId="58907280" w14:textId="77777777" w:rsidTr="00C543D6">
        <w:trPr>
          <w:trHeight w:val="206"/>
        </w:trPr>
        <w:tc>
          <w:tcPr>
            <w:tcW w:w="630" w:type="dxa"/>
            <w:vAlign w:val="center"/>
          </w:tcPr>
          <w:p w14:paraId="13BDB277" w14:textId="77777777" w:rsidR="000E677F" w:rsidRDefault="000E677F" w:rsidP="00C60086">
            <w:pPr>
              <w:pStyle w:val="UseCaseText"/>
              <w:keepNext/>
              <w:keepLines/>
              <w:jc w:val="left"/>
              <w:rPr>
                <w:rFonts w:eastAsia="SimSun"/>
              </w:rPr>
            </w:pPr>
          </w:p>
        </w:tc>
        <w:tc>
          <w:tcPr>
            <w:tcW w:w="8610" w:type="dxa"/>
            <w:gridSpan w:val="2"/>
            <w:vAlign w:val="center"/>
          </w:tcPr>
          <w:p w14:paraId="6F7437E0" w14:textId="77777777" w:rsidR="000E677F" w:rsidRDefault="000E677F" w:rsidP="00C60086">
            <w:pPr>
              <w:pStyle w:val="UseCaseText"/>
              <w:keepNext/>
              <w:keepLines/>
              <w:jc w:val="left"/>
            </w:pPr>
            <w:r>
              <w:t>SMR 2014-01-</w:t>
            </w:r>
            <w:proofErr w:type="gramStart"/>
            <w:r>
              <w:t>30  this</w:t>
            </w:r>
            <w:proofErr w:type="gramEnd"/>
            <w:r>
              <w:t xml:space="preserve"> only works if the user knows the index field names and the </w:t>
            </w:r>
            <w:proofErr w:type="spellStart"/>
            <w:r>
              <w:t>Lucene</w:t>
            </w:r>
            <w:proofErr w:type="spellEnd"/>
            <w:r>
              <w:t xml:space="preserve"> syntax to use..  There is no 'refine search' function that allows fielded or free text filter restrictions. </w:t>
            </w:r>
          </w:p>
        </w:tc>
      </w:tr>
    </w:tbl>
    <w:p w14:paraId="38858885"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720"/>
      </w:tblGrid>
      <w:tr w:rsidR="000E677F" w:rsidRPr="0052295E" w14:paraId="540E2B64" w14:textId="77777777" w:rsidTr="004A397D">
        <w:trPr>
          <w:trHeight w:val="360"/>
        </w:trPr>
        <w:tc>
          <w:tcPr>
            <w:tcW w:w="2520" w:type="dxa"/>
            <w:shd w:val="clear" w:color="auto" w:fill="8DB3E2"/>
            <w:vAlign w:val="center"/>
          </w:tcPr>
          <w:p w14:paraId="75D31EFE"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3F58FDD2" w14:textId="77777777" w:rsidR="000E677F" w:rsidRPr="00B36A79" w:rsidRDefault="000E677F" w:rsidP="00C60086">
            <w:pPr>
              <w:pStyle w:val="UseCaseText"/>
              <w:jc w:val="left"/>
              <w:rPr>
                <w:rFonts w:eastAsia="Times"/>
                <w:b/>
              </w:rPr>
            </w:pPr>
            <w:r>
              <w:rPr>
                <w:rFonts w:eastAsia="Times"/>
                <w:b/>
              </w:rPr>
              <w:t>UC_018</w:t>
            </w:r>
          </w:p>
        </w:tc>
      </w:tr>
      <w:tr w:rsidR="000E677F" w:rsidRPr="0052295E" w14:paraId="2C3F60AA" w14:textId="77777777" w:rsidTr="004A397D">
        <w:trPr>
          <w:trHeight w:val="360"/>
        </w:trPr>
        <w:tc>
          <w:tcPr>
            <w:tcW w:w="2520" w:type="dxa"/>
            <w:shd w:val="clear" w:color="auto" w:fill="8DB3E2"/>
            <w:vAlign w:val="center"/>
          </w:tcPr>
          <w:p w14:paraId="3EA38DD2"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238479BF" w14:textId="77777777" w:rsidR="000E677F" w:rsidRPr="00C27791" w:rsidRDefault="000E677F" w:rsidP="00C60086">
            <w:pPr>
              <w:pStyle w:val="Heading5"/>
              <w:jc w:val="left"/>
            </w:pPr>
            <w:bookmarkStart w:id="1400" w:name="_Toc378855188"/>
            <w:r w:rsidRPr="00F93604">
              <w:rPr>
                <w:highlight w:val="green"/>
              </w:rPr>
              <w:t>Filter results</w:t>
            </w:r>
            <w:r>
              <w:rPr>
                <w:highlight w:val="green"/>
              </w:rPr>
              <w:t xml:space="preserve"> [geographically]</w:t>
            </w:r>
            <w:r w:rsidRPr="00F93604">
              <w:rPr>
                <w:highlight w:val="green"/>
              </w:rPr>
              <w:t xml:space="preserve"> on map</w:t>
            </w:r>
            <w:bookmarkEnd w:id="1400"/>
          </w:p>
        </w:tc>
      </w:tr>
      <w:tr w:rsidR="000E677F" w:rsidRPr="0052295E" w14:paraId="7E60FE07" w14:textId="77777777" w:rsidTr="004A397D">
        <w:trPr>
          <w:trHeight w:val="360"/>
        </w:trPr>
        <w:tc>
          <w:tcPr>
            <w:tcW w:w="2520" w:type="dxa"/>
            <w:vAlign w:val="center"/>
          </w:tcPr>
          <w:p w14:paraId="166C3027"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4F800C34" w14:textId="77777777" w:rsidR="000E677F" w:rsidRPr="00857069" w:rsidRDefault="000E677F" w:rsidP="00C60086">
            <w:pPr>
              <w:pStyle w:val="UseCaseText"/>
              <w:jc w:val="left"/>
              <w:rPr>
                <w:rFonts w:eastAsia="SimSun"/>
              </w:rPr>
            </w:pPr>
            <w:r w:rsidRPr="002507E9">
              <w:rPr>
                <w:rFonts w:eastAsia="SimSun"/>
              </w:rPr>
              <w:t>Once a search is made and search results is displayed as points on a map, the user can narrow down its search by selecting a sub-area in the map, thus filtering out all  data points that are outside that geographical region.</w:t>
            </w:r>
          </w:p>
        </w:tc>
      </w:tr>
      <w:tr w:rsidR="000E677F" w:rsidRPr="0052295E" w14:paraId="7E0A0FF3" w14:textId="77777777" w:rsidTr="004A397D">
        <w:trPr>
          <w:trHeight w:val="360"/>
        </w:trPr>
        <w:tc>
          <w:tcPr>
            <w:tcW w:w="2520" w:type="dxa"/>
            <w:vAlign w:val="center"/>
          </w:tcPr>
          <w:p w14:paraId="69FE5C42"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5E264AA2" w14:textId="77777777" w:rsidR="000E677F" w:rsidRPr="0052295E" w:rsidRDefault="000E677F" w:rsidP="00C60086">
            <w:pPr>
              <w:pStyle w:val="UseCaseText"/>
              <w:jc w:val="left"/>
              <w:rPr>
                <w:rFonts w:eastAsia="SimSun"/>
              </w:rPr>
            </w:pPr>
            <w:r w:rsidRPr="003A51F7">
              <w:rPr>
                <w:rFonts w:eastAsia="SimSun"/>
              </w:rPr>
              <w:t>End User</w:t>
            </w:r>
            <w:r>
              <w:rPr>
                <w:rFonts w:eastAsia="SimSun"/>
              </w:rPr>
              <w:t>/</w:t>
            </w:r>
            <w:r w:rsidRPr="003A51F7">
              <w:rPr>
                <w:rFonts w:eastAsia="SimSun" w:hint="eastAsia"/>
              </w:rPr>
              <w:t>Data Consumer</w:t>
            </w:r>
          </w:p>
        </w:tc>
      </w:tr>
      <w:tr w:rsidR="000E677F" w:rsidRPr="0052295E" w14:paraId="57B10A67" w14:textId="77777777" w:rsidTr="004A397D">
        <w:trPr>
          <w:trHeight w:val="360"/>
        </w:trPr>
        <w:tc>
          <w:tcPr>
            <w:tcW w:w="2520" w:type="dxa"/>
            <w:vAlign w:val="center"/>
          </w:tcPr>
          <w:p w14:paraId="6312DB15" w14:textId="77777777" w:rsidR="000E677F" w:rsidRPr="0052295E" w:rsidRDefault="000E677F" w:rsidP="00C60086">
            <w:pPr>
              <w:pStyle w:val="UseCaseHeader"/>
              <w:jc w:val="left"/>
              <w:rPr>
                <w:rFonts w:eastAsia="SimSun"/>
              </w:rPr>
            </w:pPr>
            <w:r w:rsidRPr="0052295E">
              <w:rPr>
                <w:rFonts w:eastAsia="SimSun"/>
              </w:rPr>
              <w:lastRenderedPageBreak/>
              <w:t>Pre-Conditions</w:t>
            </w:r>
          </w:p>
        </w:tc>
        <w:tc>
          <w:tcPr>
            <w:tcW w:w="6720" w:type="dxa"/>
            <w:vAlign w:val="center"/>
          </w:tcPr>
          <w:p w14:paraId="656B8D91" w14:textId="77777777" w:rsidR="000E677F" w:rsidRDefault="000E677F" w:rsidP="00C60086">
            <w:pPr>
              <w:pStyle w:val="UseCaseText"/>
              <w:jc w:val="left"/>
              <w:rPr>
                <w:rFonts w:eastAsia="SimSun"/>
              </w:rPr>
            </w:pPr>
            <w:r>
              <w:rPr>
                <w:rFonts w:eastAsia="SimSun"/>
              </w:rPr>
              <w:t>A search was performed and a subset of the metadata from the catalog was retrieved by the NGDS catalog.</w:t>
            </w:r>
          </w:p>
          <w:p w14:paraId="6A22E4D1" w14:textId="77777777" w:rsidR="000E677F" w:rsidRPr="0052295E" w:rsidRDefault="000E677F" w:rsidP="00C60086">
            <w:pPr>
              <w:pStyle w:val="UseCaseText"/>
              <w:jc w:val="left"/>
              <w:rPr>
                <w:rFonts w:eastAsia="SimSun"/>
              </w:rPr>
            </w:pPr>
            <w:r>
              <w:rPr>
                <w:rFonts w:eastAsia="SimSun"/>
              </w:rPr>
              <w:t>The search result is displayed as points in a map</w:t>
            </w:r>
          </w:p>
        </w:tc>
      </w:tr>
      <w:tr w:rsidR="000E677F" w:rsidRPr="0052295E" w14:paraId="2753D739" w14:textId="77777777" w:rsidTr="004A397D">
        <w:trPr>
          <w:trHeight w:val="360"/>
        </w:trPr>
        <w:tc>
          <w:tcPr>
            <w:tcW w:w="2520" w:type="dxa"/>
            <w:vAlign w:val="center"/>
          </w:tcPr>
          <w:p w14:paraId="3DE90183"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2EEBCE3D" w14:textId="77777777" w:rsidR="000E677F" w:rsidRPr="0052295E" w:rsidRDefault="000E677F" w:rsidP="00C60086">
            <w:pPr>
              <w:pStyle w:val="UseCaseText"/>
              <w:jc w:val="left"/>
              <w:rPr>
                <w:rFonts w:eastAsia="SimSun"/>
              </w:rPr>
            </w:pPr>
            <w:r>
              <w:rPr>
                <w:rFonts w:eastAsia="SimSun"/>
              </w:rPr>
              <w:t>The user can narrow down the search results</w:t>
            </w:r>
          </w:p>
        </w:tc>
      </w:tr>
      <w:tr w:rsidR="000E677F" w:rsidRPr="0052295E" w14:paraId="6241D851" w14:textId="77777777" w:rsidTr="004A397D">
        <w:trPr>
          <w:trHeight w:val="360"/>
        </w:trPr>
        <w:tc>
          <w:tcPr>
            <w:tcW w:w="2520" w:type="dxa"/>
            <w:vAlign w:val="center"/>
          </w:tcPr>
          <w:p w14:paraId="5674701C"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4BFDCA2C" w14:textId="77777777" w:rsidR="000E677F" w:rsidRDefault="000E677F" w:rsidP="00C60086">
            <w:pPr>
              <w:pStyle w:val="UseCaseText"/>
              <w:jc w:val="left"/>
              <w:rPr>
                <w:rFonts w:eastAsia="SimSun"/>
              </w:rPr>
            </w:pPr>
            <w:r>
              <w:rPr>
                <w:rFonts w:eastAsia="SimSun"/>
              </w:rPr>
              <w:t>A subset of metadata obtained by a search</w:t>
            </w:r>
          </w:p>
        </w:tc>
      </w:tr>
      <w:tr w:rsidR="000E677F" w:rsidRPr="0052295E" w14:paraId="0DDE9D1A" w14:textId="77777777" w:rsidTr="004A397D">
        <w:trPr>
          <w:trHeight w:val="360"/>
        </w:trPr>
        <w:tc>
          <w:tcPr>
            <w:tcW w:w="2520" w:type="dxa"/>
            <w:vAlign w:val="center"/>
          </w:tcPr>
          <w:p w14:paraId="13148F91"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6D475FC" w14:textId="77777777" w:rsidR="000E677F" w:rsidRDefault="000E677F" w:rsidP="00C60086">
            <w:pPr>
              <w:pStyle w:val="UseCaseText"/>
              <w:keepNext/>
              <w:keepLines/>
              <w:numPr>
                <w:ilvl w:val="0"/>
                <w:numId w:val="15"/>
              </w:numPr>
              <w:jc w:val="left"/>
              <w:rPr>
                <w:rFonts w:eastAsia="SimSun"/>
              </w:rPr>
            </w:pPr>
            <w:r>
              <w:rPr>
                <w:rFonts w:eastAsia="SimSun"/>
              </w:rPr>
              <w:t>Select region in a map</w:t>
            </w:r>
          </w:p>
          <w:p w14:paraId="6FBF02E2" w14:textId="77777777" w:rsidR="000E677F" w:rsidRDefault="000E677F" w:rsidP="00C60086">
            <w:pPr>
              <w:pStyle w:val="UseCaseText"/>
              <w:keepNext/>
              <w:keepLines/>
              <w:numPr>
                <w:ilvl w:val="0"/>
                <w:numId w:val="15"/>
              </w:numPr>
              <w:jc w:val="left"/>
              <w:rPr>
                <w:rFonts w:eastAsia="SimSun"/>
              </w:rPr>
            </w:pPr>
            <w:r>
              <w:rPr>
                <w:rFonts w:eastAsia="SimSun"/>
              </w:rPr>
              <w:t>Filter search results based on a bounding box on a map</w:t>
            </w:r>
          </w:p>
        </w:tc>
      </w:tr>
      <w:tr w:rsidR="000E677F" w:rsidRPr="0052295E" w14:paraId="49DB10FD" w14:textId="77777777" w:rsidTr="004A397D">
        <w:trPr>
          <w:trHeight w:val="287"/>
        </w:trPr>
        <w:tc>
          <w:tcPr>
            <w:tcW w:w="9240" w:type="dxa"/>
            <w:gridSpan w:val="2"/>
            <w:shd w:val="clear" w:color="auto" w:fill="FFFFCC"/>
            <w:vAlign w:val="center"/>
          </w:tcPr>
          <w:p w14:paraId="303DB1CF"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2E983033" w14:textId="77777777" w:rsidTr="004A397D">
        <w:trPr>
          <w:trHeight w:val="261"/>
        </w:trPr>
        <w:tc>
          <w:tcPr>
            <w:tcW w:w="9240" w:type="dxa"/>
            <w:gridSpan w:val="2"/>
            <w:tcBorders>
              <w:bottom w:val="single" w:sz="4" w:space="0" w:color="auto"/>
            </w:tcBorders>
            <w:shd w:val="clear" w:color="auto" w:fill="FDBBC0"/>
            <w:vAlign w:val="center"/>
          </w:tcPr>
          <w:p w14:paraId="74279BFD"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386B94A8" w14:textId="77777777" w:rsidTr="004A397D">
        <w:trPr>
          <w:trHeight w:val="242"/>
        </w:trPr>
        <w:tc>
          <w:tcPr>
            <w:tcW w:w="9240" w:type="dxa"/>
            <w:gridSpan w:val="2"/>
            <w:shd w:val="clear" w:color="auto" w:fill="FFCC99"/>
            <w:vAlign w:val="center"/>
          </w:tcPr>
          <w:p w14:paraId="1F7DCE99"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1232B90A" w14:textId="77777777" w:rsidR="000E677F" w:rsidRDefault="000E677F" w:rsidP="00C60086">
      <w:pPr>
        <w:jc w:val="left"/>
      </w:pPr>
    </w:p>
    <w:p w14:paraId="3EF17D77" w14:textId="77777777" w:rsidR="000E677F" w:rsidRDefault="000E677F" w:rsidP="00C60086">
      <w:pPr>
        <w:pStyle w:val="Heading3"/>
        <w:jc w:val="left"/>
        <w:rPr>
          <w:noProof/>
        </w:rPr>
      </w:pPr>
      <w:bookmarkStart w:id="1401" w:name="_Toc378855189"/>
      <w:r>
        <w:rPr>
          <w:noProof/>
        </w:rPr>
        <w:t>Validate and Evaluate Data</w:t>
      </w:r>
      <w:bookmarkEnd w:id="1401"/>
    </w:p>
    <w:p w14:paraId="516706FC" w14:textId="77777777" w:rsidR="000E677F" w:rsidRPr="0022581C" w:rsidDel="004B3A4D" w:rsidRDefault="000E677F" w:rsidP="00C60086">
      <w:pPr>
        <w:keepNext/>
        <w:jc w:val="left"/>
      </w:pPr>
      <w:r w:rsidDel="004B3A4D">
        <w:rPr>
          <w:noProof/>
        </w:rPr>
        <w:drawing>
          <wp:inline distT="0" distB="0" distL="0" distR="0" wp14:anchorId="7FBE1557" wp14:editId="3A459993">
            <wp:extent cx="5270332" cy="3838755"/>
            <wp:effectExtent l="19050" t="0" r="6518"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271926" cy="3839916"/>
                    </a:xfrm>
                    <a:prstGeom prst="rect">
                      <a:avLst/>
                    </a:prstGeom>
                    <a:noFill/>
                    <a:ln w="9525">
                      <a:noFill/>
                      <a:miter lim="800000"/>
                      <a:headEnd/>
                      <a:tailEnd/>
                    </a:ln>
                  </pic:spPr>
                </pic:pic>
              </a:graphicData>
            </a:graphic>
          </wp:inline>
        </w:drawing>
      </w:r>
    </w:p>
    <w:p w14:paraId="7883D9B2" w14:textId="77777777" w:rsidR="000E677F" w:rsidRPr="00F93604" w:rsidDel="004B3A4D" w:rsidRDefault="000E677F" w:rsidP="00C60086">
      <w:pPr>
        <w:pStyle w:val="Caption"/>
        <w:jc w:val="left"/>
      </w:pPr>
      <w:r w:rsidRPr="00F93604" w:rsidDel="004B3A4D">
        <w:t xml:space="preserve">Figure </w:t>
      </w:r>
      <w:r w:rsidR="00A97FD3">
        <w:fldChar w:fldCharType="begin"/>
      </w:r>
      <w:r w:rsidR="00A97FD3">
        <w:instrText xml:space="preserve"> SEQ Figure \* ARABIC </w:instrText>
      </w:r>
      <w:r w:rsidR="00A97FD3">
        <w:fldChar w:fldCharType="separate"/>
      </w:r>
      <w:r w:rsidRPr="00F93604" w:rsidDel="004B3A4D">
        <w:t>10</w:t>
      </w:r>
      <w:r w:rsidR="00A97FD3">
        <w:fldChar w:fldCharType="end"/>
      </w:r>
      <w:r w:rsidRPr="00F93604" w:rsidDel="004B3A4D">
        <w:t xml:space="preserve"> Data validation supporting use cases</w:t>
      </w:r>
    </w:p>
    <w:p w14:paraId="75436DEF" w14:textId="77777777" w:rsidR="000E677F" w:rsidDel="004B3A4D"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50EC28C3" w14:textId="77777777" w:rsidTr="00C543D6">
        <w:trPr>
          <w:trHeight w:val="360"/>
        </w:trPr>
        <w:tc>
          <w:tcPr>
            <w:tcW w:w="2520" w:type="dxa"/>
            <w:gridSpan w:val="2"/>
            <w:shd w:val="clear" w:color="auto" w:fill="8DB3E2"/>
            <w:vAlign w:val="center"/>
          </w:tcPr>
          <w:p w14:paraId="36DD55CC"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64314335" w14:textId="77777777" w:rsidR="000E677F" w:rsidRPr="00B36A79" w:rsidRDefault="000E677F" w:rsidP="00C60086">
            <w:pPr>
              <w:pStyle w:val="UseCaseText"/>
              <w:jc w:val="left"/>
              <w:rPr>
                <w:rFonts w:eastAsia="Times"/>
                <w:b/>
              </w:rPr>
            </w:pPr>
            <w:r>
              <w:rPr>
                <w:rFonts w:eastAsia="Times"/>
                <w:b/>
              </w:rPr>
              <w:t>UC_017</w:t>
            </w:r>
          </w:p>
        </w:tc>
      </w:tr>
      <w:tr w:rsidR="000E677F" w:rsidRPr="0052295E" w14:paraId="44BC881D" w14:textId="77777777" w:rsidTr="00C543D6">
        <w:trPr>
          <w:trHeight w:val="360"/>
        </w:trPr>
        <w:tc>
          <w:tcPr>
            <w:tcW w:w="2520" w:type="dxa"/>
            <w:gridSpan w:val="2"/>
            <w:shd w:val="clear" w:color="auto" w:fill="8DB3E2"/>
            <w:vAlign w:val="center"/>
          </w:tcPr>
          <w:p w14:paraId="0EE498E2"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72C9D9FC" w14:textId="77777777" w:rsidR="000E677F" w:rsidRPr="00C27791" w:rsidRDefault="000E677F" w:rsidP="00C60086">
            <w:pPr>
              <w:pStyle w:val="Heading5"/>
              <w:numPr>
                <w:ilvl w:val="4"/>
                <w:numId w:val="38"/>
              </w:numPr>
              <w:jc w:val="left"/>
            </w:pPr>
            <w:bookmarkStart w:id="1402" w:name="_Toc378855190"/>
            <w:r w:rsidRPr="005D68C1">
              <w:rPr>
                <w:highlight w:val="green"/>
              </w:rPr>
              <w:t>Browse</w:t>
            </w:r>
            <w:r w:rsidRPr="00B83756">
              <w:t xml:space="preserve">/view metadata </w:t>
            </w:r>
            <w:r w:rsidRPr="005D68C1">
              <w:rPr>
                <w:highlight w:val="green"/>
              </w:rPr>
              <w:t>search results</w:t>
            </w:r>
            <w:bookmarkEnd w:id="1402"/>
          </w:p>
        </w:tc>
      </w:tr>
      <w:tr w:rsidR="000E677F" w:rsidRPr="0052295E" w14:paraId="5B93CFBB" w14:textId="77777777" w:rsidTr="00C543D6">
        <w:trPr>
          <w:trHeight w:val="360"/>
        </w:trPr>
        <w:tc>
          <w:tcPr>
            <w:tcW w:w="2520" w:type="dxa"/>
            <w:gridSpan w:val="2"/>
            <w:vAlign w:val="center"/>
          </w:tcPr>
          <w:p w14:paraId="0FBEAC36"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20E147C5" w14:textId="77777777" w:rsidR="000E677F" w:rsidRDefault="000E677F" w:rsidP="00C60086">
            <w:pPr>
              <w:pStyle w:val="UseCaseText"/>
              <w:jc w:val="left"/>
              <w:rPr>
                <w:rFonts w:eastAsia="SimSun"/>
              </w:rPr>
            </w:pPr>
            <w:r>
              <w:rPr>
                <w:rFonts w:eastAsia="SimSun"/>
              </w:rPr>
              <w:t xml:space="preserve">The goal of this use case is to allow users to visualize the results of a search and inspect its content. </w:t>
            </w:r>
          </w:p>
          <w:p w14:paraId="7D8B1439" w14:textId="77777777" w:rsidR="000E677F" w:rsidRPr="00857069" w:rsidRDefault="000E677F" w:rsidP="00C60086">
            <w:pPr>
              <w:pStyle w:val="UseCaseText"/>
              <w:jc w:val="left"/>
              <w:rPr>
                <w:rFonts w:eastAsia="SimSun"/>
              </w:rPr>
            </w:pPr>
            <w:r>
              <w:rPr>
                <w:rFonts w:eastAsia="SimSun"/>
              </w:rPr>
              <w:t>This visualization is supported by metadata lists and maps.</w:t>
            </w:r>
          </w:p>
        </w:tc>
      </w:tr>
      <w:tr w:rsidR="000E677F" w:rsidRPr="0052295E" w14:paraId="3408C062" w14:textId="77777777" w:rsidTr="00C543D6">
        <w:trPr>
          <w:trHeight w:val="360"/>
        </w:trPr>
        <w:tc>
          <w:tcPr>
            <w:tcW w:w="2520" w:type="dxa"/>
            <w:gridSpan w:val="2"/>
            <w:vAlign w:val="center"/>
          </w:tcPr>
          <w:p w14:paraId="509530E5"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0681939E"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2A50CEB3" w14:textId="77777777" w:rsidTr="00C543D6">
        <w:trPr>
          <w:trHeight w:val="360"/>
        </w:trPr>
        <w:tc>
          <w:tcPr>
            <w:tcW w:w="2520" w:type="dxa"/>
            <w:gridSpan w:val="2"/>
            <w:vAlign w:val="center"/>
          </w:tcPr>
          <w:p w14:paraId="4EC93AFB" w14:textId="77777777" w:rsidR="000E677F" w:rsidRPr="0052295E" w:rsidRDefault="000E677F" w:rsidP="00C60086">
            <w:pPr>
              <w:pStyle w:val="UseCaseHeader"/>
              <w:jc w:val="left"/>
              <w:rPr>
                <w:rFonts w:eastAsia="SimSun"/>
              </w:rPr>
            </w:pPr>
            <w:r w:rsidRPr="0052295E">
              <w:rPr>
                <w:rFonts w:eastAsia="SimSun"/>
              </w:rPr>
              <w:lastRenderedPageBreak/>
              <w:t>Pre-Conditions</w:t>
            </w:r>
          </w:p>
        </w:tc>
        <w:tc>
          <w:tcPr>
            <w:tcW w:w="6720" w:type="dxa"/>
            <w:vAlign w:val="center"/>
          </w:tcPr>
          <w:p w14:paraId="18E87EAF" w14:textId="77777777" w:rsidR="000E677F" w:rsidRPr="0052295E" w:rsidRDefault="000E677F" w:rsidP="00C60086">
            <w:pPr>
              <w:pStyle w:val="UseCaseText"/>
              <w:jc w:val="left"/>
              <w:rPr>
                <w:rFonts w:eastAsia="SimSun"/>
              </w:rPr>
            </w:pPr>
            <w:r>
              <w:rPr>
                <w:rFonts w:eastAsia="SimSun"/>
              </w:rPr>
              <w:t>A search was performed and a subset of the metadata from the catalog was retrieved by the NGDS catalog.</w:t>
            </w:r>
          </w:p>
        </w:tc>
      </w:tr>
      <w:tr w:rsidR="000E677F" w:rsidRPr="0052295E" w14:paraId="26597DAD" w14:textId="77777777" w:rsidTr="00C543D6">
        <w:trPr>
          <w:trHeight w:val="360"/>
        </w:trPr>
        <w:tc>
          <w:tcPr>
            <w:tcW w:w="2520" w:type="dxa"/>
            <w:gridSpan w:val="2"/>
            <w:vAlign w:val="center"/>
          </w:tcPr>
          <w:p w14:paraId="79167BAC"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6E935CBC" w14:textId="77777777" w:rsidR="000E677F" w:rsidRPr="0052295E" w:rsidRDefault="000E677F" w:rsidP="00C60086">
            <w:pPr>
              <w:pStyle w:val="UseCaseText"/>
              <w:jc w:val="left"/>
              <w:rPr>
                <w:rFonts w:eastAsia="SimSun"/>
              </w:rPr>
            </w:pPr>
            <w:r>
              <w:rPr>
                <w:rFonts w:eastAsia="SimSun"/>
              </w:rPr>
              <w:t>The user can find what he/she is looking for</w:t>
            </w:r>
          </w:p>
        </w:tc>
      </w:tr>
      <w:tr w:rsidR="000E677F" w:rsidRPr="0052295E" w14:paraId="181F7767" w14:textId="77777777" w:rsidTr="00C543D6">
        <w:trPr>
          <w:trHeight w:val="360"/>
        </w:trPr>
        <w:tc>
          <w:tcPr>
            <w:tcW w:w="2520" w:type="dxa"/>
            <w:gridSpan w:val="2"/>
            <w:vAlign w:val="center"/>
          </w:tcPr>
          <w:p w14:paraId="5237268B"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8CE9464" w14:textId="77777777" w:rsidR="000E677F" w:rsidRDefault="000E677F" w:rsidP="00C60086">
            <w:pPr>
              <w:pStyle w:val="UseCaseText"/>
              <w:jc w:val="left"/>
              <w:rPr>
                <w:rFonts w:eastAsia="SimSun"/>
              </w:rPr>
            </w:pPr>
            <w:r>
              <w:rPr>
                <w:rFonts w:eastAsia="SimSun"/>
              </w:rPr>
              <w:t>A subset of metadata obtained by a search</w:t>
            </w:r>
          </w:p>
        </w:tc>
      </w:tr>
      <w:tr w:rsidR="000E677F" w:rsidRPr="0052295E" w14:paraId="68821D96" w14:textId="77777777" w:rsidTr="00C543D6">
        <w:trPr>
          <w:trHeight w:val="360"/>
        </w:trPr>
        <w:tc>
          <w:tcPr>
            <w:tcW w:w="2520" w:type="dxa"/>
            <w:gridSpan w:val="2"/>
            <w:vAlign w:val="center"/>
          </w:tcPr>
          <w:p w14:paraId="0A34714E"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8EB6A5F" w14:textId="77777777" w:rsidR="000E677F" w:rsidRPr="00F93604" w:rsidRDefault="000E677F" w:rsidP="00C60086">
            <w:pPr>
              <w:pStyle w:val="UseCaseText"/>
              <w:keepNext/>
              <w:keepLines/>
              <w:numPr>
                <w:ilvl w:val="0"/>
                <w:numId w:val="15"/>
              </w:numPr>
              <w:jc w:val="left"/>
              <w:rPr>
                <w:rFonts w:eastAsia="SimSun"/>
                <w:highlight w:val="green"/>
              </w:rPr>
            </w:pPr>
            <w:r w:rsidRPr="00F93604">
              <w:rPr>
                <w:rFonts w:eastAsia="SimSun"/>
                <w:highlight w:val="green"/>
              </w:rPr>
              <w:t>Browse search results</w:t>
            </w:r>
          </w:p>
          <w:p w14:paraId="1A5C785C" w14:textId="77777777" w:rsidR="000E677F" w:rsidRDefault="000E677F" w:rsidP="00C60086">
            <w:pPr>
              <w:pStyle w:val="UseCaseText"/>
              <w:keepNext/>
              <w:keepLines/>
              <w:numPr>
                <w:ilvl w:val="0"/>
                <w:numId w:val="15"/>
              </w:numPr>
              <w:jc w:val="left"/>
              <w:rPr>
                <w:rFonts w:eastAsia="SimSun"/>
              </w:rPr>
            </w:pPr>
            <w:commentRangeStart w:id="1403"/>
            <w:r>
              <w:rPr>
                <w:rFonts w:eastAsia="SimSun"/>
              </w:rPr>
              <w:t>Inspect elements in a map</w:t>
            </w:r>
            <w:commentRangeEnd w:id="1403"/>
            <w:r>
              <w:rPr>
                <w:rStyle w:val="CommentReference"/>
                <w:rFonts w:cs="Times New Roman"/>
              </w:rPr>
              <w:commentReference w:id="1403"/>
            </w:r>
            <w:r>
              <w:rPr>
                <w:rFonts w:eastAsia="SimSun"/>
              </w:rPr>
              <w:t xml:space="preserve"> </w:t>
            </w:r>
            <w:r w:rsidRPr="005D68C1">
              <w:rPr>
                <w:rFonts w:eastAsia="SimSun"/>
                <w:highlight w:val="yellow"/>
              </w:rPr>
              <w:t>??</w:t>
            </w:r>
          </w:p>
        </w:tc>
      </w:tr>
      <w:tr w:rsidR="000E677F" w:rsidRPr="0052295E" w14:paraId="7AE6BEC6" w14:textId="77777777" w:rsidTr="00C543D6">
        <w:trPr>
          <w:trHeight w:val="287"/>
        </w:trPr>
        <w:tc>
          <w:tcPr>
            <w:tcW w:w="9240" w:type="dxa"/>
            <w:gridSpan w:val="3"/>
            <w:shd w:val="clear" w:color="auto" w:fill="FFFFCC"/>
            <w:vAlign w:val="center"/>
          </w:tcPr>
          <w:p w14:paraId="62B5FE39"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69917F46" w14:textId="77777777" w:rsidTr="00C543D6">
        <w:trPr>
          <w:trHeight w:val="261"/>
        </w:trPr>
        <w:tc>
          <w:tcPr>
            <w:tcW w:w="9240" w:type="dxa"/>
            <w:gridSpan w:val="3"/>
            <w:tcBorders>
              <w:bottom w:val="single" w:sz="4" w:space="0" w:color="auto"/>
            </w:tcBorders>
            <w:shd w:val="clear" w:color="auto" w:fill="FDBBC0"/>
            <w:vAlign w:val="center"/>
          </w:tcPr>
          <w:p w14:paraId="0131AB9E"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7A671016" w14:textId="77777777" w:rsidTr="00C543D6">
        <w:trPr>
          <w:trHeight w:val="242"/>
        </w:trPr>
        <w:tc>
          <w:tcPr>
            <w:tcW w:w="9240" w:type="dxa"/>
            <w:gridSpan w:val="3"/>
            <w:shd w:val="clear" w:color="auto" w:fill="FFCC99"/>
            <w:vAlign w:val="center"/>
          </w:tcPr>
          <w:p w14:paraId="0DCC8716"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72A48F05" w14:textId="77777777" w:rsidTr="0088692F">
        <w:trPr>
          <w:trHeight w:val="206"/>
        </w:trPr>
        <w:tc>
          <w:tcPr>
            <w:tcW w:w="630" w:type="dxa"/>
            <w:vAlign w:val="center"/>
          </w:tcPr>
          <w:p w14:paraId="5EE10591" w14:textId="77777777" w:rsidR="000E677F" w:rsidRDefault="000E677F" w:rsidP="00C60086">
            <w:pPr>
              <w:pStyle w:val="UseCaseText"/>
              <w:keepNext/>
              <w:keepLines/>
              <w:jc w:val="left"/>
              <w:rPr>
                <w:rFonts w:eastAsia="SimSun"/>
              </w:rPr>
            </w:pPr>
          </w:p>
        </w:tc>
        <w:tc>
          <w:tcPr>
            <w:tcW w:w="8610" w:type="dxa"/>
            <w:gridSpan w:val="2"/>
            <w:vAlign w:val="center"/>
          </w:tcPr>
          <w:p w14:paraId="799F62F7" w14:textId="77777777" w:rsidR="000E677F" w:rsidRDefault="000E677F" w:rsidP="00C60086">
            <w:pPr>
              <w:pStyle w:val="UseCaseText"/>
              <w:keepNext/>
              <w:keepLines/>
              <w:jc w:val="left"/>
            </w:pPr>
            <w:r>
              <w:t>SMR 2014-01-</w:t>
            </w:r>
            <w:proofErr w:type="gramStart"/>
            <w:r>
              <w:t>30  see</w:t>
            </w:r>
            <w:proofErr w:type="gramEnd"/>
            <w:r>
              <w:t xml:space="preserve"> center points of bounding boxes, </w:t>
            </w:r>
            <w:proofErr w:type="spellStart"/>
            <w:r>
              <w:t>clidking</w:t>
            </w:r>
            <w:proofErr w:type="spellEnd"/>
            <w:r>
              <w:t xml:space="preserve"> on result shows BB for that result. Can display WMS for data offered through services, and CKAN provides some simple graphing function for CSV files. This use case is too poorly described to be actionable.</w:t>
            </w:r>
          </w:p>
        </w:tc>
      </w:tr>
    </w:tbl>
    <w:p w14:paraId="2E0FA53C" w14:textId="77777777" w:rsidR="000E677F" w:rsidRDefault="000E677F" w:rsidP="00C60086">
      <w:pPr>
        <w:pStyle w:val="Heading4"/>
        <w:jc w:val="left"/>
      </w:pPr>
      <w:r>
        <w:t>Metadata Evaluation</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58E36747" w14:textId="77777777" w:rsidTr="00C543D6">
        <w:trPr>
          <w:trHeight w:val="360"/>
        </w:trPr>
        <w:tc>
          <w:tcPr>
            <w:tcW w:w="2520" w:type="dxa"/>
            <w:gridSpan w:val="2"/>
            <w:shd w:val="clear" w:color="auto" w:fill="8DB3E2"/>
            <w:vAlign w:val="center"/>
          </w:tcPr>
          <w:p w14:paraId="2942B05C"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E7490C9" w14:textId="77777777" w:rsidR="000E677F" w:rsidRPr="00B36A79" w:rsidRDefault="000E677F" w:rsidP="00C60086">
            <w:pPr>
              <w:pStyle w:val="UseCaseText"/>
              <w:jc w:val="left"/>
              <w:rPr>
                <w:rFonts w:eastAsia="Times"/>
                <w:b/>
              </w:rPr>
            </w:pPr>
            <w:r>
              <w:rPr>
                <w:rFonts w:eastAsia="Times"/>
                <w:b/>
              </w:rPr>
              <w:t>UC_026</w:t>
            </w:r>
          </w:p>
        </w:tc>
      </w:tr>
      <w:tr w:rsidR="000E677F" w:rsidRPr="0052295E" w14:paraId="2A2B241D" w14:textId="77777777" w:rsidTr="00C543D6">
        <w:trPr>
          <w:trHeight w:val="360"/>
        </w:trPr>
        <w:tc>
          <w:tcPr>
            <w:tcW w:w="2520" w:type="dxa"/>
            <w:gridSpan w:val="2"/>
            <w:shd w:val="clear" w:color="auto" w:fill="8DB3E2"/>
            <w:vAlign w:val="center"/>
          </w:tcPr>
          <w:p w14:paraId="26FDFD2A"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78E5FD16" w14:textId="77777777" w:rsidR="000E677F" w:rsidRPr="00C27791" w:rsidRDefault="000E677F" w:rsidP="00C60086">
            <w:pPr>
              <w:pStyle w:val="Heading5"/>
              <w:numPr>
                <w:ilvl w:val="4"/>
                <w:numId w:val="39"/>
              </w:numPr>
              <w:jc w:val="left"/>
            </w:pPr>
            <w:bookmarkStart w:id="1404" w:name="_Toc378855191"/>
            <w:r w:rsidRPr="005D68C1">
              <w:rPr>
                <w:highlight w:val="green"/>
              </w:rPr>
              <w:t>View metadata record</w:t>
            </w:r>
            <w:bookmarkEnd w:id="1404"/>
          </w:p>
        </w:tc>
      </w:tr>
      <w:tr w:rsidR="000E677F" w:rsidRPr="0052295E" w14:paraId="1919513D" w14:textId="77777777" w:rsidTr="00C543D6">
        <w:trPr>
          <w:trHeight w:val="360"/>
        </w:trPr>
        <w:tc>
          <w:tcPr>
            <w:tcW w:w="2520" w:type="dxa"/>
            <w:gridSpan w:val="2"/>
            <w:vAlign w:val="center"/>
          </w:tcPr>
          <w:p w14:paraId="54152E65"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4BA1CBEE" w14:textId="77777777" w:rsidR="000E677F" w:rsidRPr="00857069" w:rsidRDefault="000E677F" w:rsidP="00C60086">
            <w:pPr>
              <w:pStyle w:val="UseCaseText"/>
              <w:jc w:val="left"/>
              <w:rPr>
                <w:rFonts w:eastAsia="SimSun"/>
              </w:rPr>
            </w:pPr>
            <w:r>
              <w:rPr>
                <w:rFonts w:eastAsia="SimSun"/>
              </w:rPr>
              <w:t xml:space="preserve">After locating a piece of metadata in the catalog, the user inspects the metadata record in more detail, for example, to decide if it refers to the data she is looking for. </w:t>
            </w:r>
          </w:p>
        </w:tc>
      </w:tr>
      <w:tr w:rsidR="000E677F" w:rsidRPr="0052295E" w14:paraId="0A28F9E6" w14:textId="77777777" w:rsidTr="00C543D6">
        <w:trPr>
          <w:trHeight w:val="360"/>
        </w:trPr>
        <w:tc>
          <w:tcPr>
            <w:tcW w:w="2520" w:type="dxa"/>
            <w:gridSpan w:val="2"/>
            <w:vAlign w:val="center"/>
          </w:tcPr>
          <w:p w14:paraId="7B4E5A96"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07F62CFF"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695A17B2" w14:textId="77777777" w:rsidTr="00C543D6">
        <w:trPr>
          <w:trHeight w:val="360"/>
        </w:trPr>
        <w:tc>
          <w:tcPr>
            <w:tcW w:w="2520" w:type="dxa"/>
            <w:gridSpan w:val="2"/>
            <w:vAlign w:val="center"/>
          </w:tcPr>
          <w:p w14:paraId="61079610"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7B14D5C6" w14:textId="77777777" w:rsidR="000E677F" w:rsidRPr="0052295E" w:rsidRDefault="000E677F" w:rsidP="00C60086">
            <w:pPr>
              <w:pStyle w:val="UseCaseText"/>
              <w:jc w:val="left"/>
              <w:rPr>
                <w:rFonts w:eastAsia="SimSun"/>
              </w:rPr>
            </w:pPr>
            <w:r>
              <w:rPr>
                <w:rFonts w:eastAsia="SimSun"/>
              </w:rPr>
              <w:t>A search was performed and a metadata record was selected for further inspection</w:t>
            </w:r>
          </w:p>
        </w:tc>
      </w:tr>
      <w:tr w:rsidR="000E677F" w:rsidRPr="0052295E" w14:paraId="7B4039DA" w14:textId="77777777" w:rsidTr="00C543D6">
        <w:trPr>
          <w:trHeight w:val="360"/>
        </w:trPr>
        <w:tc>
          <w:tcPr>
            <w:tcW w:w="2520" w:type="dxa"/>
            <w:gridSpan w:val="2"/>
            <w:vAlign w:val="center"/>
          </w:tcPr>
          <w:p w14:paraId="404BF0CA"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C614927" w14:textId="77777777" w:rsidR="000E677F" w:rsidRPr="0052295E" w:rsidRDefault="000E677F" w:rsidP="00C60086">
            <w:pPr>
              <w:pStyle w:val="UseCaseText"/>
              <w:jc w:val="left"/>
              <w:rPr>
                <w:rFonts w:eastAsia="SimSun"/>
              </w:rPr>
            </w:pPr>
            <w:r>
              <w:rPr>
                <w:rFonts w:eastAsia="SimSun"/>
              </w:rPr>
              <w:t xml:space="preserve">The user is able to access and view the contents of the metadata </w:t>
            </w:r>
          </w:p>
        </w:tc>
      </w:tr>
      <w:tr w:rsidR="000E677F" w:rsidRPr="0052295E" w14:paraId="5561C658" w14:textId="77777777" w:rsidTr="00C543D6">
        <w:trPr>
          <w:trHeight w:val="360"/>
        </w:trPr>
        <w:tc>
          <w:tcPr>
            <w:tcW w:w="2520" w:type="dxa"/>
            <w:gridSpan w:val="2"/>
            <w:vAlign w:val="center"/>
          </w:tcPr>
          <w:p w14:paraId="69F8547B"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76CDEF49" w14:textId="77777777" w:rsidR="000E677F" w:rsidRDefault="000E677F" w:rsidP="00C60086">
            <w:pPr>
              <w:pStyle w:val="UseCaseText"/>
              <w:jc w:val="left"/>
              <w:rPr>
                <w:rFonts w:eastAsia="SimSun"/>
              </w:rPr>
            </w:pPr>
            <w:r>
              <w:rPr>
                <w:rFonts w:eastAsia="SimSun"/>
              </w:rPr>
              <w:t>Documents and structured records stored in GTDA repository or third party repositories. The data is located through a URI</w:t>
            </w:r>
          </w:p>
        </w:tc>
      </w:tr>
      <w:tr w:rsidR="000E677F" w:rsidRPr="0052295E" w14:paraId="3E81F9A6" w14:textId="77777777" w:rsidTr="00C543D6">
        <w:trPr>
          <w:trHeight w:val="360"/>
        </w:trPr>
        <w:tc>
          <w:tcPr>
            <w:tcW w:w="2520" w:type="dxa"/>
            <w:gridSpan w:val="2"/>
            <w:vAlign w:val="center"/>
          </w:tcPr>
          <w:p w14:paraId="2302FD5B"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44BE484D" w14:textId="77777777" w:rsidR="000E677F" w:rsidRDefault="000E677F" w:rsidP="00C60086">
            <w:pPr>
              <w:pStyle w:val="UseCaseText"/>
              <w:keepNext/>
              <w:keepLines/>
              <w:numPr>
                <w:ilvl w:val="0"/>
                <w:numId w:val="15"/>
              </w:numPr>
              <w:jc w:val="left"/>
              <w:rPr>
                <w:rFonts w:eastAsia="SimSun"/>
              </w:rPr>
            </w:pPr>
            <w:r>
              <w:rPr>
                <w:rFonts w:eastAsia="SimSun"/>
              </w:rPr>
              <w:t>Retrieve metadata record</w:t>
            </w:r>
          </w:p>
          <w:p w14:paraId="52E88D4F" w14:textId="77777777" w:rsidR="000E677F" w:rsidRPr="00930CCC" w:rsidRDefault="000E677F" w:rsidP="00C60086">
            <w:pPr>
              <w:pStyle w:val="UseCaseText"/>
              <w:keepNext/>
              <w:keepLines/>
              <w:numPr>
                <w:ilvl w:val="0"/>
                <w:numId w:val="15"/>
              </w:numPr>
              <w:jc w:val="left"/>
              <w:rPr>
                <w:rFonts w:eastAsia="SimSun"/>
              </w:rPr>
            </w:pPr>
            <w:r>
              <w:rPr>
                <w:rFonts w:eastAsia="SimSun"/>
              </w:rPr>
              <w:t>Visualize metadata record</w:t>
            </w:r>
          </w:p>
        </w:tc>
      </w:tr>
      <w:tr w:rsidR="000E677F" w:rsidRPr="0052295E" w14:paraId="6058BAB7" w14:textId="77777777" w:rsidTr="00C543D6">
        <w:trPr>
          <w:trHeight w:val="287"/>
        </w:trPr>
        <w:tc>
          <w:tcPr>
            <w:tcW w:w="9240" w:type="dxa"/>
            <w:gridSpan w:val="3"/>
            <w:shd w:val="clear" w:color="auto" w:fill="FFFFCC"/>
            <w:vAlign w:val="center"/>
          </w:tcPr>
          <w:p w14:paraId="1B532901"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64AF5EB2" w14:textId="77777777" w:rsidTr="00C543D6">
        <w:trPr>
          <w:trHeight w:val="261"/>
        </w:trPr>
        <w:tc>
          <w:tcPr>
            <w:tcW w:w="9240" w:type="dxa"/>
            <w:gridSpan w:val="3"/>
            <w:tcBorders>
              <w:bottom w:val="single" w:sz="4" w:space="0" w:color="auto"/>
            </w:tcBorders>
            <w:shd w:val="clear" w:color="auto" w:fill="FDBBC0"/>
            <w:vAlign w:val="center"/>
          </w:tcPr>
          <w:p w14:paraId="46FFF6E4"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37CA12D3" w14:textId="77777777" w:rsidTr="00C543D6">
        <w:trPr>
          <w:trHeight w:val="261"/>
        </w:trPr>
        <w:tc>
          <w:tcPr>
            <w:tcW w:w="630" w:type="dxa"/>
            <w:tcBorders>
              <w:bottom w:val="single" w:sz="4" w:space="0" w:color="auto"/>
            </w:tcBorders>
            <w:vAlign w:val="center"/>
          </w:tcPr>
          <w:p w14:paraId="36D0B2A6"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7F6257ED"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7AD42631"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3CBCAE54" w14:textId="77777777" w:rsidTr="00C543D6">
        <w:trPr>
          <w:trHeight w:val="261"/>
        </w:trPr>
        <w:tc>
          <w:tcPr>
            <w:tcW w:w="630" w:type="dxa"/>
            <w:tcBorders>
              <w:bottom w:val="single" w:sz="4" w:space="0" w:color="auto"/>
            </w:tcBorders>
            <w:vAlign w:val="center"/>
          </w:tcPr>
          <w:p w14:paraId="5E40E737"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7AF31C84" w14:textId="77777777" w:rsidR="000E677F" w:rsidRPr="0052295E" w:rsidRDefault="000E677F" w:rsidP="00C60086">
            <w:pPr>
              <w:pStyle w:val="UseCaseText"/>
              <w:keepNext/>
              <w:keepLines/>
              <w:jc w:val="left"/>
              <w:rPr>
                <w:rFonts w:eastAsia="SimSun"/>
              </w:rPr>
            </w:pPr>
            <w:r>
              <w:rPr>
                <w:rFonts w:eastAsia="SimSun"/>
              </w:rPr>
              <w:t>User</w:t>
            </w:r>
          </w:p>
        </w:tc>
        <w:tc>
          <w:tcPr>
            <w:tcW w:w="6720" w:type="dxa"/>
            <w:tcBorders>
              <w:bottom w:val="single" w:sz="4" w:space="0" w:color="auto"/>
            </w:tcBorders>
            <w:vAlign w:val="center"/>
          </w:tcPr>
          <w:p w14:paraId="5B99F79A" w14:textId="77777777" w:rsidR="000E677F" w:rsidRPr="0052295E" w:rsidRDefault="000E677F" w:rsidP="00C60086">
            <w:pPr>
              <w:pStyle w:val="UseCaseText"/>
              <w:keepNext/>
              <w:keepLines/>
              <w:jc w:val="left"/>
              <w:rPr>
                <w:rFonts w:eastAsia="SimSun"/>
              </w:rPr>
            </w:pPr>
            <w:r>
              <w:rPr>
                <w:rFonts w:eastAsia="SimSun"/>
              </w:rPr>
              <w:t>In case the URI pointed by the metadata record becomes unavailable during the execution of this procedure, the system must provide an error message. The metadata record may be marked as invalid.</w:t>
            </w:r>
          </w:p>
        </w:tc>
      </w:tr>
      <w:tr w:rsidR="000E677F" w:rsidRPr="0052295E" w14:paraId="09E3139A" w14:textId="77777777" w:rsidTr="00C543D6">
        <w:trPr>
          <w:trHeight w:val="242"/>
        </w:trPr>
        <w:tc>
          <w:tcPr>
            <w:tcW w:w="9240" w:type="dxa"/>
            <w:gridSpan w:val="3"/>
            <w:shd w:val="clear" w:color="auto" w:fill="FFCC99"/>
            <w:vAlign w:val="center"/>
          </w:tcPr>
          <w:p w14:paraId="2D78AF1F"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53252A2A" w14:textId="77777777" w:rsidTr="00C543D6">
        <w:trPr>
          <w:trHeight w:val="206"/>
        </w:trPr>
        <w:tc>
          <w:tcPr>
            <w:tcW w:w="630" w:type="dxa"/>
            <w:vAlign w:val="center"/>
          </w:tcPr>
          <w:p w14:paraId="6773BE87"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5E613B1A"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5ED5EFDF" w14:textId="77777777" w:rsidTr="00C543D6">
        <w:trPr>
          <w:trHeight w:val="206"/>
        </w:trPr>
        <w:tc>
          <w:tcPr>
            <w:tcW w:w="630" w:type="dxa"/>
            <w:vAlign w:val="center"/>
          </w:tcPr>
          <w:p w14:paraId="53CF5F4E"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55880934" w14:textId="77777777" w:rsidR="000E677F" w:rsidRPr="0052295E" w:rsidRDefault="000E677F" w:rsidP="00C60086">
            <w:pPr>
              <w:pStyle w:val="UseCaseText"/>
              <w:keepNext/>
              <w:keepLines/>
              <w:jc w:val="left"/>
              <w:rPr>
                <w:rFonts w:eastAsia="SimSun"/>
              </w:rPr>
            </w:pPr>
            <w:r>
              <w:t>Missing requirements for other “views” of metadata, for example as human-readable HTML, or as an ATOM entry. These are just low-hanging fruit.</w:t>
            </w:r>
          </w:p>
        </w:tc>
      </w:tr>
      <w:tr w:rsidR="000E677F" w:rsidRPr="0052295E" w14:paraId="468794E1" w14:textId="77777777" w:rsidTr="00C543D6">
        <w:trPr>
          <w:trHeight w:val="206"/>
        </w:trPr>
        <w:tc>
          <w:tcPr>
            <w:tcW w:w="630" w:type="dxa"/>
            <w:vAlign w:val="center"/>
          </w:tcPr>
          <w:p w14:paraId="50603200" w14:textId="77777777" w:rsidR="000E677F" w:rsidRDefault="000E677F" w:rsidP="00C60086">
            <w:pPr>
              <w:pStyle w:val="UseCaseText"/>
              <w:keepNext/>
              <w:keepLines/>
              <w:jc w:val="left"/>
              <w:rPr>
                <w:rFonts w:eastAsia="SimSun"/>
              </w:rPr>
            </w:pPr>
          </w:p>
        </w:tc>
        <w:tc>
          <w:tcPr>
            <w:tcW w:w="8610" w:type="dxa"/>
            <w:gridSpan w:val="2"/>
            <w:vAlign w:val="center"/>
          </w:tcPr>
          <w:p w14:paraId="156B0ABC" w14:textId="77777777" w:rsidR="000E677F" w:rsidRDefault="000E677F" w:rsidP="00C60086">
            <w:pPr>
              <w:pStyle w:val="UseCaseText"/>
              <w:keepNext/>
              <w:keepLines/>
              <w:jc w:val="left"/>
            </w:pPr>
            <w:r>
              <w:t>SMR 2014-01-30  display of metadata is very poor presentation; the HTML needs A LOT of work</w:t>
            </w:r>
          </w:p>
        </w:tc>
      </w:tr>
    </w:tbl>
    <w:p w14:paraId="5A67599F"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00227272" w14:textId="77777777" w:rsidTr="00C543D6">
        <w:trPr>
          <w:trHeight w:val="360"/>
        </w:trPr>
        <w:tc>
          <w:tcPr>
            <w:tcW w:w="2520" w:type="dxa"/>
            <w:gridSpan w:val="2"/>
            <w:shd w:val="clear" w:color="auto" w:fill="8DB3E2"/>
            <w:vAlign w:val="center"/>
          </w:tcPr>
          <w:p w14:paraId="49E61974"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B6B582D" w14:textId="77777777" w:rsidR="000E677F" w:rsidRPr="00B36A79" w:rsidRDefault="000E677F" w:rsidP="00C60086">
            <w:pPr>
              <w:pStyle w:val="UseCaseText"/>
              <w:jc w:val="left"/>
              <w:rPr>
                <w:rFonts w:eastAsia="Times"/>
                <w:b/>
              </w:rPr>
            </w:pPr>
            <w:r>
              <w:rPr>
                <w:rFonts w:eastAsia="Times"/>
                <w:b/>
              </w:rPr>
              <w:t>UC_024</w:t>
            </w:r>
          </w:p>
        </w:tc>
      </w:tr>
      <w:tr w:rsidR="000E677F" w:rsidRPr="0052295E" w14:paraId="51B73A6D" w14:textId="77777777" w:rsidTr="00C543D6">
        <w:trPr>
          <w:trHeight w:val="360"/>
        </w:trPr>
        <w:tc>
          <w:tcPr>
            <w:tcW w:w="2520" w:type="dxa"/>
            <w:gridSpan w:val="2"/>
            <w:shd w:val="clear" w:color="auto" w:fill="8DB3E2"/>
            <w:vAlign w:val="center"/>
          </w:tcPr>
          <w:p w14:paraId="448D2674"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7608FBF7" w14:textId="77777777" w:rsidR="000E677F" w:rsidRPr="00C27791" w:rsidRDefault="000E677F" w:rsidP="00C60086">
            <w:pPr>
              <w:pStyle w:val="Heading5"/>
              <w:jc w:val="left"/>
            </w:pPr>
            <w:bookmarkStart w:id="1405" w:name="_Toc378855192"/>
            <w:r w:rsidRPr="005D68C1">
              <w:rPr>
                <w:highlight w:val="green"/>
              </w:rPr>
              <w:t>Provide peer ratings</w:t>
            </w:r>
            <w:bookmarkEnd w:id="1405"/>
          </w:p>
        </w:tc>
      </w:tr>
      <w:tr w:rsidR="000E677F" w:rsidRPr="0052295E" w14:paraId="29657A3A" w14:textId="77777777" w:rsidTr="00C543D6">
        <w:trPr>
          <w:trHeight w:val="360"/>
        </w:trPr>
        <w:tc>
          <w:tcPr>
            <w:tcW w:w="2520" w:type="dxa"/>
            <w:gridSpan w:val="2"/>
            <w:vAlign w:val="center"/>
          </w:tcPr>
          <w:p w14:paraId="7D493FA3"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7E1B3A76" w14:textId="77777777" w:rsidR="000E677F" w:rsidRDefault="000E677F" w:rsidP="00C60086">
            <w:pPr>
              <w:pStyle w:val="UseCaseText"/>
              <w:jc w:val="left"/>
              <w:rPr>
                <w:rFonts w:eastAsia="SimSun"/>
              </w:rPr>
            </w:pPr>
            <w:r w:rsidRPr="00930CCC">
              <w:rPr>
                <w:rFonts w:eastAsia="SimSun"/>
              </w:rPr>
              <w:t xml:space="preserve">By inspecting data reviews posted by other users, </w:t>
            </w:r>
            <w:r>
              <w:rPr>
                <w:rFonts w:eastAsia="SimSun"/>
              </w:rPr>
              <w:t>a</w:t>
            </w:r>
            <w:r w:rsidRPr="00930CCC">
              <w:rPr>
                <w:rFonts w:eastAsia="SimSun"/>
              </w:rPr>
              <w:t xml:space="preserve"> user can gauge the accuracy and validity of data. Peer ratings can include textual description, star ratings or both.</w:t>
            </w:r>
          </w:p>
          <w:p w14:paraId="759EB06F" w14:textId="77777777" w:rsidR="000E677F" w:rsidRDefault="000E677F" w:rsidP="00C60086">
            <w:pPr>
              <w:pStyle w:val="UseCaseText"/>
              <w:jc w:val="left"/>
              <w:rPr>
                <w:rFonts w:eastAsia="SimSun"/>
              </w:rPr>
            </w:pPr>
            <w:r>
              <w:rPr>
                <w:rFonts w:eastAsia="SimSun"/>
              </w:rPr>
              <w:t>This UC captures the fact that the system must provide support for peer ratings.</w:t>
            </w:r>
          </w:p>
          <w:p w14:paraId="63E37DFF" w14:textId="77777777" w:rsidR="000E677F" w:rsidRPr="00857069" w:rsidRDefault="000E677F" w:rsidP="00C60086">
            <w:pPr>
              <w:pStyle w:val="UseCaseText"/>
              <w:jc w:val="left"/>
              <w:rPr>
                <w:rFonts w:eastAsia="SimSun"/>
              </w:rPr>
            </w:pPr>
            <w:r>
              <w:rPr>
                <w:rFonts w:eastAsia="SimSun"/>
              </w:rPr>
              <w:t xml:space="preserve">As part of this use case, users can also post peer ratings. There is no restriction of who can </w:t>
            </w:r>
            <w:r>
              <w:rPr>
                <w:rFonts w:eastAsia="SimSun"/>
              </w:rPr>
              <w:lastRenderedPageBreak/>
              <w:t>post those ratings. The user log-in information is used to identify the peer rating poster</w:t>
            </w:r>
          </w:p>
        </w:tc>
      </w:tr>
      <w:tr w:rsidR="000E677F" w:rsidRPr="0052295E" w14:paraId="64990D02" w14:textId="77777777" w:rsidTr="00C543D6">
        <w:trPr>
          <w:trHeight w:val="360"/>
        </w:trPr>
        <w:tc>
          <w:tcPr>
            <w:tcW w:w="2520" w:type="dxa"/>
            <w:gridSpan w:val="2"/>
            <w:vAlign w:val="center"/>
          </w:tcPr>
          <w:p w14:paraId="350ECDB3" w14:textId="77777777" w:rsidR="000E677F" w:rsidRPr="00DD3D3F" w:rsidRDefault="000E677F" w:rsidP="00C60086">
            <w:pPr>
              <w:pStyle w:val="UseCaseText"/>
              <w:jc w:val="left"/>
              <w:rPr>
                <w:rFonts w:eastAsia="SimSun"/>
                <w:b/>
              </w:rPr>
            </w:pPr>
            <w:r w:rsidRPr="00DD3D3F">
              <w:rPr>
                <w:rFonts w:eastAsia="SimSun"/>
                <w:b/>
              </w:rPr>
              <w:lastRenderedPageBreak/>
              <w:t>Actors</w:t>
            </w:r>
          </w:p>
        </w:tc>
        <w:tc>
          <w:tcPr>
            <w:tcW w:w="6720" w:type="dxa"/>
            <w:vAlign w:val="center"/>
          </w:tcPr>
          <w:p w14:paraId="13F62293" w14:textId="77777777" w:rsidR="000E677F" w:rsidRPr="0052295E" w:rsidRDefault="000E677F" w:rsidP="00C60086">
            <w:pPr>
              <w:pStyle w:val="UseCaseText"/>
              <w:jc w:val="left"/>
              <w:rPr>
                <w:rFonts w:eastAsia="SimSun"/>
              </w:rPr>
            </w:pPr>
            <w:r w:rsidRPr="003A51F7">
              <w:rPr>
                <w:rFonts w:eastAsia="SimSun"/>
              </w:rPr>
              <w:t>End User</w:t>
            </w:r>
            <w:r>
              <w:rPr>
                <w:rFonts w:eastAsia="SimSun"/>
              </w:rPr>
              <w:t>/</w:t>
            </w:r>
            <w:r w:rsidRPr="003A51F7">
              <w:rPr>
                <w:rFonts w:eastAsia="SimSun" w:hint="eastAsia"/>
              </w:rPr>
              <w:t>Data Consum</w:t>
            </w:r>
            <w:r>
              <w:rPr>
                <w:rFonts w:eastAsia="SimSun"/>
              </w:rPr>
              <w:t>er</w:t>
            </w:r>
          </w:p>
        </w:tc>
      </w:tr>
      <w:tr w:rsidR="000E677F" w:rsidRPr="0052295E" w14:paraId="455C8BA5" w14:textId="77777777" w:rsidTr="00C543D6">
        <w:trPr>
          <w:trHeight w:val="360"/>
        </w:trPr>
        <w:tc>
          <w:tcPr>
            <w:tcW w:w="2520" w:type="dxa"/>
            <w:gridSpan w:val="2"/>
            <w:vAlign w:val="center"/>
          </w:tcPr>
          <w:p w14:paraId="5E94FAFD"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146DA004" w14:textId="77777777" w:rsidR="000E677F" w:rsidRDefault="000E677F" w:rsidP="00C60086">
            <w:pPr>
              <w:pStyle w:val="UseCaseText"/>
              <w:jc w:val="left"/>
              <w:rPr>
                <w:rFonts w:eastAsia="SimSun"/>
              </w:rPr>
            </w:pPr>
            <w:r>
              <w:rPr>
                <w:rFonts w:eastAsia="SimSun"/>
              </w:rPr>
              <w:t>The existence of ratings posted by other peers for the case of review</w:t>
            </w:r>
          </w:p>
          <w:p w14:paraId="4CA086B4" w14:textId="77777777" w:rsidR="000E677F" w:rsidRPr="0052295E" w:rsidRDefault="000E677F" w:rsidP="00C60086">
            <w:pPr>
              <w:pStyle w:val="UseCaseText"/>
              <w:jc w:val="left"/>
              <w:rPr>
                <w:rFonts w:eastAsia="SimSun"/>
              </w:rPr>
            </w:pPr>
            <w:r>
              <w:rPr>
                <w:rFonts w:eastAsia="SimSun"/>
              </w:rPr>
              <w:t>None if the user will be the first to post a rate</w:t>
            </w:r>
          </w:p>
        </w:tc>
      </w:tr>
      <w:tr w:rsidR="000E677F" w:rsidRPr="0052295E" w14:paraId="080265F1" w14:textId="77777777" w:rsidTr="00C543D6">
        <w:trPr>
          <w:trHeight w:val="360"/>
        </w:trPr>
        <w:tc>
          <w:tcPr>
            <w:tcW w:w="2520" w:type="dxa"/>
            <w:gridSpan w:val="2"/>
            <w:vAlign w:val="center"/>
          </w:tcPr>
          <w:p w14:paraId="0A661422"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91F1201" w14:textId="77777777" w:rsidR="000E677F" w:rsidRPr="0052295E" w:rsidRDefault="000E677F" w:rsidP="00C60086">
            <w:pPr>
              <w:pStyle w:val="UseCaseText"/>
              <w:jc w:val="left"/>
              <w:rPr>
                <w:rFonts w:eastAsia="SimSun"/>
              </w:rPr>
            </w:pPr>
            <w:r>
              <w:rPr>
                <w:rFonts w:eastAsia="SimSun"/>
              </w:rPr>
              <w:t xml:space="preserve">The user is able to view peer ratings text and star ratings in the metadata posted in the NGDS catalog. </w:t>
            </w:r>
          </w:p>
        </w:tc>
      </w:tr>
      <w:tr w:rsidR="000E677F" w:rsidRPr="0052295E" w14:paraId="16C6EC7B" w14:textId="77777777" w:rsidTr="00C543D6">
        <w:trPr>
          <w:trHeight w:val="360"/>
        </w:trPr>
        <w:tc>
          <w:tcPr>
            <w:tcW w:w="2520" w:type="dxa"/>
            <w:gridSpan w:val="2"/>
            <w:vAlign w:val="center"/>
          </w:tcPr>
          <w:p w14:paraId="5F0D7D28"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38740A0" w14:textId="77777777" w:rsidR="000E677F" w:rsidRDefault="000E677F" w:rsidP="00C60086">
            <w:pPr>
              <w:pStyle w:val="UseCaseText"/>
              <w:jc w:val="left"/>
              <w:rPr>
                <w:rFonts w:eastAsia="SimSun"/>
              </w:rPr>
            </w:pPr>
            <w:r>
              <w:rPr>
                <w:rFonts w:eastAsia="SimSun"/>
              </w:rPr>
              <w:t>Peer ratings and their textual description that are attached to metadata in features of the map and the search results list</w:t>
            </w:r>
          </w:p>
        </w:tc>
      </w:tr>
      <w:tr w:rsidR="000E677F" w:rsidRPr="0052295E" w14:paraId="64B118FA" w14:textId="77777777" w:rsidTr="00C543D6">
        <w:trPr>
          <w:trHeight w:val="360"/>
        </w:trPr>
        <w:tc>
          <w:tcPr>
            <w:tcW w:w="2520" w:type="dxa"/>
            <w:gridSpan w:val="2"/>
            <w:vAlign w:val="center"/>
          </w:tcPr>
          <w:p w14:paraId="686AE08E"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735986D" w14:textId="77777777" w:rsidR="000E677F" w:rsidRDefault="000E677F" w:rsidP="00C60086">
            <w:pPr>
              <w:pStyle w:val="UseCaseText"/>
              <w:keepNext/>
              <w:keepLines/>
              <w:numPr>
                <w:ilvl w:val="0"/>
                <w:numId w:val="15"/>
              </w:numPr>
              <w:jc w:val="left"/>
              <w:rPr>
                <w:rFonts w:eastAsia="SimSun"/>
              </w:rPr>
            </w:pPr>
            <w:r>
              <w:rPr>
                <w:rFonts w:eastAsia="SimSun"/>
              </w:rPr>
              <w:t>Provide peer ratings star rating and text for a given metadata record</w:t>
            </w:r>
          </w:p>
          <w:p w14:paraId="0E257C92" w14:textId="77777777" w:rsidR="000E677F" w:rsidRDefault="000E677F" w:rsidP="00C60086">
            <w:pPr>
              <w:pStyle w:val="UseCaseText"/>
              <w:keepNext/>
              <w:keepLines/>
              <w:numPr>
                <w:ilvl w:val="0"/>
                <w:numId w:val="15"/>
              </w:numPr>
              <w:jc w:val="left"/>
              <w:rPr>
                <w:rFonts w:eastAsia="SimSun"/>
              </w:rPr>
            </w:pPr>
            <w:r>
              <w:rPr>
                <w:rFonts w:eastAsia="SimSun"/>
              </w:rPr>
              <w:t xml:space="preserve">Post a peer rating </w:t>
            </w:r>
          </w:p>
          <w:p w14:paraId="4F28A0E4" w14:textId="77777777" w:rsidR="000E677F" w:rsidRPr="00930CCC" w:rsidRDefault="000E677F" w:rsidP="00C60086">
            <w:pPr>
              <w:pStyle w:val="UseCaseText"/>
              <w:keepNext/>
              <w:keepLines/>
              <w:numPr>
                <w:ilvl w:val="0"/>
                <w:numId w:val="15"/>
              </w:numPr>
              <w:jc w:val="left"/>
              <w:rPr>
                <w:rFonts w:eastAsia="SimSun"/>
              </w:rPr>
            </w:pPr>
            <w:r>
              <w:rPr>
                <w:rFonts w:eastAsia="SimSun"/>
              </w:rPr>
              <w:t>Store peer reviews</w:t>
            </w:r>
          </w:p>
        </w:tc>
      </w:tr>
      <w:tr w:rsidR="000E677F" w:rsidRPr="0052295E" w14:paraId="2CA90F32" w14:textId="77777777" w:rsidTr="00C543D6">
        <w:trPr>
          <w:trHeight w:val="287"/>
        </w:trPr>
        <w:tc>
          <w:tcPr>
            <w:tcW w:w="9240" w:type="dxa"/>
            <w:gridSpan w:val="3"/>
            <w:shd w:val="clear" w:color="auto" w:fill="FFFFCC"/>
            <w:vAlign w:val="center"/>
          </w:tcPr>
          <w:p w14:paraId="791819F7"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4268C50D" w14:textId="77777777" w:rsidTr="00C543D6">
        <w:trPr>
          <w:trHeight w:val="261"/>
        </w:trPr>
        <w:tc>
          <w:tcPr>
            <w:tcW w:w="630" w:type="dxa"/>
            <w:vAlign w:val="center"/>
          </w:tcPr>
          <w:p w14:paraId="6CB8AB62"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0393AD9D"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53781FCC"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42C1795F" w14:textId="77777777" w:rsidTr="00C543D6">
        <w:trPr>
          <w:trHeight w:val="359"/>
        </w:trPr>
        <w:tc>
          <w:tcPr>
            <w:tcW w:w="630" w:type="dxa"/>
            <w:tcBorders>
              <w:bottom w:val="single" w:sz="4" w:space="0" w:color="auto"/>
            </w:tcBorders>
            <w:vAlign w:val="center"/>
          </w:tcPr>
          <w:p w14:paraId="485C6BCC" w14:textId="77777777" w:rsidR="000E677F" w:rsidRPr="0052295E" w:rsidRDefault="000E677F" w:rsidP="00C60086">
            <w:pPr>
              <w:pStyle w:val="UseCaseText"/>
              <w:keepNext/>
              <w:keepLines/>
              <w:jc w:val="left"/>
              <w:rPr>
                <w:rFonts w:eastAsia="SimSun"/>
              </w:rPr>
            </w:pPr>
            <w:r>
              <w:rPr>
                <w:rFonts w:eastAsia="SimSun"/>
              </w:rPr>
              <w:t>2b</w:t>
            </w:r>
          </w:p>
        </w:tc>
        <w:tc>
          <w:tcPr>
            <w:tcW w:w="1890" w:type="dxa"/>
            <w:tcBorders>
              <w:bottom w:val="single" w:sz="4" w:space="0" w:color="auto"/>
            </w:tcBorders>
            <w:vAlign w:val="center"/>
          </w:tcPr>
          <w:p w14:paraId="1CA0566A" w14:textId="77777777" w:rsidR="000E677F" w:rsidRDefault="000E677F" w:rsidP="00C60086">
            <w:pPr>
              <w:pStyle w:val="UseCaseText"/>
              <w:jc w:val="left"/>
              <w:rPr>
                <w:rFonts w:eastAsia="SimSun"/>
              </w:rPr>
            </w:pPr>
            <w:r>
              <w:rPr>
                <w:rFonts w:eastAsia="SimSun"/>
              </w:rPr>
              <w:t>User</w:t>
            </w:r>
          </w:p>
        </w:tc>
        <w:tc>
          <w:tcPr>
            <w:tcW w:w="6720" w:type="dxa"/>
            <w:tcBorders>
              <w:bottom w:val="single" w:sz="4" w:space="0" w:color="auto"/>
            </w:tcBorders>
            <w:vAlign w:val="center"/>
          </w:tcPr>
          <w:p w14:paraId="4E1FEA29" w14:textId="77777777" w:rsidR="000E677F" w:rsidRDefault="000E677F" w:rsidP="00C60086">
            <w:pPr>
              <w:pStyle w:val="UseCaseText"/>
              <w:keepNext/>
              <w:keepLines/>
              <w:jc w:val="left"/>
              <w:rPr>
                <w:rFonts w:eastAsia="SimSun"/>
              </w:rPr>
            </w:pPr>
            <w:r>
              <w:rPr>
                <w:rFonts w:eastAsia="SimSun"/>
              </w:rPr>
              <w:t>Include use case &lt;&lt;view metadata content&gt;&gt;, &lt;&lt;view document content&gt;&gt;</w:t>
            </w:r>
          </w:p>
          <w:p w14:paraId="396715F0" w14:textId="77777777" w:rsidR="000E677F" w:rsidRPr="0052295E" w:rsidRDefault="000E677F" w:rsidP="00C60086">
            <w:pPr>
              <w:pStyle w:val="UseCaseText"/>
              <w:keepNext/>
              <w:keepLines/>
              <w:jc w:val="left"/>
              <w:rPr>
                <w:rFonts w:eastAsia="SimSun"/>
              </w:rPr>
            </w:pPr>
            <w:r>
              <w:rPr>
                <w:rFonts w:eastAsia="SimSun"/>
              </w:rPr>
              <w:t>Post a peer rating</w:t>
            </w:r>
          </w:p>
        </w:tc>
      </w:tr>
      <w:tr w:rsidR="000E677F" w:rsidRPr="00FB0E17" w14:paraId="7E13C8A7" w14:textId="77777777" w:rsidTr="00C543D6">
        <w:trPr>
          <w:trHeight w:val="261"/>
        </w:trPr>
        <w:tc>
          <w:tcPr>
            <w:tcW w:w="9240" w:type="dxa"/>
            <w:gridSpan w:val="3"/>
            <w:tcBorders>
              <w:bottom w:val="single" w:sz="4" w:space="0" w:color="auto"/>
            </w:tcBorders>
            <w:shd w:val="clear" w:color="auto" w:fill="FDBBC0"/>
            <w:vAlign w:val="center"/>
          </w:tcPr>
          <w:p w14:paraId="1359FB8B"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6B15A992" w14:textId="77777777" w:rsidTr="00C543D6">
        <w:trPr>
          <w:trHeight w:val="242"/>
        </w:trPr>
        <w:tc>
          <w:tcPr>
            <w:tcW w:w="9240" w:type="dxa"/>
            <w:gridSpan w:val="3"/>
            <w:shd w:val="clear" w:color="auto" w:fill="FFCC99"/>
            <w:vAlign w:val="center"/>
          </w:tcPr>
          <w:p w14:paraId="5805A19B"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647EE371" w14:textId="77777777" w:rsidTr="00C543D6">
        <w:trPr>
          <w:trHeight w:val="206"/>
        </w:trPr>
        <w:tc>
          <w:tcPr>
            <w:tcW w:w="630" w:type="dxa"/>
            <w:vAlign w:val="center"/>
          </w:tcPr>
          <w:p w14:paraId="39174651"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4CF16A11"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1407C750" w14:textId="77777777" w:rsidTr="00C543D6">
        <w:trPr>
          <w:trHeight w:val="206"/>
        </w:trPr>
        <w:tc>
          <w:tcPr>
            <w:tcW w:w="630" w:type="dxa"/>
            <w:vAlign w:val="center"/>
          </w:tcPr>
          <w:p w14:paraId="72E85B03"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56F870AF" w14:textId="77777777" w:rsidR="000E677F" w:rsidRPr="0052295E" w:rsidRDefault="000E677F" w:rsidP="00C60086">
            <w:pPr>
              <w:pStyle w:val="UseCaseText"/>
              <w:keepNext/>
              <w:keepLines/>
              <w:jc w:val="left"/>
              <w:rPr>
                <w:rFonts w:eastAsia="SimSun"/>
              </w:rPr>
            </w:pPr>
            <w:r w:rsidRPr="0059289A">
              <w:rPr>
                <w:rFonts w:eastAsia="SimSun"/>
              </w:rPr>
              <w:t>This feature leads me to suggest that optional user profile fields indicating who a reviewer is (</w:t>
            </w:r>
            <w:proofErr w:type="spellStart"/>
            <w:r w:rsidRPr="0059289A">
              <w:rPr>
                <w:rFonts w:eastAsia="SimSun"/>
              </w:rPr>
              <w:t>e.g</w:t>
            </w:r>
            <w:proofErr w:type="spellEnd"/>
            <w:r w:rsidRPr="0059289A">
              <w:rPr>
                <w:rFonts w:eastAsia="SimSun"/>
              </w:rPr>
              <w:t xml:space="preserve"> Steve Richard of AZGS rates this 3 stars)</w:t>
            </w:r>
          </w:p>
        </w:tc>
      </w:tr>
    </w:tbl>
    <w:p w14:paraId="09760475" w14:textId="77777777" w:rsidR="000E677F" w:rsidRDefault="000E677F" w:rsidP="00C60086">
      <w:pPr>
        <w:pStyle w:val="Heading4"/>
        <w:jc w:val="left"/>
      </w:pPr>
      <w:r>
        <w:t>Data Comparison</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05363D6E" w14:textId="77777777" w:rsidTr="00C543D6">
        <w:trPr>
          <w:trHeight w:val="360"/>
        </w:trPr>
        <w:tc>
          <w:tcPr>
            <w:tcW w:w="2520" w:type="dxa"/>
            <w:gridSpan w:val="2"/>
            <w:shd w:val="clear" w:color="auto" w:fill="8DB3E2"/>
            <w:vAlign w:val="center"/>
          </w:tcPr>
          <w:p w14:paraId="0F95BF6B"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EDD2736" w14:textId="77777777" w:rsidR="000E677F" w:rsidRPr="00B36A79" w:rsidRDefault="000E677F" w:rsidP="00C60086">
            <w:pPr>
              <w:pStyle w:val="UseCaseText"/>
              <w:jc w:val="left"/>
              <w:rPr>
                <w:rFonts w:eastAsia="Times"/>
                <w:b/>
              </w:rPr>
            </w:pPr>
            <w:r>
              <w:rPr>
                <w:rFonts w:eastAsia="Times"/>
                <w:b/>
              </w:rPr>
              <w:t>UC_022</w:t>
            </w:r>
          </w:p>
        </w:tc>
      </w:tr>
      <w:tr w:rsidR="000E677F" w:rsidRPr="0052295E" w14:paraId="405674FE" w14:textId="77777777" w:rsidTr="00C543D6">
        <w:trPr>
          <w:trHeight w:val="360"/>
        </w:trPr>
        <w:tc>
          <w:tcPr>
            <w:tcW w:w="2520" w:type="dxa"/>
            <w:gridSpan w:val="2"/>
            <w:shd w:val="clear" w:color="auto" w:fill="8DB3E2"/>
            <w:vAlign w:val="center"/>
          </w:tcPr>
          <w:p w14:paraId="0CDF4D5A"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6DA7257F" w14:textId="77777777" w:rsidR="000E677F" w:rsidRPr="00C27791" w:rsidRDefault="000E677F" w:rsidP="00C60086">
            <w:pPr>
              <w:pStyle w:val="Heading5"/>
              <w:numPr>
                <w:ilvl w:val="4"/>
                <w:numId w:val="40"/>
              </w:numPr>
              <w:jc w:val="left"/>
            </w:pPr>
            <w:bookmarkStart w:id="1406" w:name="_Toc378855193"/>
            <w:r w:rsidRPr="005D68C1">
              <w:rPr>
                <w:highlight w:val="red"/>
              </w:rPr>
              <w:t>Triangulate with other sources</w:t>
            </w:r>
            <w:bookmarkEnd w:id="1406"/>
          </w:p>
        </w:tc>
      </w:tr>
      <w:tr w:rsidR="000E677F" w:rsidRPr="0052295E" w14:paraId="6C5AD06D" w14:textId="77777777" w:rsidTr="00C543D6">
        <w:trPr>
          <w:trHeight w:val="360"/>
        </w:trPr>
        <w:tc>
          <w:tcPr>
            <w:tcW w:w="2520" w:type="dxa"/>
            <w:gridSpan w:val="2"/>
            <w:vAlign w:val="center"/>
          </w:tcPr>
          <w:p w14:paraId="4FD317DA"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7046EF64" w14:textId="77777777" w:rsidR="000E677F" w:rsidRPr="00857069" w:rsidRDefault="000E677F" w:rsidP="00C60086">
            <w:pPr>
              <w:pStyle w:val="UseCaseText"/>
              <w:jc w:val="left"/>
              <w:rPr>
                <w:rFonts w:eastAsia="SimSun"/>
              </w:rPr>
            </w:pPr>
            <w:r w:rsidRPr="006264EF">
              <w:rPr>
                <w:rFonts w:eastAsia="SimSun"/>
              </w:rPr>
              <w:t xml:space="preserve">Users may </w:t>
            </w:r>
            <w:r>
              <w:rPr>
                <w:rFonts w:eastAsia="SimSun"/>
              </w:rPr>
              <w:t>compare the</w:t>
            </w:r>
            <w:r w:rsidRPr="006264EF">
              <w:rPr>
                <w:rFonts w:eastAsia="SimSun"/>
              </w:rPr>
              <w:t xml:space="preserve"> metadata returned by the system with </w:t>
            </w:r>
            <w:r>
              <w:rPr>
                <w:rFonts w:eastAsia="SimSun"/>
              </w:rPr>
              <w:t>external data layers, provided by external WFS sources such as demographics, topological, weather, and so on</w:t>
            </w:r>
            <w:r w:rsidRPr="006264EF">
              <w:rPr>
                <w:rFonts w:eastAsia="SimSun"/>
              </w:rPr>
              <w:t xml:space="preserve">, thus helping them to make inference on the quality of the information. These use cases </w:t>
            </w:r>
            <w:r>
              <w:rPr>
                <w:rFonts w:eastAsia="SimSun"/>
              </w:rPr>
              <w:t>can also be</w:t>
            </w:r>
            <w:r w:rsidRPr="006264EF">
              <w:rPr>
                <w:rFonts w:eastAsia="SimSun"/>
              </w:rPr>
              <w:t xml:space="preserve"> performed by third party applications that consume the data published in NGDS</w:t>
            </w:r>
          </w:p>
        </w:tc>
      </w:tr>
      <w:tr w:rsidR="000E677F" w:rsidRPr="0052295E" w14:paraId="690A9586" w14:textId="77777777" w:rsidTr="00C543D6">
        <w:trPr>
          <w:trHeight w:val="360"/>
        </w:trPr>
        <w:tc>
          <w:tcPr>
            <w:tcW w:w="2520" w:type="dxa"/>
            <w:gridSpan w:val="2"/>
            <w:vAlign w:val="center"/>
          </w:tcPr>
          <w:p w14:paraId="72FAE499"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1E20BD4B"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524438DC" w14:textId="77777777" w:rsidTr="00C543D6">
        <w:trPr>
          <w:trHeight w:val="360"/>
        </w:trPr>
        <w:tc>
          <w:tcPr>
            <w:tcW w:w="2520" w:type="dxa"/>
            <w:gridSpan w:val="2"/>
            <w:vAlign w:val="center"/>
          </w:tcPr>
          <w:p w14:paraId="5617271F"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5144AA40" w14:textId="77777777" w:rsidR="000E677F" w:rsidRPr="0052295E" w:rsidRDefault="000E677F" w:rsidP="00C60086">
            <w:pPr>
              <w:pStyle w:val="UseCaseText"/>
              <w:jc w:val="left"/>
              <w:rPr>
                <w:rFonts w:eastAsia="SimSun"/>
              </w:rPr>
            </w:pPr>
            <w:r>
              <w:rPr>
                <w:rFonts w:eastAsia="SimSun"/>
              </w:rPr>
              <w:t>A search was performed and a subset of the metadata from the catalog was retrieved by the NGDS catalog.</w:t>
            </w:r>
          </w:p>
        </w:tc>
      </w:tr>
      <w:tr w:rsidR="000E677F" w:rsidRPr="0052295E" w14:paraId="675552A9" w14:textId="77777777" w:rsidTr="00C543D6">
        <w:trPr>
          <w:trHeight w:val="360"/>
        </w:trPr>
        <w:tc>
          <w:tcPr>
            <w:tcW w:w="2520" w:type="dxa"/>
            <w:gridSpan w:val="2"/>
            <w:vAlign w:val="center"/>
          </w:tcPr>
          <w:p w14:paraId="1E462112"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36F7E84" w14:textId="77777777" w:rsidR="000E677F" w:rsidRPr="0052295E" w:rsidRDefault="000E677F" w:rsidP="00C60086">
            <w:pPr>
              <w:pStyle w:val="UseCaseText"/>
              <w:jc w:val="left"/>
              <w:rPr>
                <w:rFonts w:eastAsia="SimSun"/>
              </w:rPr>
            </w:pPr>
            <w:r>
              <w:rPr>
                <w:rFonts w:eastAsia="SimSun"/>
              </w:rPr>
              <w:t>The user compares the returned metadata with third party data sources and comes to a conclusion</w:t>
            </w:r>
          </w:p>
        </w:tc>
      </w:tr>
      <w:tr w:rsidR="000E677F" w:rsidRPr="0052295E" w14:paraId="73837A5E" w14:textId="77777777" w:rsidTr="00C543D6">
        <w:trPr>
          <w:trHeight w:val="360"/>
        </w:trPr>
        <w:tc>
          <w:tcPr>
            <w:tcW w:w="2520" w:type="dxa"/>
            <w:gridSpan w:val="2"/>
            <w:vAlign w:val="center"/>
          </w:tcPr>
          <w:p w14:paraId="4F510CE3"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73684517" w14:textId="77777777" w:rsidR="000E677F" w:rsidRDefault="000E677F" w:rsidP="00C60086">
            <w:pPr>
              <w:pStyle w:val="UseCaseText"/>
              <w:jc w:val="left"/>
              <w:rPr>
                <w:rFonts w:eastAsia="SimSun"/>
              </w:rPr>
            </w:pPr>
            <w:r>
              <w:rPr>
                <w:rFonts w:eastAsia="SimSun"/>
              </w:rPr>
              <w:t>External data sources as WFS providers for map layers</w:t>
            </w:r>
          </w:p>
          <w:p w14:paraId="022F8164" w14:textId="77777777" w:rsidR="000E677F" w:rsidRDefault="000E677F" w:rsidP="00C60086">
            <w:pPr>
              <w:pStyle w:val="UseCaseText"/>
              <w:jc w:val="left"/>
              <w:rPr>
                <w:rFonts w:eastAsia="SimSun"/>
              </w:rPr>
            </w:pPr>
            <w:r>
              <w:rPr>
                <w:rFonts w:eastAsia="SimSun"/>
              </w:rPr>
              <w:t>Metadata from the system</w:t>
            </w:r>
          </w:p>
        </w:tc>
      </w:tr>
      <w:tr w:rsidR="000E677F" w:rsidRPr="0052295E" w14:paraId="1EBCC2A6" w14:textId="77777777" w:rsidTr="00C543D6">
        <w:trPr>
          <w:trHeight w:val="360"/>
        </w:trPr>
        <w:tc>
          <w:tcPr>
            <w:tcW w:w="2520" w:type="dxa"/>
            <w:gridSpan w:val="2"/>
            <w:vAlign w:val="center"/>
          </w:tcPr>
          <w:p w14:paraId="15FA6C54"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431A8671" w14:textId="77777777" w:rsidR="000E677F" w:rsidRDefault="000E677F" w:rsidP="00C60086">
            <w:pPr>
              <w:pStyle w:val="UseCaseText"/>
              <w:keepNext/>
              <w:keepLines/>
              <w:numPr>
                <w:ilvl w:val="0"/>
                <w:numId w:val="15"/>
              </w:numPr>
              <w:jc w:val="left"/>
              <w:rPr>
                <w:rFonts w:eastAsia="SimSun"/>
              </w:rPr>
            </w:pPr>
            <w:r>
              <w:rPr>
                <w:rFonts w:eastAsia="SimSun"/>
              </w:rPr>
              <w:t>Download data</w:t>
            </w:r>
          </w:p>
          <w:p w14:paraId="6BA4722B" w14:textId="77777777" w:rsidR="000E677F" w:rsidRDefault="000E677F" w:rsidP="00C60086">
            <w:pPr>
              <w:pStyle w:val="UseCaseText"/>
              <w:keepNext/>
              <w:keepLines/>
              <w:numPr>
                <w:ilvl w:val="0"/>
                <w:numId w:val="15"/>
              </w:numPr>
              <w:jc w:val="left"/>
              <w:rPr>
                <w:rFonts w:eastAsia="SimSun"/>
              </w:rPr>
            </w:pPr>
            <w:r>
              <w:rPr>
                <w:rFonts w:eastAsia="SimSun"/>
              </w:rPr>
              <w:t>Export data via standard protocols to third party applications</w:t>
            </w:r>
          </w:p>
        </w:tc>
      </w:tr>
      <w:tr w:rsidR="000E677F" w:rsidRPr="0052295E" w14:paraId="31074F2E" w14:textId="77777777" w:rsidTr="00C543D6">
        <w:trPr>
          <w:trHeight w:val="320"/>
        </w:trPr>
        <w:tc>
          <w:tcPr>
            <w:tcW w:w="630" w:type="dxa"/>
            <w:vAlign w:val="center"/>
          </w:tcPr>
          <w:p w14:paraId="4A842ADA" w14:textId="77777777" w:rsidR="000E677F" w:rsidRDefault="000E677F" w:rsidP="00C60086">
            <w:pPr>
              <w:pStyle w:val="UseCaseText"/>
              <w:jc w:val="left"/>
              <w:rPr>
                <w:rFonts w:eastAsia="SimSun"/>
              </w:rPr>
            </w:pPr>
            <w:r>
              <w:rPr>
                <w:rFonts w:eastAsia="SimSun"/>
              </w:rPr>
              <w:t>5</w:t>
            </w:r>
          </w:p>
        </w:tc>
        <w:tc>
          <w:tcPr>
            <w:tcW w:w="1890" w:type="dxa"/>
            <w:vAlign w:val="center"/>
          </w:tcPr>
          <w:p w14:paraId="4B6CD126" w14:textId="77777777" w:rsidR="000E677F" w:rsidRDefault="000E677F" w:rsidP="00C60086">
            <w:pPr>
              <w:pStyle w:val="UseCaseText"/>
              <w:jc w:val="left"/>
              <w:rPr>
                <w:rFonts w:eastAsia="SimSun"/>
              </w:rPr>
            </w:pPr>
            <w:r>
              <w:rPr>
                <w:rFonts w:eastAsia="SimSun"/>
              </w:rPr>
              <w:t>User</w:t>
            </w:r>
          </w:p>
        </w:tc>
        <w:tc>
          <w:tcPr>
            <w:tcW w:w="6720" w:type="dxa"/>
            <w:vAlign w:val="center"/>
          </w:tcPr>
          <w:p w14:paraId="28A0847C" w14:textId="77777777" w:rsidR="000E677F" w:rsidRDefault="000E677F" w:rsidP="00C60086">
            <w:pPr>
              <w:pStyle w:val="UseCaseText"/>
              <w:jc w:val="left"/>
              <w:rPr>
                <w:rFonts w:eastAsia="SimSun"/>
              </w:rPr>
            </w:pPr>
            <w:r>
              <w:rPr>
                <w:rFonts w:eastAsia="SimSun"/>
              </w:rPr>
              <w:t>Compares the data manually with their own, or with the help of a CAD tool.</w:t>
            </w:r>
          </w:p>
        </w:tc>
      </w:tr>
      <w:tr w:rsidR="000E677F" w:rsidRPr="0052295E" w14:paraId="34A8FEDC" w14:textId="77777777" w:rsidTr="00C543D6">
        <w:trPr>
          <w:trHeight w:val="287"/>
        </w:trPr>
        <w:tc>
          <w:tcPr>
            <w:tcW w:w="9240" w:type="dxa"/>
            <w:gridSpan w:val="3"/>
            <w:shd w:val="clear" w:color="auto" w:fill="FFFFCC"/>
            <w:vAlign w:val="center"/>
          </w:tcPr>
          <w:p w14:paraId="00757227"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52295E" w14:paraId="66BBA5F1" w14:textId="77777777" w:rsidTr="00C543D6">
        <w:trPr>
          <w:trHeight w:val="261"/>
        </w:trPr>
        <w:tc>
          <w:tcPr>
            <w:tcW w:w="630" w:type="dxa"/>
            <w:vAlign w:val="center"/>
          </w:tcPr>
          <w:p w14:paraId="52461CB5"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66C8287A"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27C5B4F3"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22B43B7E" w14:textId="77777777" w:rsidTr="00C543D6">
        <w:trPr>
          <w:trHeight w:val="359"/>
        </w:trPr>
        <w:tc>
          <w:tcPr>
            <w:tcW w:w="630" w:type="dxa"/>
            <w:tcBorders>
              <w:bottom w:val="single" w:sz="4" w:space="0" w:color="auto"/>
            </w:tcBorders>
            <w:vAlign w:val="center"/>
          </w:tcPr>
          <w:p w14:paraId="47D9FC52" w14:textId="77777777" w:rsidR="000E677F" w:rsidRPr="0052295E" w:rsidRDefault="000E677F" w:rsidP="00C60086">
            <w:pPr>
              <w:pStyle w:val="UseCaseText"/>
              <w:keepNext/>
              <w:keepLines/>
              <w:jc w:val="left"/>
              <w:rPr>
                <w:rFonts w:eastAsia="SimSun"/>
              </w:rPr>
            </w:pPr>
            <w:r>
              <w:rPr>
                <w:rFonts w:eastAsia="SimSun"/>
              </w:rPr>
              <w:t>3b</w:t>
            </w:r>
          </w:p>
        </w:tc>
        <w:tc>
          <w:tcPr>
            <w:tcW w:w="1890" w:type="dxa"/>
            <w:tcBorders>
              <w:bottom w:val="single" w:sz="4" w:space="0" w:color="auto"/>
            </w:tcBorders>
            <w:vAlign w:val="center"/>
          </w:tcPr>
          <w:p w14:paraId="10B1B39A" w14:textId="77777777" w:rsidR="000E677F" w:rsidRDefault="000E677F" w:rsidP="00C60086">
            <w:pPr>
              <w:pStyle w:val="UseCaseText"/>
              <w:jc w:val="left"/>
              <w:rPr>
                <w:rFonts w:eastAsia="SimSun"/>
              </w:rPr>
            </w:pPr>
            <w:r>
              <w:rPr>
                <w:rFonts w:eastAsia="SimSun"/>
              </w:rPr>
              <w:t>User</w:t>
            </w:r>
          </w:p>
        </w:tc>
        <w:tc>
          <w:tcPr>
            <w:tcW w:w="6720" w:type="dxa"/>
            <w:tcBorders>
              <w:bottom w:val="single" w:sz="4" w:space="0" w:color="auto"/>
            </w:tcBorders>
            <w:vAlign w:val="center"/>
          </w:tcPr>
          <w:p w14:paraId="0C43DE4F" w14:textId="77777777" w:rsidR="000E677F" w:rsidRPr="0052295E" w:rsidRDefault="000E677F" w:rsidP="00C60086">
            <w:pPr>
              <w:pStyle w:val="UseCaseText"/>
              <w:keepNext/>
              <w:keepLines/>
              <w:jc w:val="left"/>
              <w:rPr>
                <w:rFonts w:eastAsia="SimSun"/>
              </w:rPr>
            </w:pPr>
            <w:r>
              <w:rPr>
                <w:rFonts w:eastAsia="SimSun"/>
              </w:rPr>
              <w:t>Uses CAD tool, via WFS to read NGDS repository data</w:t>
            </w:r>
          </w:p>
        </w:tc>
      </w:tr>
      <w:tr w:rsidR="000E677F" w:rsidRPr="0052295E" w14:paraId="31D0C73B" w14:textId="77777777" w:rsidTr="00C543D6">
        <w:trPr>
          <w:trHeight w:val="359"/>
        </w:trPr>
        <w:tc>
          <w:tcPr>
            <w:tcW w:w="630" w:type="dxa"/>
            <w:tcBorders>
              <w:bottom w:val="single" w:sz="4" w:space="0" w:color="auto"/>
            </w:tcBorders>
            <w:vAlign w:val="center"/>
          </w:tcPr>
          <w:p w14:paraId="775B0C7D" w14:textId="77777777" w:rsidR="000E677F" w:rsidRDefault="000E677F" w:rsidP="00C60086">
            <w:pPr>
              <w:pStyle w:val="UseCaseText"/>
              <w:keepNext/>
              <w:keepLines/>
              <w:jc w:val="left"/>
              <w:rPr>
                <w:rFonts w:eastAsia="SimSun"/>
              </w:rPr>
            </w:pPr>
            <w:r>
              <w:rPr>
                <w:rFonts w:eastAsia="SimSun"/>
              </w:rPr>
              <w:t>4b</w:t>
            </w:r>
          </w:p>
        </w:tc>
        <w:tc>
          <w:tcPr>
            <w:tcW w:w="1890" w:type="dxa"/>
            <w:tcBorders>
              <w:bottom w:val="single" w:sz="4" w:space="0" w:color="auto"/>
            </w:tcBorders>
            <w:vAlign w:val="center"/>
          </w:tcPr>
          <w:p w14:paraId="7AFB0EB1"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0C6FA31A" w14:textId="77777777" w:rsidR="000E677F" w:rsidRDefault="000E677F" w:rsidP="00C60086">
            <w:pPr>
              <w:pStyle w:val="UseCaseText"/>
              <w:keepNext/>
              <w:keepLines/>
              <w:jc w:val="left"/>
              <w:rPr>
                <w:rFonts w:eastAsia="SimSun"/>
              </w:rPr>
            </w:pPr>
            <w:r>
              <w:rPr>
                <w:rFonts w:eastAsia="SimSun"/>
              </w:rPr>
              <w:t>Exports data via WFS for third party CAD tool.</w:t>
            </w:r>
          </w:p>
        </w:tc>
      </w:tr>
      <w:tr w:rsidR="000E677F" w:rsidRPr="00FB0E17" w14:paraId="61750DDA" w14:textId="77777777" w:rsidTr="00C543D6">
        <w:trPr>
          <w:trHeight w:val="261"/>
        </w:trPr>
        <w:tc>
          <w:tcPr>
            <w:tcW w:w="9240" w:type="dxa"/>
            <w:gridSpan w:val="3"/>
            <w:tcBorders>
              <w:bottom w:val="single" w:sz="4" w:space="0" w:color="auto"/>
            </w:tcBorders>
            <w:shd w:val="clear" w:color="auto" w:fill="FDBBC0"/>
            <w:vAlign w:val="center"/>
          </w:tcPr>
          <w:p w14:paraId="3177F169"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62146B90" w14:textId="77777777" w:rsidTr="00C543D6">
        <w:trPr>
          <w:trHeight w:val="242"/>
        </w:trPr>
        <w:tc>
          <w:tcPr>
            <w:tcW w:w="9240" w:type="dxa"/>
            <w:gridSpan w:val="3"/>
            <w:shd w:val="clear" w:color="auto" w:fill="FFCC99"/>
            <w:vAlign w:val="center"/>
          </w:tcPr>
          <w:p w14:paraId="62A153B0"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1F20B4B0" w14:textId="77777777" w:rsidTr="00C543D6">
        <w:trPr>
          <w:trHeight w:val="206"/>
        </w:trPr>
        <w:tc>
          <w:tcPr>
            <w:tcW w:w="630" w:type="dxa"/>
            <w:vAlign w:val="center"/>
          </w:tcPr>
          <w:p w14:paraId="446F7158"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025C0461"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693BC817" w14:textId="77777777" w:rsidTr="00C543D6">
        <w:trPr>
          <w:trHeight w:val="206"/>
        </w:trPr>
        <w:tc>
          <w:tcPr>
            <w:tcW w:w="630" w:type="dxa"/>
            <w:vAlign w:val="center"/>
          </w:tcPr>
          <w:p w14:paraId="44C0874D"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29136AC4" w14:textId="77777777" w:rsidR="000E677F" w:rsidRDefault="000E677F" w:rsidP="00C60086">
            <w:pPr>
              <w:pStyle w:val="UseCaseText"/>
              <w:keepNext/>
              <w:keepLines/>
              <w:jc w:val="left"/>
              <w:rPr>
                <w:rFonts w:eastAsia="SimSun"/>
              </w:rPr>
            </w:pPr>
            <w:r>
              <w:rPr>
                <w:rFonts w:eastAsia="SimSun"/>
              </w:rPr>
              <w:t xml:space="preserve">It is not clear if the scope of the system includes the mashing up of information with external data sources. This seems to be an advanced feature that may be better achieved by utilizing third party CAD tools. </w:t>
            </w:r>
          </w:p>
          <w:p w14:paraId="68F3BA37" w14:textId="77777777" w:rsidR="000E677F" w:rsidRPr="0052295E" w:rsidRDefault="000E677F" w:rsidP="00C60086">
            <w:pPr>
              <w:pStyle w:val="UseCaseText"/>
              <w:keepNext/>
              <w:keepLines/>
              <w:jc w:val="left"/>
              <w:rPr>
                <w:rFonts w:eastAsia="SimSun"/>
              </w:rPr>
            </w:pPr>
            <w:r>
              <w:rPr>
                <w:rFonts w:eastAsia="SimSun"/>
              </w:rPr>
              <w:t>DN: Agree!</w:t>
            </w:r>
          </w:p>
        </w:tc>
      </w:tr>
      <w:tr w:rsidR="000E677F" w:rsidRPr="0052295E" w14:paraId="05882EA0" w14:textId="77777777" w:rsidTr="00C543D6">
        <w:trPr>
          <w:trHeight w:val="206"/>
        </w:trPr>
        <w:tc>
          <w:tcPr>
            <w:tcW w:w="630" w:type="dxa"/>
            <w:vAlign w:val="center"/>
          </w:tcPr>
          <w:p w14:paraId="3577FAB7" w14:textId="77777777" w:rsidR="000E677F" w:rsidRDefault="000E677F" w:rsidP="00C60086">
            <w:pPr>
              <w:pStyle w:val="UseCaseText"/>
              <w:jc w:val="left"/>
              <w:rPr>
                <w:rFonts w:eastAsia="SimSun"/>
              </w:rPr>
            </w:pPr>
          </w:p>
        </w:tc>
        <w:tc>
          <w:tcPr>
            <w:tcW w:w="8610" w:type="dxa"/>
            <w:gridSpan w:val="2"/>
            <w:vAlign w:val="center"/>
          </w:tcPr>
          <w:p w14:paraId="56DA0895" w14:textId="77777777" w:rsidR="000E677F" w:rsidRDefault="000E677F" w:rsidP="00C60086">
            <w:pPr>
              <w:pStyle w:val="UseCaseText"/>
              <w:jc w:val="left"/>
              <w:rPr>
                <w:rFonts w:eastAsia="SimSun"/>
              </w:rPr>
            </w:pPr>
            <w:r>
              <w:rPr>
                <w:rFonts w:eastAsia="SimSun"/>
              </w:rPr>
              <w:t xml:space="preserve">RC: </w:t>
            </w:r>
            <w:r w:rsidRPr="008F667C">
              <w:rPr>
                <w:rFonts w:eastAsia="SimSun"/>
              </w:rPr>
              <w:t>The general idea is that you compare the data in a particular dataset to some other known data. This should be fleshed out as requirements for accessibility and download of data.</w:t>
            </w:r>
          </w:p>
        </w:tc>
      </w:tr>
      <w:tr w:rsidR="000E677F" w:rsidRPr="0052295E" w14:paraId="3B7A7C28" w14:textId="77777777" w:rsidTr="00C543D6">
        <w:trPr>
          <w:trHeight w:val="206"/>
        </w:trPr>
        <w:tc>
          <w:tcPr>
            <w:tcW w:w="630" w:type="dxa"/>
            <w:vAlign w:val="center"/>
          </w:tcPr>
          <w:p w14:paraId="54715237" w14:textId="77777777" w:rsidR="000E677F" w:rsidRDefault="000E677F" w:rsidP="00C60086">
            <w:pPr>
              <w:pStyle w:val="UseCaseText"/>
              <w:jc w:val="left"/>
              <w:rPr>
                <w:rFonts w:eastAsia="SimSun"/>
              </w:rPr>
            </w:pPr>
          </w:p>
        </w:tc>
        <w:tc>
          <w:tcPr>
            <w:tcW w:w="8610" w:type="dxa"/>
            <w:gridSpan w:val="2"/>
            <w:vAlign w:val="center"/>
          </w:tcPr>
          <w:p w14:paraId="1A6BFAA0" w14:textId="77777777" w:rsidR="000E677F" w:rsidRDefault="000E677F" w:rsidP="00C60086">
            <w:pPr>
              <w:pStyle w:val="UseCaseText"/>
              <w:jc w:val="left"/>
              <w:rPr>
                <w:rFonts w:eastAsia="SimSun"/>
              </w:rPr>
            </w:pPr>
            <w:r>
              <w:rPr>
                <w:rFonts w:eastAsia="SimSun"/>
              </w:rPr>
              <w:t>MM:</w:t>
            </w:r>
            <w:r w:rsidRPr="0059289A">
              <w:rPr>
                <w:rFonts w:eastAsia="SimSun"/>
              </w:rPr>
              <w:t xml:space="preserve"> There is an opportunity here to enable crowd sourced information about resources via this use case.</w:t>
            </w:r>
          </w:p>
        </w:tc>
      </w:tr>
    </w:tbl>
    <w:p w14:paraId="64F9CE90" w14:textId="77777777" w:rsidR="000E677F" w:rsidRDefault="000E677F" w:rsidP="00C60086">
      <w:pPr>
        <w:pStyle w:val="Heading4"/>
        <w:jc w:val="left"/>
        <w:rPr>
          <w:noProof/>
        </w:rPr>
      </w:pPr>
      <w:r>
        <w:rPr>
          <w:noProof/>
        </w:rPr>
        <w:t>Storing and Sharing Search Results</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7806BE73" w14:textId="77777777" w:rsidTr="004640CA">
        <w:trPr>
          <w:trHeight w:val="360"/>
        </w:trPr>
        <w:tc>
          <w:tcPr>
            <w:tcW w:w="2520" w:type="dxa"/>
            <w:gridSpan w:val="2"/>
            <w:shd w:val="clear" w:color="auto" w:fill="8DB3E2"/>
            <w:vAlign w:val="center"/>
          </w:tcPr>
          <w:p w14:paraId="5E7667D1"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F79A047" w14:textId="77777777" w:rsidR="000E677F" w:rsidRPr="00B36A79" w:rsidRDefault="000E677F" w:rsidP="00C60086">
            <w:pPr>
              <w:pStyle w:val="UseCaseText"/>
              <w:jc w:val="left"/>
              <w:rPr>
                <w:rFonts w:eastAsia="Times"/>
                <w:b/>
              </w:rPr>
            </w:pPr>
            <w:r>
              <w:rPr>
                <w:rFonts w:eastAsia="Times"/>
                <w:b/>
              </w:rPr>
              <w:t>UC_025</w:t>
            </w:r>
          </w:p>
        </w:tc>
      </w:tr>
      <w:tr w:rsidR="000E677F" w:rsidRPr="0052295E" w14:paraId="70D56256" w14:textId="77777777" w:rsidTr="004640CA">
        <w:trPr>
          <w:trHeight w:val="360"/>
        </w:trPr>
        <w:tc>
          <w:tcPr>
            <w:tcW w:w="2520" w:type="dxa"/>
            <w:gridSpan w:val="2"/>
            <w:shd w:val="clear" w:color="auto" w:fill="8DB3E2"/>
            <w:vAlign w:val="center"/>
          </w:tcPr>
          <w:p w14:paraId="35C528F4"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67C0F720" w14:textId="77777777" w:rsidR="000E677F" w:rsidRPr="00C27791" w:rsidRDefault="000E677F" w:rsidP="00C60086">
            <w:pPr>
              <w:pStyle w:val="Heading5"/>
              <w:numPr>
                <w:ilvl w:val="4"/>
                <w:numId w:val="41"/>
              </w:numPr>
              <w:jc w:val="left"/>
            </w:pPr>
            <w:bookmarkStart w:id="1407" w:name="_Toc378855194"/>
            <w:r w:rsidRPr="005D68C1">
              <w:rPr>
                <w:highlight w:val="green"/>
              </w:rPr>
              <w:t>View data content</w:t>
            </w:r>
            <w:bookmarkEnd w:id="1407"/>
          </w:p>
        </w:tc>
      </w:tr>
      <w:tr w:rsidR="000E677F" w:rsidRPr="0052295E" w14:paraId="2640CADE" w14:textId="77777777" w:rsidTr="004640CA">
        <w:trPr>
          <w:trHeight w:val="360"/>
        </w:trPr>
        <w:tc>
          <w:tcPr>
            <w:tcW w:w="2520" w:type="dxa"/>
            <w:gridSpan w:val="2"/>
            <w:vAlign w:val="center"/>
          </w:tcPr>
          <w:p w14:paraId="452A63AB"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063E7CA7" w14:textId="77777777" w:rsidR="000E677F" w:rsidRPr="00857069" w:rsidRDefault="000E677F" w:rsidP="00C60086">
            <w:pPr>
              <w:pStyle w:val="UseCaseText"/>
              <w:jc w:val="left"/>
              <w:rPr>
                <w:rFonts w:eastAsia="SimSun"/>
              </w:rPr>
            </w:pPr>
            <w:r>
              <w:rPr>
                <w:rFonts w:eastAsia="SimSun"/>
              </w:rPr>
              <w:t xml:space="preserve">After locating a piece of data, the user inspects the data content by URI element that the metadata refers to. </w:t>
            </w:r>
          </w:p>
        </w:tc>
      </w:tr>
      <w:tr w:rsidR="000E677F" w:rsidRPr="0052295E" w14:paraId="0C84BF1A" w14:textId="77777777" w:rsidTr="004640CA">
        <w:trPr>
          <w:trHeight w:val="360"/>
        </w:trPr>
        <w:tc>
          <w:tcPr>
            <w:tcW w:w="2520" w:type="dxa"/>
            <w:gridSpan w:val="2"/>
            <w:vAlign w:val="center"/>
          </w:tcPr>
          <w:p w14:paraId="1EB362F8"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62E88009"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4078BB97" w14:textId="77777777" w:rsidTr="004640CA">
        <w:trPr>
          <w:trHeight w:val="360"/>
        </w:trPr>
        <w:tc>
          <w:tcPr>
            <w:tcW w:w="2520" w:type="dxa"/>
            <w:gridSpan w:val="2"/>
            <w:vAlign w:val="center"/>
          </w:tcPr>
          <w:p w14:paraId="5BA3F626"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3C27085D" w14:textId="77777777" w:rsidR="000E677F" w:rsidRPr="0052295E" w:rsidRDefault="000E677F" w:rsidP="00C60086">
            <w:pPr>
              <w:pStyle w:val="UseCaseText"/>
              <w:jc w:val="left"/>
              <w:rPr>
                <w:rFonts w:eastAsia="SimSun"/>
              </w:rPr>
            </w:pPr>
            <w:r>
              <w:rPr>
                <w:rFonts w:eastAsia="SimSun"/>
              </w:rPr>
              <w:t>A search was performed and a metadata record was selected for further inspection</w:t>
            </w:r>
          </w:p>
        </w:tc>
      </w:tr>
      <w:tr w:rsidR="000E677F" w:rsidRPr="0052295E" w14:paraId="00D35EB2" w14:textId="77777777" w:rsidTr="004640CA">
        <w:trPr>
          <w:trHeight w:val="360"/>
        </w:trPr>
        <w:tc>
          <w:tcPr>
            <w:tcW w:w="2520" w:type="dxa"/>
            <w:gridSpan w:val="2"/>
            <w:vAlign w:val="center"/>
          </w:tcPr>
          <w:p w14:paraId="72C16798"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0B026F6" w14:textId="77777777" w:rsidR="000E677F" w:rsidRPr="0052295E" w:rsidRDefault="000E677F" w:rsidP="00C60086">
            <w:pPr>
              <w:pStyle w:val="UseCaseText"/>
              <w:jc w:val="left"/>
              <w:rPr>
                <w:rFonts w:eastAsia="SimSun"/>
              </w:rPr>
            </w:pPr>
            <w:r>
              <w:rPr>
                <w:rFonts w:eastAsia="SimSun"/>
              </w:rPr>
              <w:t xml:space="preserve">The user is able to access the data pointed by the metadata record </w:t>
            </w:r>
          </w:p>
        </w:tc>
      </w:tr>
      <w:tr w:rsidR="000E677F" w:rsidRPr="0052295E" w14:paraId="438F5A99" w14:textId="77777777" w:rsidTr="004640CA">
        <w:trPr>
          <w:trHeight w:val="360"/>
        </w:trPr>
        <w:tc>
          <w:tcPr>
            <w:tcW w:w="2520" w:type="dxa"/>
            <w:gridSpan w:val="2"/>
            <w:vAlign w:val="center"/>
          </w:tcPr>
          <w:p w14:paraId="47E49666"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76AB430" w14:textId="77777777" w:rsidR="000E677F" w:rsidRDefault="000E677F" w:rsidP="00C60086">
            <w:pPr>
              <w:pStyle w:val="UseCaseText"/>
              <w:jc w:val="left"/>
              <w:rPr>
                <w:rFonts w:eastAsia="SimSun"/>
              </w:rPr>
            </w:pPr>
            <w:r>
              <w:rPr>
                <w:rFonts w:eastAsia="SimSun"/>
              </w:rPr>
              <w:t>Documents and structured records stored in NGDS repository or third party repositories. The data is located through a URI</w:t>
            </w:r>
          </w:p>
        </w:tc>
      </w:tr>
      <w:tr w:rsidR="000E677F" w:rsidRPr="0052295E" w14:paraId="0D2E66B2" w14:textId="77777777" w:rsidTr="004640CA">
        <w:trPr>
          <w:trHeight w:val="360"/>
        </w:trPr>
        <w:tc>
          <w:tcPr>
            <w:tcW w:w="2520" w:type="dxa"/>
            <w:gridSpan w:val="2"/>
            <w:vAlign w:val="center"/>
          </w:tcPr>
          <w:p w14:paraId="6D936C28"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4BA92CCC" w14:textId="77777777" w:rsidR="000E677F" w:rsidRDefault="000E677F" w:rsidP="00C60086">
            <w:pPr>
              <w:pStyle w:val="UseCaseText"/>
              <w:keepNext/>
              <w:keepLines/>
              <w:numPr>
                <w:ilvl w:val="0"/>
                <w:numId w:val="15"/>
              </w:numPr>
              <w:jc w:val="left"/>
              <w:rPr>
                <w:rFonts w:eastAsia="SimSun"/>
              </w:rPr>
            </w:pPr>
            <w:r>
              <w:rPr>
                <w:rFonts w:eastAsia="SimSun"/>
              </w:rPr>
              <w:t>Retrieve URI document</w:t>
            </w:r>
          </w:p>
          <w:p w14:paraId="34286819" w14:textId="77777777" w:rsidR="000E677F" w:rsidRPr="00930CCC" w:rsidRDefault="000E677F" w:rsidP="00C60086">
            <w:pPr>
              <w:pStyle w:val="UseCaseText"/>
              <w:keepNext/>
              <w:keepLines/>
              <w:numPr>
                <w:ilvl w:val="0"/>
                <w:numId w:val="15"/>
              </w:numPr>
              <w:jc w:val="left"/>
              <w:rPr>
                <w:rFonts w:eastAsia="SimSun"/>
              </w:rPr>
            </w:pPr>
            <w:r>
              <w:rPr>
                <w:rFonts w:eastAsia="SimSun"/>
              </w:rPr>
              <w:t>Open and display document content to user</w:t>
            </w:r>
          </w:p>
        </w:tc>
      </w:tr>
      <w:tr w:rsidR="000E677F" w:rsidRPr="0052295E" w14:paraId="040EBBC1" w14:textId="77777777" w:rsidTr="004640CA">
        <w:trPr>
          <w:trHeight w:val="287"/>
        </w:trPr>
        <w:tc>
          <w:tcPr>
            <w:tcW w:w="9240" w:type="dxa"/>
            <w:gridSpan w:val="3"/>
            <w:shd w:val="clear" w:color="auto" w:fill="FFFFCC"/>
            <w:vAlign w:val="center"/>
          </w:tcPr>
          <w:p w14:paraId="48266573"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3E112AC8" w14:textId="77777777" w:rsidTr="004640CA">
        <w:trPr>
          <w:trHeight w:val="261"/>
        </w:trPr>
        <w:tc>
          <w:tcPr>
            <w:tcW w:w="9240" w:type="dxa"/>
            <w:gridSpan w:val="3"/>
            <w:tcBorders>
              <w:bottom w:val="single" w:sz="4" w:space="0" w:color="auto"/>
            </w:tcBorders>
            <w:shd w:val="clear" w:color="auto" w:fill="FDBBC0"/>
            <w:vAlign w:val="center"/>
          </w:tcPr>
          <w:p w14:paraId="44459FD3"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73F9F747" w14:textId="77777777" w:rsidTr="004640CA">
        <w:trPr>
          <w:trHeight w:val="261"/>
        </w:trPr>
        <w:tc>
          <w:tcPr>
            <w:tcW w:w="630" w:type="dxa"/>
            <w:tcBorders>
              <w:bottom w:val="single" w:sz="4" w:space="0" w:color="auto"/>
            </w:tcBorders>
            <w:vAlign w:val="center"/>
          </w:tcPr>
          <w:p w14:paraId="33A31F49"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13F40B30"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145DF7D9"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273BBBA5" w14:textId="77777777" w:rsidTr="004640CA">
        <w:trPr>
          <w:trHeight w:val="261"/>
        </w:trPr>
        <w:tc>
          <w:tcPr>
            <w:tcW w:w="630" w:type="dxa"/>
            <w:tcBorders>
              <w:bottom w:val="single" w:sz="4" w:space="0" w:color="auto"/>
            </w:tcBorders>
            <w:vAlign w:val="center"/>
          </w:tcPr>
          <w:p w14:paraId="57904884"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553AD52E" w14:textId="77777777" w:rsidR="000E677F" w:rsidRPr="0052295E" w:rsidRDefault="000E677F" w:rsidP="00C60086">
            <w:pPr>
              <w:pStyle w:val="UseCaseText"/>
              <w:keepNext/>
              <w:keepLines/>
              <w:jc w:val="left"/>
              <w:rPr>
                <w:rFonts w:eastAsia="SimSun"/>
              </w:rPr>
            </w:pPr>
            <w:r>
              <w:rPr>
                <w:rFonts w:eastAsia="SimSun"/>
              </w:rPr>
              <w:t>User</w:t>
            </w:r>
          </w:p>
        </w:tc>
        <w:tc>
          <w:tcPr>
            <w:tcW w:w="6720" w:type="dxa"/>
            <w:tcBorders>
              <w:bottom w:val="single" w:sz="4" w:space="0" w:color="auto"/>
            </w:tcBorders>
            <w:vAlign w:val="center"/>
          </w:tcPr>
          <w:p w14:paraId="4D112EC3" w14:textId="77777777" w:rsidR="000E677F" w:rsidRPr="0052295E" w:rsidRDefault="000E677F" w:rsidP="00C60086">
            <w:pPr>
              <w:pStyle w:val="UseCaseText"/>
              <w:keepNext/>
              <w:keepLines/>
              <w:jc w:val="left"/>
              <w:rPr>
                <w:rFonts w:eastAsia="SimSun"/>
              </w:rPr>
            </w:pPr>
            <w:r>
              <w:rPr>
                <w:rFonts w:eastAsia="SimSun"/>
              </w:rPr>
              <w:t>In case the URI pointed by the metadata record becomes unavailable during the execution of this procedure, the system must provide an error message. The metadata record may be marked as invalid.</w:t>
            </w:r>
          </w:p>
        </w:tc>
      </w:tr>
      <w:tr w:rsidR="000E677F" w:rsidRPr="0052295E" w14:paraId="72E39A83" w14:textId="77777777" w:rsidTr="004640CA">
        <w:trPr>
          <w:trHeight w:val="242"/>
        </w:trPr>
        <w:tc>
          <w:tcPr>
            <w:tcW w:w="9240" w:type="dxa"/>
            <w:gridSpan w:val="3"/>
            <w:shd w:val="clear" w:color="auto" w:fill="FFCC99"/>
            <w:vAlign w:val="center"/>
          </w:tcPr>
          <w:p w14:paraId="399A6363"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75D70C5E" w14:textId="77777777" w:rsidTr="004640CA">
        <w:trPr>
          <w:trHeight w:val="206"/>
        </w:trPr>
        <w:tc>
          <w:tcPr>
            <w:tcW w:w="630" w:type="dxa"/>
            <w:vAlign w:val="center"/>
          </w:tcPr>
          <w:p w14:paraId="20AB93B8"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714EC48B"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535378E7" w14:textId="77777777" w:rsidTr="004640CA">
        <w:trPr>
          <w:trHeight w:val="206"/>
        </w:trPr>
        <w:tc>
          <w:tcPr>
            <w:tcW w:w="630" w:type="dxa"/>
            <w:vAlign w:val="center"/>
          </w:tcPr>
          <w:p w14:paraId="5602665C" w14:textId="77777777" w:rsidR="000E677F" w:rsidRPr="0052295E" w:rsidRDefault="000E677F" w:rsidP="00C60086">
            <w:pPr>
              <w:pStyle w:val="UseCaseText"/>
              <w:keepNext/>
              <w:keepLines/>
              <w:jc w:val="left"/>
              <w:rPr>
                <w:rFonts w:eastAsia="SimSun"/>
              </w:rPr>
            </w:pPr>
            <w:r w:rsidDel="00F93604">
              <w:rPr>
                <w:rFonts w:eastAsia="SimSun"/>
              </w:rPr>
              <w:t>1</w:t>
            </w:r>
          </w:p>
        </w:tc>
        <w:tc>
          <w:tcPr>
            <w:tcW w:w="8610" w:type="dxa"/>
            <w:gridSpan w:val="2"/>
            <w:vAlign w:val="center"/>
          </w:tcPr>
          <w:p w14:paraId="351DCD23" w14:textId="77777777" w:rsidR="000E677F" w:rsidRPr="0052295E" w:rsidRDefault="000E677F" w:rsidP="00D34AE7">
            <w:pPr>
              <w:pStyle w:val="UseCaseText"/>
              <w:keepNext/>
              <w:keepLines/>
              <w:jc w:val="left"/>
              <w:rPr>
                <w:rFonts w:eastAsia="SimSun"/>
              </w:rPr>
            </w:pPr>
            <w:r>
              <w:rPr>
                <w:rFonts w:eastAsia="SimSun"/>
              </w:rPr>
              <w:t xml:space="preserve">WMS can be shown on map. WFS, CSV data can be displayed in tabular view. This provides rudimentary data browse/evaluate </w:t>
            </w:r>
            <w:proofErr w:type="spellStart"/>
            <w:r>
              <w:rPr>
                <w:rFonts w:eastAsia="SimSun"/>
              </w:rPr>
              <w:t>capability.</w:t>
            </w:r>
            <w:r w:rsidDel="00F93604">
              <w:rPr>
                <w:rFonts w:eastAsia="SimSun"/>
              </w:rPr>
              <w:t>DN</w:t>
            </w:r>
            <w:proofErr w:type="spellEnd"/>
            <w:r w:rsidDel="00F93604">
              <w:rPr>
                <w:rFonts w:eastAsia="SimSun"/>
              </w:rPr>
              <w:t>: L</w:t>
            </w:r>
            <w:r w:rsidRPr="00B91F53" w:rsidDel="00F93604">
              <w:rPr>
                <w:rFonts w:eastAsia="SimSun"/>
              </w:rPr>
              <w:t>ong URL</w:t>
            </w:r>
            <w:r w:rsidDel="00F93604">
              <w:rPr>
                <w:rFonts w:eastAsia="SimSun"/>
              </w:rPr>
              <w:t>s</w:t>
            </w:r>
            <w:r w:rsidRPr="00B91F53" w:rsidDel="00F93604">
              <w:rPr>
                <w:rFonts w:eastAsia="SimSun"/>
              </w:rPr>
              <w:t xml:space="preserve"> can be aliased via a URL </w:t>
            </w:r>
            <w:proofErr w:type="spellStart"/>
            <w:r w:rsidRPr="00B91F53" w:rsidDel="00F93604">
              <w:rPr>
                <w:rFonts w:eastAsia="SimSun"/>
              </w:rPr>
              <w:t>shortener</w:t>
            </w:r>
            <w:proofErr w:type="spellEnd"/>
            <w:r w:rsidRPr="00B91F53" w:rsidDel="00F93604">
              <w:rPr>
                <w:rFonts w:eastAsia="SimSun"/>
              </w:rPr>
              <w:t>.  This may be better as it does not require the system to preserve the state of a specific search yet allows the search to be shared.  A discussion to have.</w:t>
            </w:r>
            <w:r w:rsidDel="00F93604">
              <w:rPr>
                <w:rFonts w:eastAsia="SimSun"/>
              </w:rPr>
              <w:t xml:space="preserve"> </w:t>
            </w:r>
            <w:r w:rsidRPr="00B91F53" w:rsidDel="00F93604">
              <w:rPr>
                <w:rFonts w:eastAsia="SimSun"/>
              </w:rPr>
              <w:t>Rather than save the search criteria, maybe it should just provide a URL encoded string that can be used to represent the same state.  This is less expensive from a systems perspective.  Example - https://www.google.ca/search?q=NGDS&amp;oq=ngds</w:t>
            </w:r>
            <w:r w:rsidDel="00F93604">
              <w:rPr>
                <w:rFonts w:eastAsia="SimSun"/>
              </w:rPr>
              <w:t xml:space="preserve"> </w:t>
            </w:r>
            <w:r w:rsidRPr="00B91F53" w:rsidDel="00F93604">
              <w:rPr>
                <w:rFonts w:eastAsia="SimSun"/>
              </w:rPr>
              <w:t>&amp;</w:t>
            </w:r>
            <w:proofErr w:type="spellStart"/>
            <w:r w:rsidRPr="00B91F53" w:rsidDel="00F93604">
              <w:rPr>
                <w:rFonts w:eastAsia="SimSun"/>
              </w:rPr>
              <w:t>sugexp</w:t>
            </w:r>
            <w:proofErr w:type="spellEnd"/>
            <w:r w:rsidRPr="00B91F53" w:rsidDel="00F93604">
              <w:rPr>
                <w:rFonts w:eastAsia="SimSun"/>
              </w:rPr>
              <w:t>=</w:t>
            </w:r>
            <w:r w:rsidDel="00F93604">
              <w:rPr>
                <w:rFonts w:eastAsia="SimSun"/>
              </w:rPr>
              <w:t xml:space="preserve"> </w:t>
            </w:r>
            <w:r w:rsidRPr="00B91F53" w:rsidDel="00F93604">
              <w:rPr>
                <w:rFonts w:eastAsia="SimSun"/>
              </w:rPr>
              <w:t>chrome,</w:t>
            </w:r>
            <w:r w:rsidDel="00F93604">
              <w:rPr>
                <w:rFonts w:eastAsia="SimSun"/>
              </w:rPr>
              <w:t xml:space="preserve"> </w:t>
            </w:r>
            <w:r w:rsidRPr="00B91F53" w:rsidDel="00F93604">
              <w:rPr>
                <w:rFonts w:eastAsia="SimSun"/>
              </w:rPr>
              <w:t>mod=0</w:t>
            </w:r>
            <w:r w:rsidDel="00F93604">
              <w:rPr>
                <w:rFonts w:eastAsia="SimSun"/>
              </w:rPr>
              <w:t xml:space="preserve"> </w:t>
            </w:r>
            <w:r w:rsidRPr="00B91F53" w:rsidDel="00F93604">
              <w:rPr>
                <w:rFonts w:eastAsia="SimSun"/>
              </w:rPr>
              <w:t>&amp;</w:t>
            </w:r>
            <w:proofErr w:type="spellStart"/>
            <w:r w:rsidRPr="00B91F53" w:rsidDel="00F93604">
              <w:rPr>
                <w:rFonts w:eastAsia="SimSun"/>
              </w:rPr>
              <w:t>sourceid</w:t>
            </w:r>
            <w:proofErr w:type="spellEnd"/>
            <w:r w:rsidRPr="00B91F53" w:rsidDel="00F93604">
              <w:rPr>
                <w:rFonts w:eastAsia="SimSun"/>
              </w:rPr>
              <w:t>=</w:t>
            </w:r>
            <w:proofErr w:type="spellStart"/>
            <w:r w:rsidRPr="00B91F53" w:rsidDel="00F93604">
              <w:rPr>
                <w:rFonts w:eastAsia="SimSun"/>
              </w:rPr>
              <w:t>chrome&amp;ie</w:t>
            </w:r>
            <w:proofErr w:type="spellEnd"/>
            <w:r w:rsidRPr="00B91F53" w:rsidDel="00F93604">
              <w:rPr>
                <w:rFonts w:eastAsia="SimSun"/>
              </w:rPr>
              <w:t>=UTF-8</w:t>
            </w:r>
          </w:p>
        </w:tc>
      </w:tr>
    </w:tbl>
    <w:p w14:paraId="445210CE" w14:textId="77777777" w:rsidR="000E677F" w:rsidRDefault="000E677F" w:rsidP="00C60086">
      <w:pPr>
        <w:jc w:val="left"/>
      </w:pPr>
    </w:p>
    <w:p w14:paraId="1B5B9557"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51B6013F" w14:textId="77777777" w:rsidTr="00C543D6">
        <w:trPr>
          <w:trHeight w:val="360"/>
        </w:trPr>
        <w:tc>
          <w:tcPr>
            <w:tcW w:w="2520" w:type="dxa"/>
            <w:gridSpan w:val="2"/>
            <w:shd w:val="clear" w:color="auto" w:fill="8DB3E2"/>
            <w:vAlign w:val="center"/>
          </w:tcPr>
          <w:p w14:paraId="237CF0AA" w14:textId="77777777" w:rsidR="000E677F" w:rsidRPr="0052295E" w:rsidRDefault="000E677F" w:rsidP="00C60086">
            <w:pPr>
              <w:pStyle w:val="UseCaseHeader"/>
              <w:keepNext/>
              <w:keepLines/>
              <w:jc w:val="left"/>
              <w:rPr>
                <w:rFonts w:eastAsia="SimSun"/>
              </w:rPr>
            </w:pPr>
            <w:r>
              <w:rPr>
                <w:rFonts w:eastAsia="SimSun"/>
              </w:rPr>
              <w:lastRenderedPageBreak/>
              <w:t>Use Case ID</w:t>
            </w:r>
          </w:p>
        </w:tc>
        <w:tc>
          <w:tcPr>
            <w:tcW w:w="6720" w:type="dxa"/>
            <w:shd w:val="clear" w:color="auto" w:fill="8DB3E2"/>
            <w:vAlign w:val="center"/>
          </w:tcPr>
          <w:p w14:paraId="0B297D3B" w14:textId="77777777" w:rsidR="000E677F" w:rsidRPr="00B36A79" w:rsidRDefault="000E677F" w:rsidP="00C60086">
            <w:pPr>
              <w:pStyle w:val="UseCaseText"/>
              <w:jc w:val="left"/>
              <w:rPr>
                <w:rFonts w:eastAsia="Times"/>
                <w:b/>
              </w:rPr>
            </w:pPr>
            <w:r>
              <w:rPr>
                <w:rFonts w:eastAsia="Times"/>
                <w:b/>
              </w:rPr>
              <w:t>UC_010</w:t>
            </w:r>
          </w:p>
        </w:tc>
      </w:tr>
      <w:tr w:rsidR="000E677F" w:rsidRPr="0052295E" w14:paraId="5563CB3E" w14:textId="77777777" w:rsidTr="00C543D6">
        <w:trPr>
          <w:trHeight w:val="360"/>
        </w:trPr>
        <w:tc>
          <w:tcPr>
            <w:tcW w:w="2520" w:type="dxa"/>
            <w:gridSpan w:val="2"/>
            <w:shd w:val="clear" w:color="auto" w:fill="8DB3E2"/>
            <w:vAlign w:val="center"/>
          </w:tcPr>
          <w:p w14:paraId="4E5AAC4C"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0790B45B" w14:textId="77777777" w:rsidR="000E677F" w:rsidRPr="00A449C3" w:rsidRDefault="000E677F" w:rsidP="00C60086">
            <w:pPr>
              <w:pStyle w:val="Heading5"/>
              <w:jc w:val="left"/>
              <w:rPr>
                <w:rFonts w:eastAsia="Times"/>
              </w:rPr>
            </w:pPr>
            <w:bookmarkStart w:id="1408" w:name="_Toc378855195"/>
            <w:r w:rsidRPr="005D68C1">
              <w:rPr>
                <w:highlight w:val="red"/>
              </w:rPr>
              <w:t>Save selected search criteria</w:t>
            </w:r>
            <w:bookmarkEnd w:id="1408"/>
          </w:p>
        </w:tc>
      </w:tr>
      <w:tr w:rsidR="000E677F" w:rsidRPr="0052295E" w14:paraId="4ADE89F9" w14:textId="77777777" w:rsidTr="00C543D6">
        <w:trPr>
          <w:trHeight w:val="360"/>
        </w:trPr>
        <w:tc>
          <w:tcPr>
            <w:tcW w:w="2520" w:type="dxa"/>
            <w:gridSpan w:val="2"/>
            <w:vAlign w:val="center"/>
          </w:tcPr>
          <w:p w14:paraId="7078EE99"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A66650E" w14:textId="77777777" w:rsidR="000E677F" w:rsidRDefault="000E677F" w:rsidP="00C60086">
            <w:pPr>
              <w:pStyle w:val="UseCaseText"/>
              <w:jc w:val="left"/>
              <w:rPr>
                <w:rFonts w:eastAsia="SimSun"/>
              </w:rPr>
            </w:pPr>
            <w:r>
              <w:rPr>
                <w:rFonts w:eastAsia="SimSun"/>
              </w:rPr>
              <w:t xml:space="preserve">The goal of this use case is to allow users to save searches, to be reused in a later time, and for setting up subscriptions to content changes. </w:t>
            </w:r>
          </w:p>
          <w:p w14:paraId="753FC57D" w14:textId="77777777" w:rsidR="000E677F" w:rsidRDefault="000E677F" w:rsidP="00C60086">
            <w:pPr>
              <w:pStyle w:val="UseCaseText"/>
              <w:jc w:val="left"/>
              <w:rPr>
                <w:rFonts w:eastAsia="SimSun"/>
              </w:rPr>
            </w:pPr>
            <w:r w:rsidRPr="00A449C3">
              <w:rPr>
                <w:rFonts w:eastAsia="SimSun"/>
              </w:rPr>
              <w:t>In this use case, after the user performs a search, she saves that search parameters for further use. This search then can be used to subscribe to new data, and to continue a previous discovery activity. Searches are saved on the end-user accounts, for their private use. In the future they may be shared among other users.</w:t>
            </w:r>
          </w:p>
          <w:p w14:paraId="2A8852D5" w14:textId="77777777" w:rsidR="000E677F" w:rsidRPr="00857069" w:rsidRDefault="000E677F" w:rsidP="00C60086">
            <w:pPr>
              <w:pStyle w:val="UseCaseText"/>
              <w:jc w:val="left"/>
              <w:rPr>
                <w:rFonts w:eastAsia="SimSun"/>
              </w:rPr>
            </w:pPr>
            <w:r>
              <w:rPr>
                <w:rFonts w:eastAsia="SimSun"/>
              </w:rPr>
              <w:t>When saving a search, users can opt to make search public so others can reuse it.</w:t>
            </w:r>
          </w:p>
        </w:tc>
      </w:tr>
      <w:tr w:rsidR="000E677F" w:rsidRPr="0052295E" w14:paraId="70B3D97F" w14:textId="77777777" w:rsidTr="00C543D6">
        <w:trPr>
          <w:trHeight w:val="360"/>
        </w:trPr>
        <w:tc>
          <w:tcPr>
            <w:tcW w:w="2520" w:type="dxa"/>
            <w:gridSpan w:val="2"/>
            <w:vAlign w:val="center"/>
          </w:tcPr>
          <w:p w14:paraId="565FF211"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39D6637F"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305AD9C6" w14:textId="77777777" w:rsidTr="00C543D6">
        <w:trPr>
          <w:trHeight w:val="360"/>
        </w:trPr>
        <w:tc>
          <w:tcPr>
            <w:tcW w:w="2520" w:type="dxa"/>
            <w:gridSpan w:val="2"/>
            <w:vAlign w:val="center"/>
          </w:tcPr>
          <w:p w14:paraId="3EABDF96"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62AD6078" w14:textId="77777777" w:rsidR="000E677F" w:rsidRPr="0052295E" w:rsidRDefault="000E677F" w:rsidP="00C60086">
            <w:pPr>
              <w:pStyle w:val="UseCaseText"/>
              <w:jc w:val="left"/>
              <w:rPr>
                <w:rFonts w:eastAsia="SimSun"/>
              </w:rPr>
            </w:pPr>
            <w:r>
              <w:rPr>
                <w:rFonts w:eastAsia="SimSun"/>
              </w:rPr>
              <w:t>In order to allow saving and retrieval, the user must be identifiable; hence, there is a need for users (in particular the end user) to be logged in using their unique account.</w:t>
            </w:r>
          </w:p>
        </w:tc>
      </w:tr>
      <w:tr w:rsidR="000E677F" w:rsidRPr="0052295E" w14:paraId="23C2711D" w14:textId="77777777" w:rsidTr="00C543D6">
        <w:trPr>
          <w:trHeight w:val="360"/>
        </w:trPr>
        <w:tc>
          <w:tcPr>
            <w:tcW w:w="2520" w:type="dxa"/>
            <w:gridSpan w:val="2"/>
            <w:vAlign w:val="center"/>
          </w:tcPr>
          <w:p w14:paraId="28615646"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9379100" w14:textId="77777777" w:rsidR="000E677F" w:rsidRPr="0052295E" w:rsidRDefault="000E677F" w:rsidP="00C60086">
            <w:pPr>
              <w:pStyle w:val="UseCaseText"/>
              <w:jc w:val="left"/>
              <w:rPr>
                <w:rFonts w:eastAsia="SimSun"/>
              </w:rPr>
            </w:pPr>
            <w:r>
              <w:rPr>
                <w:rFonts w:eastAsia="SimSun"/>
              </w:rPr>
              <w:t>The search criteria is properly validated and saved into the system under a given name.</w:t>
            </w:r>
          </w:p>
        </w:tc>
      </w:tr>
      <w:tr w:rsidR="000E677F" w:rsidRPr="0052295E" w14:paraId="7D13FB12" w14:textId="77777777" w:rsidTr="00C543D6">
        <w:trPr>
          <w:trHeight w:val="360"/>
        </w:trPr>
        <w:tc>
          <w:tcPr>
            <w:tcW w:w="2520" w:type="dxa"/>
            <w:gridSpan w:val="2"/>
            <w:vAlign w:val="center"/>
          </w:tcPr>
          <w:p w14:paraId="757A1D47"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68C23263" w14:textId="77777777" w:rsidR="000E677F" w:rsidRDefault="000E677F" w:rsidP="00C60086">
            <w:pPr>
              <w:pStyle w:val="UseCaseText"/>
              <w:jc w:val="left"/>
              <w:rPr>
                <w:rFonts w:eastAsia="SimSun"/>
              </w:rPr>
            </w:pPr>
            <w:r>
              <w:rPr>
                <w:rFonts w:eastAsia="SimSun"/>
              </w:rPr>
              <w:t>Search criteria</w:t>
            </w:r>
          </w:p>
        </w:tc>
      </w:tr>
      <w:tr w:rsidR="000E677F" w:rsidRPr="0052295E" w14:paraId="1BE8847D" w14:textId="77777777" w:rsidTr="00C543D6">
        <w:trPr>
          <w:trHeight w:val="360"/>
        </w:trPr>
        <w:tc>
          <w:tcPr>
            <w:tcW w:w="2520" w:type="dxa"/>
            <w:gridSpan w:val="2"/>
            <w:vAlign w:val="center"/>
          </w:tcPr>
          <w:p w14:paraId="0293CC17"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7B094D11" w14:textId="77777777" w:rsidR="000E677F" w:rsidRDefault="000E677F" w:rsidP="00C60086">
            <w:pPr>
              <w:pStyle w:val="UseCaseText"/>
              <w:keepNext/>
              <w:keepLines/>
              <w:numPr>
                <w:ilvl w:val="0"/>
                <w:numId w:val="15"/>
              </w:numPr>
              <w:jc w:val="left"/>
              <w:rPr>
                <w:rFonts w:eastAsia="SimSun"/>
              </w:rPr>
            </w:pPr>
            <w:r>
              <w:rPr>
                <w:rFonts w:eastAsia="SimSun"/>
              </w:rPr>
              <w:t>Save search criteria</w:t>
            </w:r>
          </w:p>
          <w:p w14:paraId="2EDE86A8" w14:textId="77777777" w:rsidR="000E677F" w:rsidRDefault="000E677F" w:rsidP="00C60086">
            <w:pPr>
              <w:pStyle w:val="UseCaseText"/>
              <w:keepNext/>
              <w:keepLines/>
              <w:numPr>
                <w:ilvl w:val="0"/>
                <w:numId w:val="15"/>
              </w:numPr>
              <w:jc w:val="left"/>
              <w:rPr>
                <w:rFonts w:eastAsia="SimSun"/>
              </w:rPr>
            </w:pPr>
            <w:r>
              <w:rPr>
                <w:rFonts w:eastAsia="SimSun"/>
              </w:rPr>
              <w:t>Validate search criteria</w:t>
            </w:r>
          </w:p>
          <w:p w14:paraId="29E0A0A4" w14:textId="77777777" w:rsidR="000E677F" w:rsidRDefault="000E677F" w:rsidP="00C60086">
            <w:pPr>
              <w:pStyle w:val="UseCaseText"/>
              <w:keepNext/>
              <w:keepLines/>
              <w:numPr>
                <w:ilvl w:val="0"/>
                <w:numId w:val="15"/>
              </w:numPr>
              <w:jc w:val="left"/>
              <w:rPr>
                <w:rFonts w:eastAsia="SimSun"/>
              </w:rPr>
            </w:pPr>
            <w:r>
              <w:rPr>
                <w:rFonts w:eastAsia="SimSun"/>
              </w:rPr>
              <w:t>Record search parameters by monitoring user input</w:t>
            </w:r>
          </w:p>
          <w:p w14:paraId="297F839A" w14:textId="77777777" w:rsidR="000E677F" w:rsidRDefault="000E677F" w:rsidP="00C60086">
            <w:pPr>
              <w:pStyle w:val="UseCaseText"/>
              <w:keepNext/>
              <w:keepLines/>
              <w:numPr>
                <w:ilvl w:val="0"/>
                <w:numId w:val="15"/>
              </w:numPr>
              <w:jc w:val="left"/>
              <w:rPr>
                <w:rFonts w:eastAsia="SimSun"/>
              </w:rPr>
            </w:pPr>
            <w:r>
              <w:rPr>
                <w:rFonts w:eastAsia="SimSun"/>
              </w:rPr>
              <w:t>Make search public to other users</w:t>
            </w:r>
          </w:p>
        </w:tc>
      </w:tr>
      <w:tr w:rsidR="000E677F" w:rsidRPr="0052295E" w14:paraId="2F4A8C21" w14:textId="77777777" w:rsidTr="00C543D6">
        <w:trPr>
          <w:trHeight w:val="278"/>
        </w:trPr>
        <w:tc>
          <w:tcPr>
            <w:tcW w:w="9240" w:type="dxa"/>
            <w:gridSpan w:val="3"/>
            <w:shd w:val="clear" w:color="auto" w:fill="CCFFFF"/>
            <w:vAlign w:val="center"/>
          </w:tcPr>
          <w:p w14:paraId="422F6535" w14:textId="77777777" w:rsidR="000E677F" w:rsidRPr="0052295E" w:rsidRDefault="000E677F" w:rsidP="00C60086">
            <w:pPr>
              <w:pStyle w:val="UseCaseSection"/>
              <w:keepNext/>
              <w:keepLines/>
              <w:jc w:val="left"/>
              <w:rPr>
                <w:rFonts w:eastAsia="SimSun"/>
              </w:rPr>
            </w:pPr>
            <w:r w:rsidRPr="0052295E">
              <w:rPr>
                <w:rFonts w:eastAsia="SimSun"/>
              </w:rPr>
              <w:t>Main Sequence</w:t>
            </w:r>
          </w:p>
        </w:tc>
      </w:tr>
      <w:tr w:rsidR="000E677F" w:rsidRPr="0052295E" w14:paraId="31B23852" w14:textId="77777777" w:rsidTr="00C543D6">
        <w:trPr>
          <w:trHeight w:val="287"/>
        </w:trPr>
        <w:tc>
          <w:tcPr>
            <w:tcW w:w="9240" w:type="dxa"/>
            <w:gridSpan w:val="3"/>
            <w:shd w:val="clear" w:color="auto" w:fill="FFFFCC"/>
            <w:vAlign w:val="center"/>
          </w:tcPr>
          <w:p w14:paraId="59EE9AB7"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4ABD47A5" w14:textId="77777777" w:rsidTr="00C543D6">
        <w:trPr>
          <w:trHeight w:val="261"/>
        </w:trPr>
        <w:tc>
          <w:tcPr>
            <w:tcW w:w="630" w:type="dxa"/>
            <w:vAlign w:val="center"/>
          </w:tcPr>
          <w:p w14:paraId="1D277377"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0D854F43"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4E3E6533"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11275FFF" w14:textId="77777777" w:rsidTr="00C543D6">
        <w:trPr>
          <w:trHeight w:val="359"/>
        </w:trPr>
        <w:tc>
          <w:tcPr>
            <w:tcW w:w="630" w:type="dxa"/>
            <w:tcBorders>
              <w:bottom w:val="single" w:sz="4" w:space="0" w:color="auto"/>
            </w:tcBorders>
            <w:vAlign w:val="center"/>
          </w:tcPr>
          <w:p w14:paraId="5A7250EB" w14:textId="77777777" w:rsidR="000E677F" w:rsidRPr="0052295E" w:rsidRDefault="000E677F" w:rsidP="00C60086">
            <w:pPr>
              <w:pStyle w:val="UseCaseText"/>
              <w:keepNext/>
              <w:keepLines/>
              <w:jc w:val="left"/>
              <w:rPr>
                <w:rFonts w:eastAsia="SimSun"/>
              </w:rPr>
            </w:pPr>
            <w:r>
              <w:rPr>
                <w:rFonts w:eastAsia="SimSun"/>
              </w:rPr>
              <w:t>1b</w:t>
            </w:r>
          </w:p>
        </w:tc>
        <w:tc>
          <w:tcPr>
            <w:tcW w:w="1890" w:type="dxa"/>
            <w:tcBorders>
              <w:bottom w:val="single" w:sz="4" w:space="0" w:color="auto"/>
            </w:tcBorders>
            <w:vAlign w:val="center"/>
          </w:tcPr>
          <w:p w14:paraId="6E972840" w14:textId="77777777" w:rsidR="000E677F" w:rsidRDefault="000E677F" w:rsidP="00C60086">
            <w:pPr>
              <w:pStyle w:val="UseCaseText"/>
              <w:jc w:val="left"/>
              <w:rPr>
                <w:rFonts w:eastAsia="SimSun"/>
              </w:rPr>
            </w:pPr>
            <w:r>
              <w:rPr>
                <w:rFonts w:eastAsia="SimSun"/>
              </w:rPr>
              <w:t>Users</w:t>
            </w:r>
          </w:p>
        </w:tc>
        <w:tc>
          <w:tcPr>
            <w:tcW w:w="6720" w:type="dxa"/>
            <w:tcBorders>
              <w:bottom w:val="single" w:sz="4" w:space="0" w:color="auto"/>
            </w:tcBorders>
            <w:vAlign w:val="center"/>
          </w:tcPr>
          <w:p w14:paraId="37F01A22" w14:textId="77777777" w:rsidR="000E677F" w:rsidRPr="0052295E" w:rsidRDefault="000E677F" w:rsidP="00C60086">
            <w:pPr>
              <w:pStyle w:val="UseCaseText"/>
              <w:keepNext/>
              <w:keepLines/>
              <w:jc w:val="left"/>
              <w:rPr>
                <w:rFonts w:eastAsia="SimSun"/>
              </w:rPr>
            </w:pPr>
            <w:r>
              <w:rPr>
                <w:rFonts w:eastAsia="SimSun"/>
              </w:rPr>
              <w:t>Input search criteria in a separate content-based search form, instead of using the included use cases</w:t>
            </w:r>
          </w:p>
        </w:tc>
      </w:tr>
      <w:tr w:rsidR="000E677F" w:rsidRPr="0052295E" w14:paraId="3E3DB50A" w14:textId="77777777" w:rsidTr="00C543D6">
        <w:trPr>
          <w:trHeight w:val="261"/>
        </w:trPr>
        <w:tc>
          <w:tcPr>
            <w:tcW w:w="630" w:type="dxa"/>
            <w:tcBorders>
              <w:bottom w:val="single" w:sz="4" w:space="0" w:color="auto"/>
            </w:tcBorders>
            <w:vAlign w:val="center"/>
          </w:tcPr>
          <w:p w14:paraId="2E9A84B7" w14:textId="77777777" w:rsidR="000E677F" w:rsidRDefault="000E677F" w:rsidP="00C60086">
            <w:pPr>
              <w:pStyle w:val="UseCaseText"/>
              <w:jc w:val="left"/>
              <w:rPr>
                <w:rFonts w:eastAsia="SimSun"/>
              </w:rPr>
            </w:pPr>
            <w:r>
              <w:rPr>
                <w:rFonts w:eastAsia="SimSun"/>
              </w:rPr>
              <w:t>2b</w:t>
            </w:r>
          </w:p>
        </w:tc>
        <w:tc>
          <w:tcPr>
            <w:tcW w:w="1890" w:type="dxa"/>
            <w:tcBorders>
              <w:bottom w:val="single" w:sz="4" w:space="0" w:color="auto"/>
            </w:tcBorders>
            <w:vAlign w:val="center"/>
          </w:tcPr>
          <w:p w14:paraId="78E23A77"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19E9ED34" w14:textId="77777777" w:rsidR="000E677F" w:rsidRDefault="000E677F" w:rsidP="00C60086">
            <w:pPr>
              <w:pStyle w:val="UseCaseText"/>
              <w:jc w:val="left"/>
              <w:rPr>
                <w:rFonts w:eastAsia="SimSun"/>
              </w:rPr>
            </w:pPr>
            <w:r>
              <w:rPr>
                <w:rFonts w:eastAsia="SimSun"/>
              </w:rPr>
              <w:t>Uses form-based search as criteria</w:t>
            </w:r>
          </w:p>
        </w:tc>
      </w:tr>
      <w:tr w:rsidR="000E677F" w:rsidRPr="00FB0E17" w14:paraId="06FE9863" w14:textId="77777777" w:rsidTr="00C543D6">
        <w:trPr>
          <w:trHeight w:val="261"/>
        </w:trPr>
        <w:tc>
          <w:tcPr>
            <w:tcW w:w="9240" w:type="dxa"/>
            <w:gridSpan w:val="3"/>
            <w:tcBorders>
              <w:bottom w:val="single" w:sz="4" w:space="0" w:color="auto"/>
            </w:tcBorders>
            <w:shd w:val="clear" w:color="auto" w:fill="FDBBC0"/>
            <w:vAlign w:val="center"/>
          </w:tcPr>
          <w:p w14:paraId="60570F9B"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6410DA8F" w14:textId="77777777" w:rsidTr="00C543D6">
        <w:trPr>
          <w:trHeight w:val="242"/>
        </w:trPr>
        <w:tc>
          <w:tcPr>
            <w:tcW w:w="9240" w:type="dxa"/>
            <w:gridSpan w:val="3"/>
            <w:shd w:val="clear" w:color="auto" w:fill="FFCC99"/>
            <w:vAlign w:val="center"/>
          </w:tcPr>
          <w:p w14:paraId="7028B0BB"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3E39818F" w14:textId="77777777" w:rsidTr="00C543D6">
        <w:trPr>
          <w:trHeight w:val="206"/>
        </w:trPr>
        <w:tc>
          <w:tcPr>
            <w:tcW w:w="630" w:type="dxa"/>
            <w:vAlign w:val="center"/>
          </w:tcPr>
          <w:p w14:paraId="759D9E0D"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3AC54D76"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0C5557BC" w14:textId="77777777" w:rsidTr="00C543D6">
        <w:trPr>
          <w:trHeight w:val="206"/>
        </w:trPr>
        <w:tc>
          <w:tcPr>
            <w:tcW w:w="630" w:type="dxa"/>
            <w:vAlign w:val="center"/>
          </w:tcPr>
          <w:p w14:paraId="3F2C0EAF"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183C3135" w14:textId="77777777" w:rsidR="000E677F" w:rsidRDefault="000E677F" w:rsidP="00C60086">
            <w:pPr>
              <w:pStyle w:val="UseCaseText"/>
              <w:keepNext/>
              <w:keepLines/>
              <w:jc w:val="left"/>
              <w:rPr>
                <w:rFonts w:eastAsia="SimSun"/>
              </w:rPr>
            </w:pPr>
            <w:r>
              <w:rPr>
                <w:rFonts w:eastAsia="SimSun"/>
              </w:rPr>
              <w:t>Should the system support form-based search only or should it record data as shown above? Which option is better?</w:t>
            </w:r>
          </w:p>
          <w:p w14:paraId="58388BBB" w14:textId="77777777" w:rsidR="000E677F" w:rsidRPr="0052295E" w:rsidRDefault="000E677F" w:rsidP="00C60086">
            <w:pPr>
              <w:pStyle w:val="UseCaseText"/>
              <w:keepNext/>
              <w:keepLines/>
              <w:jc w:val="left"/>
              <w:rPr>
                <w:rFonts w:eastAsia="SimSun"/>
              </w:rPr>
            </w:pPr>
            <w:r>
              <w:rPr>
                <w:rFonts w:eastAsia="SimSun"/>
              </w:rPr>
              <w:t xml:space="preserve">DN: </w:t>
            </w:r>
            <w:r>
              <w:t>I would adhere to the architectural principles known as REST.  A URI represents the state of a specific resource etc.</w:t>
            </w:r>
          </w:p>
        </w:tc>
      </w:tr>
      <w:tr w:rsidR="000E677F" w:rsidRPr="0052295E" w14:paraId="1505892F" w14:textId="77777777" w:rsidTr="00C543D6">
        <w:trPr>
          <w:trHeight w:val="206"/>
        </w:trPr>
        <w:tc>
          <w:tcPr>
            <w:tcW w:w="630" w:type="dxa"/>
            <w:vAlign w:val="center"/>
          </w:tcPr>
          <w:p w14:paraId="41136FC2"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21B3429D" w14:textId="77777777" w:rsidR="000E677F" w:rsidRDefault="000E677F" w:rsidP="00C60086">
            <w:pPr>
              <w:pStyle w:val="UseCaseText"/>
              <w:jc w:val="left"/>
              <w:rPr>
                <w:rFonts w:eastAsia="SimSun"/>
              </w:rPr>
            </w:pPr>
            <w:r>
              <w:rPr>
                <w:rFonts w:eastAsia="SimSun"/>
              </w:rPr>
              <w:t xml:space="preserve">Should the saved searches from one user be visible to other users as </w:t>
            </w:r>
            <w:proofErr w:type="spellStart"/>
            <w:r>
              <w:rPr>
                <w:rFonts w:eastAsia="SimSun"/>
              </w:rPr>
              <w:t>Antro</w:t>
            </w:r>
            <w:proofErr w:type="spellEnd"/>
            <w:r>
              <w:rPr>
                <w:rFonts w:eastAsia="SimSun"/>
              </w:rPr>
              <w:t>-tech indicated that searching is a collaborative process?</w:t>
            </w:r>
          </w:p>
          <w:p w14:paraId="750F5268" w14:textId="77777777" w:rsidR="000E677F" w:rsidRDefault="000E677F" w:rsidP="00C60086">
            <w:pPr>
              <w:pStyle w:val="UseCaseText"/>
              <w:jc w:val="left"/>
              <w:rPr>
                <w:rFonts w:eastAsia="SimSun"/>
              </w:rPr>
            </w:pPr>
            <w:r w:rsidRPr="00C01BE1">
              <w:rPr>
                <w:rFonts w:eastAsia="SimSun"/>
              </w:rPr>
              <w:t>Maybe searches are not saved under a use id but treated as a resource. They could then be saved under the resource name (URI) and the (anonymous) user could create a bookmark to access the search later. This bookmark/URL can also be shared with other users.</w:t>
            </w:r>
          </w:p>
          <w:p w14:paraId="67D943A9" w14:textId="77777777" w:rsidR="000E677F" w:rsidRDefault="000E677F" w:rsidP="00C60086">
            <w:pPr>
              <w:pStyle w:val="UseCaseText"/>
              <w:jc w:val="left"/>
              <w:rPr>
                <w:rFonts w:eastAsia="SimSun"/>
              </w:rPr>
            </w:pPr>
            <w:r>
              <w:rPr>
                <w:rFonts w:eastAsia="SimSun"/>
              </w:rPr>
              <w:t xml:space="preserve">DN: </w:t>
            </w:r>
            <w:r>
              <w:t>Agree.</w:t>
            </w:r>
          </w:p>
        </w:tc>
      </w:tr>
    </w:tbl>
    <w:p w14:paraId="106C7AF0" w14:textId="77777777" w:rsidR="000E677F" w:rsidRDefault="000E677F" w:rsidP="00C60086">
      <w:pPr>
        <w:jc w:val="left"/>
      </w:pPr>
    </w:p>
    <w:p w14:paraId="2CB4F8C5"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27B8B061" w14:textId="77777777" w:rsidTr="00C543D6">
        <w:trPr>
          <w:trHeight w:val="360"/>
        </w:trPr>
        <w:tc>
          <w:tcPr>
            <w:tcW w:w="2520" w:type="dxa"/>
            <w:gridSpan w:val="2"/>
            <w:shd w:val="clear" w:color="auto" w:fill="8DB3E2"/>
            <w:vAlign w:val="center"/>
          </w:tcPr>
          <w:p w14:paraId="35B85E28"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D00EE08" w14:textId="77777777" w:rsidR="000E677F" w:rsidRPr="00B36A79" w:rsidRDefault="000E677F" w:rsidP="00C60086">
            <w:pPr>
              <w:pStyle w:val="UseCaseText"/>
              <w:jc w:val="left"/>
              <w:rPr>
                <w:rFonts w:eastAsia="Times"/>
                <w:b/>
              </w:rPr>
            </w:pPr>
            <w:r>
              <w:rPr>
                <w:rFonts w:eastAsia="Times"/>
                <w:b/>
              </w:rPr>
              <w:t>UC_012</w:t>
            </w:r>
          </w:p>
        </w:tc>
      </w:tr>
      <w:tr w:rsidR="000E677F" w:rsidRPr="0052295E" w14:paraId="52E4CCD1" w14:textId="77777777" w:rsidTr="00C543D6">
        <w:trPr>
          <w:trHeight w:val="360"/>
        </w:trPr>
        <w:tc>
          <w:tcPr>
            <w:tcW w:w="2520" w:type="dxa"/>
            <w:gridSpan w:val="2"/>
            <w:shd w:val="clear" w:color="auto" w:fill="8DB3E2"/>
            <w:vAlign w:val="center"/>
          </w:tcPr>
          <w:p w14:paraId="73533C4C"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5B3D1F40" w14:textId="77777777" w:rsidR="000E677F" w:rsidRPr="00C27791" w:rsidRDefault="000E677F" w:rsidP="00C60086">
            <w:pPr>
              <w:pStyle w:val="Heading5"/>
              <w:jc w:val="left"/>
            </w:pPr>
            <w:bookmarkStart w:id="1409" w:name="_Toc378855196"/>
            <w:r w:rsidRPr="005D68C1">
              <w:rPr>
                <w:highlight w:val="red"/>
              </w:rPr>
              <w:t>Load previous search criteria</w:t>
            </w:r>
            <w:bookmarkEnd w:id="1409"/>
          </w:p>
        </w:tc>
      </w:tr>
      <w:tr w:rsidR="000E677F" w:rsidRPr="0052295E" w14:paraId="64AB1AF6" w14:textId="77777777" w:rsidTr="00C543D6">
        <w:trPr>
          <w:trHeight w:val="360"/>
        </w:trPr>
        <w:tc>
          <w:tcPr>
            <w:tcW w:w="2520" w:type="dxa"/>
            <w:gridSpan w:val="2"/>
            <w:vAlign w:val="center"/>
          </w:tcPr>
          <w:p w14:paraId="2E923D5A"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3B486DDA" w14:textId="77777777" w:rsidR="000E677F" w:rsidRPr="00857069" w:rsidRDefault="000E677F" w:rsidP="00C60086">
            <w:pPr>
              <w:pStyle w:val="UseCaseText"/>
              <w:jc w:val="left"/>
              <w:rPr>
                <w:rFonts w:eastAsia="SimSun"/>
              </w:rPr>
            </w:pPr>
            <w:r>
              <w:rPr>
                <w:rFonts w:eastAsia="SimSun"/>
              </w:rPr>
              <w:t>The goal of this use case is to support users in loading previously saved search criteria. They do so by browsing through their list of saved searches.</w:t>
            </w:r>
          </w:p>
        </w:tc>
      </w:tr>
      <w:tr w:rsidR="000E677F" w:rsidRPr="0052295E" w14:paraId="232E0177" w14:textId="77777777" w:rsidTr="00C543D6">
        <w:trPr>
          <w:trHeight w:val="360"/>
        </w:trPr>
        <w:tc>
          <w:tcPr>
            <w:tcW w:w="2520" w:type="dxa"/>
            <w:gridSpan w:val="2"/>
            <w:vAlign w:val="center"/>
          </w:tcPr>
          <w:p w14:paraId="1336363F"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21CBD16D"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194A80CB" w14:textId="77777777" w:rsidTr="00C543D6">
        <w:trPr>
          <w:trHeight w:val="360"/>
        </w:trPr>
        <w:tc>
          <w:tcPr>
            <w:tcW w:w="2520" w:type="dxa"/>
            <w:gridSpan w:val="2"/>
            <w:vAlign w:val="center"/>
          </w:tcPr>
          <w:p w14:paraId="36FAF4EB"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5492A82C" w14:textId="77777777" w:rsidR="000E677F" w:rsidRPr="0052295E" w:rsidRDefault="000E677F" w:rsidP="00C60086">
            <w:pPr>
              <w:pStyle w:val="UseCaseText"/>
              <w:jc w:val="left"/>
              <w:rPr>
                <w:rFonts w:eastAsia="SimSun"/>
              </w:rPr>
            </w:pPr>
            <w:r>
              <w:rPr>
                <w:rFonts w:eastAsia="SimSun"/>
              </w:rPr>
              <w:t>In order to allow saving and retrieval, the user must be identifiable; hence, there is a need for users (in particular the end user) to be logged in using their unique account.</w:t>
            </w:r>
          </w:p>
        </w:tc>
      </w:tr>
      <w:tr w:rsidR="000E677F" w:rsidRPr="0052295E" w14:paraId="03709795" w14:textId="77777777" w:rsidTr="00C543D6">
        <w:trPr>
          <w:trHeight w:val="360"/>
        </w:trPr>
        <w:tc>
          <w:tcPr>
            <w:tcW w:w="2520" w:type="dxa"/>
            <w:gridSpan w:val="2"/>
            <w:vAlign w:val="center"/>
          </w:tcPr>
          <w:p w14:paraId="5A3BB94C" w14:textId="77777777" w:rsidR="000E677F" w:rsidRPr="0052295E" w:rsidRDefault="000E677F" w:rsidP="00C60086">
            <w:pPr>
              <w:pStyle w:val="UseCaseHeader"/>
              <w:jc w:val="left"/>
              <w:rPr>
                <w:rFonts w:eastAsia="SimSun"/>
              </w:rPr>
            </w:pPr>
            <w:r w:rsidRPr="0052295E">
              <w:rPr>
                <w:rFonts w:eastAsia="SimSun"/>
              </w:rPr>
              <w:lastRenderedPageBreak/>
              <w:t>Success End Conditions</w:t>
            </w:r>
          </w:p>
        </w:tc>
        <w:tc>
          <w:tcPr>
            <w:tcW w:w="6720" w:type="dxa"/>
            <w:vAlign w:val="center"/>
          </w:tcPr>
          <w:p w14:paraId="40407260" w14:textId="77777777" w:rsidR="000E677F" w:rsidRPr="0052295E" w:rsidRDefault="000E677F" w:rsidP="00C60086">
            <w:pPr>
              <w:pStyle w:val="UseCaseText"/>
              <w:jc w:val="left"/>
              <w:rPr>
                <w:rFonts w:eastAsia="SimSun"/>
              </w:rPr>
            </w:pPr>
            <w:r>
              <w:rPr>
                <w:rFonts w:eastAsia="SimSun"/>
              </w:rPr>
              <w:t>The loaded search criteria is loaded and executed, displaying results in the system</w:t>
            </w:r>
          </w:p>
        </w:tc>
      </w:tr>
      <w:tr w:rsidR="000E677F" w:rsidRPr="0052295E" w14:paraId="4C3D2C37" w14:textId="77777777" w:rsidTr="00C543D6">
        <w:trPr>
          <w:trHeight w:val="360"/>
        </w:trPr>
        <w:tc>
          <w:tcPr>
            <w:tcW w:w="2520" w:type="dxa"/>
            <w:gridSpan w:val="2"/>
            <w:vAlign w:val="center"/>
          </w:tcPr>
          <w:p w14:paraId="1173E648"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2655FFA5" w14:textId="77777777" w:rsidR="000E677F" w:rsidRDefault="000E677F" w:rsidP="00C60086">
            <w:pPr>
              <w:pStyle w:val="UseCaseText"/>
              <w:jc w:val="left"/>
              <w:rPr>
                <w:rFonts w:eastAsia="SimSun"/>
              </w:rPr>
            </w:pPr>
            <w:r>
              <w:rPr>
                <w:rFonts w:eastAsia="SimSun"/>
              </w:rPr>
              <w:t>Saved search criteria</w:t>
            </w:r>
          </w:p>
        </w:tc>
      </w:tr>
      <w:tr w:rsidR="000E677F" w:rsidRPr="0052295E" w14:paraId="5BFB60EA" w14:textId="77777777" w:rsidTr="00C543D6">
        <w:trPr>
          <w:trHeight w:val="360"/>
        </w:trPr>
        <w:tc>
          <w:tcPr>
            <w:tcW w:w="2520" w:type="dxa"/>
            <w:gridSpan w:val="2"/>
            <w:vAlign w:val="center"/>
          </w:tcPr>
          <w:p w14:paraId="61D61A90"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6DC5E552" w14:textId="77777777" w:rsidR="000E677F" w:rsidRDefault="000E677F" w:rsidP="00C60086">
            <w:pPr>
              <w:pStyle w:val="UseCaseText"/>
              <w:keepNext/>
              <w:keepLines/>
              <w:numPr>
                <w:ilvl w:val="0"/>
                <w:numId w:val="15"/>
              </w:numPr>
              <w:jc w:val="left"/>
              <w:rPr>
                <w:rFonts w:eastAsia="SimSun"/>
              </w:rPr>
            </w:pPr>
            <w:r>
              <w:rPr>
                <w:rFonts w:eastAsia="SimSun"/>
              </w:rPr>
              <w:t>Load saved search criteria</w:t>
            </w:r>
          </w:p>
        </w:tc>
      </w:tr>
      <w:tr w:rsidR="000E677F" w:rsidRPr="0052295E" w14:paraId="09E2923A" w14:textId="77777777" w:rsidTr="00C543D6">
        <w:trPr>
          <w:trHeight w:val="287"/>
        </w:trPr>
        <w:tc>
          <w:tcPr>
            <w:tcW w:w="9240" w:type="dxa"/>
            <w:gridSpan w:val="3"/>
            <w:shd w:val="clear" w:color="auto" w:fill="FFFFCC"/>
            <w:vAlign w:val="center"/>
          </w:tcPr>
          <w:p w14:paraId="55C1E106"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168775DC" w14:textId="77777777" w:rsidTr="00C543D6">
        <w:trPr>
          <w:trHeight w:val="261"/>
        </w:trPr>
        <w:tc>
          <w:tcPr>
            <w:tcW w:w="9240" w:type="dxa"/>
            <w:gridSpan w:val="3"/>
            <w:tcBorders>
              <w:bottom w:val="single" w:sz="4" w:space="0" w:color="auto"/>
            </w:tcBorders>
            <w:shd w:val="clear" w:color="auto" w:fill="FDBBC0"/>
            <w:vAlign w:val="center"/>
          </w:tcPr>
          <w:p w14:paraId="541075E3"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41777835" w14:textId="77777777" w:rsidTr="00C543D6">
        <w:trPr>
          <w:trHeight w:val="242"/>
        </w:trPr>
        <w:tc>
          <w:tcPr>
            <w:tcW w:w="9240" w:type="dxa"/>
            <w:gridSpan w:val="3"/>
            <w:shd w:val="clear" w:color="auto" w:fill="FFCC99"/>
            <w:vAlign w:val="center"/>
          </w:tcPr>
          <w:p w14:paraId="65C13E14"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57ED230E" w14:textId="77777777" w:rsidTr="00C543D6">
        <w:trPr>
          <w:trHeight w:val="206"/>
        </w:trPr>
        <w:tc>
          <w:tcPr>
            <w:tcW w:w="630" w:type="dxa"/>
            <w:vAlign w:val="center"/>
          </w:tcPr>
          <w:p w14:paraId="1F4B5529"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280EB972"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0AEFB5A1" w14:textId="77777777" w:rsidTr="00C543D6">
        <w:trPr>
          <w:trHeight w:val="206"/>
        </w:trPr>
        <w:tc>
          <w:tcPr>
            <w:tcW w:w="630" w:type="dxa"/>
            <w:vAlign w:val="center"/>
          </w:tcPr>
          <w:p w14:paraId="3F66A55B"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5FE262A8" w14:textId="77777777" w:rsidR="000E677F" w:rsidRPr="0052295E" w:rsidRDefault="000E677F" w:rsidP="00C60086">
            <w:pPr>
              <w:pStyle w:val="UseCaseText"/>
              <w:keepNext/>
              <w:keepLines/>
              <w:jc w:val="left"/>
              <w:rPr>
                <w:rFonts w:eastAsia="SimSun"/>
              </w:rPr>
            </w:pPr>
            <w:r>
              <w:t>DN: Again, about the need to authentication in order to save a search, this is possibly not true.  A saved search can be represented by a URI.  Who made it is not relevant.</w:t>
            </w:r>
          </w:p>
        </w:tc>
      </w:tr>
    </w:tbl>
    <w:p w14:paraId="291798DD" w14:textId="77777777" w:rsidR="000E677F" w:rsidRDefault="000E677F" w:rsidP="00C60086">
      <w:pPr>
        <w:jc w:val="left"/>
      </w:pPr>
    </w:p>
    <w:p w14:paraId="095012AE"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44900C8A" w14:textId="77777777" w:rsidTr="00C543D6">
        <w:trPr>
          <w:trHeight w:val="360"/>
        </w:trPr>
        <w:tc>
          <w:tcPr>
            <w:tcW w:w="2520" w:type="dxa"/>
            <w:gridSpan w:val="2"/>
            <w:shd w:val="clear" w:color="auto" w:fill="8DB3E2"/>
            <w:vAlign w:val="center"/>
          </w:tcPr>
          <w:p w14:paraId="5FE9601F"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171966F9" w14:textId="77777777" w:rsidR="000E677F" w:rsidRPr="00B36A79" w:rsidRDefault="000E677F" w:rsidP="00C60086">
            <w:pPr>
              <w:pStyle w:val="UseCaseText"/>
              <w:jc w:val="left"/>
              <w:rPr>
                <w:rFonts w:eastAsia="Times"/>
                <w:b/>
              </w:rPr>
            </w:pPr>
            <w:r>
              <w:rPr>
                <w:rFonts w:eastAsia="Times"/>
                <w:b/>
              </w:rPr>
              <w:t>UC_023</w:t>
            </w:r>
          </w:p>
        </w:tc>
      </w:tr>
      <w:tr w:rsidR="000E677F" w:rsidRPr="0052295E" w14:paraId="4986BEAB" w14:textId="77777777" w:rsidTr="00C543D6">
        <w:trPr>
          <w:trHeight w:val="360"/>
        </w:trPr>
        <w:tc>
          <w:tcPr>
            <w:tcW w:w="2520" w:type="dxa"/>
            <w:gridSpan w:val="2"/>
            <w:shd w:val="clear" w:color="auto" w:fill="8DB3E2"/>
            <w:vAlign w:val="center"/>
          </w:tcPr>
          <w:p w14:paraId="653DD8CE"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10B34C67" w14:textId="77777777" w:rsidR="000E677F" w:rsidRPr="00C27791" w:rsidRDefault="000E677F" w:rsidP="00C60086">
            <w:pPr>
              <w:pStyle w:val="Heading5"/>
              <w:jc w:val="left"/>
            </w:pPr>
            <w:bookmarkStart w:id="1410" w:name="_Toc378855197"/>
            <w:proofErr w:type="gramStart"/>
            <w:r w:rsidRPr="005D68C1">
              <w:rPr>
                <w:highlight w:val="red"/>
              </w:rPr>
              <w:t>e-mail</w:t>
            </w:r>
            <w:proofErr w:type="gramEnd"/>
            <w:r w:rsidRPr="005D68C1">
              <w:rPr>
                <w:highlight w:val="red"/>
              </w:rPr>
              <w:t xml:space="preserve"> metadata record URI to </w:t>
            </w:r>
            <w:r w:rsidRPr="005D68C1">
              <w:rPr>
                <w:highlight w:val="green"/>
              </w:rPr>
              <w:t xml:space="preserve">third party </w:t>
            </w:r>
            <w:r w:rsidRPr="005D68C1">
              <w:rPr>
                <w:highlight w:val="red"/>
              </w:rPr>
              <w:t>users</w:t>
            </w:r>
            <w:bookmarkEnd w:id="1410"/>
          </w:p>
        </w:tc>
      </w:tr>
      <w:tr w:rsidR="000E677F" w:rsidRPr="0052295E" w14:paraId="13CBED78" w14:textId="77777777" w:rsidTr="00C543D6">
        <w:trPr>
          <w:trHeight w:val="360"/>
        </w:trPr>
        <w:tc>
          <w:tcPr>
            <w:tcW w:w="2520" w:type="dxa"/>
            <w:gridSpan w:val="2"/>
            <w:vAlign w:val="center"/>
          </w:tcPr>
          <w:p w14:paraId="514D8940"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26974201" w14:textId="77777777" w:rsidR="000E677F" w:rsidRPr="00857069" w:rsidRDefault="000E677F" w:rsidP="00C60086">
            <w:pPr>
              <w:pStyle w:val="UseCaseText"/>
              <w:jc w:val="left"/>
              <w:rPr>
                <w:rFonts w:eastAsia="SimSun"/>
              </w:rPr>
            </w:pPr>
            <w:r>
              <w:rPr>
                <w:rFonts w:eastAsia="SimSun"/>
              </w:rPr>
              <w:t>After a search, u</w:t>
            </w:r>
            <w:r w:rsidRPr="006264EF">
              <w:rPr>
                <w:rFonts w:eastAsia="SimSun"/>
              </w:rPr>
              <w:t xml:space="preserve">sers can also choose to e-mail the metadata set </w:t>
            </w:r>
            <w:r>
              <w:rPr>
                <w:rFonts w:eastAsia="SimSun"/>
              </w:rPr>
              <w:t xml:space="preserve">URI </w:t>
            </w:r>
            <w:r w:rsidRPr="006264EF">
              <w:rPr>
                <w:rFonts w:eastAsia="SimSun"/>
              </w:rPr>
              <w:t xml:space="preserve">to other users in order to collect opinions on </w:t>
            </w:r>
            <w:r>
              <w:rPr>
                <w:rFonts w:eastAsia="SimSun"/>
              </w:rPr>
              <w:t>the</w:t>
            </w:r>
            <w:r w:rsidRPr="006264EF">
              <w:rPr>
                <w:rFonts w:eastAsia="SimSun"/>
              </w:rPr>
              <w:t xml:space="preserve"> quality</w:t>
            </w:r>
            <w:r>
              <w:rPr>
                <w:rFonts w:eastAsia="SimSun"/>
              </w:rPr>
              <w:t xml:space="preserve"> of the metadata and possibly the data also</w:t>
            </w:r>
            <w:r w:rsidRPr="006264EF">
              <w:rPr>
                <w:rFonts w:eastAsia="SimSun"/>
              </w:rPr>
              <w:t>.</w:t>
            </w:r>
          </w:p>
        </w:tc>
      </w:tr>
      <w:tr w:rsidR="000E677F" w:rsidRPr="0052295E" w14:paraId="0CD07C26" w14:textId="77777777" w:rsidTr="00C543D6">
        <w:trPr>
          <w:trHeight w:val="360"/>
        </w:trPr>
        <w:tc>
          <w:tcPr>
            <w:tcW w:w="2520" w:type="dxa"/>
            <w:gridSpan w:val="2"/>
            <w:vAlign w:val="center"/>
          </w:tcPr>
          <w:p w14:paraId="1161C48D"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6EBE1249"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07451D12" w14:textId="77777777" w:rsidTr="00C543D6">
        <w:trPr>
          <w:trHeight w:val="360"/>
        </w:trPr>
        <w:tc>
          <w:tcPr>
            <w:tcW w:w="2520" w:type="dxa"/>
            <w:gridSpan w:val="2"/>
            <w:vAlign w:val="center"/>
          </w:tcPr>
          <w:p w14:paraId="35377A6C"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2C60590D" w14:textId="77777777" w:rsidR="000E677F" w:rsidRPr="0052295E" w:rsidRDefault="000E677F" w:rsidP="00C60086">
            <w:pPr>
              <w:pStyle w:val="UseCaseText"/>
              <w:jc w:val="left"/>
              <w:rPr>
                <w:rFonts w:eastAsia="SimSun"/>
              </w:rPr>
            </w:pPr>
            <w:r>
              <w:rPr>
                <w:rFonts w:eastAsia="SimSun"/>
              </w:rPr>
              <w:t>A search was performed and a subset of the metadata from the catalog was retrieved by the NGDS catalog.</w:t>
            </w:r>
          </w:p>
        </w:tc>
      </w:tr>
      <w:tr w:rsidR="000E677F" w:rsidRPr="0052295E" w14:paraId="208C9740" w14:textId="77777777" w:rsidTr="00C543D6">
        <w:trPr>
          <w:trHeight w:val="360"/>
        </w:trPr>
        <w:tc>
          <w:tcPr>
            <w:tcW w:w="2520" w:type="dxa"/>
            <w:gridSpan w:val="2"/>
            <w:vAlign w:val="center"/>
          </w:tcPr>
          <w:p w14:paraId="0178EABF"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16D26580" w14:textId="77777777" w:rsidR="000E677F" w:rsidRPr="0052295E" w:rsidRDefault="000E677F" w:rsidP="00C60086">
            <w:pPr>
              <w:pStyle w:val="UseCaseText"/>
              <w:jc w:val="left"/>
              <w:rPr>
                <w:rFonts w:eastAsia="SimSun"/>
              </w:rPr>
            </w:pPr>
            <w:r>
              <w:rPr>
                <w:rFonts w:eastAsia="SimSun"/>
              </w:rPr>
              <w:t>An e-mail is sent out to a recipient with a URI to the report on the current metadata set obtained through the system</w:t>
            </w:r>
          </w:p>
        </w:tc>
      </w:tr>
      <w:tr w:rsidR="000E677F" w:rsidRPr="0052295E" w14:paraId="428E5DE4" w14:textId="77777777" w:rsidTr="00C543D6">
        <w:trPr>
          <w:trHeight w:val="360"/>
        </w:trPr>
        <w:tc>
          <w:tcPr>
            <w:tcW w:w="2520" w:type="dxa"/>
            <w:gridSpan w:val="2"/>
            <w:vAlign w:val="center"/>
          </w:tcPr>
          <w:p w14:paraId="4C93369F"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46A35514" w14:textId="77777777" w:rsidR="000E677F" w:rsidRDefault="000E677F" w:rsidP="00C60086">
            <w:pPr>
              <w:pStyle w:val="UseCaseText"/>
              <w:jc w:val="left"/>
              <w:rPr>
                <w:rFonts w:eastAsia="SimSun"/>
              </w:rPr>
            </w:pPr>
            <w:r>
              <w:rPr>
                <w:rFonts w:eastAsia="SimSun"/>
              </w:rPr>
              <w:t>URI to Metadata from the system</w:t>
            </w:r>
          </w:p>
          <w:p w14:paraId="0303C44D" w14:textId="77777777" w:rsidR="000E677F" w:rsidRDefault="000E677F" w:rsidP="00C60086">
            <w:pPr>
              <w:pStyle w:val="UseCaseText"/>
              <w:jc w:val="left"/>
              <w:rPr>
                <w:rFonts w:eastAsia="SimSun"/>
              </w:rPr>
            </w:pPr>
            <w:r>
              <w:rPr>
                <w:rFonts w:eastAsia="SimSun"/>
              </w:rPr>
              <w:t>Search information</w:t>
            </w:r>
          </w:p>
        </w:tc>
      </w:tr>
      <w:tr w:rsidR="000E677F" w:rsidRPr="0052295E" w14:paraId="72999BB5" w14:textId="77777777" w:rsidTr="00C543D6">
        <w:trPr>
          <w:trHeight w:val="360"/>
        </w:trPr>
        <w:tc>
          <w:tcPr>
            <w:tcW w:w="2520" w:type="dxa"/>
            <w:gridSpan w:val="2"/>
            <w:vAlign w:val="center"/>
          </w:tcPr>
          <w:p w14:paraId="6AB4DC34"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3770A8B5" w14:textId="77777777" w:rsidR="000E677F" w:rsidRDefault="000E677F" w:rsidP="00C60086">
            <w:pPr>
              <w:pStyle w:val="UseCaseText"/>
              <w:keepNext/>
              <w:keepLines/>
              <w:numPr>
                <w:ilvl w:val="0"/>
                <w:numId w:val="15"/>
              </w:numPr>
              <w:jc w:val="left"/>
              <w:rPr>
                <w:rFonts w:eastAsia="SimSun"/>
              </w:rPr>
            </w:pPr>
            <w:r>
              <w:rPr>
                <w:rFonts w:eastAsia="SimSun"/>
              </w:rPr>
              <w:t>E-mail metadata report</w:t>
            </w:r>
          </w:p>
          <w:p w14:paraId="7804FE38" w14:textId="77777777" w:rsidR="000E677F" w:rsidRDefault="000E677F" w:rsidP="00C60086">
            <w:pPr>
              <w:pStyle w:val="UseCaseText"/>
              <w:keepNext/>
              <w:keepLines/>
              <w:numPr>
                <w:ilvl w:val="0"/>
                <w:numId w:val="15"/>
              </w:numPr>
              <w:jc w:val="left"/>
              <w:rPr>
                <w:rFonts w:eastAsia="SimSun"/>
              </w:rPr>
            </w:pPr>
            <w:r>
              <w:rPr>
                <w:rFonts w:eastAsia="SimSun"/>
              </w:rPr>
              <w:t>Build metadata report</w:t>
            </w:r>
          </w:p>
        </w:tc>
      </w:tr>
      <w:tr w:rsidR="000E677F" w:rsidRPr="0052295E" w14:paraId="7365CA63" w14:textId="77777777" w:rsidTr="00C543D6">
        <w:trPr>
          <w:trHeight w:val="287"/>
        </w:trPr>
        <w:tc>
          <w:tcPr>
            <w:tcW w:w="9240" w:type="dxa"/>
            <w:gridSpan w:val="3"/>
            <w:shd w:val="clear" w:color="auto" w:fill="FFFFCC"/>
            <w:vAlign w:val="center"/>
          </w:tcPr>
          <w:p w14:paraId="09F76837"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7F1CEB9B" w14:textId="77777777" w:rsidTr="00C543D6">
        <w:trPr>
          <w:trHeight w:val="261"/>
        </w:trPr>
        <w:tc>
          <w:tcPr>
            <w:tcW w:w="630" w:type="dxa"/>
            <w:vAlign w:val="center"/>
          </w:tcPr>
          <w:p w14:paraId="231231F3"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0C130608"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50DB10B6"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31B8DE53" w14:textId="77777777" w:rsidTr="00C543D6">
        <w:trPr>
          <w:trHeight w:val="359"/>
        </w:trPr>
        <w:tc>
          <w:tcPr>
            <w:tcW w:w="630" w:type="dxa"/>
            <w:tcBorders>
              <w:bottom w:val="single" w:sz="4" w:space="0" w:color="auto"/>
            </w:tcBorders>
            <w:vAlign w:val="center"/>
          </w:tcPr>
          <w:p w14:paraId="1387A32E" w14:textId="77777777" w:rsidR="000E677F" w:rsidRPr="0052295E" w:rsidRDefault="000E677F" w:rsidP="00C60086">
            <w:pPr>
              <w:pStyle w:val="UseCaseText"/>
              <w:keepNext/>
              <w:keepLines/>
              <w:jc w:val="left"/>
              <w:rPr>
                <w:rFonts w:eastAsia="SimSun"/>
              </w:rPr>
            </w:pPr>
            <w:r>
              <w:rPr>
                <w:rFonts w:eastAsia="SimSun"/>
              </w:rPr>
              <w:t>1b</w:t>
            </w:r>
          </w:p>
        </w:tc>
        <w:tc>
          <w:tcPr>
            <w:tcW w:w="1890" w:type="dxa"/>
            <w:tcBorders>
              <w:bottom w:val="single" w:sz="4" w:space="0" w:color="auto"/>
            </w:tcBorders>
            <w:vAlign w:val="center"/>
          </w:tcPr>
          <w:p w14:paraId="558BD794" w14:textId="77777777" w:rsidR="000E677F" w:rsidRDefault="000E677F" w:rsidP="00C60086">
            <w:pPr>
              <w:pStyle w:val="UseCaseText"/>
              <w:jc w:val="left"/>
              <w:rPr>
                <w:rFonts w:eastAsia="SimSun"/>
              </w:rPr>
            </w:pPr>
            <w:r>
              <w:rPr>
                <w:rFonts w:eastAsia="SimSun"/>
              </w:rPr>
              <w:t>NGDS System</w:t>
            </w:r>
          </w:p>
        </w:tc>
        <w:tc>
          <w:tcPr>
            <w:tcW w:w="6720" w:type="dxa"/>
            <w:tcBorders>
              <w:bottom w:val="single" w:sz="4" w:space="0" w:color="auto"/>
            </w:tcBorders>
            <w:vAlign w:val="center"/>
          </w:tcPr>
          <w:p w14:paraId="70DA279F" w14:textId="77777777" w:rsidR="000E677F" w:rsidRDefault="000E677F" w:rsidP="00C60086">
            <w:pPr>
              <w:pStyle w:val="UseCaseText"/>
              <w:keepNext/>
              <w:keepLines/>
              <w:jc w:val="left"/>
              <w:rPr>
                <w:rFonts w:eastAsia="SimSun"/>
              </w:rPr>
            </w:pPr>
            <w:r>
              <w:rPr>
                <w:rFonts w:eastAsia="SimSun"/>
              </w:rPr>
              <w:t>Runs periodic subscription query</w:t>
            </w:r>
          </w:p>
          <w:p w14:paraId="7C2EFD50" w14:textId="77777777" w:rsidR="000E677F" w:rsidRPr="0052295E" w:rsidRDefault="000E677F" w:rsidP="00C60086">
            <w:pPr>
              <w:pStyle w:val="UseCaseText"/>
              <w:keepNext/>
              <w:keepLines/>
              <w:jc w:val="left"/>
              <w:rPr>
                <w:rFonts w:eastAsia="SimSun"/>
              </w:rPr>
            </w:pPr>
            <w:r>
              <w:rPr>
                <w:rFonts w:eastAsia="SimSun"/>
              </w:rPr>
              <w:t>Goes to step 4</w:t>
            </w:r>
          </w:p>
        </w:tc>
      </w:tr>
      <w:tr w:rsidR="000E677F" w:rsidRPr="00FB0E17" w14:paraId="599893B9" w14:textId="77777777" w:rsidTr="00C543D6">
        <w:trPr>
          <w:trHeight w:val="261"/>
        </w:trPr>
        <w:tc>
          <w:tcPr>
            <w:tcW w:w="9240" w:type="dxa"/>
            <w:gridSpan w:val="3"/>
            <w:tcBorders>
              <w:bottom w:val="single" w:sz="4" w:space="0" w:color="auto"/>
            </w:tcBorders>
            <w:shd w:val="clear" w:color="auto" w:fill="FDBBC0"/>
            <w:vAlign w:val="center"/>
          </w:tcPr>
          <w:p w14:paraId="1C35DE29"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2C20CB4E" w14:textId="77777777" w:rsidTr="00C543D6">
        <w:trPr>
          <w:trHeight w:val="242"/>
        </w:trPr>
        <w:tc>
          <w:tcPr>
            <w:tcW w:w="9240" w:type="dxa"/>
            <w:gridSpan w:val="3"/>
            <w:shd w:val="clear" w:color="auto" w:fill="FFCC99"/>
            <w:vAlign w:val="center"/>
          </w:tcPr>
          <w:p w14:paraId="4D680F53"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69C1334A" w14:textId="77777777" w:rsidTr="00C543D6">
        <w:trPr>
          <w:trHeight w:val="206"/>
        </w:trPr>
        <w:tc>
          <w:tcPr>
            <w:tcW w:w="630" w:type="dxa"/>
            <w:vAlign w:val="center"/>
          </w:tcPr>
          <w:p w14:paraId="01243540"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651B776B"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691A83D2" w14:textId="77777777" w:rsidTr="00C543D6">
        <w:trPr>
          <w:trHeight w:val="206"/>
        </w:trPr>
        <w:tc>
          <w:tcPr>
            <w:tcW w:w="630" w:type="dxa"/>
            <w:vAlign w:val="center"/>
          </w:tcPr>
          <w:p w14:paraId="33D98702"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3B1D2B7F" w14:textId="77777777" w:rsidR="000E677F" w:rsidRPr="0052295E" w:rsidRDefault="000E677F" w:rsidP="00C60086">
            <w:pPr>
              <w:pStyle w:val="UseCaseText"/>
              <w:keepNext/>
              <w:keepLines/>
              <w:jc w:val="left"/>
              <w:rPr>
                <w:rFonts w:eastAsia="SimSun"/>
              </w:rPr>
            </w:pPr>
            <w:r w:rsidRPr="008F667C">
              <w:rPr>
                <w:rFonts w:eastAsia="SimSun"/>
              </w:rPr>
              <w:t xml:space="preserve">This ought to include not only email, but RSS, Facebook, Twitter, Google+ and maybe </w:t>
            </w:r>
            <w:proofErr w:type="spellStart"/>
            <w:r w:rsidRPr="008F667C">
              <w:rPr>
                <w:rFonts w:eastAsia="SimSun"/>
              </w:rPr>
              <w:t>Reddit</w:t>
            </w:r>
            <w:proofErr w:type="spellEnd"/>
            <w:r w:rsidRPr="008F667C">
              <w:rPr>
                <w:rFonts w:eastAsia="SimSun"/>
              </w:rPr>
              <w:t xml:space="preserve"> and/or Yammer</w:t>
            </w:r>
            <w:r>
              <w:rPr>
                <w:rFonts w:eastAsia="SimSun"/>
              </w:rPr>
              <w:t>?</w:t>
            </w:r>
          </w:p>
        </w:tc>
      </w:tr>
      <w:tr w:rsidR="000E677F" w:rsidRPr="0052295E" w14:paraId="1BD6F831" w14:textId="77777777" w:rsidTr="00C543D6">
        <w:trPr>
          <w:trHeight w:val="206"/>
        </w:trPr>
        <w:tc>
          <w:tcPr>
            <w:tcW w:w="630" w:type="dxa"/>
            <w:vAlign w:val="center"/>
          </w:tcPr>
          <w:p w14:paraId="39400394"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67D61B02" w14:textId="77777777" w:rsidR="000E677F" w:rsidRDefault="000E677F" w:rsidP="00C60086">
            <w:pPr>
              <w:pStyle w:val="UseCaseText"/>
              <w:jc w:val="left"/>
              <w:rPr>
                <w:rFonts w:eastAsia="SimSun"/>
              </w:rPr>
            </w:pPr>
            <w:r>
              <w:t>DN: DERIVED REQUIREMENT:  If you do this, you must also add in mechanisms to prevent this system from being used to spam people or abuse it in other ways.</w:t>
            </w:r>
          </w:p>
        </w:tc>
      </w:tr>
      <w:tr w:rsidR="000E677F" w:rsidRPr="0052295E" w14:paraId="772B4687" w14:textId="77777777" w:rsidTr="00C543D6">
        <w:trPr>
          <w:trHeight w:val="206"/>
        </w:trPr>
        <w:tc>
          <w:tcPr>
            <w:tcW w:w="630" w:type="dxa"/>
            <w:vAlign w:val="center"/>
          </w:tcPr>
          <w:p w14:paraId="20FC28D3" w14:textId="77777777" w:rsidR="000E677F" w:rsidRDefault="000E677F" w:rsidP="00C60086">
            <w:pPr>
              <w:pStyle w:val="UseCaseText"/>
              <w:jc w:val="left"/>
              <w:rPr>
                <w:rFonts w:eastAsia="SimSun"/>
              </w:rPr>
            </w:pPr>
          </w:p>
        </w:tc>
        <w:tc>
          <w:tcPr>
            <w:tcW w:w="8610" w:type="dxa"/>
            <w:gridSpan w:val="2"/>
            <w:vAlign w:val="center"/>
          </w:tcPr>
          <w:p w14:paraId="04B6E2E6" w14:textId="77777777" w:rsidR="000E677F" w:rsidRDefault="000E677F" w:rsidP="00C60086">
            <w:pPr>
              <w:pStyle w:val="UseCaseText"/>
              <w:jc w:val="left"/>
            </w:pPr>
            <w:r>
              <w:t>SMR 2014-01-</w:t>
            </w:r>
            <w:proofErr w:type="gramStart"/>
            <w:r>
              <w:t>30  allows</w:t>
            </w:r>
            <w:proofErr w:type="gramEnd"/>
            <w:r>
              <w:t xml:space="preserve"> posting to Google+, Facebook, Twitter, but not e-mail to specific address.  This is out of box CKAN function I think.</w:t>
            </w:r>
          </w:p>
        </w:tc>
      </w:tr>
    </w:tbl>
    <w:p w14:paraId="523D92FE"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CFEB59C" w14:textId="77777777" w:rsidTr="00C543D6">
        <w:trPr>
          <w:trHeight w:val="360"/>
        </w:trPr>
        <w:tc>
          <w:tcPr>
            <w:tcW w:w="2520" w:type="dxa"/>
            <w:gridSpan w:val="2"/>
            <w:shd w:val="clear" w:color="auto" w:fill="8DB3E2"/>
            <w:vAlign w:val="center"/>
          </w:tcPr>
          <w:p w14:paraId="1F3CEDF8"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7F8218CF" w14:textId="77777777" w:rsidR="000E677F" w:rsidRPr="00B36A79" w:rsidRDefault="000E677F" w:rsidP="00C60086">
            <w:pPr>
              <w:pStyle w:val="UseCaseText"/>
              <w:jc w:val="left"/>
              <w:rPr>
                <w:rFonts w:eastAsia="Times"/>
                <w:b/>
              </w:rPr>
            </w:pPr>
            <w:r>
              <w:rPr>
                <w:rFonts w:eastAsia="Times"/>
                <w:b/>
              </w:rPr>
              <w:t>UC_011</w:t>
            </w:r>
          </w:p>
        </w:tc>
      </w:tr>
      <w:tr w:rsidR="000E677F" w:rsidRPr="0052295E" w14:paraId="124A3B6B" w14:textId="77777777" w:rsidTr="00C543D6">
        <w:trPr>
          <w:trHeight w:val="360"/>
        </w:trPr>
        <w:tc>
          <w:tcPr>
            <w:tcW w:w="2520" w:type="dxa"/>
            <w:gridSpan w:val="2"/>
            <w:shd w:val="clear" w:color="auto" w:fill="8DB3E2"/>
            <w:vAlign w:val="center"/>
          </w:tcPr>
          <w:p w14:paraId="1289F79E"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51ED28FC" w14:textId="77777777" w:rsidR="000E677F" w:rsidRPr="00A449C3" w:rsidRDefault="000E677F" w:rsidP="00C60086">
            <w:pPr>
              <w:pStyle w:val="Heading5"/>
              <w:jc w:val="left"/>
              <w:rPr>
                <w:rFonts w:eastAsia="Times"/>
              </w:rPr>
            </w:pPr>
            <w:bookmarkStart w:id="1411" w:name="_Toc378855198"/>
            <w:r w:rsidRPr="005D68C1">
              <w:rPr>
                <w:highlight w:val="red"/>
              </w:rPr>
              <w:t>Subscribe to new data</w:t>
            </w:r>
            <w:bookmarkEnd w:id="1411"/>
          </w:p>
        </w:tc>
      </w:tr>
      <w:tr w:rsidR="000E677F" w:rsidRPr="0052295E" w14:paraId="267F0002" w14:textId="77777777" w:rsidTr="00C543D6">
        <w:trPr>
          <w:trHeight w:val="360"/>
        </w:trPr>
        <w:tc>
          <w:tcPr>
            <w:tcW w:w="2520" w:type="dxa"/>
            <w:gridSpan w:val="2"/>
            <w:vAlign w:val="center"/>
          </w:tcPr>
          <w:p w14:paraId="44D6329D"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8609A75" w14:textId="77777777" w:rsidR="000E677F" w:rsidRDefault="000E677F" w:rsidP="00C60086">
            <w:pPr>
              <w:pStyle w:val="UseCaseText"/>
              <w:jc w:val="left"/>
              <w:rPr>
                <w:rFonts w:eastAsia="SimSun"/>
              </w:rPr>
            </w:pPr>
            <w:r>
              <w:rPr>
                <w:rFonts w:eastAsia="SimSun"/>
              </w:rPr>
              <w:t>The goal of this use case is to allow users to utilize saved search criteria as subscriptions to new content published in the catalog that matches specific criteria.</w:t>
            </w:r>
          </w:p>
          <w:p w14:paraId="5D126A25" w14:textId="77777777" w:rsidR="000E677F" w:rsidRPr="00857069" w:rsidRDefault="000E677F" w:rsidP="00C60086">
            <w:pPr>
              <w:pStyle w:val="UseCaseText"/>
              <w:jc w:val="left"/>
              <w:rPr>
                <w:rFonts w:eastAsia="SimSun"/>
              </w:rPr>
            </w:pPr>
            <w:r>
              <w:rPr>
                <w:rFonts w:eastAsia="SimSun"/>
              </w:rPr>
              <w:t xml:space="preserve">Users will be notified via e-mail, when new data that has been input in the system, matching </w:t>
            </w:r>
            <w:r>
              <w:rPr>
                <w:rFonts w:eastAsia="SimSun"/>
              </w:rPr>
              <w:lastRenderedPageBreak/>
              <w:t>that subscription criteria was published</w:t>
            </w:r>
          </w:p>
        </w:tc>
      </w:tr>
      <w:tr w:rsidR="000E677F" w:rsidRPr="0052295E" w14:paraId="7C0F62FE" w14:textId="77777777" w:rsidTr="00C543D6">
        <w:trPr>
          <w:trHeight w:val="360"/>
        </w:trPr>
        <w:tc>
          <w:tcPr>
            <w:tcW w:w="2520" w:type="dxa"/>
            <w:gridSpan w:val="2"/>
            <w:vAlign w:val="center"/>
          </w:tcPr>
          <w:p w14:paraId="71301C26" w14:textId="77777777" w:rsidR="000E677F" w:rsidRPr="00DD3D3F" w:rsidRDefault="000E677F" w:rsidP="00C60086">
            <w:pPr>
              <w:pStyle w:val="UseCaseText"/>
              <w:jc w:val="left"/>
              <w:rPr>
                <w:rFonts w:eastAsia="SimSun"/>
                <w:b/>
              </w:rPr>
            </w:pPr>
            <w:r w:rsidRPr="00DD3D3F">
              <w:rPr>
                <w:rFonts w:eastAsia="SimSun"/>
                <w:b/>
              </w:rPr>
              <w:lastRenderedPageBreak/>
              <w:t>Actors</w:t>
            </w:r>
          </w:p>
        </w:tc>
        <w:tc>
          <w:tcPr>
            <w:tcW w:w="6720" w:type="dxa"/>
            <w:vAlign w:val="center"/>
          </w:tcPr>
          <w:p w14:paraId="5DB4CC53"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2090FE41" w14:textId="77777777" w:rsidTr="00C543D6">
        <w:trPr>
          <w:trHeight w:val="360"/>
        </w:trPr>
        <w:tc>
          <w:tcPr>
            <w:tcW w:w="2520" w:type="dxa"/>
            <w:gridSpan w:val="2"/>
            <w:vAlign w:val="center"/>
          </w:tcPr>
          <w:p w14:paraId="7555981E"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6FB99BAD" w14:textId="77777777" w:rsidR="000E677F" w:rsidRDefault="000E677F" w:rsidP="00C60086">
            <w:pPr>
              <w:pStyle w:val="UseCaseText"/>
              <w:jc w:val="left"/>
              <w:rPr>
                <w:rFonts w:eastAsia="SimSun"/>
              </w:rPr>
            </w:pPr>
            <w:r>
              <w:rPr>
                <w:rFonts w:eastAsia="SimSun"/>
              </w:rPr>
              <w:t>In order to allow subscriptions and notifications to occur, the user must be identifiable; hence, there is a need for users (in particular the end user) to be logged in using their unique account.</w:t>
            </w:r>
          </w:p>
          <w:p w14:paraId="3E962187" w14:textId="77777777" w:rsidR="000E677F" w:rsidRPr="0052295E" w:rsidRDefault="000E677F" w:rsidP="00C60086">
            <w:pPr>
              <w:pStyle w:val="UseCaseText"/>
              <w:jc w:val="left"/>
              <w:rPr>
                <w:rFonts w:eastAsia="SimSun"/>
              </w:rPr>
            </w:pPr>
            <w:r>
              <w:rPr>
                <w:rFonts w:eastAsia="SimSun"/>
              </w:rPr>
              <w:t>The search criteria used in the subscription is properly validated and saved into the system under a given name</w:t>
            </w:r>
          </w:p>
        </w:tc>
      </w:tr>
      <w:tr w:rsidR="000E677F" w:rsidRPr="0052295E" w14:paraId="44270FF7" w14:textId="77777777" w:rsidTr="00C543D6">
        <w:trPr>
          <w:trHeight w:val="360"/>
        </w:trPr>
        <w:tc>
          <w:tcPr>
            <w:tcW w:w="2520" w:type="dxa"/>
            <w:gridSpan w:val="2"/>
            <w:vAlign w:val="center"/>
          </w:tcPr>
          <w:p w14:paraId="7576BEA7"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677D11F7" w14:textId="77777777" w:rsidR="000E677F" w:rsidRPr="0052295E" w:rsidRDefault="000E677F" w:rsidP="00C60086">
            <w:pPr>
              <w:pStyle w:val="UseCaseText"/>
              <w:jc w:val="left"/>
              <w:rPr>
                <w:rFonts w:eastAsia="SimSun"/>
              </w:rPr>
            </w:pPr>
            <w:r>
              <w:rPr>
                <w:rFonts w:eastAsia="SimSun"/>
              </w:rPr>
              <w:t>A subscription is successfully performed</w:t>
            </w:r>
          </w:p>
        </w:tc>
      </w:tr>
      <w:tr w:rsidR="000E677F" w:rsidRPr="0052295E" w14:paraId="3F42C76F" w14:textId="77777777" w:rsidTr="00C543D6">
        <w:trPr>
          <w:trHeight w:val="360"/>
        </w:trPr>
        <w:tc>
          <w:tcPr>
            <w:tcW w:w="2520" w:type="dxa"/>
            <w:gridSpan w:val="2"/>
            <w:vAlign w:val="center"/>
          </w:tcPr>
          <w:p w14:paraId="299C4B67"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6C056BA2" w14:textId="77777777" w:rsidR="000E677F" w:rsidRDefault="000E677F" w:rsidP="00C60086">
            <w:pPr>
              <w:pStyle w:val="UseCaseText"/>
              <w:jc w:val="left"/>
              <w:rPr>
                <w:rFonts w:eastAsia="SimSun"/>
              </w:rPr>
            </w:pPr>
            <w:r>
              <w:rPr>
                <w:rFonts w:eastAsia="SimSun"/>
              </w:rPr>
              <w:t xml:space="preserve">saved search/subscription criteria, </w:t>
            </w:r>
          </w:p>
          <w:p w14:paraId="26FF0F0E" w14:textId="77777777" w:rsidR="000E677F" w:rsidRDefault="000E677F" w:rsidP="00C60086">
            <w:pPr>
              <w:pStyle w:val="UseCaseText"/>
              <w:jc w:val="left"/>
              <w:rPr>
                <w:rFonts w:eastAsia="SimSun"/>
              </w:rPr>
            </w:pPr>
            <w:r>
              <w:rPr>
                <w:rFonts w:eastAsia="SimSun"/>
              </w:rPr>
              <w:t>user e-mail obtained from user profile</w:t>
            </w:r>
          </w:p>
          <w:p w14:paraId="21F14077" w14:textId="77777777" w:rsidR="000E677F" w:rsidRDefault="000E677F" w:rsidP="00C60086">
            <w:pPr>
              <w:pStyle w:val="UseCaseText"/>
              <w:jc w:val="left"/>
              <w:rPr>
                <w:rFonts w:eastAsia="SimSun"/>
              </w:rPr>
            </w:pPr>
            <w:r>
              <w:rPr>
                <w:rFonts w:eastAsia="SimSun"/>
              </w:rPr>
              <w:t xml:space="preserve"> subscription name</w:t>
            </w:r>
          </w:p>
        </w:tc>
      </w:tr>
      <w:tr w:rsidR="000E677F" w:rsidRPr="0052295E" w14:paraId="0AD03F2A" w14:textId="77777777" w:rsidTr="00C543D6">
        <w:trPr>
          <w:trHeight w:val="360"/>
        </w:trPr>
        <w:tc>
          <w:tcPr>
            <w:tcW w:w="2520" w:type="dxa"/>
            <w:gridSpan w:val="2"/>
            <w:vAlign w:val="center"/>
          </w:tcPr>
          <w:p w14:paraId="7FE9BB9F"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44CFBBD9" w14:textId="77777777" w:rsidR="000E677F" w:rsidRDefault="000E677F" w:rsidP="00C60086">
            <w:pPr>
              <w:pStyle w:val="UseCaseText"/>
              <w:keepNext/>
              <w:keepLines/>
              <w:numPr>
                <w:ilvl w:val="0"/>
                <w:numId w:val="15"/>
              </w:numPr>
              <w:jc w:val="left"/>
              <w:rPr>
                <w:rFonts w:eastAsia="SimSun"/>
              </w:rPr>
            </w:pPr>
            <w:r>
              <w:rPr>
                <w:rFonts w:eastAsia="SimSun"/>
              </w:rPr>
              <w:t>Load search criteria</w:t>
            </w:r>
          </w:p>
          <w:p w14:paraId="70663BB0" w14:textId="77777777" w:rsidR="000E677F" w:rsidRDefault="000E677F" w:rsidP="00C60086">
            <w:pPr>
              <w:pStyle w:val="UseCaseText"/>
              <w:keepNext/>
              <w:keepLines/>
              <w:numPr>
                <w:ilvl w:val="0"/>
                <w:numId w:val="15"/>
              </w:numPr>
              <w:jc w:val="left"/>
              <w:rPr>
                <w:rFonts w:eastAsia="SimSun"/>
              </w:rPr>
            </w:pPr>
            <w:r>
              <w:rPr>
                <w:rFonts w:eastAsia="SimSun"/>
              </w:rPr>
              <w:t>Subscribe to search criteria</w:t>
            </w:r>
          </w:p>
          <w:p w14:paraId="1D0CB032" w14:textId="77777777" w:rsidR="000E677F" w:rsidRPr="00156461" w:rsidRDefault="000E677F" w:rsidP="00C60086">
            <w:pPr>
              <w:pStyle w:val="UseCaseText"/>
              <w:keepNext/>
              <w:keepLines/>
              <w:numPr>
                <w:ilvl w:val="0"/>
                <w:numId w:val="15"/>
              </w:numPr>
              <w:jc w:val="left"/>
              <w:rPr>
                <w:rFonts w:eastAsia="SimSun"/>
              </w:rPr>
            </w:pPr>
            <w:r>
              <w:rPr>
                <w:rFonts w:eastAsia="SimSun"/>
              </w:rPr>
              <w:t>System notification service that periodically notifies users of matched searches</w:t>
            </w:r>
          </w:p>
        </w:tc>
      </w:tr>
      <w:tr w:rsidR="000E677F" w:rsidRPr="0052295E" w14:paraId="01D00391" w14:textId="77777777" w:rsidTr="00C543D6">
        <w:trPr>
          <w:trHeight w:val="287"/>
        </w:trPr>
        <w:tc>
          <w:tcPr>
            <w:tcW w:w="9240" w:type="dxa"/>
            <w:gridSpan w:val="3"/>
            <w:shd w:val="clear" w:color="auto" w:fill="FFFFCC"/>
            <w:vAlign w:val="center"/>
          </w:tcPr>
          <w:p w14:paraId="7213EF4B"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4BD718D8" w14:textId="77777777" w:rsidTr="00C543D6">
        <w:trPr>
          <w:trHeight w:val="261"/>
        </w:trPr>
        <w:tc>
          <w:tcPr>
            <w:tcW w:w="9240" w:type="dxa"/>
            <w:gridSpan w:val="3"/>
            <w:tcBorders>
              <w:bottom w:val="single" w:sz="4" w:space="0" w:color="auto"/>
            </w:tcBorders>
            <w:shd w:val="clear" w:color="auto" w:fill="FDBBC0"/>
            <w:vAlign w:val="center"/>
          </w:tcPr>
          <w:p w14:paraId="242573C5"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745E169D" w14:textId="77777777" w:rsidTr="00C543D6">
        <w:trPr>
          <w:trHeight w:val="242"/>
        </w:trPr>
        <w:tc>
          <w:tcPr>
            <w:tcW w:w="9240" w:type="dxa"/>
            <w:gridSpan w:val="3"/>
            <w:shd w:val="clear" w:color="auto" w:fill="FFCC99"/>
            <w:vAlign w:val="center"/>
          </w:tcPr>
          <w:p w14:paraId="15E103DE"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5903DB80" w14:textId="77777777" w:rsidTr="00C543D6">
        <w:trPr>
          <w:trHeight w:val="206"/>
        </w:trPr>
        <w:tc>
          <w:tcPr>
            <w:tcW w:w="630" w:type="dxa"/>
            <w:vAlign w:val="center"/>
          </w:tcPr>
          <w:p w14:paraId="5896835D"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213A6A11"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650791D0" w14:textId="77777777" w:rsidTr="00C543D6">
        <w:trPr>
          <w:trHeight w:val="206"/>
        </w:trPr>
        <w:tc>
          <w:tcPr>
            <w:tcW w:w="630" w:type="dxa"/>
            <w:vAlign w:val="center"/>
          </w:tcPr>
          <w:p w14:paraId="0408A8BA"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5B3D9846" w14:textId="77777777" w:rsidR="000E677F" w:rsidRPr="0052295E" w:rsidRDefault="000E677F" w:rsidP="00C60086">
            <w:pPr>
              <w:pStyle w:val="UseCaseText"/>
              <w:keepNext/>
              <w:keepLines/>
              <w:jc w:val="left"/>
              <w:rPr>
                <w:rFonts w:eastAsia="SimSun"/>
              </w:rPr>
            </w:pPr>
            <w:r>
              <w:rPr>
                <w:rFonts w:eastAsia="SimSun"/>
              </w:rPr>
              <w:t xml:space="preserve">DN: </w:t>
            </w:r>
            <w:r>
              <w:t>Is it possible this can be done without using saved search criteria?</w:t>
            </w:r>
          </w:p>
        </w:tc>
      </w:tr>
    </w:tbl>
    <w:p w14:paraId="6E71D757" w14:textId="77777777" w:rsidR="000E677F" w:rsidRDefault="000E677F" w:rsidP="00C60086">
      <w:pPr>
        <w:pStyle w:val="Heading3"/>
        <w:jc w:val="left"/>
        <w:rPr>
          <w:noProof/>
        </w:rPr>
      </w:pPr>
      <w:bookmarkStart w:id="1412" w:name="_Toc378855199"/>
      <w:r>
        <w:rPr>
          <w:noProof/>
        </w:rPr>
        <w:t>Analyze and Visualize Data</w:t>
      </w:r>
      <w:bookmarkEnd w:id="1412"/>
    </w:p>
    <w:p w14:paraId="205F0B56" w14:textId="77777777" w:rsidR="000E677F" w:rsidDel="004B3A4D" w:rsidRDefault="000E677F" w:rsidP="00C60086">
      <w:pPr>
        <w:jc w:val="left"/>
      </w:pPr>
      <w:r w:rsidDel="004B3A4D">
        <w:rPr>
          <w:noProof/>
        </w:rPr>
        <w:drawing>
          <wp:inline distT="0" distB="0" distL="0" distR="0" wp14:anchorId="1B2176B2" wp14:editId="6DD3396B">
            <wp:extent cx="3329940" cy="4192270"/>
            <wp:effectExtent l="19050" t="0" r="3810"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3329940" cy="4192270"/>
                    </a:xfrm>
                    <a:prstGeom prst="rect">
                      <a:avLst/>
                    </a:prstGeom>
                    <a:noFill/>
                    <a:ln w="9525">
                      <a:noFill/>
                      <a:miter lim="800000"/>
                      <a:headEnd/>
                      <a:tailEnd/>
                    </a:ln>
                  </pic:spPr>
                </pic:pic>
              </a:graphicData>
            </a:graphic>
          </wp:inline>
        </w:drawing>
      </w:r>
    </w:p>
    <w:p w14:paraId="794296EA" w14:textId="77777777" w:rsidR="000E677F" w:rsidRPr="00F93604" w:rsidRDefault="000E677F" w:rsidP="00C60086">
      <w:pPr>
        <w:jc w:val="left"/>
      </w:pPr>
      <w:r w:rsidRPr="00F93604" w:rsidDel="004B3A4D">
        <w:lastRenderedPageBreak/>
        <w:t xml:space="preserve">Figure </w:t>
      </w:r>
      <w:r w:rsidR="00A97FD3">
        <w:fldChar w:fldCharType="begin"/>
      </w:r>
      <w:r w:rsidR="00A97FD3">
        <w:instrText xml:space="preserve"> SEQ Figure \* ARABIC </w:instrText>
      </w:r>
      <w:r w:rsidR="00A97FD3">
        <w:fldChar w:fldCharType="separate"/>
      </w:r>
      <w:r w:rsidRPr="00F93604" w:rsidDel="004B3A4D">
        <w:t>11</w:t>
      </w:r>
      <w:r w:rsidR="00A97FD3">
        <w:fldChar w:fldCharType="end"/>
      </w:r>
      <w:r w:rsidRPr="00F93604" w:rsidDel="004B3A4D">
        <w:t xml:space="preserve"> Data analysis</w:t>
      </w: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74DEEB6F" w14:textId="77777777" w:rsidTr="004640CA">
        <w:trPr>
          <w:trHeight w:val="360"/>
        </w:trPr>
        <w:tc>
          <w:tcPr>
            <w:tcW w:w="2520" w:type="dxa"/>
            <w:gridSpan w:val="2"/>
            <w:shd w:val="clear" w:color="auto" w:fill="8DB3E2"/>
            <w:vAlign w:val="center"/>
          </w:tcPr>
          <w:p w14:paraId="0AA48373"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64539097" w14:textId="77777777" w:rsidR="000E677F" w:rsidRPr="00B36A79" w:rsidRDefault="000E677F" w:rsidP="00C60086">
            <w:pPr>
              <w:pStyle w:val="UseCaseText"/>
              <w:jc w:val="left"/>
              <w:rPr>
                <w:rFonts w:eastAsia="Times"/>
                <w:b/>
              </w:rPr>
            </w:pPr>
            <w:r>
              <w:rPr>
                <w:rFonts w:eastAsia="Times"/>
                <w:b/>
              </w:rPr>
              <w:t>UC_027</w:t>
            </w:r>
          </w:p>
        </w:tc>
      </w:tr>
      <w:tr w:rsidR="000E677F" w:rsidRPr="0052295E" w14:paraId="36E0098F" w14:textId="77777777" w:rsidTr="004640CA">
        <w:trPr>
          <w:trHeight w:val="360"/>
        </w:trPr>
        <w:tc>
          <w:tcPr>
            <w:tcW w:w="2520" w:type="dxa"/>
            <w:gridSpan w:val="2"/>
            <w:shd w:val="clear" w:color="auto" w:fill="8DB3E2"/>
            <w:vAlign w:val="center"/>
          </w:tcPr>
          <w:p w14:paraId="26FB07D3"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0767DEEE" w14:textId="77777777" w:rsidR="000E677F" w:rsidRPr="00C27791" w:rsidRDefault="000E677F" w:rsidP="00C60086">
            <w:pPr>
              <w:pStyle w:val="Heading5"/>
              <w:numPr>
                <w:ilvl w:val="4"/>
                <w:numId w:val="42"/>
              </w:numPr>
              <w:jc w:val="left"/>
            </w:pPr>
            <w:bookmarkStart w:id="1413" w:name="_Toc378855200"/>
            <w:r w:rsidRPr="005D68C1">
              <w:rPr>
                <w:highlight w:val="red"/>
              </w:rPr>
              <w:t>Export metadata</w:t>
            </w:r>
            <w:bookmarkEnd w:id="1413"/>
          </w:p>
        </w:tc>
      </w:tr>
      <w:tr w:rsidR="000E677F" w:rsidRPr="0052295E" w14:paraId="61CC4E7E" w14:textId="77777777" w:rsidTr="004640CA">
        <w:trPr>
          <w:trHeight w:val="360"/>
        </w:trPr>
        <w:tc>
          <w:tcPr>
            <w:tcW w:w="2520" w:type="dxa"/>
            <w:gridSpan w:val="2"/>
            <w:vAlign w:val="center"/>
          </w:tcPr>
          <w:p w14:paraId="4BDB7629"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3D50DA1D" w14:textId="77777777" w:rsidR="000E677F" w:rsidRPr="00857069" w:rsidRDefault="000E677F" w:rsidP="00C60086">
            <w:pPr>
              <w:pStyle w:val="UseCaseText"/>
              <w:jc w:val="left"/>
              <w:rPr>
                <w:rFonts w:eastAsia="SimSun"/>
              </w:rPr>
            </w:pPr>
            <w:r w:rsidRPr="00FF21EA">
              <w:rPr>
                <w:rFonts w:eastAsia="SimSun"/>
              </w:rPr>
              <w:t xml:space="preserve">Users can export metadata </w:t>
            </w:r>
            <w:r>
              <w:rPr>
                <w:rFonts w:eastAsia="SimSun"/>
              </w:rPr>
              <w:t xml:space="preserve">records </w:t>
            </w:r>
            <w:r w:rsidRPr="00FF21EA">
              <w:rPr>
                <w:rFonts w:eastAsia="SimSun"/>
              </w:rPr>
              <w:t xml:space="preserve">for </w:t>
            </w:r>
            <w:r>
              <w:rPr>
                <w:rFonts w:eastAsia="SimSun"/>
              </w:rPr>
              <w:t xml:space="preserve">different purposes, </w:t>
            </w:r>
            <w:r w:rsidRPr="00FF21EA">
              <w:rPr>
                <w:rFonts w:eastAsia="SimSun"/>
              </w:rPr>
              <w:t>for example</w:t>
            </w:r>
            <w:r>
              <w:rPr>
                <w:rFonts w:eastAsia="SimSun"/>
              </w:rPr>
              <w:t xml:space="preserve">, to integrate them into their reports and spreadsheets, to further analyze these records with a CAD system, etc. </w:t>
            </w:r>
          </w:p>
        </w:tc>
      </w:tr>
      <w:tr w:rsidR="000E677F" w:rsidRPr="0052295E" w14:paraId="65AAB657" w14:textId="77777777" w:rsidTr="004640CA">
        <w:trPr>
          <w:trHeight w:val="360"/>
        </w:trPr>
        <w:tc>
          <w:tcPr>
            <w:tcW w:w="2520" w:type="dxa"/>
            <w:gridSpan w:val="2"/>
            <w:vAlign w:val="center"/>
          </w:tcPr>
          <w:p w14:paraId="75EC2E4F"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00B9742E" w14:textId="77777777" w:rsidR="000E677F" w:rsidRPr="0052295E" w:rsidRDefault="000E677F" w:rsidP="00C60086">
            <w:pPr>
              <w:pStyle w:val="UseCaseText"/>
              <w:jc w:val="left"/>
              <w:rPr>
                <w:rFonts w:eastAsia="SimSun"/>
              </w:rPr>
            </w:pPr>
            <w:r>
              <w:rPr>
                <w:rFonts w:eastAsia="SimSun"/>
              </w:rPr>
              <w:t>End User/Data Consumer</w:t>
            </w:r>
          </w:p>
        </w:tc>
      </w:tr>
      <w:tr w:rsidR="000E677F" w:rsidRPr="0052295E" w14:paraId="118FC4F0" w14:textId="77777777" w:rsidTr="004640CA">
        <w:trPr>
          <w:trHeight w:val="360"/>
        </w:trPr>
        <w:tc>
          <w:tcPr>
            <w:tcW w:w="2520" w:type="dxa"/>
            <w:gridSpan w:val="2"/>
            <w:vAlign w:val="center"/>
          </w:tcPr>
          <w:p w14:paraId="61221932"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742D868D" w14:textId="77777777" w:rsidR="000E677F" w:rsidRPr="0052295E" w:rsidRDefault="000E677F" w:rsidP="00C60086">
            <w:pPr>
              <w:pStyle w:val="UseCaseText"/>
              <w:jc w:val="left"/>
              <w:rPr>
                <w:rFonts w:eastAsia="SimSun"/>
              </w:rPr>
            </w:pPr>
            <w:r>
              <w:rPr>
                <w:rFonts w:eastAsia="SimSun"/>
              </w:rPr>
              <w:t>Metadata was gathered and filtered</w:t>
            </w:r>
          </w:p>
        </w:tc>
      </w:tr>
      <w:tr w:rsidR="000E677F" w:rsidRPr="0052295E" w14:paraId="3B6AFE3C" w14:textId="77777777" w:rsidTr="004640CA">
        <w:trPr>
          <w:trHeight w:val="360"/>
        </w:trPr>
        <w:tc>
          <w:tcPr>
            <w:tcW w:w="2520" w:type="dxa"/>
            <w:gridSpan w:val="2"/>
            <w:vAlign w:val="center"/>
          </w:tcPr>
          <w:p w14:paraId="5382EC73"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60B5D9A2" w14:textId="77777777" w:rsidR="000E677F" w:rsidRPr="0052295E" w:rsidRDefault="000E677F" w:rsidP="00C60086">
            <w:pPr>
              <w:pStyle w:val="UseCaseText"/>
              <w:jc w:val="left"/>
              <w:rPr>
                <w:rFonts w:eastAsia="SimSun"/>
              </w:rPr>
            </w:pPr>
            <w:r>
              <w:rPr>
                <w:rFonts w:eastAsia="SimSun"/>
              </w:rPr>
              <w:t>The user is able to save the metadata records</w:t>
            </w:r>
          </w:p>
        </w:tc>
      </w:tr>
      <w:tr w:rsidR="000E677F" w:rsidRPr="0052295E" w14:paraId="5415072C" w14:textId="77777777" w:rsidTr="004640CA">
        <w:trPr>
          <w:trHeight w:val="360"/>
        </w:trPr>
        <w:tc>
          <w:tcPr>
            <w:tcW w:w="2520" w:type="dxa"/>
            <w:gridSpan w:val="2"/>
            <w:vAlign w:val="center"/>
          </w:tcPr>
          <w:p w14:paraId="12A80A3C"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539D4962" w14:textId="77777777" w:rsidR="000E677F" w:rsidRDefault="000E677F" w:rsidP="00C60086">
            <w:pPr>
              <w:pStyle w:val="UseCaseText"/>
              <w:jc w:val="left"/>
              <w:rPr>
                <w:rFonts w:eastAsia="SimSun"/>
              </w:rPr>
            </w:pPr>
            <w:r>
              <w:rPr>
                <w:rFonts w:eastAsia="SimSun"/>
              </w:rPr>
              <w:t>Metadata records managed by GTDA</w:t>
            </w:r>
          </w:p>
        </w:tc>
      </w:tr>
      <w:tr w:rsidR="000E677F" w:rsidRPr="0052295E" w14:paraId="5A02F528" w14:textId="77777777" w:rsidTr="004640CA">
        <w:trPr>
          <w:trHeight w:val="360"/>
        </w:trPr>
        <w:tc>
          <w:tcPr>
            <w:tcW w:w="2520" w:type="dxa"/>
            <w:gridSpan w:val="2"/>
            <w:vAlign w:val="center"/>
          </w:tcPr>
          <w:p w14:paraId="45C10344"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8A73134" w14:textId="77777777" w:rsidR="000E677F" w:rsidRDefault="000E677F" w:rsidP="00C60086">
            <w:pPr>
              <w:pStyle w:val="UseCaseText"/>
              <w:keepNext/>
              <w:keepLines/>
              <w:numPr>
                <w:ilvl w:val="0"/>
                <w:numId w:val="15"/>
              </w:numPr>
              <w:jc w:val="left"/>
              <w:rPr>
                <w:rFonts w:eastAsia="SimSun"/>
              </w:rPr>
            </w:pPr>
            <w:r>
              <w:rPr>
                <w:rFonts w:eastAsia="SimSun"/>
              </w:rPr>
              <w:t>Retrieve metadata records</w:t>
            </w:r>
          </w:p>
          <w:p w14:paraId="61176823" w14:textId="77777777" w:rsidR="000E677F" w:rsidRPr="00930CCC" w:rsidRDefault="000E677F" w:rsidP="00C60086">
            <w:pPr>
              <w:pStyle w:val="UseCaseText"/>
              <w:keepNext/>
              <w:keepLines/>
              <w:numPr>
                <w:ilvl w:val="0"/>
                <w:numId w:val="15"/>
              </w:numPr>
              <w:jc w:val="left"/>
              <w:rPr>
                <w:rFonts w:eastAsia="SimSun"/>
              </w:rPr>
            </w:pPr>
            <w:r>
              <w:rPr>
                <w:rFonts w:eastAsia="SimSun"/>
              </w:rPr>
              <w:t>Visualize metadata records</w:t>
            </w:r>
          </w:p>
        </w:tc>
      </w:tr>
      <w:tr w:rsidR="000E677F" w:rsidRPr="0052295E" w14:paraId="6775724C" w14:textId="77777777" w:rsidTr="004640CA">
        <w:trPr>
          <w:trHeight w:val="287"/>
        </w:trPr>
        <w:tc>
          <w:tcPr>
            <w:tcW w:w="9240" w:type="dxa"/>
            <w:gridSpan w:val="3"/>
            <w:shd w:val="clear" w:color="auto" w:fill="FFFFCC"/>
            <w:vAlign w:val="center"/>
          </w:tcPr>
          <w:p w14:paraId="3E83F5B2"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0C8E1F1B" w14:textId="77777777" w:rsidTr="004640CA">
        <w:trPr>
          <w:trHeight w:val="261"/>
        </w:trPr>
        <w:tc>
          <w:tcPr>
            <w:tcW w:w="9240" w:type="dxa"/>
            <w:gridSpan w:val="3"/>
            <w:tcBorders>
              <w:bottom w:val="single" w:sz="4" w:space="0" w:color="auto"/>
            </w:tcBorders>
            <w:shd w:val="clear" w:color="auto" w:fill="FDBBC0"/>
            <w:vAlign w:val="center"/>
          </w:tcPr>
          <w:p w14:paraId="1FAEB623"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559EC096" w14:textId="77777777" w:rsidTr="004640CA">
        <w:trPr>
          <w:trHeight w:val="242"/>
        </w:trPr>
        <w:tc>
          <w:tcPr>
            <w:tcW w:w="9240" w:type="dxa"/>
            <w:gridSpan w:val="3"/>
            <w:shd w:val="clear" w:color="auto" w:fill="FFCC99"/>
            <w:vAlign w:val="center"/>
          </w:tcPr>
          <w:p w14:paraId="434BFFBD"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0A90F0C1" w14:textId="77777777" w:rsidTr="004640CA">
        <w:trPr>
          <w:trHeight w:val="206"/>
        </w:trPr>
        <w:tc>
          <w:tcPr>
            <w:tcW w:w="630" w:type="dxa"/>
            <w:vAlign w:val="center"/>
          </w:tcPr>
          <w:p w14:paraId="464F2CE8"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667AA821"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314BED16" w14:textId="77777777" w:rsidTr="004640CA">
        <w:trPr>
          <w:trHeight w:val="206"/>
        </w:trPr>
        <w:tc>
          <w:tcPr>
            <w:tcW w:w="630" w:type="dxa"/>
            <w:vAlign w:val="center"/>
          </w:tcPr>
          <w:p w14:paraId="7570CBC4"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03460C21" w14:textId="77777777" w:rsidR="000E677F" w:rsidRPr="0052295E" w:rsidRDefault="000E677F" w:rsidP="00C60086">
            <w:pPr>
              <w:pStyle w:val="UseCaseText"/>
              <w:keepNext/>
              <w:keepLines/>
              <w:jc w:val="left"/>
              <w:rPr>
                <w:rFonts w:eastAsia="SimSun"/>
              </w:rPr>
            </w:pPr>
            <w:r>
              <w:rPr>
                <w:rFonts w:eastAsia="SimSun"/>
              </w:rPr>
              <w:t>If there is more than one metadata record type, how the user would like to have the report? One CSV file per metadata type?</w:t>
            </w:r>
          </w:p>
        </w:tc>
      </w:tr>
      <w:tr w:rsidR="000E677F" w:rsidRPr="0052295E" w14:paraId="79407C11" w14:textId="77777777" w:rsidTr="004640CA">
        <w:trPr>
          <w:trHeight w:val="206"/>
        </w:trPr>
        <w:tc>
          <w:tcPr>
            <w:tcW w:w="630" w:type="dxa"/>
            <w:vAlign w:val="center"/>
          </w:tcPr>
          <w:p w14:paraId="48D32715" w14:textId="77777777" w:rsidR="000E677F" w:rsidRDefault="000E677F" w:rsidP="00C60086">
            <w:pPr>
              <w:pStyle w:val="UseCaseText"/>
              <w:jc w:val="left"/>
              <w:rPr>
                <w:rFonts w:eastAsia="SimSun"/>
              </w:rPr>
            </w:pPr>
            <w:r>
              <w:rPr>
                <w:rFonts w:eastAsia="SimSun"/>
              </w:rPr>
              <w:t>2</w:t>
            </w:r>
          </w:p>
        </w:tc>
        <w:tc>
          <w:tcPr>
            <w:tcW w:w="8610" w:type="dxa"/>
            <w:gridSpan w:val="2"/>
            <w:vAlign w:val="center"/>
          </w:tcPr>
          <w:p w14:paraId="678F230C" w14:textId="77777777" w:rsidR="000E677F" w:rsidRDefault="000E677F" w:rsidP="00C60086">
            <w:pPr>
              <w:pStyle w:val="UseCaseText"/>
              <w:jc w:val="left"/>
              <w:rPr>
                <w:rFonts w:eastAsia="SimSun"/>
              </w:rPr>
            </w:pPr>
            <w:r>
              <w:rPr>
                <w:rFonts w:eastAsia="SimSun"/>
              </w:rPr>
              <w:t>It is beyond the scope of this project the development of tools or providing support for detailed analysis of data. Hence, the need for exporting the data for further analysis.</w:t>
            </w:r>
          </w:p>
        </w:tc>
      </w:tr>
      <w:tr w:rsidR="000E677F" w:rsidRPr="0052295E" w14:paraId="361A865D" w14:textId="77777777" w:rsidTr="004640CA">
        <w:trPr>
          <w:trHeight w:val="206"/>
        </w:trPr>
        <w:tc>
          <w:tcPr>
            <w:tcW w:w="630" w:type="dxa"/>
            <w:vAlign w:val="center"/>
          </w:tcPr>
          <w:p w14:paraId="39E489EB" w14:textId="77777777" w:rsidR="000E677F" w:rsidRDefault="000E677F" w:rsidP="00C60086">
            <w:pPr>
              <w:pStyle w:val="UseCaseText"/>
              <w:jc w:val="left"/>
              <w:rPr>
                <w:rFonts w:eastAsia="SimSun"/>
              </w:rPr>
            </w:pPr>
            <w:r>
              <w:rPr>
                <w:rFonts w:eastAsia="SimSun"/>
              </w:rPr>
              <w:t>3</w:t>
            </w:r>
          </w:p>
        </w:tc>
        <w:tc>
          <w:tcPr>
            <w:tcW w:w="8610" w:type="dxa"/>
            <w:gridSpan w:val="2"/>
            <w:vAlign w:val="center"/>
          </w:tcPr>
          <w:p w14:paraId="0F8BCBE0" w14:textId="77777777" w:rsidR="000E677F" w:rsidRDefault="000E677F" w:rsidP="00C60086">
            <w:pPr>
              <w:pStyle w:val="UseCaseText"/>
              <w:jc w:val="left"/>
              <w:rPr>
                <w:rFonts w:eastAsia="SimSun"/>
              </w:rPr>
            </w:pPr>
            <w:r>
              <w:rPr>
                <w:rFonts w:eastAsia="SimSun"/>
              </w:rPr>
              <w:t xml:space="preserve">DN: </w:t>
            </w:r>
            <w:r w:rsidRPr="00034F95">
              <w:rPr>
                <w:rFonts w:eastAsia="SimSun"/>
              </w:rPr>
              <w:t>Is CSV the only option here?  Would it be possible that some users want JSON or XML?</w:t>
            </w:r>
          </w:p>
          <w:p w14:paraId="0118F924" w14:textId="77777777" w:rsidR="000E677F" w:rsidRDefault="000E677F" w:rsidP="00C60086">
            <w:pPr>
              <w:pStyle w:val="UseCaseText"/>
              <w:jc w:val="left"/>
              <w:rPr>
                <w:rFonts w:eastAsia="SimSun"/>
              </w:rPr>
            </w:pPr>
            <w:r>
              <w:t>Would suggest yes.  JSON is probably the most useful but it depends on the data models (content models).  I would hate to try and represent complex binary data as CSV.</w:t>
            </w:r>
          </w:p>
        </w:tc>
      </w:tr>
      <w:tr w:rsidR="000E677F" w:rsidRPr="0052295E" w14:paraId="3C6CA81F" w14:textId="77777777" w:rsidTr="004640CA">
        <w:trPr>
          <w:trHeight w:val="206"/>
        </w:trPr>
        <w:tc>
          <w:tcPr>
            <w:tcW w:w="630" w:type="dxa"/>
            <w:vAlign w:val="center"/>
          </w:tcPr>
          <w:p w14:paraId="32A15EAD" w14:textId="77777777" w:rsidR="000E677F" w:rsidRDefault="000E677F" w:rsidP="00C60086">
            <w:pPr>
              <w:pStyle w:val="UseCaseText"/>
              <w:jc w:val="left"/>
              <w:rPr>
                <w:rFonts w:eastAsia="SimSun"/>
              </w:rPr>
            </w:pPr>
          </w:p>
        </w:tc>
        <w:tc>
          <w:tcPr>
            <w:tcW w:w="8610" w:type="dxa"/>
            <w:gridSpan w:val="2"/>
            <w:vAlign w:val="center"/>
          </w:tcPr>
          <w:p w14:paraId="73B9DD53" w14:textId="77777777" w:rsidR="000E677F" w:rsidRDefault="000E677F" w:rsidP="00C60086">
            <w:pPr>
              <w:pStyle w:val="UseCaseText"/>
              <w:jc w:val="left"/>
              <w:rPr>
                <w:rFonts w:eastAsia="SimSun"/>
              </w:rPr>
            </w:pPr>
            <w:r>
              <w:rPr>
                <w:rFonts w:eastAsia="SimSun"/>
              </w:rPr>
              <w:t>SMR 2014-01-</w:t>
            </w:r>
            <w:proofErr w:type="gramStart"/>
            <w:r>
              <w:rPr>
                <w:rFonts w:eastAsia="SimSun"/>
              </w:rPr>
              <w:t>30  Typical</w:t>
            </w:r>
            <w:proofErr w:type="gramEnd"/>
            <w:r>
              <w:rPr>
                <w:rFonts w:eastAsia="SimSun"/>
              </w:rPr>
              <w:t xml:space="preserve"> Siemens confusion of data and metadata that plagued project development.  Metadata can be harvested and tabular data can be accessed using CKAN API, but that's not tested or documented; I think the idea here is the kind of functionality implemented by the NGDS data explorer.</w:t>
            </w:r>
          </w:p>
        </w:tc>
      </w:tr>
    </w:tbl>
    <w:p w14:paraId="2F7A878D" w14:textId="77777777" w:rsidR="000E677F" w:rsidRDefault="000E677F" w:rsidP="00C60086">
      <w:pPr>
        <w:jc w:val="left"/>
      </w:pPr>
    </w:p>
    <w:p w14:paraId="0AAF0158" w14:textId="77777777" w:rsidR="000E677F" w:rsidRDefault="000E677F" w:rsidP="00C60086">
      <w:pPr>
        <w:pStyle w:val="Heading2"/>
        <w:jc w:val="left"/>
        <w:rPr>
          <w:noProof/>
        </w:rPr>
      </w:pPr>
      <w:bookmarkStart w:id="1414" w:name="_Toc378855201"/>
      <w:r>
        <w:rPr>
          <w:noProof/>
        </w:rPr>
        <w:lastRenderedPageBreak/>
        <w:t>System Administrator Use Cases</w:t>
      </w:r>
      <w:bookmarkEnd w:id="1414"/>
    </w:p>
    <w:p w14:paraId="76D34DA1" w14:textId="77777777" w:rsidR="000E677F" w:rsidRPr="0022581C" w:rsidDel="004B3A4D" w:rsidRDefault="000E677F" w:rsidP="00C60086">
      <w:pPr>
        <w:keepNext/>
        <w:jc w:val="left"/>
      </w:pPr>
      <w:r w:rsidRPr="0022581C" w:rsidDel="004B3A4D">
        <w:rPr>
          <w:noProof/>
        </w:rPr>
        <w:drawing>
          <wp:inline distT="0" distB="0" distL="0" distR="0" wp14:anchorId="5B4EA4E5" wp14:editId="7318DC1A">
            <wp:extent cx="4129851" cy="4094329"/>
            <wp:effectExtent l="19050" t="0" r="3999"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4130702" cy="4095172"/>
                    </a:xfrm>
                    <a:prstGeom prst="rect">
                      <a:avLst/>
                    </a:prstGeom>
                    <a:noFill/>
                    <a:ln w="9525">
                      <a:noFill/>
                      <a:miter lim="800000"/>
                      <a:headEnd/>
                      <a:tailEnd/>
                    </a:ln>
                  </pic:spPr>
                </pic:pic>
              </a:graphicData>
            </a:graphic>
          </wp:inline>
        </w:drawing>
      </w:r>
    </w:p>
    <w:p w14:paraId="23561054" w14:textId="77777777" w:rsidR="000E677F" w:rsidRPr="00F93604" w:rsidDel="004B3A4D" w:rsidRDefault="000E677F" w:rsidP="00C60086">
      <w:pPr>
        <w:pStyle w:val="Caption"/>
        <w:jc w:val="left"/>
      </w:pPr>
      <w:r w:rsidRPr="00F93604" w:rsidDel="004B3A4D">
        <w:t xml:space="preserve">Figure </w:t>
      </w:r>
      <w:r w:rsidR="00A97FD3">
        <w:fldChar w:fldCharType="begin"/>
      </w:r>
      <w:r w:rsidR="00A97FD3">
        <w:instrText xml:space="preserve"> SEQ Figure \* ARABIC </w:instrText>
      </w:r>
      <w:r w:rsidR="00A97FD3">
        <w:fldChar w:fldCharType="separate"/>
      </w:r>
      <w:r w:rsidRPr="00F93604" w:rsidDel="004B3A4D">
        <w:t>12</w:t>
      </w:r>
      <w:r w:rsidR="00A97FD3">
        <w:fldChar w:fldCharType="end"/>
      </w:r>
      <w:r w:rsidRPr="00F93604" w:rsidDel="004B3A4D">
        <w:t xml:space="preserve"> NGDS Administration use cases</w:t>
      </w:r>
    </w:p>
    <w:p w14:paraId="37BD1D24" w14:textId="77777777" w:rsidR="000E677F" w:rsidRPr="00220900" w:rsidDel="004B3A4D" w:rsidRDefault="000E677F" w:rsidP="00C60086">
      <w:pPr>
        <w:jc w:val="left"/>
      </w:pPr>
    </w:p>
    <w:p w14:paraId="6D13B183" w14:textId="77777777" w:rsidR="000E677F" w:rsidDel="004B3A4D"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5C51EE6F" w14:textId="77777777" w:rsidTr="00C543D6">
        <w:trPr>
          <w:trHeight w:val="360"/>
        </w:trPr>
        <w:tc>
          <w:tcPr>
            <w:tcW w:w="2520" w:type="dxa"/>
            <w:gridSpan w:val="2"/>
            <w:shd w:val="clear" w:color="auto" w:fill="8DB3E2"/>
            <w:vAlign w:val="center"/>
          </w:tcPr>
          <w:p w14:paraId="278DDAB7"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080C5628" w14:textId="77777777" w:rsidR="000E677F" w:rsidRPr="00B36A79" w:rsidRDefault="000E677F" w:rsidP="00C60086">
            <w:pPr>
              <w:pStyle w:val="UseCaseText"/>
              <w:jc w:val="left"/>
              <w:rPr>
                <w:rFonts w:eastAsia="Times"/>
                <w:b/>
              </w:rPr>
            </w:pPr>
            <w:r>
              <w:rPr>
                <w:rFonts w:eastAsia="Times"/>
                <w:b/>
              </w:rPr>
              <w:t>UC_036</w:t>
            </w:r>
          </w:p>
        </w:tc>
      </w:tr>
      <w:tr w:rsidR="000E677F" w:rsidRPr="0052295E" w14:paraId="4BABE761" w14:textId="77777777" w:rsidTr="00C543D6">
        <w:trPr>
          <w:trHeight w:val="360"/>
        </w:trPr>
        <w:tc>
          <w:tcPr>
            <w:tcW w:w="2520" w:type="dxa"/>
            <w:gridSpan w:val="2"/>
            <w:shd w:val="clear" w:color="auto" w:fill="8DB3E2"/>
            <w:vAlign w:val="center"/>
          </w:tcPr>
          <w:p w14:paraId="4E34F11D"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6012C8BD" w14:textId="77777777" w:rsidR="000E677F" w:rsidRPr="00C27791" w:rsidRDefault="000E677F" w:rsidP="00C60086">
            <w:pPr>
              <w:pStyle w:val="Heading5"/>
              <w:numPr>
                <w:ilvl w:val="4"/>
                <w:numId w:val="43"/>
              </w:numPr>
              <w:jc w:val="left"/>
            </w:pPr>
            <w:bookmarkStart w:id="1415" w:name="_Toc378855202"/>
            <w:r w:rsidRPr="005D68C1">
              <w:rPr>
                <w:highlight w:val="red"/>
              </w:rPr>
              <w:t>Register new nodes into NGDS</w:t>
            </w:r>
            <w:bookmarkEnd w:id="1415"/>
          </w:p>
        </w:tc>
      </w:tr>
      <w:tr w:rsidR="000E677F" w:rsidRPr="0052295E" w14:paraId="732B5532" w14:textId="77777777" w:rsidTr="00C543D6">
        <w:trPr>
          <w:trHeight w:val="360"/>
        </w:trPr>
        <w:tc>
          <w:tcPr>
            <w:tcW w:w="2520" w:type="dxa"/>
            <w:gridSpan w:val="2"/>
            <w:vAlign w:val="center"/>
          </w:tcPr>
          <w:p w14:paraId="1CD86396"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347121D2" w14:textId="77777777" w:rsidR="000E677F" w:rsidRPr="00857069" w:rsidRDefault="000E677F" w:rsidP="00C60086">
            <w:pPr>
              <w:pStyle w:val="UseCaseText"/>
              <w:jc w:val="left"/>
              <w:rPr>
                <w:rFonts w:eastAsia="SimSun"/>
              </w:rPr>
            </w:pPr>
            <w:r>
              <w:rPr>
                <w:rFonts w:eastAsia="SimSun"/>
              </w:rPr>
              <w:t>The goal of this use case is to allow NGDS administrators to respond to new node requests. The administrator should evaluate the validity of the request, accepting, or rejecting it.</w:t>
            </w:r>
          </w:p>
        </w:tc>
      </w:tr>
      <w:tr w:rsidR="000E677F" w:rsidRPr="0052295E" w14:paraId="3B32CF8A" w14:textId="77777777" w:rsidTr="00C543D6">
        <w:trPr>
          <w:trHeight w:val="360"/>
        </w:trPr>
        <w:tc>
          <w:tcPr>
            <w:tcW w:w="2520" w:type="dxa"/>
            <w:gridSpan w:val="2"/>
            <w:vAlign w:val="center"/>
          </w:tcPr>
          <w:p w14:paraId="60704C2F"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4F278C01" w14:textId="77777777" w:rsidR="000E677F" w:rsidRPr="0052295E" w:rsidRDefault="000E677F" w:rsidP="00C60086">
            <w:pPr>
              <w:pStyle w:val="UseCaseText"/>
              <w:jc w:val="left"/>
              <w:rPr>
                <w:rFonts w:eastAsia="SimSun"/>
              </w:rPr>
            </w:pPr>
            <w:r>
              <w:rPr>
                <w:rFonts w:eastAsia="SimSun"/>
              </w:rPr>
              <w:t>NGDS administrator</w:t>
            </w:r>
          </w:p>
        </w:tc>
      </w:tr>
      <w:tr w:rsidR="000E677F" w:rsidRPr="0052295E" w14:paraId="18FDD5F6" w14:textId="77777777" w:rsidTr="00C543D6">
        <w:trPr>
          <w:trHeight w:val="360"/>
        </w:trPr>
        <w:tc>
          <w:tcPr>
            <w:tcW w:w="2520" w:type="dxa"/>
            <w:gridSpan w:val="2"/>
            <w:vAlign w:val="center"/>
          </w:tcPr>
          <w:p w14:paraId="2750BE6C"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5FA5EE2E" w14:textId="77777777" w:rsidR="000E677F" w:rsidRDefault="000E677F" w:rsidP="00C60086">
            <w:pPr>
              <w:pStyle w:val="UseCaseText"/>
              <w:jc w:val="left"/>
              <w:rPr>
                <w:rFonts w:eastAsia="SimSun"/>
              </w:rPr>
            </w:pPr>
            <w:r>
              <w:rPr>
                <w:rFonts w:eastAsia="SimSun"/>
              </w:rPr>
              <w:t>Node-in-the box properly installed as a NGDS node management hub</w:t>
            </w:r>
          </w:p>
          <w:p w14:paraId="7BAF3658" w14:textId="77777777" w:rsidR="000E677F" w:rsidRDefault="000E677F" w:rsidP="00C60086">
            <w:pPr>
              <w:pStyle w:val="UseCaseText"/>
              <w:jc w:val="left"/>
              <w:rPr>
                <w:rFonts w:eastAsia="SimSun"/>
              </w:rPr>
            </w:pPr>
            <w:r>
              <w:rPr>
                <w:rFonts w:eastAsia="SimSun"/>
              </w:rPr>
              <w:t>Client node-in the box properly installed but not yet registered</w:t>
            </w:r>
          </w:p>
          <w:p w14:paraId="0BC4D3CB" w14:textId="77777777" w:rsidR="000E677F" w:rsidRPr="0052295E" w:rsidRDefault="000E677F" w:rsidP="00C60086">
            <w:pPr>
              <w:pStyle w:val="UseCaseText"/>
              <w:jc w:val="left"/>
              <w:rPr>
                <w:rFonts w:eastAsia="SimSun"/>
              </w:rPr>
            </w:pPr>
            <w:r w:rsidRPr="00034F95">
              <w:rPr>
                <w:rFonts w:eastAsia="SimSun"/>
              </w:rPr>
              <w:t>The new node must have at least one unique data or metadata record not currently in the system.</w:t>
            </w:r>
          </w:p>
        </w:tc>
      </w:tr>
      <w:tr w:rsidR="000E677F" w:rsidRPr="0052295E" w14:paraId="57936D4B" w14:textId="77777777" w:rsidTr="00C543D6">
        <w:trPr>
          <w:trHeight w:val="360"/>
        </w:trPr>
        <w:tc>
          <w:tcPr>
            <w:tcW w:w="2520" w:type="dxa"/>
            <w:gridSpan w:val="2"/>
            <w:vAlign w:val="center"/>
          </w:tcPr>
          <w:p w14:paraId="5D05EF38"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47B721AB" w14:textId="77777777" w:rsidR="000E677F" w:rsidRPr="0052295E" w:rsidRDefault="000E677F" w:rsidP="00C60086">
            <w:pPr>
              <w:pStyle w:val="UseCaseText"/>
              <w:jc w:val="left"/>
              <w:rPr>
                <w:rFonts w:eastAsia="SimSun"/>
              </w:rPr>
            </w:pPr>
            <w:r>
              <w:rPr>
                <w:rFonts w:eastAsia="SimSun"/>
              </w:rPr>
              <w:t>A new node is registered in the network, and the data it provides becomes searchable in the by the NGDS catalog</w:t>
            </w:r>
          </w:p>
        </w:tc>
      </w:tr>
      <w:tr w:rsidR="000E677F" w:rsidRPr="0052295E" w14:paraId="2C4C5440" w14:textId="77777777" w:rsidTr="00C543D6">
        <w:trPr>
          <w:trHeight w:val="360"/>
        </w:trPr>
        <w:tc>
          <w:tcPr>
            <w:tcW w:w="2520" w:type="dxa"/>
            <w:gridSpan w:val="2"/>
            <w:vAlign w:val="center"/>
          </w:tcPr>
          <w:p w14:paraId="4DD4BDB9"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757F3620" w14:textId="77777777" w:rsidR="000E677F" w:rsidRDefault="000E677F" w:rsidP="00C60086">
            <w:pPr>
              <w:pStyle w:val="UseCaseText"/>
              <w:jc w:val="left"/>
              <w:rPr>
                <w:rFonts w:eastAsia="SimSun"/>
              </w:rPr>
            </w:pPr>
            <w:r>
              <w:rPr>
                <w:rFonts w:eastAsia="SimSun"/>
              </w:rPr>
              <w:t>e-mails, NGDS nodes registry</w:t>
            </w:r>
          </w:p>
        </w:tc>
      </w:tr>
      <w:tr w:rsidR="000E677F" w:rsidRPr="0052295E" w14:paraId="1C2506B6" w14:textId="77777777" w:rsidTr="00C543D6">
        <w:trPr>
          <w:trHeight w:val="360"/>
        </w:trPr>
        <w:tc>
          <w:tcPr>
            <w:tcW w:w="2520" w:type="dxa"/>
            <w:gridSpan w:val="2"/>
            <w:vAlign w:val="center"/>
          </w:tcPr>
          <w:p w14:paraId="0748E103"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1ECE7B1" w14:textId="77777777" w:rsidR="000E677F" w:rsidRDefault="000E677F" w:rsidP="00C60086">
            <w:pPr>
              <w:pStyle w:val="UseCaseText"/>
              <w:keepNext/>
              <w:keepLines/>
              <w:numPr>
                <w:ilvl w:val="0"/>
                <w:numId w:val="15"/>
              </w:numPr>
              <w:jc w:val="left"/>
              <w:rPr>
                <w:rFonts w:eastAsia="SimSun"/>
              </w:rPr>
            </w:pPr>
            <w:r>
              <w:rPr>
                <w:rFonts w:eastAsia="SimSun"/>
              </w:rPr>
              <w:t>add new node</w:t>
            </w:r>
          </w:p>
          <w:p w14:paraId="48811C3C" w14:textId="77777777" w:rsidR="000E677F" w:rsidRPr="00BE5515" w:rsidRDefault="000E677F" w:rsidP="00C60086">
            <w:pPr>
              <w:pStyle w:val="UseCaseText"/>
              <w:keepNext/>
              <w:keepLines/>
              <w:numPr>
                <w:ilvl w:val="0"/>
                <w:numId w:val="15"/>
              </w:numPr>
              <w:jc w:val="left"/>
              <w:rPr>
                <w:rFonts w:eastAsia="SimSun"/>
              </w:rPr>
            </w:pPr>
            <w:r>
              <w:rPr>
                <w:rFonts w:eastAsia="SimSun"/>
              </w:rPr>
              <w:t>index new node</w:t>
            </w:r>
          </w:p>
        </w:tc>
      </w:tr>
      <w:tr w:rsidR="000E677F" w:rsidRPr="0052295E" w14:paraId="5177B45F" w14:textId="77777777" w:rsidTr="00C543D6">
        <w:trPr>
          <w:trHeight w:val="287"/>
        </w:trPr>
        <w:tc>
          <w:tcPr>
            <w:tcW w:w="9240" w:type="dxa"/>
            <w:gridSpan w:val="3"/>
            <w:shd w:val="clear" w:color="auto" w:fill="FFFFCC"/>
            <w:vAlign w:val="center"/>
          </w:tcPr>
          <w:p w14:paraId="537F3095"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52295E" w14:paraId="7C66997E" w14:textId="77777777" w:rsidTr="00C543D6">
        <w:trPr>
          <w:trHeight w:val="261"/>
        </w:trPr>
        <w:tc>
          <w:tcPr>
            <w:tcW w:w="630" w:type="dxa"/>
            <w:vAlign w:val="center"/>
          </w:tcPr>
          <w:p w14:paraId="784F7E18"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1CA559E7"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0E76BE13"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6D8D2CD5" w14:textId="77777777" w:rsidTr="00C543D6">
        <w:trPr>
          <w:trHeight w:val="359"/>
        </w:trPr>
        <w:tc>
          <w:tcPr>
            <w:tcW w:w="630" w:type="dxa"/>
            <w:tcBorders>
              <w:bottom w:val="single" w:sz="4" w:space="0" w:color="auto"/>
            </w:tcBorders>
            <w:vAlign w:val="center"/>
          </w:tcPr>
          <w:p w14:paraId="071B78A1" w14:textId="77777777" w:rsidR="000E677F" w:rsidRPr="0052295E" w:rsidRDefault="000E677F" w:rsidP="00C60086">
            <w:pPr>
              <w:pStyle w:val="UseCaseText"/>
              <w:keepNext/>
              <w:keepLines/>
              <w:jc w:val="left"/>
              <w:rPr>
                <w:rFonts w:eastAsia="SimSun"/>
              </w:rPr>
            </w:pPr>
            <w:r>
              <w:rPr>
                <w:rFonts w:eastAsia="SimSun"/>
              </w:rPr>
              <w:t>2b</w:t>
            </w:r>
          </w:p>
        </w:tc>
        <w:tc>
          <w:tcPr>
            <w:tcW w:w="1890" w:type="dxa"/>
            <w:tcBorders>
              <w:bottom w:val="single" w:sz="4" w:space="0" w:color="auto"/>
            </w:tcBorders>
            <w:vAlign w:val="center"/>
          </w:tcPr>
          <w:p w14:paraId="43EF63B9" w14:textId="77777777" w:rsidR="000E677F" w:rsidRDefault="000E677F" w:rsidP="00C60086">
            <w:pPr>
              <w:pStyle w:val="UseCaseText"/>
              <w:jc w:val="left"/>
              <w:rPr>
                <w:rFonts w:eastAsia="SimSun"/>
              </w:rPr>
            </w:pPr>
            <w:r>
              <w:rPr>
                <w:rFonts w:eastAsia="SimSun"/>
              </w:rPr>
              <w:t>NGDS Administrator</w:t>
            </w:r>
          </w:p>
        </w:tc>
        <w:tc>
          <w:tcPr>
            <w:tcW w:w="6720" w:type="dxa"/>
            <w:tcBorders>
              <w:bottom w:val="single" w:sz="4" w:space="0" w:color="auto"/>
            </w:tcBorders>
            <w:vAlign w:val="center"/>
          </w:tcPr>
          <w:p w14:paraId="51D182A1" w14:textId="77777777" w:rsidR="000E677F" w:rsidRPr="0052295E" w:rsidRDefault="000E677F" w:rsidP="00C60086">
            <w:pPr>
              <w:pStyle w:val="UseCaseText"/>
              <w:keepNext/>
              <w:keepLines/>
              <w:jc w:val="left"/>
              <w:rPr>
                <w:rFonts w:eastAsia="SimSun"/>
              </w:rPr>
            </w:pPr>
            <w:r>
              <w:rPr>
                <w:rFonts w:eastAsia="SimSun"/>
              </w:rPr>
              <w:t>Rejects request based on external criteria</w:t>
            </w:r>
          </w:p>
        </w:tc>
      </w:tr>
      <w:tr w:rsidR="000E677F" w:rsidRPr="00FB0E17" w14:paraId="347F49C3" w14:textId="77777777" w:rsidTr="00C543D6">
        <w:trPr>
          <w:trHeight w:val="261"/>
        </w:trPr>
        <w:tc>
          <w:tcPr>
            <w:tcW w:w="9240" w:type="dxa"/>
            <w:gridSpan w:val="3"/>
            <w:tcBorders>
              <w:bottom w:val="single" w:sz="4" w:space="0" w:color="auto"/>
            </w:tcBorders>
            <w:shd w:val="clear" w:color="auto" w:fill="FDBBC0"/>
            <w:vAlign w:val="center"/>
          </w:tcPr>
          <w:p w14:paraId="5BFDD91E"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24AA5501" w14:textId="77777777" w:rsidTr="00C543D6">
        <w:trPr>
          <w:trHeight w:val="261"/>
        </w:trPr>
        <w:tc>
          <w:tcPr>
            <w:tcW w:w="630" w:type="dxa"/>
            <w:tcBorders>
              <w:bottom w:val="single" w:sz="4" w:space="0" w:color="auto"/>
            </w:tcBorders>
            <w:vAlign w:val="center"/>
          </w:tcPr>
          <w:p w14:paraId="123D8CF8"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tcBorders>
              <w:bottom w:val="single" w:sz="4" w:space="0" w:color="auto"/>
            </w:tcBorders>
            <w:vAlign w:val="center"/>
          </w:tcPr>
          <w:p w14:paraId="5E55B260"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tcBorders>
              <w:bottom w:val="single" w:sz="4" w:space="0" w:color="auto"/>
            </w:tcBorders>
            <w:vAlign w:val="center"/>
          </w:tcPr>
          <w:p w14:paraId="18A8F421"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105B9BC5" w14:textId="77777777" w:rsidTr="00C543D6">
        <w:trPr>
          <w:trHeight w:val="261"/>
        </w:trPr>
        <w:tc>
          <w:tcPr>
            <w:tcW w:w="630" w:type="dxa"/>
            <w:tcBorders>
              <w:bottom w:val="single" w:sz="4" w:space="0" w:color="auto"/>
            </w:tcBorders>
            <w:vAlign w:val="center"/>
          </w:tcPr>
          <w:p w14:paraId="358BD7FD" w14:textId="77777777" w:rsidR="000E677F" w:rsidRPr="0052295E" w:rsidRDefault="000E677F" w:rsidP="00C60086">
            <w:pPr>
              <w:pStyle w:val="UseCaseText"/>
              <w:keepNext/>
              <w:keepLines/>
              <w:jc w:val="left"/>
              <w:rPr>
                <w:rFonts w:eastAsia="SimSun"/>
              </w:rPr>
            </w:pPr>
            <w:r>
              <w:rPr>
                <w:rFonts w:eastAsia="SimSun"/>
              </w:rPr>
              <w:t>1</w:t>
            </w:r>
          </w:p>
        </w:tc>
        <w:tc>
          <w:tcPr>
            <w:tcW w:w="1890" w:type="dxa"/>
            <w:tcBorders>
              <w:bottom w:val="single" w:sz="4" w:space="0" w:color="auto"/>
            </w:tcBorders>
            <w:vAlign w:val="center"/>
          </w:tcPr>
          <w:p w14:paraId="50E9C978" w14:textId="77777777" w:rsidR="000E677F" w:rsidRPr="0052295E" w:rsidRDefault="000E677F" w:rsidP="00C60086">
            <w:pPr>
              <w:pStyle w:val="UseCaseText"/>
              <w:keepNext/>
              <w:keepLines/>
              <w:jc w:val="left"/>
              <w:rPr>
                <w:rFonts w:eastAsia="SimSun"/>
              </w:rPr>
            </w:pPr>
            <w:r>
              <w:rPr>
                <w:rFonts w:eastAsia="SimSun"/>
              </w:rPr>
              <w:t>NGDS System</w:t>
            </w:r>
          </w:p>
        </w:tc>
        <w:tc>
          <w:tcPr>
            <w:tcW w:w="6720" w:type="dxa"/>
            <w:tcBorders>
              <w:bottom w:val="single" w:sz="4" w:space="0" w:color="auto"/>
            </w:tcBorders>
            <w:vAlign w:val="center"/>
          </w:tcPr>
          <w:p w14:paraId="33E2E227" w14:textId="77777777" w:rsidR="000E677F" w:rsidRDefault="000E677F" w:rsidP="00C60086">
            <w:pPr>
              <w:pStyle w:val="UseCaseText"/>
              <w:keepNext/>
              <w:keepLines/>
              <w:jc w:val="left"/>
              <w:rPr>
                <w:rFonts w:eastAsia="SimSun"/>
              </w:rPr>
            </w:pPr>
            <w:r>
              <w:rPr>
                <w:rFonts w:eastAsia="SimSun"/>
              </w:rPr>
              <w:t>Raise exception in case of incompatible/invalid protocols.</w:t>
            </w:r>
          </w:p>
          <w:p w14:paraId="220AB8AD" w14:textId="77777777" w:rsidR="000E677F" w:rsidRPr="0052295E" w:rsidRDefault="000E677F" w:rsidP="00C60086">
            <w:pPr>
              <w:pStyle w:val="UseCaseText"/>
              <w:keepNext/>
              <w:keepLines/>
              <w:jc w:val="left"/>
              <w:rPr>
                <w:rFonts w:eastAsia="SimSun"/>
              </w:rPr>
            </w:pPr>
            <w:r>
              <w:t>Unless they support the common standards and protocols that they cannot join.</w:t>
            </w:r>
          </w:p>
        </w:tc>
      </w:tr>
      <w:tr w:rsidR="000E677F" w:rsidRPr="0052295E" w14:paraId="5A81F353" w14:textId="77777777" w:rsidTr="00C543D6">
        <w:trPr>
          <w:trHeight w:val="242"/>
        </w:trPr>
        <w:tc>
          <w:tcPr>
            <w:tcW w:w="9240" w:type="dxa"/>
            <w:gridSpan w:val="3"/>
            <w:shd w:val="clear" w:color="auto" w:fill="FFCC99"/>
            <w:vAlign w:val="center"/>
          </w:tcPr>
          <w:p w14:paraId="25737CA8"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4EC2EC97" w14:textId="77777777" w:rsidTr="0088692F">
        <w:trPr>
          <w:trHeight w:val="206"/>
        </w:trPr>
        <w:tc>
          <w:tcPr>
            <w:tcW w:w="630" w:type="dxa"/>
            <w:vAlign w:val="center"/>
          </w:tcPr>
          <w:p w14:paraId="46609D21" w14:textId="77777777" w:rsidR="000E677F" w:rsidRDefault="000E677F" w:rsidP="00C60086">
            <w:pPr>
              <w:pStyle w:val="UseCaseText"/>
              <w:jc w:val="left"/>
              <w:rPr>
                <w:rFonts w:eastAsia="SimSun"/>
              </w:rPr>
            </w:pPr>
          </w:p>
        </w:tc>
        <w:tc>
          <w:tcPr>
            <w:tcW w:w="8610" w:type="dxa"/>
            <w:gridSpan w:val="2"/>
            <w:vAlign w:val="center"/>
          </w:tcPr>
          <w:p w14:paraId="0378DD00" w14:textId="77777777" w:rsidR="000E677F" w:rsidRDefault="000E677F" w:rsidP="00C60086">
            <w:pPr>
              <w:pStyle w:val="UseCaseText"/>
              <w:jc w:val="left"/>
              <w:rPr>
                <w:rFonts w:eastAsia="SimSun"/>
              </w:rPr>
            </w:pPr>
            <w:r>
              <w:rPr>
                <w:rFonts w:eastAsia="SimSun"/>
              </w:rPr>
              <w:t>SMR 2014-01-</w:t>
            </w:r>
            <w:proofErr w:type="gramStart"/>
            <w:r>
              <w:rPr>
                <w:rFonts w:eastAsia="SimSun"/>
              </w:rPr>
              <w:t>30  Since</w:t>
            </w:r>
            <w:proofErr w:type="gramEnd"/>
            <w:r>
              <w:rPr>
                <w:rFonts w:eastAsia="SimSun"/>
              </w:rPr>
              <w:t xml:space="preserve"> we have no registry of nodes, there is nothing to register nodes into…Setting up a harvest from another node is about as close as it gets.</w:t>
            </w:r>
          </w:p>
        </w:tc>
      </w:tr>
    </w:tbl>
    <w:p w14:paraId="26FB4169"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6720"/>
      </w:tblGrid>
      <w:tr w:rsidR="000E677F" w:rsidRPr="0052295E" w14:paraId="20272A13" w14:textId="77777777" w:rsidTr="00C543D6">
        <w:trPr>
          <w:trHeight w:val="360"/>
        </w:trPr>
        <w:tc>
          <w:tcPr>
            <w:tcW w:w="2520" w:type="dxa"/>
            <w:shd w:val="clear" w:color="auto" w:fill="8DB3E2"/>
            <w:vAlign w:val="center"/>
          </w:tcPr>
          <w:p w14:paraId="100929D8"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4A970EFF" w14:textId="77777777" w:rsidR="000E677F" w:rsidRPr="00B36A79" w:rsidRDefault="000E677F" w:rsidP="00C60086">
            <w:pPr>
              <w:pStyle w:val="UseCaseText"/>
              <w:jc w:val="left"/>
              <w:rPr>
                <w:rFonts w:eastAsia="Times"/>
                <w:b/>
              </w:rPr>
            </w:pPr>
            <w:r>
              <w:rPr>
                <w:rFonts w:eastAsia="Times"/>
                <w:b/>
              </w:rPr>
              <w:t>UC_038</w:t>
            </w:r>
          </w:p>
        </w:tc>
      </w:tr>
      <w:tr w:rsidR="000E677F" w:rsidRPr="0052295E" w14:paraId="19DD55B8" w14:textId="77777777" w:rsidTr="00C543D6">
        <w:trPr>
          <w:trHeight w:val="360"/>
        </w:trPr>
        <w:tc>
          <w:tcPr>
            <w:tcW w:w="2520" w:type="dxa"/>
            <w:shd w:val="clear" w:color="auto" w:fill="8DB3E2"/>
            <w:vAlign w:val="center"/>
          </w:tcPr>
          <w:p w14:paraId="1985E1CA"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4033AF6A" w14:textId="77777777" w:rsidR="000E677F" w:rsidRPr="00C27791" w:rsidRDefault="000E677F" w:rsidP="00C60086">
            <w:pPr>
              <w:pStyle w:val="Heading5"/>
              <w:jc w:val="left"/>
            </w:pPr>
            <w:bookmarkStart w:id="1416" w:name="_Toc378855203"/>
            <w:r w:rsidRPr="005D68C1">
              <w:rPr>
                <w:highlight w:val="red"/>
              </w:rPr>
              <w:t>Delete nodes from NGDS network</w:t>
            </w:r>
            <w:bookmarkEnd w:id="1416"/>
          </w:p>
        </w:tc>
      </w:tr>
      <w:tr w:rsidR="000E677F" w:rsidRPr="0052295E" w14:paraId="682EF192" w14:textId="77777777" w:rsidTr="00C543D6">
        <w:trPr>
          <w:trHeight w:val="360"/>
        </w:trPr>
        <w:tc>
          <w:tcPr>
            <w:tcW w:w="2520" w:type="dxa"/>
            <w:vAlign w:val="center"/>
          </w:tcPr>
          <w:p w14:paraId="5B2E3003"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5F4B776" w14:textId="77777777" w:rsidR="000E677F" w:rsidRPr="00857069" w:rsidRDefault="000E677F" w:rsidP="00C60086">
            <w:pPr>
              <w:pStyle w:val="UseCaseText"/>
              <w:jc w:val="left"/>
              <w:rPr>
                <w:rFonts w:eastAsia="SimSun"/>
              </w:rPr>
            </w:pPr>
            <w:r>
              <w:rPr>
                <w:rFonts w:eastAsia="SimSun"/>
              </w:rPr>
              <w:t>The goal of this use case is to allow NGDS administrators to respond to remove previously registered nodes from the system.</w:t>
            </w:r>
          </w:p>
        </w:tc>
      </w:tr>
      <w:tr w:rsidR="000E677F" w:rsidRPr="0052295E" w14:paraId="0608E525" w14:textId="77777777" w:rsidTr="00C543D6">
        <w:trPr>
          <w:trHeight w:val="360"/>
        </w:trPr>
        <w:tc>
          <w:tcPr>
            <w:tcW w:w="2520" w:type="dxa"/>
            <w:vAlign w:val="center"/>
          </w:tcPr>
          <w:p w14:paraId="6BF667B8"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66F5FD72" w14:textId="77777777" w:rsidR="000E677F" w:rsidRPr="0052295E" w:rsidRDefault="000E677F" w:rsidP="00C60086">
            <w:pPr>
              <w:pStyle w:val="UseCaseText"/>
              <w:jc w:val="left"/>
              <w:rPr>
                <w:rFonts w:eastAsia="SimSun"/>
              </w:rPr>
            </w:pPr>
            <w:r>
              <w:rPr>
                <w:rFonts w:eastAsia="SimSun"/>
              </w:rPr>
              <w:t>NGDS administrator</w:t>
            </w:r>
          </w:p>
        </w:tc>
      </w:tr>
      <w:tr w:rsidR="000E677F" w:rsidRPr="0052295E" w14:paraId="513FB63B" w14:textId="77777777" w:rsidTr="00C543D6">
        <w:trPr>
          <w:trHeight w:val="360"/>
        </w:trPr>
        <w:tc>
          <w:tcPr>
            <w:tcW w:w="2520" w:type="dxa"/>
            <w:vAlign w:val="center"/>
          </w:tcPr>
          <w:p w14:paraId="1E4B710B"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4F3C7A1A" w14:textId="77777777" w:rsidR="000E677F" w:rsidRDefault="000E677F" w:rsidP="00C60086">
            <w:pPr>
              <w:pStyle w:val="UseCaseText"/>
              <w:jc w:val="left"/>
              <w:rPr>
                <w:rFonts w:eastAsia="SimSun"/>
              </w:rPr>
            </w:pPr>
            <w:r>
              <w:rPr>
                <w:rFonts w:eastAsia="SimSun"/>
              </w:rPr>
              <w:t>Node-in-the box properly installed as a NGDS node management hub</w:t>
            </w:r>
          </w:p>
          <w:p w14:paraId="5E251FBE" w14:textId="77777777" w:rsidR="000E677F" w:rsidRPr="0052295E" w:rsidRDefault="000E677F" w:rsidP="00C60086">
            <w:pPr>
              <w:pStyle w:val="UseCaseText"/>
              <w:jc w:val="left"/>
              <w:rPr>
                <w:rFonts w:eastAsia="SimSun"/>
              </w:rPr>
            </w:pPr>
            <w:r>
              <w:rPr>
                <w:rFonts w:eastAsia="SimSun"/>
              </w:rPr>
              <w:t xml:space="preserve">The node to be removed is currently registered </w:t>
            </w:r>
          </w:p>
        </w:tc>
      </w:tr>
      <w:tr w:rsidR="000E677F" w:rsidRPr="0052295E" w14:paraId="0B6E2884" w14:textId="77777777" w:rsidTr="00C543D6">
        <w:trPr>
          <w:trHeight w:val="360"/>
        </w:trPr>
        <w:tc>
          <w:tcPr>
            <w:tcW w:w="2520" w:type="dxa"/>
            <w:vAlign w:val="center"/>
          </w:tcPr>
          <w:p w14:paraId="143ED917"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4A1B1129" w14:textId="77777777" w:rsidR="000E677F" w:rsidRPr="0052295E" w:rsidRDefault="000E677F" w:rsidP="00C60086">
            <w:pPr>
              <w:pStyle w:val="UseCaseText"/>
              <w:jc w:val="left"/>
              <w:rPr>
                <w:rFonts w:eastAsia="SimSun"/>
              </w:rPr>
            </w:pPr>
            <w:r>
              <w:rPr>
                <w:rFonts w:eastAsia="SimSun"/>
              </w:rPr>
              <w:t>A currently registered node is removed from the network, and the metadata records referencing this node are removed from the NGDS catalog</w:t>
            </w:r>
          </w:p>
        </w:tc>
      </w:tr>
      <w:tr w:rsidR="000E677F" w:rsidRPr="0052295E" w14:paraId="6FA17D8D" w14:textId="77777777" w:rsidTr="00C543D6">
        <w:trPr>
          <w:trHeight w:val="360"/>
        </w:trPr>
        <w:tc>
          <w:tcPr>
            <w:tcW w:w="2520" w:type="dxa"/>
            <w:vAlign w:val="center"/>
          </w:tcPr>
          <w:p w14:paraId="1C150288"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6D0EE62F" w14:textId="77777777" w:rsidR="000E677F" w:rsidRDefault="000E677F" w:rsidP="00C60086">
            <w:pPr>
              <w:pStyle w:val="UseCaseText"/>
              <w:jc w:val="left"/>
              <w:rPr>
                <w:rFonts w:eastAsia="SimSun"/>
              </w:rPr>
            </w:pPr>
            <w:r>
              <w:rPr>
                <w:rFonts w:eastAsia="SimSun"/>
              </w:rPr>
              <w:t>NGDS nodes registry, NGDS catalog data</w:t>
            </w:r>
          </w:p>
        </w:tc>
      </w:tr>
      <w:tr w:rsidR="000E677F" w:rsidRPr="0052295E" w14:paraId="1969763B" w14:textId="77777777" w:rsidTr="00C543D6">
        <w:trPr>
          <w:trHeight w:val="360"/>
        </w:trPr>
        <w:tc>
          <w:tcPr>
            <w:tcW w:w="2520" w:type="dxa"/>
            <w:vAlign w:val="center"/>
          </w:tcPr>
          <w:p w14:paraId="215A7A64"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27162506" w14:textId="77777777" w:rsidR="000E677F" w:rsidRDefault="000E677F" w:rsidP="00C60086">
            <w:pPr>
              <w:pStyle w:val="UseCaseText"/>
              <w:keepNext/>
              <w:keepLines/>
              <w:numPr>
                <w:ilvl w:val="0"/>
                <w:numId w:val="15"/>
              </w:numPr>
              <w:jc w:val="left"/>
              <w:rPr>
                <w:rFonts w:eastAsia="SimSun"/>
              </w:rPr>
            </w:pPr>
            <w:r>
              <w:rPr>
                <w:rFonts w:eastAsia="SimSun"/>
              </w:rPr>
              <w:t>Remove existing node</w:t>
            </w:r>
          </w:p>
          <w:p w14:paraId="179710BA" w14:textId="77777777" w:rsidR="000E677F" w:rsidRPr="00BE5515" w:rsidRDefault="000E677F" w:rsidP="00C60086">
            <w:pPr>
              <w:pStyle w:val="UseCaseText"/>
              <w:keepNext/>
              <w:keepLines/>
              <w:numPr>
                <w:ilvl w:val="0"/>
                <w:numId w:val="15"/>
              </w:numPr>
              <w:jc w:val="left"/>
              <w:rPr>
                <w:rFonts w:eastAsia="SimSun"/>
              </w:rPr>
            </w:pPr>
            <w:r>
              <w:rPr>
                <w:rFonts w:eastAsia="SimSun"/>
              </w:rPr>
              <w:t>Remove index for node</w:t>
            </w:r>
          </w:p>
        </w:tc>
      </w:tr>
      <w:tr w:rsidR="000E677F" w:rsidRPr="0052295E" w14:paraId="0011114F" w14:textId="77777777" w:rsidTr="00C543D6">
        <w:trPr>
          <w:trHeight w:val="287"/>
        </w:trPr>
        <w:tc>
          <w:tcPr>
            <w:tcW w:w="9240" w:type="dxa"/>
            <w:gridSpan w:val="2"/>
            <w:shd w:val="clear" w:color="auto" w:fill="FFFFCC"/>
            <w:vAlign w:val="center"/>
          </w:tcPr>
          <w:p w14:paraId="7DE973EC"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6E923DD4" w14:textId="77777777" w:rsidTr="00C543D6">
        <w:trPr>
          <w:trHeight w:val="261"/>
        </w:trPr>
        <w:tc>
          <w:tcPr>
            <w:tcW w:w="9240" w:type="dxa"/>
            <w:gridSpan w:val="2"/>
            <w:tcBorders>
              <w:bottom w:val="single" w:sz="4" w:space="0" w:color="auto"/>
            </w:tcBorders>
            <w:shd w:val="clear" w:color="auto" w:fill="FDBBC0"/>
            <w:vAlign w:val="center"/>
          </w:tcPr>
          <w:p w14:paraId="29D1BED2"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66EB14B2" w14:textId="77777777" w:rsidTr="00C543D6">
        <w:trPr>
          <w:trHeight w:val="242"/>
        </w:trPr>
        <w:tc>
          <w:tcPr>
            <w:tcW w:w="9240" w:type="dxa"/>
            <w:gridSpan w:val="2"/>
            <w:shd w:val="clear" w:color="auto" w:fill="FFCC99"/>
            <w:vAlign w:val="center"/>
          </w:tcPr>
          <w:p w14:paraId="7B5AD6B0"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bl>
    <w:p w14:paraId="6385ED1E"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60AB5CC" w14:textId="77777777" w:rsidTr="00C543D6">
        <w:trPr>
          <w:trHeight w:val="360"/>
        </w:trPr>
        <w:tc>
          <w:tcPr>
            <w:tcW w:w="2520" w:type="dxa"/>
            <w:gridSpan w:val="2"/>
            <w:shd w:val="clear" w:color="auto" w:fill="8DB3E2"/>
            <w:vAlign w:val="center"/>
          </w:tcPr>
          <w:p w14:paraId="23E68CCA"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5EB3E2A5" w14:textId="77777777" w:rsidR="000E677F" w:rsidRPr="00B36A79" w:rsidRDefault="000E677F" w:rsidP="00C60086">
            <w:pPr>
              <w:pStyle w:val="UseCaseText"/>
              <w:jc w:val="left"/>
              <w:rPr>
                <w:rFonts w:eastAsia="Times"/>
                <w:b/>
              </w:rPr>
            </w:pPr>
            <w:r>
              <w:rPr>
                <w:rFonts w:eastAsia="Times"/>
                <w:b/>
              </w:rPr>
              <w:t>UC_039</w:t>
            </w:r>
          </w:p>
        </w:tc>
      </w:tr>
      <w:tr w:rsidR="000E677F" w:rsidRPr="0052295E" w14:paraId="38E46634" w14:textId="77777777" w:rsidTr="00C543D6">
        <w:trPr>
          <w:trHeight w:val="360"/>
        </w:trPr>
        <w:tc>
          <w:tcPr>
            <w:tcW w:w="2520" w:type="dxa"/>
            <w:gridSpan w:val="2"/>
            <w:shd w:val="clear" w:color="auto" w:fill="8DB3E2"/>
            <w:vAlign w:val="center"/>
          </w:tcPr>
          <w:p w14:paraId="53ED357D"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4E29E935" w14:textId="77777777" w:rsidR="000E677F" w:rsidRPr="00C27791" w:rsidRDefault="000E677F" w:rsidP="00C60086">
            <w:pPr>
              <w:pStyle w:val="Heading5"/>
              <w:jc w:val="left"/>
            </w:pPr>
            <w:bookmarkStart w:id="1417" w:name="_Toc378855204"/>
            <w:r w:rsidRPr="005D68C1">
              <w:rPr>
                <w:highlight w:val="red"/>
              </w:rPr>
              <w:t>Communicate with the Node-in-a-box admin</w:t>
            </w:r>
            <w:bookmarkEnd w:id="1417"/>
            <w:r w:rsidRPr="001010B0">
              <w:t xml:space="preserve"> </w:t>
            </w:r>
          </w:p>
        </w:tc>
      </w:tr>
      <w:tr w:rsidR="000E677F" w:rsidRPr="0052295E" w14:paraId="3AA4D14E" w14:textId="77777777" w:rsidTr="00C543D6">
        <w:trPr>
          <w:trHeight w:val="360"/>
        </w:trPr>
        <w:tc>
          <w:tcPr>
            <w:tcW w:w="2520" w:type="dxa"/>
            <w:gridSpan w:val="2"/>
            <w:vAlign w:val="center"/>
          </w:tcPr>
          <w:p w14:paraId="2D31AB77"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58BAE26" w14:textId="77777777" w:rsidR="000E677F" w:rsidRPr="00857069" w:rsidRDefault="000E677F" w:rsidP="00C60086">
            <w:pPr>
              <w:pStyle w:val="UseCaseText"/>
              <w:jc w:val="left"/>
              <w:rPr>
                <w:rFonts w:eastAsia="SimSun"/>
              </w:rPr>
            </w:pPr>
            <w:r>
              <w:rPr>
                <w:rFonts w:eastAsia="SimSun"/>
              </w:rPr>
              <w:t>The goal of this use case is to allow node-in-a-box admins and NGDS admins to communicate in the handling of administration issues such as request node removal, check node registration information, etc.</w:t>
            </w:r>
          </w:p>
        </w:tc>
      </w:tr>
      <w:tr w:rsidR="000E677F" w:rsidRPr="0052295E" w14:paraId="3AFA6634" w14:textId="77777777" w:rsidTr="00C543D6">
        <w:trPr>
          <w:trHeight w:val="360"/>
        </w:trPr>
        <w:tc>
          <w:tcPr>
            <w:tcW w:w="2520" w:type="dxa"/>
            <w:gridSpan w:val="2"/>
            <w:vAlign w:val="center"/>
          </w:tcPr>
          <w:p w14:paraId="5FFE6D95"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3EBEDB93" w14:textId="77777777" w:rsidR="000E677F" w:rsidRPr="0052295E" w:rsidRDefault="000E677F" w:rsidP="00C60086">
            <w:pPr>
              <w:pStyle w:val="UseCaseText"/>
              <w:jc w:val="left"/>
              <w:rPr>
                <w:rFonts w:eastAsia="SimSun"/>
              </w:rPr>
            </w:pPr>
            <w:r>
              <w:rPr>
                <w:rFonts w:eastAsia="SimSun"/>
              </w:rPr>
              <w:t>NGDS administrator, node-in-a-box administrator</w:t>
            </w:r>
          </w:p>
        </w:tc>
      </w:tr>
      <w:tr w:rsidR="000E677F" w:rsidRPr="0052295E" w14:paraId="088227E0" w14:textId="77777777" w:rsidTr="00C543D6">
        <w:trPr>
          <w:trHeight w:val="360"/>
        </w:trPr>
        <w:tc>
          <w:tcPr>
            <w:tcW w:w="2520" w:type="dxa"/>
            <w:gridSpan w:val="2"/>
            <w:vAlign w:val="center"/>
          </w:tcPr>
          <w:p w14:paraId="332F9D87"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44BB0634" w14:textId="77777777" w:rsidR="000E677F" w:rsidRDefault="000E677F" w:rsidP="00C60086">
            <w:pPr>
              <w:pStyle w:val="UseCaseText"/>
              <w:jc w:val="left"/>
              <w:rPr>
                <w:rFonts w:eastAsia="SimSun"/>
              </w:rPr>
            </w:pPr>
            <w:r>
              <w:rPr>
                <w:rFonts w:eastAsia="SimSun"/>
              </w:rPr>
              <w:t>Node-in-the box is properly installed and configured</w:t>
            </w:r>
          </w:p>
          <w:p w14:paraId="55E9E1A4" w14:textId="77777777" w:rsidR="000E677F" w:rsidRPr="0052295E" w:rsidRDefault="000E677F" w:rsidP="00C60086">
            <w:pPr>
              <w:pStyle w:val="UseCaseText"/>
              <w:jc w:val="left"/>
              <w:rPr>
                <w:rFonts w:eastAsia="SimSun"/>
              </w:rPr>
            </w:pPr>
            <w:r>
              <w:rPr>
                <w:rFonts w:eastAsia="SimSun"/>
              </w:rPr>
              <w:t>Administrator has registered her e-mail information</w:t>
            </w:r>
          </w:p>
        </w:tc>
      </w:tr>
      <w:tr w:rsidR="000E677F" w:rsidRPr="0052295E" w14:paraId="3BEA00CC" w14:textId="77777777" w:rsidTr="00C543D6">
        <w:trPr>
          <w:trHeight w:val="360"/>
        </w:trPr>
        <w:tc>
          <w:tcPr>
            <w:tcW w:w="2520" w:type="dxa"/>
            <w:gridSpan w:val="2"/>
            <w:vAlign w:val="center"/>
          </w:tcPr>
          <w:p w14:paraId="044060F2"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4D3C99B" w14:textId="77777777" w:rsidR="000E677F" w:rsidRPr="0052295E" w:rsidRDefault="000E677F" w:rsidP="00C60086">
            <w:pPr>
              <w:pStyle w:val="UseCaseText"/>
              <w:jc w:val="left"/>
              <w:rPr>
                <w:rFonts w:eastAsia="SimSun"/>
              </w:rPr>
            </w:pPr>
            <w:r>
              <w:rPr>
                <w:rFonts w:eastAsia="SimSun"/>
              </w:rPr>
              <w:t>Administrators can communicate with each other</w:t>
            </w:r>
          </w:p>
        </w:tc>
      </w:tr>
      <w:tr w:rsidR="000E677F" w:rsidRPr="0052295E" w14:paraId="37D59772" w14:textId="77777777" w:rsidTr="00C543D6">
        <w:trPr>
          <w:trHeight w:val="360"/>
        </w:trPr>
        <w:tc>
          <w:tcPr>
            <w:tcW w:w="2520" w:type="dxa"/>
            <w:gridSpan w:val="2"/>
            <w:vAlign w:val="center"/>
          </w:tcPr>
          <w:p w14:paraId="1B2D6283"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3728EB3F" w14:textId="77777777" w:rsidR="000E677F" w:rsidRDefault="000E677F" w:rsidP="00C60086">
            <w:pPr>
              <w:pStyle w:val="UseCaseText"/>
              <w:jc w:val="left"/>
              <w:rPr>
                <w:rFonts w:eastAsia="SimSun"/>
              </w:rPr>
            </w:pPr>
            <w:r>
              <w:rPr>
                <w:rFonts w:eastAsia="SimSun"/>
              </w:rPr>
              <w:t>e-mails</w:t>
            </w:r>
          </w:p>
        </w:tc>
      </w:tr>
      <w:tr w:rsidR="000E677F" w:rsidRPr="0052295E" w14:paraId="51846AC2" w14:textId="77777777" w:rsidTr="00C543D6">
        <w:trPr>
          <w:trHeight w:val="360"/>
        </w:trPr>
        <w:tc>
          <w:tcPr>
            <w:tcW w:w="2520" w:type="dxa"/>
            <w:gridSpan w:val="2"/>
            <w:vAlign w:val="center"/>
          </w:tcPr>
          <w:p w14:paraId="181FB5CD"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38E3498" w14:textId="77777777" w:rsidR="000E677F" w:rsidRPr="00BE5515" w:rsidRDefault="000E677F" w:rsidP="00C60086">
            <w:pPr>
              <w:pStyle w:val="UseCaseText"/>
              <w:keepNext/>
              <w:keepLines/>
              <w:numPr>
                <w:ilvl w:val="0"/>
                <w:numId w:val="15"/>
              </w:numPr>
              <w:jc w:val="left"/>
              <w:rPr>
                <w:rFonts w:eastAsia="SimSun"/>
              </w:rPr>
            </w:pPr>
            <w:r>
              <w:rPr>
                <w:rFonts w:eastAsia="SimSun"/>
              </w:rPr>
              <w:t>send email to administrator</w:t>
            </w:r>
          </w:p>
        </w:tc>
      </w:tr>
      <w:tr w:rsidR="000E677F" w:rsidRPr="0052295E" w14:paraId="0BC2E908" w14:textId="77777777" w:rsidTr="00C543D6">
        <w:trPr>
          <w:trHeight w:val="287"/>
        </w:trPr>
        <w:tc>
          <w:tcPr>
            <w:tcW w:w="9240" w:type="dxa"/>
            <w:gridSpan w:val="3"/>
            <w:shd w:val="clear" w:color="auto" w:fill="FFFFCC"/>
            <w:vAlign w:val="center"/>
          </w:tcPr>
          <w:p w14:paraId="60006F83" w14:textId="77777777" w:rsidR="000E677F" w:rsidRPr="0052295E" w:rsidRDefault="000E677F" w:rsidP="00C60086">
            <w:pPr>
              <w:pStyle w:val="UseCaseSection"/>
              <w:keepNext/>
              <w:keepLines/>
              <w:jc w:val="left"/>
              <w:rPr>
                <w:rFonts w:eastAsia="SimSun"/>
              </w:rPr>
            </w:pPr>
            <w:r w:rsidRPr="0052295E">
              <w:rPr>
                <w:rFonts w:eastAsia="SimSun"/>
              </w:rPr>
              <w:lastRenderedPageBreak/>
              <w:t>Variants</w:t>
            </w:r>
          </w:p>
        </w:tc>
      </w:tr>
      <w:tr w:rsidR="000E677F" w:rsidRPr="00FB0E17" w14:paraId="79E6AE6C" w14:textId="77777777" w:rsidTr="00C543D6">
        <w:trPr>
          <w:trHeight w:val="261"/>
        </w:trPr>
        <w:tc>
          <w:tcPr>
            <w:tcW w:w="9240" w:type="dxa"/>
            <w:gridSpan w:val="3"/>
            <w:tcBorders>
              <w:bottom w:val="single" w:sz="4" w:space="0" w:color="auto"/>
            </w:tcBorders>
            <w:shd w:val="clear" w:color="auto" w:fill="FDBBC0"/>
            <w:vAlign w:val="center"/>
          </w:tcPr>
          <w:p w14:paraId="4F7295B9"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2137C093" w14:textId="77777777" w:rsidTr="00C543D6">
        <w:trPr>
          <w:trHeight w:val="242"/>
        </w:trPr>
        <w:tc>
          <w:tcPr>
            <w:tcW w:w="9240" w:type="dxa"/>
            <w:gridSpan w:val="3"/>
            <w:shd w:val="clear" w:color="auto" w:fill="FFCC99"/>
            <w:vAlign w:val="center"/>
          </w:tcPr>
          <w:p w14:paraId="21BE6BBC"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5DA82A68" w14:textId="77777777" w:rsidTr="00C543D6">
        <w:trPr>
          <w:trHeight w:val="206"/>
        </w:trPr>
        <w:tc>
          <w:tcPr>
            <w:tcW w:w="630" w:type="dxa"/>
            <w:vAlign w:val="center"/>
          </w:tcPr>
          <w:p w14:paraId="72E3807F"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1CC571B7"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2761DD7E" w14:textId="77777777" w:rsidTr="00C543D6">
        <w:trPr>
          <w:trHeight w:val="206"/>
        </w:trPr>
        <w:tc>
          <w:tcPr>
            <w:tcW w:w="630" w:type="dxa"/>
            <w:vAlign w:val="center"/>
          </w:tcPr>
          <w:p w14:paraId="176FC913"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3681A9F5" w14:textId="77777777" w:rsidR="000E677F" w:rsidRPr="0052295E" w:rsidRDefault="000E677F" w:rsidP="00C60086">
            <w:pPr>
              <w:pStyle w:val="UseCaseText"/>
              <w:keepNext/>
              <w:keepLines/>
              <w:jc w:val="left"/>
              <w:rPr>
                <w:rFonts w:eastAsia="SimSun"/>
              </w:rPr>
            </w:pPr>
            <w:r>
              <w:rPr>
                <w:rFonts w:eastAsia="SimSun"/>
              </w:rPr>
              <w:t xml:space="preserve">DN: </w:t>
            </w:r>
            <w:r w:rsidRPr="00DF1814">
              <w:rPr>
                <w:rFonts w:eastAsia="SimSun"/>
              </w:rPr>
              <w:t>I would rank the implementation of this use case as a low priority.  This can be done by simply placing a mailto:xxx@xxx.com link on a page and letting the users own email client handle it.  T</w:t>
            </w:r>
            <w:r>
              <w:rPr>
                <w:rFonts w:eastAsia="SimSun"/>
              </w:rPr>
              <w:t>h</w:t>
            </w:r>
            <w:r w:rsidRPr="00DF1814">
              <w:rPr>
                <w:rFonts w:eastAsia="SimSun"/>
              </w:rPr>
              <w:t>is seems a bit much to build into the system.</w:t>
            </w:r>
          </w:p>
        </w:tc>
      </w:tr>
    </w:tbl>
    <w:p w14:paraId="707AFB2B" w14:textId="77777777" w:rsidR="000E677F" w:rsidRDefault="000E677F" w:rsidP="00C60086">
      <w:pPr>
        <w:jc w:val="left"/>
        <w:rPr>
          <w:noProof/>
        </w:rPr>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2E06811F" w14:textId="77777777" w:rsidTr="00C543D6">
        <w:trPr>
          <w:trHeight w:val="360"/>
        </w:trPr>
        <w:tc>
          <w:tcPr>
            <w:tcW w:w="2520" w:type="dxa"/>
            <w:gridSpan w:val="2"/>
            <w:shd w:val="clear" w:color="auto" w:fill="8DB3E2"/>
            <w:vAlign w:val="center"/>
          </w:tcPr>
          <w:p w14:paraId="39029D01"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344DF6EC" w14:textId="77777777" w:rsidR="000E677F" w:rsidRPr="00B36A79" w:rsidRDefault="000E677F" w:rsidP="00C60086">
            <w:pPr>
              <w:pStyle w:val="UseCaseText"/>
              <w:jc w:val="left"/>
              <w:rPr>
                <w:rFonts w:eastAsia="Times"/>
                <w:b/>
              </w:rPr>
            </w:pPr>
            <w:r>
              <w:rPr>
                <w:rFonts w:eastAsia="Times"/>
                <w:b/>
              </w:rPr>
              <w:t>UC_037</w:t>
            </w:r>
          </w:p>
        </w:tc>
      </w:tr>
      <w:tr w:rsidR="000E677F" w:rsidRPr="0052295E" w14:paraId="08F0781F" w14:textId="77777777" w:rsidTr="00C543D6">
        <w:trPr>
          <w:trHeight w:val="360"/>
        </w:trPr>
        <w:tc>
          <w:tcPr>
            <w:tcW w:w="2520" w:type="dxa"/>
            <w:gridSpan w:val="2"/>
            <w:shd w:val="clear" w:color="auto" w:fill="8DB3E2"/>
            <w:vAlign w:val="center"/>
          </w:tcPr>
          <w:p w14:paraId="4A943D61" w14:textId="77777777" w:rsidR="000E677F" w:rsidRDefault="000E677F" w:rsidP="00C60086">
            <w:pPr>
              <w:pStyle w:val="UseCaseHeader"/>
              <w:keepNext/>
              <w:keepLines/>
              <w:jc w:val="left"/>
              <w:rPr>
                <w:rFonts w:eastAsia="SimSun"/>
              </w:rPr>
            </w:pPr>
            <w:r>
              <w:rPr>
                <w:rFonts w:eastAsia="SimSun"/>
              </w:rPr>
              <w:t>Use Case Name</w:t>
            </w:r>
          </w:p>
        </w:tc>
        <w:tc>
          <w:tcPr>
            <w:tcW w:w="6720" w:type="dxa"/>
            <w:shd w:val="clear" w:color="auto" w:fill="8DB3E2"/>
            <w:vAlign w:val="center"/>
          </w:tcPr>
          <w:p w14:paraId="34039824" w14:textId="77777777" w:rsidR="000E677F" w:rsidRPr="00C27791" w:rsidRDefault="000E677F" w:rsidP="00C60086">
            <w:pPr>
              <w:pStyle w:val="Heading5"/>
              <w:jc w:val="left"/>
            </w:pPr>
            <w:bookmarkStart w:id="1418" w:name="_Toc378855205"/>
            <w:r w:rsidRPr="005D68C1">
              <w:rPr>
                <w:highlight w:val="red"/>
              </w:rPr>
              <w:t>Manage NGDS user accounts</w:t>
            </w:r>
            <w:bookmarkEnd w:id="1418"/>
          </w:p>
        </w:tc>
      </w:tr>
      <w:tr w:rsidR="000E677F" w:rsidRPr="0052295E" w14:paraId="1C3D2970" w14:textId="77777777" w:rsidTr="00C543D6">
        <w:trPr>
          <w:trHeight w:val="360"/>
        </w:trPr>
        <w:tc>
          <w:tcPr>
            <w:tcW w:w="2520" w:type="dxa"/>
            <w:gridSpan w:val="2"/>
            <w:vAlign w:val="center"/>
          </w:tcPr>
          <w:p w14:paraId="0C3CE4FA"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172908A4" w14:textId="77777777" w:rsidR="000E677F" w:rsidRPr="00857069" w:rsidRDefault="000E677F" w:rsidP="00C60086">
            <w:pPr>
              <w:pStyle w:val="UseCaseText"/>
              <w:jc w:val="left"/>
              <w:rPr>
                <w:rFonts w:eastAsia="SimSun"/>
              </w:rPr>
            </w:pPr>
            <w:r w:rsidRPr="003D1A3A">
              <w:rPr>
                <w:rFonts w:eastAsia="SimSun"/>
              </w:rPr>
              <w:t xml:space="preserve">Allows the system administrator to manage </w:t>
            </w:r>
            <w:r>
              <w:rPr>
                <w:rFonts w:eastAsia="SimSun"/>
              </w:rPr>
              <w:t>NGDS</w:t>
            </w:r>
            <w:r w:rsidRPr="003D1A3A">
              <w:rPr>
                <w:rFonts w:eastAsia="SimSun"/>
              </w:rPr>
              <w:t xml:space="preserve"> users. This will allow the system administrator to add and remove users on the administered node, and assign user roles and group membership.</w:t>
            </w:r>
          </w:p>
        </w:tc>
      </w:tr>
      <w:tr w:rsidR="000E677F" w:rsidRPr="0052295E" w14:paraId="295097AB" w14:textId="77777777" w:rsidTr="00C543D6">
        <w:trPr>
          <w:trHeight w:val="360"/>
        </w:trPr>
        <w:tc>
          <w:tcPr>
            <w:tcW w:w="2520" w:type="dxa"/>
            <w:gridSpan w:val="2"/>
            <w:vAlign w:val="center"/>
          </w:tcPr>
          <w:p w14:paraId="716B6774"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406CCF11" w14:textId="77777777" w:rsidR="000E677F" w:rsidRPr="0052295E" w:rsidRDefault="000E677F" w:rsidP="00C60086">
            <w:pPr>
              <w:pStyle w:val="UseCaseText"/>
              <w:jc w:val="left"/>
              <w:rPr>
                <w:rFonts w:eastAsia="SimSun"/>
              </w:rPr>
            </w:pPr>
            <w:r>
              <w:rPr>
                <w:rFonts w:eastAsia="SimSun"/>
              </w:rPr>
              <w:t>NGDS administrator</w:t>
            </w:r>
          </w:p>
        </w:tc>
      </w:tr>
      <w:tr w:rsidR="000E677F" w:rsidRPr="0052295E" w14:paraId="2F39B508" w14:textId="77777777" w:rsidTr="00C543D6">
        <w:trPr>
          <w:trHeight w:val="360"/>
        </w:trPr>
        <w:tc>
          <w:tcPr>
            <w:tcW w:w="2520" w:type="dxa"/>
            <w:gridSpan w:val="2"/>
            <w:vAlign w:val="center"/>
          </w:tcPr>
          <w:p w14:paraId="13D74275"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441D32FC" w14:textId="77777777" w:rsidR="000E677F" w:rsidRPr="0052295E" w:rsidRDefault="000E677F" w:rsidP="00C60086">
            <w:pPr>
              <w:pStyle w:val="UseCaseText"/>
              <w:jc w:val="left"/>
              <w:rPr>
                <w:rFonts w:eastAsia="SimSun"/>
              </w:rPr>
            </w:pPr>
            <w:r>
              <w:rPr>
                <w:rFonts w:eastAsia="SimSun"/>
              </w:rPr>
              <w:t>NGDS network is properly installed and configured</w:t>
            </w:r>
          </w:p>
        </w:tc>
      </w:tr>
      <w:tr w:rsidR="000E677F" w:rsidRPr="0052295E" w14:paraId="38A3B6DB" w14:textId="77777777" w:rsidTr="00C543D6">
        <w:trPr>
          <w:trHeight w:val="360"/>
        </w:trPr>
        <w:tc>
          <w:tcPr>
            <w:tcW w:w="2520" w:type="dxa"/>
            <w:gridSpan w:val="2"/>
            <w:vAlign w:val="center"/>
          </w:tcPr>
          <w:p w14:paraId="53E2B252"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3ADFD964" w14:textId="77777777" w:rsidR="000E677F" w:rsidRPr="0052295E" w:rsidRDefault="000E677F" w:rsidP="00C60086">
            <w:pPr>
              <w:pStyle w:val="UseCaseText"/>
              <w:jc w:val="left"/>
              <w:rPr>
                <w:rFonts w:eastAsia="SimSun"/>
              </w:rPr>
            </w:pPr>
            <w:r>
              <w:rPr>
                <w:rFonts w:eastAsia="SimSun"/>
              </w:rPr>
              <w:t>The administrator is able to perform the main administration operations</w:t>
            </w:r>
          </w:p>
        </w:tc>
      </w:tr>
      <w:tr w:rsidR="000E677F" w:rsidRPr="0052295E" w14:paraId="6A0B0B25" w14:textId="77777777" w:rsidTr="00C543D6">
        <w:trPr>
          <w:trHeight w:val="360"/>
        </w:trPr>
        <w:tc>
          <w:tcPr>
            <w:tcW w:w="2520" w:type="dxa"/>
            <w:gridSpan w:val="2"/>
            <w:vAlign w:val="center"/>
          </w:tcPr>
          <w:p w14:paraId="7BAACE1D"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62B23794" w14:textId="77777777" w:rsidR="000E677F" w:rsidRDefault="000E677F" w:rsidP="00C60086">
            <w:pPr>
              <w:pStyle w:val="UseCaseText"/>
              <w:jc w:val="left"/>
              <w:rPr>
                <w:rFonts w:eastAsia="SimSun"/>
              </w:rPr>
            </w:pPr>
            <w:r>
              <w:rPr>
                <w:rFonts w:eastAsia="SimSun"/>
              </w:rPr>
              <w:t>User records</w:t>
            </w:r>
          </w:p>
        </w:tc>
      </w:tr>
      <w:tr w:rsidR="000E677F" w:rsidRPr="0052295E" w14:paraId="7D5AFDD5" w14:textId="77777777" w:rsidTr="00C543D6">
        <w:trPr>
          <w:trHeight w:val="360"/>
        </w:trPr>
        <w:tc>
          <w:tcPr>
            <w:tcW w:w="2520" w:type="dxa"/>
            <w:gridSpan w:val="2"/>
            <w:vAlign w:val="center"/>
          </w:tcPr>
          <w:p w14:paraId="44B7773D"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4D662F1C" w14:textId="77777777" w:rsidR="000E677F" w:rsidRDefault="000E677F" w:rsidP="00C60086">
            <w:pPr>
              <w:pStyle w:val="UseCaseText"/>
              <w:keepNext/>
              <w:keepLines/>
              <w:numPr>
                <w:ilvl w:val="0"/>
                <w:numId w:val="15"/>
              </w:numPr>
              <w:jc w:val="left"/>
              <w:rPr>
                <w:rFonts w:eastAsia="SimSun"/>
              </w:rPr>
            </w:pPr>
            <w:r>
              <w:rPr>
                <w:rFonts w:eastAsia="SimSun"/>
              </w:rPr>
              <w:t>Add user</w:t>
            </w:r>
          </w:p>
          <w:p w14:paraId="642A17BE" w14:textId="77777777" w:rsidR="000E677F" w:rsidRDefault="000E677F" w:rsidP="00C60086">
            <w:pPr>
              <w:pStyle w:val="UseCaseText"/>
              <w:keepNext/>
              <w:keepLines/>
              <w:numPr>
                <w:ilvl w:val="0"/>
                <w:numId w:val="15"/>
              </w:numPr>
              <w:jc w:val="left"/>
              <w:rPr>
                <w:rFonts w:eastAsia="SimSun"/>
              </w:rPr>
            </w:pPr>
            <w:r>
              <w:rPr>
                <w:rFonts w:eastAsia="SimSun"/>
              </w:rPr>
              <w:t>Delete user</w:t>
            </w:r>
          </w:p>
          <w:p w14:paraId="3DDDB44F" w14:textId="77777777" w:rsidR="000E677F" w:rsidRPr="00930CCC" w:rsidRDefault="000E677F" w:rsidP="00C60086">
            <w:pPr>
              <w:pStyle w:val="UseCaseText"/>
              <w:keepNext/>
              <w:keepLines/>
              <w:numPr>
                <w:ilvl w:val="0"/>
                <w:numId w:val="15"/>
              </w:numPr>
              <w:jc w:val="left"/>
              <w:rPr>
                <w:rFonts w:eastAsia="SimSun"/>
              </w:rPr>
            </w:pPr>
            <w:r>
              <w:rPr>
                <w:rFonts w:eastAsia="SimSun"/>
              </w:rPr>
              <w:t xml:space="preserve">Modify user permissions and roles </w:t>
            </w:r>
          </w:p>
        </w:tc>
      </w:tr>
      <w:tr w:rsidR="000E677F" w:rsidRPr="0052295E" w14:paraId="00203A6F" w14:textId="77777777" w:rsidTr="00C543D6">
        <w:trPr>
          <w:trHeight w:val="287"/>
        </w:trPr>
        <w:tc>
          <w:tcPr>
            <w:tcW w:w="9240" w:type="dxa"/>
            <w:gridSpan w:val="3"/>
            <w:shd w:val="clear" w:color="auto" w:fill="FFFFCC"/>
            <w:vAlign w:val="center"/>
          </w:tcPr>
          <w:p w14:paraId="26C8CAFE"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791B1A72" w14:textId="77777777" w:rsidTr="00C543D6">
        <w:trPr>
          <w:trHeight w:val="261"/>
        </w:trPr>
        <w:tc>
          <w:tcPr>
            <w:tcW w:w="9240" w:type="dxa"/>
            <w:gridSpan w:val="3"/>
            <w:tcBorders>
              <w:bottom w:val="single" w:sz="4" w:space="0" w:color="auto"/>
            </w:tcBorders>
            <w:shd w:val="clear" w:color="auto" w:fill="FDBBC0"/>
            <w:vAlign w:val="center"/>
          </w:tcPr>
          <w:p w14:paraId="6F6E64BA"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695099AA" w14:textId="77777777" w:rsidTr="00C543D6">
        <w:trPr>
          <w:trHeight w:val="242"/>
        </w:trPr>
        <w:tc>
          <w:tcPr>
            <w:tcW w:w="9240" w:type="dxa"/>
            <w:gridSpan w:val="3"/>
            <w:shd w:val="clear" w:color="auto" w:fill="FFCC99"/>
            <w:vAlign w:val="center"/>
          </w:tcPr>
          <w:p w14:paraId="1FD27EA1"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4A6CF49D" w14:textId="77777777" w:rsidTr="00C543D6">
        <w:trPr>
          <w:trHeight w:val="206"/>
        </w:trPr>
        <w:tc>
          <w:tcPr>
            <w:tcW w:w="630" w:type="dxa"/>
            <w:vAlign w:val="center"/>
          </w:tcPr>
          <w:p w14:paraId="5423EAEB"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00F82340"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58828CF6" w14:textId="77777777" w:rsidTr="00C543D6">
        <w:trPr>
          <w:trHeight w:val="206"/>
        </w:trPr>
        <w:tc>
          <w:tcPr>
            <w:tcW w:w="630" w:type="dxa"/>
            <w:vAlign w:val="center"/>
          </w:tcPr>
          <w:p w14:paraId="50F104E0"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4954E283" w14:textId="77777777" w:rsidR="000E677F" w:rsidRPr="0052295E" w:rsidRDefault="000E677F" w:rsidP="00C60086">
            <w:pPr>
              <w:pStyle w:val="UseCaseText"/>
              <w:keepNext/>
              <w:keepLines/>
              <w:jc w:val="left"/>
              <w:rPr>
                <w:rFonts w:eastAsia="SimSun"/>
              </w:rPr>
            </w:pPr>
            <w:r>
              <w:rPr>
                <w:rFonts w:eastAsia="SimSun"/>
              </w:rPr>
              <w:t xml:space="preserve">DN: </w:t>
            </w:r>
            <w:r>
              <w:t>Not sure if this is a use case I agree with.  I think it would be better to delegate this to node administrators.  If there is a user that the NGDS super admin wants removed, he or she can communicate that to the node admin perhaps?  The worry is that the super NGDS admin would have to understand the metadata and data that the user is associated with before deleting to ensure no data or metadata is left orphaned.  The decision is not mine but I encouraged discussion on this point.</w:t>
            </w:r>
          </w:p>
        </w:tc>
      </w:tr>
    </w:tbl>
    <w:p w14:paraId="23669D40" w14:textId="77777777" w:rsidR="000E677F" w:rsidRDefault="000E677F" w:rsidP="00C60086">
      <w:pPr>
        <w:jc w:val="left"/>
      </w:pPr>
    </w:p>
    <w:p w14:paraId="32AB5899" w14:textId="77777777" w:rsidR="000E677F" w:rsidRDefault="000E677F" w:rsidP="00C60086">
      <w:pPr>
        <w:pStyle w:val="Heading2"/>
        <w:jc w:val="left"/>
        <w:rPr>
          <w:noProof/>
        </w:rPr>
      </w:pPr>
      <w:bookmarkStart w:id="1419" w:name="_Toc378855206"/>
      <w:r>
        <w:rPr>
          <w:noProof/>
        </w:rPr>
        <w:t>Use cases common to all users</w:t>
      </w:r>
      <w:bookmarkEnd w:id="1419"/>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D9D8B6A" w14:textId="77777777" w:rsidTr="00D41963">
        <w:trPr>
          <w:trHeight w:val="360"/>
        </w:trPr>
        <w:tc>
          <w:tcPr>
            <w:tcW w:w="2520" w:type="dxa"/>
            <w:gridSpan w:val="2"/>
            <w:shd w:val="clear" w:color="auto" w:fill="8DB3E2"/>
            <w:vAlign w:val="center"/>
          </w:tcPr>
          <w:p w14:paraId="7272AFD5"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34D07ECF" w14:textId="77777777" w:rsidR="000E677F" w:rsidRPr="00B36A79" w:rsidRDefault="000E677F" w:rsidP="00C60086">
            <w:pPr>
              <w:pStyle w:val="UseCaseText"/>
              <w:jc w:val="left"/>
              <w:rPr>
                <w:rFonts w:eastAsia="Times"/>
                <w:b/>
              </w:rPr>
            </w:pPr>
            <w:r>
              <w:rPr>
                <w:rFonts w:eastAsia="Times"/>
                <w:b/>
              </w:rPr>
              <w:t>UC_001</w:t>
            </w:r>
          </w:p>
        </w:tc>
      </w:tr>
      <w:tr w:rsidR="000E677F" w:rsidRPr="0052295E" w14:paraId="4A7C1F73" w14:textId="77777777" w:rsidTr="00D41963">
        <w:trPr>
          <w:trHeight w:val="360"/>
        </w:trPr>
        <w:tc>
          <w:tcPr>
            <w:tcW w:w="2520" w:type="dxa"/>
            <w:gridSpan w:val="2"/>
            <w:tcBorders>
              <w:bottom w:val="single" w:sz="4" w:space="0" w:color="auto"/>
            </w:tcBorders>
            <w:shd w:val="clear" w:color="auto" w:fill="8DB3E2"/>
            <w:vAlign w:val="center"/>
          </w:tcPr>
          <w:p w14:paraId="5FFA2E88" w14:textId="77777777" w:rsidR="000E677F" w:rsidRDefault="000E677F" w:rsidP="00C60086">
            <w:pPr>
              <w:pStyle w:val="UseCaseHeader"/>
              <w:keepNext/>
              <w:keepLines/>
              <w:jc w:val="left"/>
              <w:rPr>
                <w:rFonts w:eastAsia="SimSun"/>
              </w:rPr>
            </w:pPr>
            <w:r>
              <w:rPr>
                <w:rFonts w:eastAsia="SimSun"/>
              </w:rPr>
              <w:t>Use Case Name</w:t>
            </w:r>
          </w:p>
        </w:tc>
        <w:tc>
          <w:tcPr>
            <w:tcW w:w="6720" w:type="dxa"/>
            <w:tcBorders>
              <w:bottom w:val="single" w:sz="4" w:space="0" w:color="auto"/>
            </w:tcBorders>
            <w:shd w:val="clear" w:color="auto" w:fill="8DB3E2"/>
            <w:vAlign w:val="center"/>
          </w:tcPr>
          <w:p w14:paraId="1BD80D1F" w14:textId="77777777" w:rsidR="000E677F" w:rsidRPr="00C27791" w:rsidRDefault="000E677F" w:rsidP="00C60086">
            <w:pPr>
              <w:pStyle w:val="Heading5"/>
              <w:numPr>
                <w:ilvl w:val="4"/>
                <w:numId w:val="44"/>
              </w:numPr>
              <w:jc w:val="left"/>
            </w:pPr>
            <w:bookmarkStart w:id="1420" w:name="_Toc378855207"/>
            <w:r w:rsidRPr="005D68C1">
              <w:rPr>
                <w:highlight w:val="green"/>
              </w:rPr>
              <w:t>Login</w:t>
            </w:r>
            <w:bookmarkEnd w:id="1420"/>
          </w:p>
        </w:tc>
      </w:tr>
      <w:tr w:rsidR="000E677F" w:rsidRPr="0052295E" w14:paraId="0EC99167" w14:textId="77777777" w:rsidTr="00D41963">
        <w:trPr>
          <w:trHeight w:val="360"/>
        </w:trPr>
        <w:tc>
          <w:tcPr>
            <w:tcW w:w="2520" w:type="dxa"/>
            <w:gridSpan w:val="2"/>
            <w:shd w:val="clear" w:color="auto" w:fill="FDE9D9" w:themeFill="accent6" w:themeFillTint="33"/>
            <w:vAlign w:val="center"/>
          </w:tcPr>
          <w:p w14:paraId="16CF59AB" w14:textId="77777777" w:rsidR="000E677F" w:rsidRPr="00DD3D3F" w:rsidRDefault="000E677F" w:rsidP="00C60086">
            <w:pPr>
              <w:pStyle w:val="UseCaseText"/>
              <w:jc w:val="left"/>
              <w:rPr>
                <w:rFonts w:eastAsia="SimSun"/>
                <w:b/>
              </w:rPr>
            </w:pPr>
            <w:r>
              <w:rPr>
                <w:rFonts w:eastAsia="SimSun"/>
                <w:b/>
              </w:rPr>
              <w:t>Priority [1-3] higher is more important</w:t>
            </w:r>
          </w:p>
        </w:tc>
        <w:tc>
          <w:tcPr>
            <w:tcW w:w="6720" w:type="dxa"/>
            <w:shd w:val="clear" w:color="auto" w:fill="FDE9D9" w:themeFill="accent6" w:themeFillTint="33"/>
            <w:vAlign w:val="center"/>
          </w:tcPr>
          <w:p w14:paraId="2BAFB543" w14:textId="77777777" w:rsidR="000E677F" w:rsidRDefault="000E677F" w:rsidP="00C60086">
            <w:pPr>
              <w:pStyle w:val="UseCaseText"/>
              <w:jc w:val="left"/>
              <w:rPr>
                <w:rFonts w:eastAsia="Times"/>
              </w:rPr>
            </w:pPr>
            <w:r>
              <w:rPr>
                <w:rFonts w:eastAsia="Times"/>
              </w:rPr>
              <w:t>3</w:t>
            </w:r>
          </w:p>
        </w:tc>
      </w:tr>
      <w:tr w:rsidR="000E677F" w:rsidRPr="0052295E" w14:paraId="0F60AFF9" w14:textId="77777777" w:rsidTr="00D41963">
        <w:trPr>
          <w:trHeight w:val="360"/>
        </w:trPr>
        <w:tc>
          <w:tcPr>
            <w:tcW w:w="2520" w:type="dxa"/>
            <w:gridSpan w:val="2"/>
            <w:shd w:val="clear" w:color="auto" w:fill="FDE9D9" w:themeFill="accent6" w:themeFillTint="33"/>
            <w:vAlign w:val="center"/>
          </w:tcPr>
          <w:p w14:paraId="65DBC986" w14:textId="77777777" w:rsidR="000E677F" w:rsidRPr="00DD3D3F" w:rsidRDefault="000E677F" w:rsidP="00C60086">
            <w:pPr>
              <w:pStyle w:val="UseCaseText"/>
              <w:jc w:val="left"/>
              <w:rPr>
                <w:rFonts w:eastAsia="SimSun"/>
                <w:b/>
              </w:rPr>
            </w:pPr>
            <w:r>
              <w:rPr>
                <w:rFonts w:eastAsia="SimSun"/>
                <w:b/>
              </w:rPr>
              <w:t>Reason for priority</w:t>
            </w:r>
          </w:p>
        </w:tc>
        <w:tc>
          <w:tcPr>
            <w:tcW w:w="6720" w:type="dxa"/>
            <w:shd w:val="clear" w:color="auto" w:fill="FDE9D9" w:themeFill="accent6" w:themeFillTint="33"/>
            <w:vAlign w:val="center"/>
          </w:tcPr>
          <w:p w14:paraId="3BCF00DB" w14:textId="77777777" w:rsidR="000E677F" w:rsidRDefault="000E677F" w:rsidP="00C60086">
            <w:pPr>
              <w:pStyle w:val="UseCaseText"/>
              <w:jc w:val="left"/>
              <w:rPr>
                <w:rFonts w:eastAsia="Times"/>
              </w:rPr>
            </w:pPr>
            <w:r>
              <w:rPr>
                <w:rFonts w:eastAsia="Times"/>
              </w:rPr>
              <w:t>User authentication is a basic activity that is a pre-condition for many other use cases. Failing to implement it is a show-stopper.</w:t>
            </w:r>
          </w:p>
        </w:tc>
      </w:tr>
      <w:tr w:rsidR="000E677F" w:rsidRPr="0052295E" w14:paraId="7F3960F5" w14:textId="77777777" w:rsidTr="00D41963">
        <w:trPr>
          <w:trHeight w:val="360"/>
        </w:trPr>
        <w:tc>
          <w:tcPr>
            <w:tcW w:w="2520" w:type="dxa"/>
            <w:gridSpan w:val="2"/>
            <w:vAlign w:val="center"/>
          </w:tcPr>
          <w:p w14:paraId="0B4B91D7"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6D26A94A" w14:textId="77777777" w:rsidR="000E677F" w:rsidRPr="00857069" w:rsidRDefault="000E677F" w:rsidP="00C60086">
            <w:pPr>
              <w:pStyle w:val="UseCaseText"/>
              <w:jc w:val="left"/>
              <w:rPr>
                <w:rFonts w:eastAsia="SimSun"/>
              </w:rPr>
            </w:pPr>
            <w:r>
              <w:rPr>
                <w:rFonts w:eastAsia="Times"/>
              </w:rPr>
              <w:t xml:space="preserve">The goal of this use case is to uniquely identify and authenticate a user, </w:t>
            </w:r>
            <w:r w:rsidRPr="00FE282E">
              <w:rPr>
                <w:rFonts w:eastAsia="Times"/>
              </w:rPr>
              <w:t>allow</w:t>
            </w:r>
            <w:r>
              <w:rPr>
                <w:rFonts w:eastAsia="Times"/>
              </w:rPr>
              <w:t>ing the system to enforce access policies, and to use the user information to automatically fill in forms data, save searches and subscriptions, identify comments, etc.</w:t>
            </w:r>
          </w:p>
        </w:tc>
      </w:tr>
      <w:tr w:rsidR="000E677F" w:rsidRPr="0052295E" w14:paraId="4DBFB864" w14:textId="77777777" w:rsidTr="00D41963">
        <w:trPr>
          <w:trHeight w:val="360"/>
        </w:trPr>
        <w:tc>
          <w:tcPr>
            <w:tcW w:w="2520" w:type="dxa"/>
            <w:gridSpan w:val="2"/>
            <w:vAlign w:val="center"/>
          </w:tcPr>
          <w:p w14:paraId="5749988E"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3D6E5BAC" w14:textId="77777777" w:rsidR="000E677F" w:rsidRPr="0052295E" w:rsidRDefault="000E677F" w:rsidP="00C60086">
            <w:pPr>
              <w:pStyle w:val="UseCaseText"/>
              <w:jc w:val="left"/>
              <w:rPr>
                <w:rFonts w:eastAsia="SimSun"/>
              </w:rPr>
            </w:pPr>
            <w:r w:rsidRPr="00FE282E">
              <w:t xml:space="preserve">Data Submitter, </w:t>
            </w:r>
            <w:r>
              <w:t>End User</w:t>
            </w:r>
            <w:r w:rsidRPr="00FE282E">
              <w:t xml:space="preserve">, </w:t>
            </w:r>
            <w:r>
              <w:t xml:space="preserve">Data Steward, </w:t>
            </w:r>
            <w:r w:rsidRPr="00FE282E">
              <w:t>System Administrator</w:t>
            </w:r>
          </w:p>
        </w:tc>
      </w:tr>
      <w:tr w:rsidR="000E677F" w:rsidRPr="0052295E" w14:paraId="105F68C2" w14:textId="77777777" w:rsidTr="00D41963">
        <w:trPr>
          <w:trHeight w:val="360"/>
        </w:trPr>
        <w:tc>
          <w:tcPr>
            <w:tcW w:w="2520" w:type="dxa"/>
            <w:gridSpan w:val="2"/>
            <w:vAlign w:val="center"/>
          </w:tcPr>
          <w:p w14:paraId="4F11A52D"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72FA88CF" w14:textId="77777777" w:rsidR="000E677F" w:rsidRPr="0052295E" w:rsidRDefault="000E677F" w:rsidP="00C60086">
            <w:pPr>
              <w:pStyle w:val="UseCaseText"/>
              <w:jc w:val="left"/>
              <w:rPr>
                <w:rFonts w:eastAsia="SimSun"/>
              </w:rPr>
            </w:pPr>
            <w:r>
              <w:rPr>
                <w:rFonts w:eastAsia="SimSun"/>
              </w:rPr>
              <w:t>The user is logged out of the system</w:t>
            </w:r>
          </w:p>
        </w:tc>
      </w:tr>
      <w:tr w:rsidR="000E677F" w:rsidRPr="0052295E" w14:paraId="5732D3EE" w14:textId="77777777" w:rsidTr="00D41963">
        <w:trPr>
          <w:trHeight w:val="360"/>
        </w:trPr>
        <w:tc>
          <w:tcPr>
            <w:tcW w:w="2520" w:type="dxa"/>
            <w:gridSpan w:val="2"/>
            <w:vAlign w:val="center"/>
          </w:tcPr>
          <w:p w14:paraId="3742A22F" w14:textId="77777777" w:rsidR="000E677F" w:rsidRPr="0052295E" w:rsidRDefault="000E677F" w:rsidP="00C60086">
            <w:pPr>
              <w:pStyle w:val="UseCaseHeader"/>
              <w:jc w:val="left"/>
              <w:rPr>
                <w:rFonts w:eastAsia="SimSun"/>
              </w:rPr>
            </w:pPr>
            <w:r w:rsidRPr="0052295E">
              <w:rPr>
                <w:rFonts w:eastAsia="SimSun"/>
              </w:rPr>
              <w:lastRenderedPageBreak/>
              <w:t>Success End Conditions</w:t>
            </w:r>
          </w:p>
        </w:tc>
        <w:tc>
          <w:tcPr>
            <w:tcW w:w="6720" w:type="dxa"/>
            <w:vAlign w:val="center"/>
          </w:tcPr>
          <w:p w14:paraId="1254B866" w14:textId="77777777" w:rsidR="000E677F" w:rsidRPr="0052295E" w:rsidRDefault="000E677F" w:rsidP="00C60086">
            <w:pPr>
              <w:pStyle w:val="UseCaseText"/>
              <w:jc w:val="left"/>
              <w:rPr>
                <w:rFonts w:eastAsia="SimSun"/>
              </w:rPr>
            </w:pPr>
            <w:r>
              <w:rPr>
                <w:rFonts w:eastAsia="SimSun"/>
              </w:rPr>
              <w:t>The user is logged in and authenticated with the system</w:t>
            </w:r>
          </w:p>
        </w:tc>
      </w:tr>
      <w:tr w:rsidR="000E677F" w:rsidRPr="0052295E" w14:paraId="31EB20A3" w14:textId="77777777" w:rsidTr="00D41963">
        <w:trPr>
          <w:trHeight w:val="360"/>
        </w:trPr>
        <w:tc>
          <w:tcPr>
            <w:tcW w:w="2520" w:type="dxa"/>
            <w:gridSpan w:val="2"/>
            <w:vAlign w:val="center"/>
          </w:tcPr>
          <w:p w14:paraId="53F9381D"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1AEA8488" w14:textId="77777777" w:rsidR="000E677F" w:rsidRDefault="000E677F" w:rsidP="00C60086">
            <w:pPr>
              <w:pStyle w:val="UseCaseText"/>
              <w:jc w:val="left"/>
              <w:rPr>
                <w:rFonts w:eastAsia="SimSun"/>
              </w:rPr>
            </w:pPr>
            <w:r>
              <w:rPr>
                <w:rFonts w:eastAsia="SimSun"/>
              </w:rPr>
              <w:t>User login and password, or credentials collected in a third party authentication service</w:t>
            </w:r>
          </w:p>
        </w:tc>
      </w:tr>
      <w:tr w:rsidR="000E677F" w:rsidRPr="0052295E" w14:paraId="64342D2D" w14:textId="77777777" w:rsidTr="00D41963">
        <w:trPr>
          <w:trHeight w:val="360"/>
        </w:trPr>
        <w:tc>
          <w:tcPr>
            <w:tcW w:w="2520" w:type="dxa"/>
            <w:gridSpan w:val="2"/>
            <w:vAlign w:val="center"/>
          </w:tcPr>
          <w:p w14:paraId="244FCEC7"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24BC7FA9" w14:textId="77777777" w:rsidR="000E677F" w:rsidRDefault="000E677F" w:rsidP="00C60086">
            <w:pPr>
              <w:pStyle w:val="UseCaseText"/>
              <w:keepNext/>
              <w:keepLines/>
              <w:numPr>
                <w:ilvl w:val="0"/>
                <w:numId w:val="15"/>
              </w:numPr>
              <w:jc w:val="left"/>
              <w:rPr>
                <w:rFonts w:eastAsia="SimSun"/>
              </w:rPr>
            </w:pPr>
            <w:r>
              <w:rPr>
                <w:rFonts w:eastAsia="SimSun"/>
              </w:rPr>
              <w:t>Authenticate user using system credentials</w:t>
            </w:r>
          </w:p>
          <w:p w14:paraId="6E7A484A" w14:textId="77777777" w:rsidR="000E677F" w:rsidRDefault="000E677F" w:rsidP="00C60086">
            <w:pPr>
              <w:pStyle w:val="UseCaseText"/>
              <w:keepNext/>
              <w:keepLines/>
              <w:numPr>
                <w:ilvl w:val="0"/>
                <w:numId w:val="15"/>
              </w:numPr>
              <w:jc w:val="left"/>
              <w:rPr>
                <w:rFonts w:eastAsia="SimSun"/>
              </w:rPr>
            </w:pPr>
            <w:r>
              <w:rPr>
                <w:rFonts w:eastAsia="SimSun"/>
              </w:rPr>
              <w:t>Authenticate user using third party services, for example: Facebook, Gmail, and others</w:t>
            </w:r>
          </w:p>
        </w:tc>
      </w:tr>
      <w:tr w:rsidR="000E677F" w:rsidRPr="0052295E" w14:paraId="211A7748" w14:textId="77777777" w:rsidTr="00D41963">
        <w:trPr>
          <w:trHeight w:val="287"/>
        </w:trPr>
        <w:tc>
          <w:tcPr>
            <w:tcW w:w="9240" w:type="dxa"/>
            <w:gridSpan w:val="3"/>
            <w:shd w:val="clear" w:color="auto" w:fill="FFFFCC"/>
            <w:vAlign w:val="center"/>
          </w:tcPr>
          <w:p w14:paraId="40B5FF93"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52295E" w14:paraId="4E3DAC7A" w14:textId="77777777" w:rsidTr="00D41963">
        <w:trPr>
          <w:trHeight w:val="261"/>
        </w:trPr>
        <w:tc>
          <w:tcPr>
            <w:tcW w:w="630" w:type="dxa"/>
            <w:vAlign w:val="center"/>
          </w:tcPr>
          <w:p w14:paraId="0F5EC692" w14:textId="77777777" w:rsidR="000E677F" w:rsidRPr="0052295E" w:rsidRDefault="000E677F" w:rsidP="00C60086">
            <w:pPr>
              <w:pStyle w:val="UseCaseHeader"/>
              <w:keepNext/>
              <w:keepLines/>
              <w:jc w:val="left"/>
              <w:rPr>
                <w:rFonts w:eastAsia="SimSun"/>
              </w:rPr>
            </w:pPr>
            <w:r w:rsidRPr="0052295E">
              <w:rPr>
                <w:rFonts w:eastAsia="SimSun"/>
              </w:rPr>
              <w:t>Step</w:t>
            </w:r>
          </w:p>
        </w:tc>
        <w:tc>
          <w:tcPr>
            <w:tcW w:w="1890" w:type="dxa"/>
            <w:vAlign w:val="center"/>
          </w:tcPr>
          <w:p w14:paraId="41F49878" w14:textId="77777777" w:rsidR="000E677F" w:rsidRPr="0052295E" w:rsidRDefault="000E677F" w:rsidP="00C60086">
            <w:pPr>
              <w:pStyle w:val="UseCaseHeader"/>
              <w:keepNext/>
              <w:keepLines/>
              <w:jc w:val="left"/>
              <w:rPr>
                <w:rFonts w:eastAsia="SimSun"/>
              </w:rPr>
            </w:pPr>
            <w:r w:rsidRPr="0052295E">
              <w:rPr>
                <w:rFonts w:eastAsia="SimSun"/>
              </w:rPr>
              <w:t>Actor</w:t>
            </w:r>
          </w:p>
        </w:tc>
        <w:tc>
          <w:tcPr>
            <w:tcW w:w="6720" w:type="dxa"/>
            <w:vAlign w:val="center"/>
          </w:tcPr>
          <w:p w14:paraId="5F8A0DBB" w14:textId="77777777" w:rsidR="000E677F" w:rsidRPr="0052295E" w:rsidRDefault="000E677F" w:rsidP="00C60086">
            <w:pPr>
              <w:pStyle w:val="UseCaseHeader"/>
              <w:keepNext/>
              <w:keepLines/>
              <w:jc w:val="left"/>
              <w:rPr>
                <w:rFonts w:eastAsia="SimSun"/>
              </w:rPr>
            </w:pPr>
            <w:r w:rsidRPr="0052295E">
              <w:rPr>
                <w:rFonts w:eastAsia="SimSun"/>
              </w:rPr>
              <w:t>Description</w:t>
            </w:r>
          </w:p>
        </w:tc>
      </w:tr>
      <w:tr w:rsidR="000E677F" w:rsidRPr="0052295E" w14:paraId="7D3D766C" w14:textId="77777777" w:rsidTr="00D41963">
        <w:trPr>
          <w:trHeight w:val="359"/>
        </w:trPr>
        <w:tc>
          <w:tcPr>
            <w:tcW w:w="630" w:type="dxa"/>
            <w:tcBorders>
              <w:bottom w:val="single" w:sz="4" w:space="0" w:color="auto"/>
            </w:tcBorders>
            <w:vAlign w:val="center"/>
          </w:tcPr>
          <w:p w14:paraId="2F0EB397" w14:textId="77777777" w:rsidR="000E677F" w:rsidRPr="0052295E" w:rsidRDefault="000E677F" w:rsidP="00C60086">
            <w:pPr>
              <w:pStyle w:val="UseCaseText"/>
              <w:keepNext/>
              <w:keepLines/>
              <w:jc w:val="left"/>
              <w:rPr>
                <w:rFonts w:eastAsia="SimSun"/>
              </w:rPr>
            </w:pPr>
          </w:p>
        </w:tc>
        <w:tc>
          <w:tcPr>
            <w:tcW w:w="1890" w:type="dxa"/>
            <w:tcBorders>
              <w:bottom w:val="single" w:sz="4" w:space="0" w:color="auto"/>
            </w:tcBorders>
            <w:vAlign w:val="center"/>
          </w:tcPr>
          <w:p w14:paraId="620C7794" w14:textId="77777777" w:rsidR="000E677F" w:rsidRDefault="000E677F" w:rsidP="00C60086">
            <w:pPr>
              <w:pStyle w:val="UseCaseText"/>
              <w:jc w:val="left"/>
              <w:rPr>
                <w:rFonts w:eastAsia="SimSun"/>
              </w:rPr>
            </w:pPr>
          </w:p>
        </w:tc>
        <w:tc>
          <w:tcPr>
            <w:tcW w:w="6720" w:type="dxa"/>
            <w:tcBorders>
              <w:bottom w:val="single" w:sz="4" w:space="0" w:color="auto"/>
            </w:tcBorders>
            <w:vAlign w:val="center"/>
          </w:tcPr>
          <w:p w14:paraId="13544CCC" w14:textId="77777777" w:rsidR="000E677F" w:rsidRDefault="000E677F" w:rsidP="00C60086">
            <w:pPr>
              <w:pStyle w:val="UseCaseText"/>
              <w:keepNext/>
              <w:keepLines/>
              <w:numPr>
                <w:ilvl w:val="0"/>
                <w:numId w:val="28"/>
              </w:numPr>
              <w:jc w:val="left"/>
              <w:rPr>
                <w:rFonts w:eastAsia="SimSun"/>
                <w:kern w:val="28"/>
              </w:rPr>
            </w:pPr>
            <w:r>
              <w:rPr>
                <w:rFonts w:eastAsia="SimSun"/>
              </w:rPr>
              <w:t>User forgets password but remembers username</w:t>
            </w:r>
          </w:p>
          <w:p w14:paraId="2412F465" w14:textId="77777777" w:rsidR="000E677F" w:rsidRDefault="000E677F" w:rsidP="00C60086">
            <w:pPr>
              <w:pStyle w:val="UseCaseText"/>
              <w:keepNext/>
              <w:keepLines/>
              <w:numPr>
                <w:ilvl w:val="0"/>
                <w:numId w:val="28"/>
              </w:numPr>
              <w:jc w:val="left"/>
              <w:rPr>
                <w:rFonts w:eastAsia="SimSun"/>
                <w:kern w:val="28"/>
              </w:rPr>
            </w:pPr>
            <w:r>
              <w:rPr>
                <w:rFonts w:eastAsia="SimSun"/>
              </w:rPr>
              <w:t>User forgets username but remembers password</w:t>
            </w:r>
          </w:p>
          <w:p w14:paraId="063688B5" w14:textId="77777777" w:rsidR="000E677F" w:rsidRDefault="000E677F" w:rsidP="00C60086">
            <w:pPr>
              <w:pStyle w:val="UseCaseText"/>
              <w:keepNext/>
              <w:keepLines/>
              <w:numPr>
                <w:ilvl w:val="0"/>
                <w:numId w:val="28"/>
              </w:numPr>
              <w:jc w:val="left"/>
              <w:rPr>
                <w:rFonts w:eastAsia="SimSun"/>
                <w:kern w:val="28"/>
              </w:rPr>
            </w:pPr>
            <w:r>
              <w:rPr>
                <w:rFonts w:eastAsia="SimSun"/>
              </w:rPr>
              <w:t>User forgets both username and password</w:t>
            </w:r>
          </w:p>
          <w:p w14:paraId="75273C33" w14:textId="77777777" w:rsidR="000E677F" w:rsidRPr="00DF1814" w:rsidRDefault="000E677F" w:rsidP="00C60086">
            <w:pPr>
              <w:pStyle w:val="UseCaseText"/>
              <w:keepNext/>
              <w:keepLines/>
              <w:numPr>
                <w:ilvl w:val="0"/>
                <w:numId w:val="28"/>
              </w:numPr>
              <w:jc w:val="left"/>
              <w:rPr>
                <w:rFonts w:eastAsia="SimSun"/>
                <w:kern w:val="28"/>
              </w:rPr>
            </w:pPr>
            <w:r w:rsidRPr="00DF1814">
              <w:rPr>
                <w:rFonts w:eastAsia="SimSun"/>
              </w:rPr>
              <w:t>User forgets username/password and the email they used to register.</w:t>
            </w:r>
          </w:p>
        </w:tc>
      </w:tr>
      <w:tr w:rsidR="000E677F" w:rsidRPr="00FB0E17" w14:paraId="06BB6E56" w14:textId="77777777" w:rsidTr="00D41963">
        <w:trPr>
          <w:trHeight w:val="261"/>
        </w:trPr>
        <w:tc>
          <w:tcPr>
            <w:tcW w:w="9240" w:type="dxa"/>
            <w:gridSpan w:val="3"/>
            <w:tcBorders>
              <w:bottom w:val="single" w:sz="4" w:space="0" w:color="auto"/>
            </w:tcBorders>
            <w:shd w:val="clear" w:color="auto" w:fill="FDBBC0"/>
            <w:vAlign w:val="center"/>
          </w:tcPr>
          <w:p w14:paraId="39F4FDDA"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7E0B3E80" w14:textId="77777777" w:rsidTr="00D41963">
        <w:trPr>
          <w:trHeight w:val="242"/>
        </w:trPr>
        <w:tc>
          <w:tcPr>
            <w:tcW w:w="9240" w:type="dxa"/>
            <w:gridSpan w:val="3"/>
            <w:shd w:val="clear" w:color="auto" w:fill="FFCC99"/>
            <w:vAlign w:val="center"/>
          </w:tcPr>
          <w:p w14:paraId="5F84A06C"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72667AF6" w14:textId="77777777" w:rsidTr="00D41963">
        <w:trPr>
          <w:trHeight w:val="206"/>
        </w:trPr>
        <w:tc>
          <w:tcPr>
            <w:tcW w:w="630" w:type="dxa"/>
            <w:vAlign w:val="center"/>
          </w:tcPr>
          <w:p w14:paraId="1069AA97"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40C22086"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085A0726" w14:textId="77777777" w:rsidTr="00D41963">
        <w:trPr>
          <w:trHeight w:val="206"/>
        </w:trPr>
        <w:tc>
          <w:tcPr>
            <w:tcW w:w="630" w:type="dxa"/>
            <w:vAlign w:val="center"/>
          </w:tcPr>
          <w:p w14:paraId="608817BE"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6003AEE9" w14:textId="77777777" w:rsidR="000E677F" w:rsidRPr="0052295E" w:rsidRDefault="000E677F" w:rsidP="00C60086">
            <w:pPr>
              <w:pStyle w:val="UseCaseText"/>
              <w:jc w:val="left"/>
              <w:rPr>
                <w:rFonts w:eastAsia="SimSun"/>
              </w:rPr>
            </w:pPr>
            <w:r>
              <w:rPr>
                <w:rFonts w:eastAsia="SimSun"/>
              </w:rPr>
              <w:t xml:space="preserve">DN: Password recovery tools could be added.  Depending on the level of sophistication, enforcing </w:t>
            </w:r>
            <w:proofErr w:type="gramStart"/>
            <w:r>
              <w:rPr>
                <w:rFonts w:eastAsia="SimSun"/>
              </w:rPr>
              <w:t>a</w:t>
            </w:r>
            <w:proofErr w:type="gramEnd"/>
            <w:r>
              <w:rPr>
                <w:rFonts w:eastAsia="SimSun"/>
              </w:rPr>
              <w:t xml:space="preserve"> </w:t>
            </w:r>
            <w:proofErr w:type="spellStart"/>
            <w:r>
              <w:rPr>
                <w:rFonts w:eastAsia="SimSun"/>
              </w:rPr>
              <w:t>inimum</w:t>
            </w:r>
            <w:proofErr w:type="spellEnd"/>
            <w:r>
              <w:rPr>
                <w:rFonts w:eastAsia="SimSun"/>
              </w:rPr>
              <w:t xml:space="preserve"> set of standards for password might also be prudent.</w:t>
            </w:r>
          </w:p>
        </w:tc>
      </w:tr>
    </w:tbl>
    <w:p w14:paraId="00D102DE" w14:textId="77777777" w:rsidR="000E677F" w:rsidRDefault="000E677F" w:rsidP="00C60086">
      <w:pPr>
        <w:jc w:val="left"/>
      </w:pPr>
    </w:p>
    <w:tbl>
      <w:tblPr>
        <w:tblW w:w="9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890"/>
        <w:gridCol w:w="6720"/>
      </w:tblGrid>
      <w:tr w:rsidR="000E677F" w:rsidRPr="0052295E" w14:paraId="333FEAC2" w14:textId="77777777" w:rsidTr="00D41963">
        <w:trPr>
          <w:trHeight w:val="360"/>
        </w:trPr>
        <w:tc>
          <w:tcPr>
            <w:tcW w:w="2520" w:type="dxa"/>
            <w:gridSpan w:val="2"/>
            <w:shd w:val="clear" w:color="auto" w:fill="8DB3E2"/>
            <w:vAlign w:val="center"/>
          </w:tcPr>
          <w:p w14:paraId="6D67ABC1" w14:textId="77777777" w:rsidR="000E677F" w:rsidRPr="0052295E" w:rsidRDefault="000E677F" w:rsidP="00C60086">
            <w:pPr>
              <w:pStyle w:val="UseCaseHeader"/>
              <w:keepNext/>
              <w:keepLines/>
              <w:jc w:val="left"/>
              <w:rPr>
                <w:rFonts w:eastAsia="SimSun"/>
              </w:rPr>
            </w:pPr>
            <w:r>
              <w:rPr>
                <w:rFonts w:eastAsia="SimSun"/>
              </w:rPr>
              <w:t>Use Case ID</w:t>
            </w:r>
          </w:p>
        </w:tc>
        <w:tc>
          <w:tcPr>
            <w:tcW w:w="6720" w:type="dxa"/>
            <w:shd w:val="clear" w:color="auto" w:fill="8DB3E2"/>
            <w:vAlign w:val="center"/>
          </w:tcPr>
          <w:p w14:paraId="3D34F24B" w14:textId="77777777" w:rsidR="000E677F" w:rsidRPr="00B36A79" w:rsidRDefault="000E677F" w:rsidP="00C60086">
            <w:pPr>
              <w:pStyle w:val="UseCaseText"/>
              <w:jc w:val="left"/>
              <w:rPr>
                <w:rFonts w:eastAsia="Times"/>
                <w:b/>
              </w:rPr>
            </w:pPr>
            <w:r>
              <w:rPr>
                <w:rFonts w:eastAsia="Times"/>
                <w:b/>
              </w:rPr>
              <w:t>UC_002</w:t>
            </w:r>
          </w:p>
        </w:tc>
      </w:tr>
      <w:tr w:rsidR="000E677F" w:rsidRPr="0052295E" w14:paraId="6D93149A" w14:textId="77777777" w:rsidTr="00D41963">
        <w:trPr>
          <w:trHeight w:val="360"/>
        </w:trPr>
        <w:tc>
          <w:tcPr>
            <w:tcW w:w="2520" w:type="dxa"/>
            <w:gridSpan w:val="2"/>
            <w:tcBorders>
              <w:bottom w:val="single" w:sz="4" w:space="0" w:color="auto"/>
            </w:tcBorders>
            <w:shd w:val="clear" w:color="auto" w:fill="8DB3E2"/>
            <w:vAlign w:val="center"/>
          </w:tcPr>
          <w:p w14:paraId="361DE134" w14:textId="77777777" w:rsidR="000E677F" w:rsidRDefault="000E677F" w:rsidP="00C60086">
            <w:pPr>
              <w:pStyle w:val="UseCaseHeader"/>
              <w:keepNext/>
              <w:keepLines/>
              <w:jc w:val="left"/>
              <w:rPr>
                <w:rFonts w:eastAsia="SimSun"/>
              </w:rPr>
            </w:pPr>
            <w:r>
              <w:rPr>
                <w:rFonts w:eastAsia="SimSun"/>
              </w:rPr>
              <w:t>Use Case Name</w:t>
            </w:r>
          </w:p>
        </w:tc>
        <w:tc>
          <w:tcPr>
            <w:tcW w:w="6720" w:type="dxa"/>
            <w:tcBorders>
              <w:bottom w:val="single" w:sz="4" w:space="0" w:color="auto"/>
            </w:tcBorders>
            <w:shd w:val="clear" w:color="auto" w:fill="8DB3E2"/>
            <w:vAlign w:val="center"/>
          </w:tcPr>
          <w:p w14:paraId="335561BB" w14:textId="77777777" w:rsidR="000E677F" w:rsidRPr="00C27791" w:rsidRDefault="000E677F" w:rsidP="00C60086">
            <w:pPr>
              <w:pStyle w:val="Heading5"/>
              <w:jc w:val="left"/>
            </w:pPr>
            <w:bookmarkStart w:id="1421" w:name="_Toc378855208"/>
            <w:r w:rsidRPr="005D68C1">
              <w:rPr>
                <w:highlight w:val="green"/>
              </w:rPr>
              <w:t>Logout</w:t>
            </w:r>
            <w:bookmarkEnd w:id="1421"/>
          </w:p>
        </w:tc>
      </w:tr>
      <w:tr w:rsidR="000E677F" w:rsidRPr="0052295E" w14:paraId="003E353E" w14:textId="77777777" w:rsidTr="00D41963">
        <w:trPr>
          <w:trHeight w:val="360"/>
        </w:trPr>
        <w:tc>
          <w:tcPr>
            <w:tcW w:w="2520" w:type="dxa"/>
            <w:gridSpan w:val="2"/>
            <w:shd w:val="clear" w:color="auto" w:fill="FDE9D9" w:themeFill="accent6" w:themeFillTint="33"/>
            <w:vAlign w:val="center"/>
          </w:tcPr>
          <w:p w14:paraId="3E8A57B3" w14:textId="77777777" w:rsidR="000E677F" w:rsidRPr="00DD3D3F" w:rsidRDefault="000E677F" w:rsidP="00C60086">
            <w:pPr>
              <w:pStyle w:val="UseCaseText"/>
              <w:jc w:val="left"/>
              <w:rPr>
                <w:rFonts w:eastAsia="SimSun"/>
                <w:b/>
              </w:rPr>
            </w:pPr>
            <w:r>
              <w:rPr>
                <w:rFonts w:eastAsia="SimSun"/>
                <w:b/>
              </w:rPr>
              <w:t>Priority [1-3] higher is more important</w:t>
            </w:r>
          </w:p>
        </w:tc>
        <w:tc>
          <w:tcPr>
            <w:tcW w:w="6720" w:type="dxa"/>
            <w:shd w:val="clear" w:color="auto" w:fill="FDE9D9" w:themeFill="accent6" w:themeFillTint="33"/>
            <w:vAlign w:val="center"/>
          </w:tcPr>
          <w:p w14:paraId="5C533C53" w14:textId="77777777" w:rsidR="000E677F" w:rsidRDefault="000E677F" w:rsidP="00C60086">
            <w:pPr>
              <w:pStyle w:val="UseCaseText"/>
              <w:jc w:val="left"/>
              <w:rPr>
                <w:rFonts w:eastAsia="Times"/>
              </w:rPr>
            </w:pPr>
            <w:r>
              <w:rPr>
                <w:rFonts w:eastAsia="Times"/>
              </w:rPr>
              <w:t>3</w:t>
            </w:r>
          </w:p>
        </w:tc>
      </w:tr>
      <w:tr w:rsidR="000E677F" w:rsidRPr="0052295E" w14:paraId="403ACC80" w14:textId="77777777" w:rsidTr="00D41963">
        <w:trPr>
          <w:trHeight w:val="360"/>
        </w:trPr>
        <w:tc>
          <w:tcPr>
            <w:tcW w:w="2520" w:type="dxa"/>
            <w:gridSpan w:val="2"/>
            <w:shd w:val="clear" w:color="auto" w:fill="FDE9D9" w:themeFill="accent6" w:themeFillTint="33"/>
            <w:vAlign w:val="center"/>
          </w:tcPr>
          <w:p w14:paraId="6D8D2D04" w14:textId="77777777" w:rsidR="000E677F" w:rsidRPr="00DD3D3F" w:rsidRDefault="000E677F" w:rsidP="00C60086">
            <w:pPr>
              <w:pStyle w:val="UseCaseText"/>
              <w:jc w:val="left"/>
              <w:rPr>
                <w:rFonts w:eastAsia="SimSun"/>
                <w:b/>
              </w:rPr>
            </w:pPr>
            <w:r>
              <w:rPr>
                <w:rFonts w:eastAsia="SimSun"/>
                <w:b/>
              </w:rPr>
              <w:t>Reason for priority</w:t>
            </w:r>
          </w:p>
        </w:tc>
        <w:tc>
          <w:tcPr>
            <w:tcW w:w="6720" w:type="dxa"/>
            <w:shd w:val="clear" w:color="auto" w:fill="FDE9D9" w:themeFill="accent6" w:themeFillTint="33"/>
            <w:vAlign w:val="center"/>
          </w:tcPr>
          <w:p w14:paraId="5C04D3B6" w14:textId="77777777" w:rsidR="000E677F" w:rsidRDefault="000E677F" w:rsidP="00C60086">
            <w:pPr>
              <w:pStyle w:val="UseCaseText"/>
              <w:jc w:val="left"/>
              <w:rPr>
                <w:rFonts w:eastAsia="Times"/>
              </w:rPr>
            </w:pPr>
            <w:r>
              <w:rPr>
                <w:rFonts w:eastAsia="Times"/>
              </w:rPr>
              <w:t>User authentication is a basic activity that is a pre-condition for many other use cases. Failing to implement it is a show-stopper.</w:t>
            </w:r>
          </w:p>
        </w:tc>
      </w:tr>
      <w:tr w:rsidR="000E677F" w:rsidRPr="0052295E" w14:paraId="6EC0B563" w14:textId="77777777" w:rsidTr="00D41963">
        <w:trPr>
          <w:trHeight w:val="360"/>
        </w:trPr>
        <w:tc>
          <w:tcPr>
            <w:tcW w:w="2520" w:type="dxa"/>
            <w:gridSpan w:val="2"/>
            <w:vAlign w:val="center"/>
          </w:tcPr>
          <w:p w14:paraId="2AC42D1B" w14:textId="77777777" w:rsidR="000E677F" w:rsidRPr="00DD3D3F" w:rsidRDefault="000E677F" w:rsidP="00C60086">
            <w:pPr>
              <w:pStyle w:val="UseCaseText"/>
              <w:jc w:val="left"/>
              <w:rPr>
                <w:rFonts w:eastAsia="SimSun"/>
                <w:b/>
              </w:rPr>
            </w:pPr>
            <w:r w:rsidRPr="00DD3D3F">
              <w:rPr>
                <w:rFonts w:eastAsia="SimSun"/>
                <w:b/>
              </w:rPr>
              <w:t>Short Description</w:t>
            </w:r>
          </w:p>
        </w:tc>
        <w:tc>
          <w:tcPr>
            <w:tcW w:w="6720" w:type="dxa"/>
            <w:vAlign w:val="center"/>
          </w:tcPr>
          <w:p w14:paraId="43034025" w14:textId="77777777" w:rsidR="000E677F" w:rsidRPr="00857069" w:rsidRDefault="000E677F" w:rsidP="00C60086">
            <w:pPr>
              <w:pStyle w:val="UseCaseText"/>
              <w:jc w:val="left"/>
              <w:rPr>
                <w:rFonts w:eastAsia="SimSun"/>
              </w:rPr>
            </w:pPr>
            <w:r w:rsidRPr="00FE282E">
              <w:rPr>
                <w:rFonts w:eastAsia="Times"/>
              </w:rPr>
              <w:t xml:space="preserve">This allows </w:t>
            </w:r>
            <w:r>
              <w:rPr>
                <w:rFonts w:eastAsia="Times"/>
              </w:rPr>
              <w:t>a</w:t>
            </w:r>
            <w:r w:rsidRPr="00FE282E">
              <w:rPr>
                <w:rFonts w:eastAsia="Times"/>
              </w:rPr>
              <w:t xml:space="preserve"> logged</w:t>
            </w:r>
            <w:r>
              <w:rPr>
                <w:rFonts w:eastAsia="Times"/>
              </w:rPr>
              <w:t xml:space="preserve">-in user </w:t>
            </w:r>
            <w:r w:rsidRPr="00FE282E">
              <w:rPr>
                <w:rFonts w:eastAsia="Times"/>
              </w:rPr>
              <w:t xml:space="preserve">to </w:t>
            </w:r>
            <w:r>
              <w:rPr>
                <w:rFonts w:eastAsia="Times"/>
              </w:rPr>
              <w:t>gracefully end and close their session</w:t>
            </w:r>
          </w:p>
        </w:tc>
      </w:tr>
      <w:tr w:rsidR="000E677F" w:rsidRPr="0052295E" w14:paraId="6082F18C" w14:textId="77777777" w:rsidTr="00D41963">
        <w:trPr>
          <w:trHeight w:val="360"/>
        </w:trPr>
        <w:tc>
          <w:tcPr>
            <w:tcW w:w="2520" w:type="dxa"/>
            <w:gridSpan w:val="2"/>
            <w:vAlign w:val="center"/>
          </w:tcPr>
          <w:p w14:paraId="71FB9105" w14:textId="77777777" w:rsidR="000E677F" w:rsidRPr="00DD3D3F" w:rsidRDefault="000E677F" w:rsidP="00C60086">
            <w:pPr>
              <w:pStyle w:val="UseCaseText"/>
              <w:jc w:val="left"/>
              <w:rPr>
                <w:rFonts w:eastAsia="SimSun"/>
                <w:b/>
              </w:rPr>
            </w:pPr>
            <w:r w:rsidRPr="00DD3D3F">
              <w:rPr>
                <w:rFonts w:eastAsia="SimSun"/>
                <w:b/>
              </w:rPr>
              <w:t>Actors</w:t>
            </w:r>
          </w:p>
        </w:tc>
        <w:tc>
          <w:tcPr>
            <w:tcW w:w="6720" w:type="dxa"/>
            <w:vAlign w:val="center"/>
          </w:tcPr>
          <w:p w14:paraId="5AF768F9" w14:textId="77777777" w:rsidR="000E677F" w:rsidRPr="0052295E" w:rsidRDefault="000E677F" w:rsidP="00C60086">
            <w:pPr>
              <w:pStyle w:val="UseCaseText"/>
              <w:jc w:val="left"/>
              <w:rPr>
                <w:rFonts w:eastAsia="SimSun"/>
              </w:rPr>
            </w:pPr>
            <w:r w:rsidRPr="00FE282E">
              <w:t xml:space="preserve">Data Submitter, </w:t>
            </w:r>
            <w:r>
              <w:t>End User</w:t>
            </w:r>
            <w:r w:rsidRPr="00FE282E">
              <w:t xml:space="preserve">, </w:t>
            </w:r>
            <w:r>
              <w:t xml:space="preserve">Data Steward, </w:t>
            </w:r>
            <w:r w:rsidRPr="00FE282E">
              <w:t>System Administrator</w:t>
            </w:r>
          </w:p>
        </w:tc>
      </w:tr>
      <w:tr w:rsidR="000E677F" w:rsidRPr="0052295E" w14:paraId="29B0350F" w14:textId="77777777" w:rsidTr="00D41963">
        <w:trPr>
          <w:trHeight w:val="360"/>
        </w:trPr>
        <w:tc>
          <w:tcPr>
            <w:tcW w:w="2520" w:type="dxa"/>
            <w:gridSpan w:val="2"/>
            <w:vAlign w:val="center"/>
          </w:tcPr>
          <w:p w14:paraId="1A796094" w14:textId="77777777" w:rsidR="000E677F" w:rsidRPr="0052295E" w:rsidRDefault="000E677F" w:rsidP="00C60086">
            <w:pPr>
              <w:pStyle w:val="UseCaseHeader"/>
              <w:jc w:val="left"/>
              <w:rPr>
                <w:rFonts w:eastAsia="SimSun"/>
              </w:rPr>
            </w:pPr>
            <w:r w:rsidRPr="0052295E">
              <w:rPr>
                <w:rFonts w:eastAsia="SimSun"/>
              </w:rPr>
              <w:t>Pre-Conditions</w:t>
            </w:r>
          </w:p>
        </w:tc>
        <w:tc>
          <w:tcPr>
            <w:tcW w:w="6720" w:type="dxa"/>
            <w:vAlign w:val="center"/>
          </w:tcPr>
          <w:p w14:paraId="3D7AC3A4" w14:textId="77777777" w:rsidR="000E677F" w:rsidRPr="0052295E" w:rsidRDefault="000E677F" w:rsidP="00C60086">
            <w:pPr>
              <w:pStyle w:val="UseCaseText"/>
              <w:jc w:val="left"/>
              <w:rPr>
                <w:rFonts w:eastAsia="SimSun"/>
              </w:rPr>
            </w:pPr>
            <w:r>
              <w:rPr>
                <w:rFonts w:eastAsia="SimSun"/>
              </w:rPr>
              <w:t>The user is logged in the system</w:t>
            </w:r>
          </w:p>
        </w:tc>
      </w:tr>
      <w:tr w:rsidR="000E677F" w:rsidRPr="0052295E" w14:paraId="2026F020" w14:textId="77777777" w:rsidTr="00D41963">
        <w:trPr>
          <w:trHeight w:val="360"/>
        </w:trPr>
        <w:tc>
          <w:tcPr>
            <w:tcW w:w="2520" w:type="dxa"/>
            <w:gridSpan w:val="2"/>
            <w:vAlign w:val="center"/>
          </w:tcPr>
          <w:p w14:paraId="67F0490D" w14:textId="77777777" w:rsidR="000E677F" w:rsidRPr="0052295E" w:rsidRDefault="000E677F" w:rsidP="00C60086">
            <w:pPr>
              <w:pStyle w:val="UseCaseHeader"/>
              <w:jc w:val="left"/>
              <w:rPr>
                <w:rFonts w:eastAsia="SimSun"/>
              </w:rPr>
            </w:pPr>
            <w:r w:rsidRPr="0052295E">
              <w:rPr>
                <w:rFonts w:eastAsia="SimSun"/>
              </w:rPr>
              <w:t>Success End Conditions</w:t>
            </w:r>
          </w:p>
        </w:tc>
        <w:tc>
          <w:tcPr>
            <w:tcW w:w="6720" w:type="dxa"/>
            <w:vAlign w:val="center"/>
          </w:tcPr>
          <w:p w14:paraId="082F784E" w14:textId="77777777" w:rsidR="000E677F" w:rsidRPr="0052295E" w:rsidRDefault="000E677F" w:rsidP="00C60086">
            <w:pPr>
              <w:pStyle w:val="UseCaseText"/>
              <w:jc w:val="left"/>
              <w:rPr>
                <w:rFonts w:eastAsia="SimSun"/>
              </w:rPr>
            </w:pPr>
            <w:r>
              <w:rPr>
                <w:rFonts w:eastAsia="SimSun"/>
              </w:rPr>
              <w:t>The user is logged out with no negative side effects to the system</w:t>
            </w:r>
          </w:p>
        </w:tc>
      </w:tr>
      <w:tr w:rsidR="000E677F" w:rsidRPr="0052295E" w14:paraId="3599C708" w14:textId="77777777" w:rsidTr="00D41963">
        <w:trPr>
          <w:trHeight w:val="360"/>
        </w:trPr>
        <w:tc>
          <w:tcPr>
            <w:tcW w:w="2520" w:type="dxa"/>
            <w:gridSpan w:val="2"/>
            <w:vAlign w:val="center"/>
          </w:tcPr>
          <w:p w14:paraId="10D6C06A" w14:textId="77777777" w:rsidR="000E677F" w:rsidRPr="0052295E" w:rsidRDefault="000E677F" w:rsidP="00C60086">
            <w:pPr>
              <w:pStyle w:val="UseCaseHeader"/>
              <w:jc w:val="left"/>
              <w:rPr>
                <w:rFonts w:eastAsia="SimSun"/>
              </w:rPr>
            </w:pPr>
            <w:r>
              <w:rPr>
                <w:rFonts w:eastAsia="SimSun"/>
              </w:rPr>
              <w:t>Data</w:t>
            </w:r>
          </w:p>
        </w:tc>
        <w:tc>
          <w:tcPr>
            <w:tcW w:w="6720" w:type="dxa"/>
            <w:vAlign w:val="center"/>
          </w:tcPr>
          <w:p w14:paraId="19A04C3F" w14:textId="77777777" w:rsidR="000E677F" w:rsidRDefault="000E677F" w:rsidP="00C60086">
            <w:pPr>
              <w:pStyle w:val="UseCaseText"/>
              <w:jc w:val="left"/>
              <w:rPr>
                <w:rFonts w:eastAsia="SimSun"/>
              </w:rPr>
            </w:pPr>
            <w:r>
              <w:rPr>
                <w:rFonts w:eastAsia="SimSun"/>
              </w:rPr>
              <w:t>Current user section and credentials</w:t>
            </w:r>
          </w:p>
        </w:tc>
      </w:tr>
      <w:tr w:rsidR="000E677F" w:rsidRPr="0052295E" w14:paraId="0EA58777" w14:textId="77777777" w:rsidTr="00D41963">
        <w:trPr>
          <w:trHeight w:val="360"/>
        </w:trPr>
        <w:tc>
          <w:tcPr>
            <w:tcW w:w="2520" w:type="dxa"/>
            <w:gridSpan w:val="2"/>
            <w:vAlign w:val="center"/>
          </w:tcPr>
          <w:p w14:paraId="677555F2" w14:textId="77777777" w:rsidR="000E677F" w:rsidRPr="0052295E" w:rsidRDefault="000E677F" w:rsidP="00C60086">
            <w:pPr>
              <w:pStyle w:val="UseCaseHeader"/>
              <w:jc w:val="left"/>
              <w:rPr>
                <w:rFonts w:eastAsia="SimSun"/>
              </w:rPr>
            </w:pPr>
            <w:r>
              <w:rPr>
                <w:rFonts w:eastAsia="SimSun"/>
              </w:rPr>
              <w:t>Functions</w:t>
            </w:r>
          </w:p>
        </w:tc>
        <w:tc>
          <w:tcPr>
            <w:tcW w:w="6720" w:type="dxa"/>
            <w:vAlign w:val="center"/>
          </w:tcPr>
          <w:p w14:paraId="1B6F0F2A" w14:textId="77777777" w:rsidR="000E677F" w:rsidRDefault="000E677F" w:rsidP="00C60086">
            <w:pPr>
              <w:pStyle w:val="UseCaseText"/>
              <w:keepNext/>
              <w:keepLines/>
              <w:numPr>
                <w:ilvl w:val="0"/>
                <w:numId w:val="15"/>
              </w:numPr>
              <w:jc w:val="left"/>
              <w:rPr>
                <w:rFonts w:eastAsia="SimSun"/>
              </w:rPr>
            </w:pPr>
            <w:r>
              <w:rPr>
                <w:rFonts w:eastAsia="SimSun"/>
              </w:rPr>
              <w:t>Logout user</w:t>
            </w:r>
          </w:p>
        </w:tc>
      </w:tr>
      <w:tr w:rsidR="000E677F" w:rsidRPr="0052295E" w14:paraId="6DBA99C6" w14:textId="77777777" w:rsidTr="00D41963">
        <w:trPr>
          <w:trHeight w:val="287"/>
        </w:trPr>
        <w:tc>
          <w:tcPr>
            <w:tcW w:w="9240" w:type="dxa"/>
            <w:gridSpan w:val="3"/>
            <w:shd w:val="clear" w:color="auto" w:fill="FFFFCC"/>
            <w:vAlign w:val="center"/>
          </w:tcPr>
          <w:p w14:paraId="7F4AA576" w14:textId="77777777" w:rsidR="000E677F" w:rsidRPr="0052295E" w:rsidRDefault="000E677F" w:rsidP="00C60086">
            <w:pPr>
              <w:pStyle w:val="UseCaseSection"/>
              <w:keepNext/>
              <w:keepLines/>
              <w:jc w:val="left"/>
              <w:rPr>
                <w:rFonts w:eastAsia="SimSun"/>
              </w:rPr>
            </w:pPr>
            <w:r w:rsidRPr="0052295E">
              <w:rPr>
                <w:rFonts w:eastAsia="SimSun"/>
              </w:rPr>
              <w:t>Variants</w:t>
            </w:r>
          </w:p>
        </w:tc>
      </w:tr>
      <w:tr w:rsidR="000E677F" w:rsidRPr="00FB0E17" w14:paraId="5DDFA623" w14:textId="77777777" w:rsidTr="00D41963">
        <w:trPr>
          <w:trHeight w:val="261"/>
        </w:trPr>
        <w:tc>
          <w:tcPr>
            <w:tcW w:w="9240" w:type="dxa"/>
            <w:gridSpan w:val="3"/>
            <w:tcBorders>
              <w:bottom w:val="single" w:sz="4" w:space="0" w:color="auto"/>
            </w:tcBorders>
            <w:shd w:val="clear" w:color="auto" w:fill="FDBBC0"/>
            <w:vAlign w:val="center"/>
          </w:tcPr>
          <w:p w14:paraId="2AAA2F27" w14:textId="77777777" w:rsidR="000E677F" w:rsidRPr="0052295E" w:rsidRDefault="000E677F" w:rsidP="00C60086">
            <w:pPr>
              <w:pStyle w:val="UseCaseSection"/>
              <w:keepNext/>
              <w:keepLines/>
              <w:jc w:val="left"/>
              <w:rPr>
                <w:rFonts w:eastAsia="SimSun"/>
              </w:rPr>
            </w:pPr>
            <w:r>
              <w:rPr>
                <w:rFonts w:eastAsia="SimSun"/>
              </w:rPr>
              <w:t>Exception</w:t>
            </w:r>
            <w:r w:rsidRPr="0052295E">
              <w:rPr>
                <w:rFonts w:eastAsia="SimSun"/>
              </w:rPr>
              <w:t>s</w:t>
            </w:r>
          </w:p>
        </w:tc>
      </w:tr>
      <w:tr w:rsidR="000E677F" w:rsidRPr="0052295E" w14:paraId="4C244A7E" w14:textId="77777777" w:rsidTr="00D41963">
        <w:trPr>
          <w:trHeight w:val="242"/>
        </w:trPr>
        <w:tc>
          <w:tcPr>
            <w:tcW w:w="9240" w:type="dxa"/>
            <w:gridSpan w:val="3"/>
            <w:shd w:val="clear" w:color="auto" w:fill="FFCC99"/>
            <w:vAlign w:val="center"/>
          </w:tcPr>
          <w:p w14:paraId="67F564AE" w14:textId="77777777" w:rsidR="000E677F" w:rsidRPr="0052295E" w:rsidRDefault="000E677F" w:rsidP="00C60086">
            <w:pPr>
              <w:pStyle w:val="UseCaseSection"/>
              <w:keepNext/>
              <w:keepLines/>
              <w:jc w:val="left"/>
              <w:rPr>
                <w:rFonts w:eastAsia="SimSun"/>
              </w:rPr>
            </w:pPr>
            <w:r w:rsidRPr="0052295E">
              <w:rPr>
                <w:rFonts w:eastAsia="SimSun"/>
              </w:rPr>
              <w:t>Open Issues</w:t>
            </w:r>
            <w:r>
              <w:rPr>
                <w:rFonts w:eastAsia="SimSun"/>
              </w:rPr>
              <w:t xml:space="preserve"> (Please use this field to indicate questions/comments on the use case)</w:t>
            </w:r>
          </w:p>
        </w:tc>
      </w:tr>
      <w:tr w:rsidR="000E677F" w:rsidRPr="0052295E" w14:paraId="7EFB2266" w14:textId="77777777" w:rsidTr="00D41963">
        <w:trPr>
          <w:trHeight w:val="206"/>
        </w:trPr>
        <w:tc>
          <w:tcPr>
            <w:tcW w:w="630" w:type="dxa"/>
            <w:vAlign w:val="center"/>
          </w:tcPr>
          <w:p w14:paraId="274A911A" w14:textId="77777777" w:rsidR="000E677F" w:rsidRPr="0052295E" w:rsidRDefault="000E677F" w:rsidP="00C60086">
            <w:pPr>
              <w:pStyle w:val="UseCaseHeader"/>
              <w:keepNext/>
              <w:keepLines/>
              <w:jc w:val="left"/>
              <w:rPr>
                <w:rFonts w:eastAsia="SimSun"/>
              </w:rPr>
            </w:pPr>
            <w:r w:rsidRPr="0052295E">
              <w:rPr>
                <w:rFonts w:eastAsia="SimSun"/>
              </w:rPr>
              <w:t>ID</w:t>
            </w:r>
          </w:p>
        </w:tc>
        <w:tc>
          <w:tcPr>
            <w:tcW w:w="8610" w:type="dxa"/>
            <w:gridSpan w:val="2"/>
            <w:vAlign w:val="center"/>
          </w:tcPr>
          <w:p w14:paraId="72AD574D" w14:textId="77777777" w:rsidR="000E677F" w:rsidRPr="0052295E" w:rsidRDefault="000E677F" w:rsidP="00C60086">
            <w:pPr>
              <w:pStyle w:val="UseCaseHeader"/>
              <w:keepNext/>
              <w:keepLines/>
              <w:jc w:val="left"/>
              <w:rPr>
                <w:rFonts w:eastAsia="SimSun"/>
              </w:rPr>
            </w:pPr>
            <w:r w:rsidRPr="0052295E">
              <w:rPr>
                <w:rFonts w:eastAsia="SimSun"/>
              </w:rPr>
              <w:t>Issue Description</w:t>
            </w:r>
          </w:p>
        </w:tc>
      </w:tr>
      <w:tr w:rsidR="000E677F" w:rsidRPr="0052295E" w14:paraId="4C3265D9" w14:textId="77777777" w:rsidTr="00D41963">
        <w:trPr>
          <w:trHeight w:val="206"/>
        </w:trPr>
        <w:tc>
          <w:tcPr>
            <w:tcW w:w="630" w:type="dxa"/>
            <w:vAlign w:val="center"/>
          </w:tcPr>
          <w:p w14:paraId="0363A5CF" w14:textId="77777777" w:rsidR="000E677F" w:rsidRPr="0052295E" w:rsidRDefault="000E677F" w:rsidP="00C60086">
            <w:pPr>
              <w:pStyle w:val="UseCaseText"/>
              <w:keepNext/>
              <w:keepLines/>
              <w:jc w:val="left"/>
              <w:rPr>
                <w:rFonts w:eastAsia="SimSun"/>
              </w:rPr>
            </w:pPr>
            <w:r>
              <w:rPr>
                <w:rFonts w:eastAsia="SimSun"/>
              </w:rPr>
              <w:t>1</w:t>
            </w:r>
          </w:p>
        </w:tc>
        <w:tc>
          <w:tcPr>
            <w:tcW w:w="8610" w:type="dxa"/>
            <w:gridSpan w:val="2"/>
            <w:vAlign w:val="center"/>
          </w:tcPr>
          <w:p w14:paraId="20DCA854" w14:textId="77777777" w:rsidR="000E677F" w:rsidRPr="0052295E" w:rsidRDefault="000E677F" w:rsidP="00C60086">
            <w:pPr>
              <w:pStyle w:val="UseCaseText"/>
              <w:keepNext/>
              <w:keepLines/>
              <w:jc w:val="left"/>
              <w:rPr>
                <w:rFonts w:eastAsia="SimSun"/>
              </w:rPr>
            </w:pPr>
            <w:r>
              <w:rPr>
                <w:rFonts w:eastAsia="SimSun"/>
              </w:rPr>
              <w:t xml:space="preserve">DN: </w:t>
            </w:r>
            <w:r>
              <w:t>This implies session management.  If that is the case, it is not noted as a requirement.  Otherwise the user would not need to end a session.  They could just close the browser window and walk away.</w:t>
            </w:r>
          </w:p>
        </w:tc>
      </w:tr>
    </w:tbl>
    <w:p w14:paraId="447A0CAD" w14:textId="77777777" w:rsidR="000E677F" w:rsidRDefault="000E677F" w:rsidP="00C60086">
      <w:pPr>
        <w:jc w:val="left"/>
      </w:pPr>
    </w:p>
    <w:p w14:paraId="23B0C792" w14:textId="67CBC90F" w:rsidR="001E7A87" w:rsidRPr="00FE282E" w:rsidRDefault="001E7A87" w:rsidP="00C60086">
      <w:pPr>
        <w:pStyle w:val="Heading1"/>
        <w:jc w:val="left"/>
      </w:pPr>
      <w:bookmarkStart w:id="1422" w:name="_Toc378855209"/>
      <w:r w:rsidRPr="00FE282E">
        <w:t>Acronyms, and Abbreviations</w:t>
      </w:r>
      <w:bookmarkEnd w:id="1353"/>
      <w:bookmarkEnd w:id="1354"/>
      <w:bookmarkEnd w:id="1422"/>
    </w:p>
    <w:p w14:paraId="23B0C793" w14:textId="77777777" w:rsidR="001E7A87" w:rsidRPr="00FE282E" w:rsidRDefault="001E7A87" w:rsidP="00C60086">
      <w:pPr>
        <w:jc w:val="left"/>
      </w:pPr>
      <w:r>
        <w:t xml:space="preserve">The following table lists the </w:t>
      </w:r>
      <w:r w:rsidRPr="00FE282E">
        <w:t xml:space="preserve">abbreviations used in this document, in order to promote their unique and unambiguous usage throughout </w:t>
      </w:r>
      <w:r>
        <w:t xml:space="preserve">the document and </w:t>
      </w:r>
      <w:r w:rsidRPr="00FE282E">
        <w:t>the Project.</w:t>
      </w:r>
    </w:p>
    <w:p w14:paraId="23B0C794" w14:textId="77777777" w:rsidR="001E7A87" w:rsidRPr="00FE282E" w:rsidRDefault="001E7A87" w:rsidP="00C60086">
      <w:pPr>
        <w:jc w:val="left"/>
        <w:rPr>
          <w:i/>
        </w:rPr>
      </w:pPr>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4"/>
        <w:gridCol w:w="6804"/>
      </w:tblGrid>
      <w:tr w:rsidR="001E7A87" w:rsidRPr="00FE282E" w14:paraId="23B0C797" w14:textId="77777777" w:rsidTr="00475957">
        <w:trPr>
          <w:jc w:val="center"/>
        </w:trPr>
        <w:tc>
          <w:tcPr>
            <w:tcW w:w="1764" w:type="dxa"/>
          </w:tcPr>
          <w:p w14:paraId="23B0C795" w14:textId="77777777" w:rsidR="001E7A87" w:rsidRPr="00F526F9" w:rsidRDefault="001E7A87" w:rsidP="00D34AE7">
            <w:pPr>
              <w:pStyle w:val="Paragraph"/>
              <w:keepNext/>
              <w:ind w:left="0"/>
              <w:jc w:val="left"/>
              <w:rPr>
                <w:b/>
                <w:kern w:val="32"/>
                <w:lang w:val="en-US"/>
              </w:rPr>
            </w:pPr>
            <w:r w:rsidRPr="00FE282E">
              <w:rPr>
                <w:b/>
                <w:lang w:val="en-US"/>
              </w:rPr>
              <w:lastRenderedPageBreak/>
              <w:t>Abbreviations</w:t>
            </w:r>
          </w:p>
        </w:tc>
        <w:tc>
          <w:tcPr>
            <w:tcW w:w="6804" w:type="dxa"/>
          </w:tcPr>
          <w:p w14:paraId="23B0C796" w14:textId="77777777" w:rsidR="001E7A87" w:rsidRPr="00F526F9" w:rsidRDefault="001E7A87" w:rsidP="00C60086">
            <w:pPr>
              <w:pStyle w:val="Paragraph"/>
              <w:keepNext/>
              <w:ind w:left="0"/>
              <w:jc w:val="left"/>
              <w:rPr>
                <w:b/>
                <w:kern w:val="32"/>
                <w:lang w:val="en-US"/>
              </w:rPr>
            </w:pPr>
            <w:r w:rsidRPr="00FE282E">
              <w:rPr>
                <w:b/>
                <w:lang w:val="en-US"/>
              </w:rPr>
              <w:t>Definition</w:t>
            </w:r>
          </w:p>
        </w:tc>
      </w:tr>
      <w:tr w:rsidR="001E7A87" w:rsidRPr="00FE282E" w14:paraId="23B0C79A" w14:textId="77777777" w:rsidTr="00475957">
        <w:trPr>
          <w:jc w:val="center"/>
        </w:trPr>
        <w:tc>
          <w:tcPr>
            <w:tcW w:w="1764" w:type="dxa"/>
          </w:tcPr>
          <w:p w14:paraId="23B0C798" w14:textId="77777777" w:rsidR="001E7A87" w:rsidRPr="00FE282E" w:rsidRDefault="00850C64" w:rsidP="00C60086">
            <w:pPr>
              <w:pStyle w:val="TableContentCenter"/>
              <w:ind w:right="10"/>
              <w:jc w:val="left"/>
              <w:rPr>
                <w:lang w:val="en-US"/>
              </w:rPr>
            </w:pPr>
            <w:r>
              <w:rPr>
                <w:lang w:val="en-US"/>
              </w:rPr>
              <w:t>DOE</w:t>
            </w:r>
          </w:p>
        </w:tc>
        <w:tc>
          <w:tcPr>
            <w:tcW w:w="6804" w:type="dxa"/>
          </w:tcPr>
          <w:p w14:paraId="23B0C799" w14:textId="77777777" w:rsidR="001E7A87" w:rsidRPr="00FE282E" w:rsidRDefault="001E7A87" w:rsidP="00C60086">
            <w:pPr>
              <w:pStyle w:val="TableContentCenter"/>
              <w:ind w:right="10"/>
              <w:jc w:val="left"/>
              <w:rPr>
                <w:lang w:val="en-US"/>
              </w:rPr>
            </w:pPr>
            <w:r w:rsidRPr="00FE282E">
              <w:rPr>
                <w:lang w:val="en-US"/>
              </w:rPr>
              <w:t>Department of Energy</w:t>
            </w:r>
          </w:p>
        </w:tc>
      </w:tr>
      <w:tr w:rsidR="001E7A87" w:rsidRPr="00FE282E" w14:paraId="23B0C79D" w14:textId="77777777" w:rsidTr="00475957">
        <w:trPr>
          <w:jc w:val="center"/>
        </w:trPr>
        <w:tc>
          <w:tcPr>
            <w:tcW w:w="1764" w:type="dxa"/>
          </w:tcPr>
          <w:p w14:paraId="23B0C79B" w14:textId="77777777" w:rsidR="001E7A87" w:rsidRPr="00FE282E" w:rsidRDefault="001E7A87" w:rsidP="00C60086">
            <w:pPr>
              <w:pStyle w:val="TableContentCenter"/>
              <w:ind w:right="10"/>
              <w:jc w:val="left"/>
              <w:rPr>
                <w:lang w:val="en-US"/>
              </w:rPr>
            </w:pPr>
            <w:r w:rsidRPr="00FE282E">
              <w:rPr>
                <w:lang w:val="en-US"/>
              </w:rPr>
              <w:t>NGDS</w:t>
            </w:r>
          </w:p>
        </w:tc>
        <w:tc>
          <w:tcPr>
            <w:tcW w:w="6804" w:type="dxa"/>
          </w:tcPr>
          <w:p w14:paraId="23B0C79C" w14:textId="77777777" w:rsidR="001E7A87" w:rsidRPr="00FE282E" w:rsidRDefault="001E7A87" w:rsidP="00C60086">
            <w:pPr>
              <w:pStyle w:val="TableContentCenter"/>
              <w:ind w:right="10"/>
              <w:jc w:val="left"/>
              <w:rPr>
                <w:lang w:val="en-US"/>
              </w:rPr>
            </w:pPr>
            <w:r w:rsidRPr="00FE282E">
              <w:rPr>
                <w:lang w:val="en-US"/>
              </w:rPr>
              <w:t>National Geothermal Data System</w:t>
            </w:r>
          </w:p>
        </w:tc>
      </w:tr>
      <w:tr w:rsidR="001E7A87" w:rsidRPr="00FE282E" w14:paraId="23B0C7A0" w14:textId="77777777" w:rsidTr="00475957">
        <w:trPr>
          <w:jc w:val="center"/>
        </w:trPr>
        <w:tc>
          <w:tcPr>
            <w:tcW w:w="1764" w:type="dxa"/>
          </w:tcPr>
          <w:p w14:paraId="23B0C79E" w14:textId="77777777" w:rsidR="001E7A87" w:rsidRPr="00FE282E" w:rsidRDefault="001E7A87" w:rsidP="00C60086">
            <w:pPr>
              <w:pStyle w:val="TableContentCenter"/>
              <w:ind w:right="10"/>
              <w:jc w:val="left"/>
              <w:rPr>
                <w:lang w:val="en-US"/>
              </w:rPr>
            </w:pPr>
            <w:r w:rsidRPr="00FE282E">
              <w:rPr>
                <w:lang w:val="en-US"/>
              </w:rPr>
              <w:t>SDD</w:t>
            </w:r>
          </w:p>
        </w:tc>
        <w:tc>
          <w:tcPr>
            <w:tcW w:w="6804" w:type="dxa"/>
          </w:tcPr>
          <w:p w14:paraId="23B0C79F" w14:textId="77777777" w:rsidR="001E7A87" w:rsidRPr="00FE282E" w:rsidRDefault="001E7A87" w:rsidP="00C60086">
            <w:pPr>
              <w:pStyle w:val="TableContentCenter"/>
              <w:ind w:right="10"/>
              <w:jc w:val="left"/>
              <w:rPr>
                <w:lang w:val="en-US"/>
              </w:rPr>
            </w:pPr>
            <w:r w:rsidRPr="00FE282E">
              <w:rPr>
                <w:lang w:val="en-US"/>
              </w:rPr>
              <w:t>Software Design Description</w:t>
            </w:r>
          </w:p>
        </w:tc>
      </w:tr>
      <w:tr w:rsidR="001E7A87" w:rsidRPr="00FE282E" w14:paraId="23B0C7A3" w14:textId="77777777" w:rsidTr="00475957">
        <w:trPr>
          <w:jc w:val="center"/>
        </w:trPr>
        <w:tc>
          <w:tcPr>
            <w:tcW w:w="1764" w:type="dxa"/>
          </w:tcPr>
          <w:p w14:paraId="23B0C7A1" w14:textId="77777777" w:rsidR="001E7A87" w:rsidRPr="00FE282E" w:rsidRDefault="001E7A87" w:rsidP="00C60086">
            <w:pPr>
              <w:pStyle w:val="TableContentCenter"/>
              <w:ind w:right="10"/>
              <w:jc w:val="left"/>
              <w:rPr>
                <w:lang w:val="en-US"/>
              </w:rPr>
            </w:pPr>
            <w:r>
              <w:rPr>
                <w:lang w:val="en-US"/>
              </w:rPr>
              <w:t>DIS</w:t>
            </w:r>
          </w:p>
        </w:tc>
        <w:tc>
          <w:tcPr>
            <w:tcW w:w="6804" w:type="dxa"/>
          </w:tcPr>
          <w:p w14:paraId="23B0C7A2" w14:textId="77777777" w:rsidR="001E7A87" w:rsidRPr="00FE282E" w:rsidRDefault="001E7A87" w:rsidP="00C60086">
            <w:pPr>
              <w:pStyle w:val="TableContentCenter"/>
              <w:ind w:right="10"/>
              <w:jc w:val="left"/>
              <w:rPr>
                <w:lang w:val="en-US"/>
              </w:rPr>
            </w:pPr>
            <w:r w:rsidRPr="00FE282E">
              <w:rPr>
                <w:lang w:val="en-US"/>
              </w:rPr>
              <w:t xml:space="preserve">Data Import </w:t>
            </w:r>
            <w:r>
              <w:rPr>
                <w:lang w:val="en-US"/>
              </w:rPr>
              <w:t>Schema</w:t>
            </w:r>
          </w:p>
        </w:tc>
      </w:tr>
      <w:tr w:rsidR="001E7A87" w:rsidRPr="00FE282E" w14:paraId="23B0C7A6" w14:textId="77777777" w:rsidTr="00475957">
        <w:trPr>
          <w:jc w:val="center"/>
        </w:trPr>
        <w:tc>
          <w:tcPr>
            <w:tcW w:w="1764" w:type="dxa"/>
          </w:tcPr>
          <w:p w14:paraId="23B0C7A4" w14:textId="77777777" w:rsidR="001E7A87" w:rsidRPr="00FE282E" w:rsidRDefault="001E7A87" w:rsidP="00C60086">
            <w:pPr>
              <w:pStyle w:val="TableContentCenter"/>
              <w:ind w:right="10"/>
              <w:jc w:val="left"/>
              <w:rPr>
                <w:lang w:val="en-US"/>
              </w:rPr>
            </w:pPr>
            <w:r w:rsidRPr="00FE282E">
              <w:rPr>
                <w:lang w:val="en-US"/>
              </w:rPr>
              <w:t>OGC</w:t>
            </w:r>
          </w:p>
        </w:tc>
        <w:tc>
          <w:tcPr>
            <w:tcW w:w="6804" w:type="dxa"/>
          </w:tcPr>
          <w:p w14:paraId="23B0C7A5" w14:textId="77777777" w:rsidR="001E7A87" w:rsidRPr="00FE282E" w:rsidRDefault="001E7A87" w:rsidP="00C60086">
            <w:pPr>
              <w:pStyle w:val="TableContentCenter"/>
              <w:ind w:right="10"/>
              <w:jc w:val="left"/>
              <w:rPr>
                <w:lang w:val="en-US"/>
              </w:rPr>
            </w:pPr>
            <w:r w:rsidRPr="00FE282E">
              <w:rPr>
                <w:lang w:val="en-US"/>
              </w:rPr>
              <w:t>Open Geospatial Consortium</w:t>
            </w:r>
          </w:p>
        </w:tc>
      </w:tr>
      <w:tr w:rsidR="001E7A87" w:rsidRPr="00FE282E" w14:paraId="23B0C7A9" w14:textId="77777777" w:rsidTr="00475957">
        <w:trPr>
          <w:jc w:val="center"/>
        </w:trPr>
        <w:tc>
          <w:tcPr>
            <w:tcW w:w="1764" w:type="dxa"/>
          </w:tcPr>
          <w:p w14:paraId="23B0C7A7" w14:textId="77777777" w:rsidR="001E7A87" w:rsidRPr="00FE282E" w:rsidRDefault="001E7A87" w:rsidP="00C60086">
            <w:pPr>
              <w:pStyle w:val="TableContentCenter"/>
              <w:ind w:right="10"/>
              <w:jc w:val="left"/>
              <w:rPr>
                <w:lang w:val="en-US"/>
              </w:rPr>
            </w:pPr>
            <w:r w:rsidRPr="00FE282E">
              <w:rPr>
                <w:lang w:val="en-US"/>
              </w:rPr>
              <w:t>WSS</w:t>
            </w:r>
          </w:p>
        </w:tc>
        <w:tc>
          <w:tcPr>
            <w:tcW w:w="6804" w:type="dxa"/>
          </w:tcPr>
          <w:p w14:paraId="23B0C7A8" w14:textId="77777777" w:rsidR="001E7A87" w:rsidRPr="00FE282E" w:rsidRDefault="001E7A87" w:rsidP="00C60086">
            <w:pPr>
              <w:pStyle w:val="TableContentCenter"/>
              <w:ind w:right="10"/>
              <w:jc w:val="left"/>
              <w:rPr>
                <w:lang w:val="en-US"/>
              </w:rPr>
            </w:pPr>
            <w:r w:rsidRPr="00FE282E">
              <w:rPr>
                <w:lang w:val="en-US"/>
              </w:rPr>
              <w:t>Web Services Specification</w:t>
            </w:r>
          </w:p>
        </w:tc>
      </w:tr>
      <w:tr w:rsidR="001E7A87" w:rsidRPr="00FE282E" w14:paraId="23B0C7AC" w14:textId="77777777" w:rsidTr="00475957">
        <w:trPr>
          <w:jc w:val="center"/>
        </w:trPr>
        <w:tc>
          <w:tcPr>
            <w:tcW w:w="1764" w:type="dxa"/>
          </w:tcPr>
          <w:p w14:paraId="23B0C7AA" w14:textId="77777777" w:rsidR="001E7A87" w:rsidRPr="00FE282E" w:rsidRDefault="001E7A87" w:rsidP="00C60086">
            <w:pPr>
              <w:pStyle w:val="TableContentCenter"/>
              <w:ind w:right="10"/>
              <w:jc w:val="left"/>
              <w:rPr>
                <w:lang w:val="en-US"/>
              </w:rPr>
            </w:pPr>
            <w:r>
              <w:rPr>
                <w:lang w:val="en-US"/>
              </w:rPr>
              <w:t>ORM</w:t>
            </w:r>
          </w:p>
        </w:tc>
        <w:tc>
          <w:tcPr>
            <w:tcW w:w="6804" w:type="dxa"/>
          </w:tcPr>
          <w:p w14:paraId="23B0C7AB" w14:textId="77777777" w:rsidR="001E7A87" w:rsidRPr="00F76D76" w:rsidRDefault="001E7A87" w:rsidP="00C60086">
            <w:pPr>
              <w:pStyle w:val="TableContentCenter"/>
              <w:ind w:right="10"/>
              <w:jc w:val="left"/>
              <w:rPr>
                <w:lang w:val="en-US"/>
              </w:rPr>
            </w:pPr>
            <w:r w:rsidRPr="00F76D76">
              <w:t>Object-Relational Mapping</w:t>
            </w:r>
          </w:p>
        </w:tc>
      </w:tr>
      <w:tr w:rsidR="001E7A87" w:rsidRPr="00FE282E" w14:paraId="23B0C7AF" w14:textId="77777777" w:rsidTr="00475957">
        <w:trPr>
          <w:jc w:val="center"/>
        </w:trPr>
        <w:tc>
          <w:tcPr>
            <w:tcW w:w="1764" w:type="dxa"/>
          </w:tcPr>
          <w:p w14:paraId="23B0C7AD" w14:textId="77777777" w:rsidR="001E7A87" w:rsidRDefault="001E7A87" w:rsidP="00C60086">
            <w:pPr>
              <w:pStyle w:val="TableContentCenter"/>
              <w:ind w:right="10"/>
              <w:jc w:val="left"/>
              <w:rPr>
                <w:lang w:val="en-US"/>
              </w:rPr>
            </w:pPr>
            <w:r>
              <w:rPr>
                <w:lang w:val="en-US"/>
              </w:rPr>
              <w:t>WMS</w:t>
            </w:r>
          </w:p>
        </w:tc>
        <w:tc>
          <w:tcPr>
            <w:tcW w:w="6804" w:type="dxa"/>
          </w:tcPr>
          <w:p w14:paraId="23B0C7AE" w14:textId="77777777" w:rsidR="001E7A87" w:rsidRDefault="001E7A87" w:rsidP="00C60086">
            <w:pPr>
              <w:pStyle w:val="TableContentCenter"/>
              <w:ind w:right="10"/>
              <w:jc w:val="left"/>
            </w:pPr>
            <w:r>
              <w:t>Web Map Service</w:t>
            </w:r>
          </w:p>
        </w:tc>
      </w:tr>
      <w:tr w:rsidR="001E7A87" w:rsidRPr="00FE282E" w14:paraId="23B0C7B2" w14:textId="77777777" w:rsidTr="00475957">
        <w:trPr>
          <w:jc w:val="center"/>
        </w:trPr>
        <w:tc>
          <w:tcPr>
            <w:tcW w:w="1764" w:type="dxa"/>
          </w:tcPr>
          <w:p w14:paraId="23B0C7B0" w14:textId="77777777" w:rsidR="001E7A87" w:rsidRDefault="001E7A87" w:rsidP="00C60086">
            <w:pPr>
              <w:pStyle w:val="TableContentCenter"/>
              <w:ind w:right="10"/>
              <w:jc w:val="left"/>
              <w:rPr>
                <w:lang w:val="en-US"/>
              </w:rPr>
            </w:pPr>
            <w:r>
              <w:rPr>
                <w:lang w:val="en-US"/>
              </w:rPr>
              <w:t>WFS</w:t>
            </w:r>
          </w:p>
        </w:tc>
        <w:tc>
          <w:tcPr>
            <w:tcW w:w="6804" w:type="dxa"/>
          </w:tcPr>
          <w:p w14:paraId="23B0C7B1" w14:textId="77777777" w:rsidR="001E7A87" w:rsidRPr="00F76D76" w:rsidRDefault="001E7A87" w:rsidP="00C60086">
            <w:pPr>
              <w:pStyle w:val="TableContentCenter"/>
              <w:ind w:right="10"/>
              <w:jc w:val="left"/>
            </w:pPr>
            <w:r>
              <w:t>Web Feature Service</w:t>
            </w:r>
          </w:p>
        </w:tc>
      </w:tr>
      <w:tr w:rsidR="001E7A87" w:rsidRPr="00FE282E" w14:paraId="23B0C7B5" w14:textId="77777777" w:rsidTr="00475957">
        <w:trPr>
          <w:jc w:val="center"/>
        </w:trPr>
        <w:tc>
          <w:tcPr>
            <w:tcW w:w="1764" w:type="dxa"/>
          </w:tcPr>
          <w:p w14:paraId="23B0C7B3" w14:textId="77777777" w:rsidR="001E7A87" w:rsidRDefault="001E7A87" w:rsidP="00C60086">
            <w:pPr>
              <w:pStyle w:val="TableContentCenter"/>
              <w:ind w:right="10"/>
              <w:jc w:val="left"/>
              <w:rPr>
                <w:lang w:val="en-US"/>
              </w:rPr>
            </w:pPr>
            <w:r>
              <w:rPr>
                <w:lang w:val="en-US"/>
              </w:rPr>
              <w:t>CSW</w:t>
            </w:r>
          </w:p>
        </w:tc>
        <w:tc>
          <w:tcPr>
            <w:tcW w:w="6804" w:type="dxa"/>
          </w:tcPr>
          <w:p w14:paraId="23B0C7B4" w14:textId="77777777" w:rsidR="001E7A87" w:rsidRPr="00F76D76" w:rsidRDefault="001E7A87" w:rsidP="00C60086">
            <w:pPr>
              <w:pStyle w:val="TableContentCenter"/>
              <w:ind w:right="10"/>
              <w:jc w:val="left"/>
            </w:pPr>
            <w:r>
              <w:t>Catalogue Service for the Web</w:t>
            </w:r>
          </w:p>
        </w:tc>
      </w:tr>
      <w:tr w:rsidR="001E7A87" w:rsidRPr="00FE282E" w14:paraId="23B0C7B8" w14:textId="77777777" w:rsidTr="00475957">
        <w:trPr>
          <w:jc w:val="center"/>
        </w:trPr>
        <w:tc>
          <w:tcPr>
            <w:tcW w:w="1764" w:type="dxa"/>
          </w:tcPr>
          <w:p w14:paraId="23B0C7B6" w14:textId="77777777" w:rsidR="001E7A87" w:rsidRDefault="001E7A87" w:rsidP="00C60086">
            <w:pPr>
              <w:pStyle w:val="TableContentCenter"/>
              <w:ind w:right="10"/>
              <w:jc w:val="left"/>
              <w:rPr>
                <w:lang w:val="en-US"/>
              </w:rPr>
            </w:pPr>
            <w:r>
              <w:rPr>
                <w:lang w:val="en-US"/>
              </w:rPr>
              <w:t>WCS</w:t>
            </w:r>
          </w:p>
        </w:tc>
        <w:tc>
          <w:tcPr>
            <w:tcW w:w="6804" w:type="dxa"/>
          </w:tcPr>
          <w:p w14:paraId="23B0C7B7" w14:textId="77777777" w:rsidR="001E7A87" w:rsidRDefault="001E7A87" w:rsidP="00C60086">
            <w:pPr>
              <w:pStyle w:val="TableContentCenter"/>
              <w:ind w:right="10"/>
              <w:jc w:val="left"/>
            </w:pPr>
            <w:r>
              <w:t>Web Coverage Service</w:t>
            </w:r>
          </w:p>
        </w:tc>
      </w:tr>
      <w:tr w:rsidR="001E7A87" w:rsidRPr="00FE282E" w14:paraId="23B0C7BB" w14:textId="77777777" w:rsidTr="00475957">
        <w:trPr>
          <w:jc w:val="center"/>
        </w:trPr>
        <w:tc>
          <w:tcPr>
            <w:tcW w:w="1764" w:type="dxa"/>
          </w:tcPr>
          <w:p w14:paraId="23B0C7B9" w14:textId="77777777" w:rsidR="001E7A87" w:rsidRDefault="001E7A87" w:rsidP="00C60086">
            <w:pPr>
              <w:pStyle w:val="TableContentCenter"/>
              <w:ind w:right="10"/>
              <w:jc w:val="left"/>
              <w:rPr>
                <w:lang w:val="en-US"/>
              </w:rPr>
            </w:pPr>
            <w:proofErr w:type="spellStart"/>
            <w:r>
              <w:rPr>
                <w:lang w:eastAsia="zh-CN"/>
              </w:rPr>
              <w:t>NetCDF</w:t>
            </w:r>
            <w:proofErr w:type="spellEnd"/>
            <w:r>
              <w:rPr>
                <w:lang w:eastAsia="zh-CN"/>
              </w:rPr>
              <w:t xml:space="preserve"> </w:t>
            </w:r>
          </w:p>
        </w:tc>
        <w:tc>
          <w:tcPr>
            <w:tcW w:w="6804" w:type="dxa"/>
          </w:tcPr>
          <w:p w14:paraId="23B0C7BA" w14:textId="77777777" w:rsidR="001E7A87" w:rsidRDefault="001E7A87" w:rsidP="00C60086">
            <w:pPr>
              <w:pStyle w:val="TableContentCenter"/>
              <w:ind w:right="10"/>
              <w:jc w:val="left"/>
            </w:pPr>
            <w:r>
              <w:t>Network Common Data Form</w:t>
            </w:r>
          </w:p>
        </w:tc>
      </w:tr>
      <w:tr w:rsidR="001E7A87" w:rsidRPr="00FE282E" w14:paraId="23B0C7BE" w14:textId="77777777" w:rsidTr="00475957">
        <w:trPr>
          <w:jc w:val="center"/>
        </w:trPr>
        <w:tc>
          <w:tcPr>
            <w:tcW w:w="1764" w:type="dxa"/>
          </w:tcPr>
          <w:p w14:paraId="23B0C7BC" w14:textId="77777777" w:rsidR="001E7A87" w:rsidRDefault="001E7A87" w:rsidP="00C60086">
            <w:pPr>
              <w:pStyle w:val="TableContentCenter"/>
              <w:ind w:right="10"/>
              <w:jc w:val="left"/>
              <w:rPr>
                <w:lang w:val="en-US"/>
              </w:rPr>
            </w:pPr>
            <w:r>
              <w:rPr>
                <w:lang w:val="en-US"/>
              </w:rPr>
              <w:t>API</w:t>
            </w:r>
          </w:p>
        </w:tc>
        <w:tc>
          <w:tcPr>
            <w:tcW w:w="6804" w:type="dxa"/>
          </w:tcPr>
          <w:p w14:paraId="23B0C7BD" w14:textId="77777777" w:rsidR="001E7A87" w:rsidRDefault="001E7A87" w:rsidP="00C60086">
            <w:pPr>
              <w:pStyle w:val="TableContentCenter"/>
              <w:ind w:right="10"/>
              <w:jc w:val="left"/>
            </w:pPr>
            <w:r>
              <w:t>Application Programming Interface</w:t>
            </w:r>
          </w:p>
        </w:tc>
      </w:tr>
      <w:tr w:rsidR="001E7A87" w:rsidRPr="00FE282E" w14:paraId="23B0C7C1" w14:textId="77777777" w:rsidTr="00475957">
        <w:trPr>
          <w:jc w:val="center"/>
        </w:trPr>
        <w:tc>
          <w:tcPr>
            <w:tcW w:w="1764" w:type="dxa"/>
          </w:tcPr>
          <w:p w14:paraId="23B0C7BF" w14:textId="77777777" w:rsidR="001E7A87" w:rsidRDefault="001E7A87" w:rsidP="00C60086">
            <w:pPr>
              <w:pStyle w:val="TableContentCenter"/>
              <w:ind w:right="10"/>
              <w:jc w:val="left"/>
              <w:rPr>
                <w:lang w:val="en-US"/>
              </w:rPr>
            </w:pPr>
            <w:r>
              <w:rPr>
                <w:lang w:val="en-US"/>
              </w:rPr>
              <w:t>CSV</w:t>
            </w:r>
          </w:p>
        </w:tc>
        <w:tc>
          <w:tcPr>
            <w:tcW w:w="6804" w:type="dxa"/>
          </w:tcPr>
          <w:p w14:paraId="23B0C7C0" w14:textId="77777777" w:rsidR="001E7A87" w:rsidRDefault="001E7A87" w:rsidP="00C60086">
            <w:pPr>
              <w:pStyle w:val="TableContentCenter"/>
              <w:ind w:right="10"/>
              <w:jc w:val="left"/>
            </w:pPr>
            <w:r>
              <w:t>Comma-Separated file format</w:t>
            </w:r>
          </w:p>
        </w:tc>
      </w:tr>
      <w:tr w:rsidR="001E7A87" w:rsidRPr="00FE282E" w14:paraId="23B0C7C4" w14:textId="77777777" w:rsidTr="00475957">
        <w:trPr>
          <w:jc w:val="center"/>
        </w:trPr>
        <w:tc>
          <w:tcPr>
            <w:tcW w:w="1764" w:type="dxa"/>
          </w:tcPr>
          <w:p w14:paraId="23B0C7C2" w14:textId="77777777" w:rsidR="001E7A87" w:rsidRDefault="001E7A87" w:rsidP="00C60086">
            <w:pPr>
              <w:pStyle w:val="TableContentCenter"/>
              <w:ind w:right="10"/>
              <w:jc w:val="left"/>
              <w:rPr>
                <w:lang w:val="en-US"/>
              </w:rPr>
            </w:pPr>
            <w:r>
              <w:rPr>
                <w:lang w:val="en-US"/>
              </w:rPr>
              <w:t>URI</w:t>
            </w:r>
          </w:p>
        </w:tc>
        <w:tc>
          <w:tcPr>
            <w:tcW w:w="6804" w:type="dxa"/>
          </w:tcPr>
          <w:p w14:paraId="23B0C7C3" w14:textId="77777777" w:rsidR="001E7A87" w:rsidRDefault="001E7A87" w:rsidP="00C60086">
            <w:pPr>
              <w:pStyle w:val="TableContentCenter"/>
              <w:ind w:right="10"/>
              <w:jc w:val="left"/>
            </w:pPr>
            <w:r>
              <w:t>Uniform Resource Identifier</w:t>
            </w:r>
          </w:p>
        </w:tc>
      </w:tr>
      <w:tr w:rsidR="001E7A87" w:rsidRPr="00FE282E" w14:paraId="23B0C7C7" w14:textId="77777777" w:rsidTr="00475957">
        <w:trPr>
          <w:jc w:val="center"/>
        </w:trPr>
        <w:tc>
          <w:tcPr>
            <w:tcW w:w="1764" w:type="dxa"/>
          </w:tcPr>
          <w:p w14:paraId="23B0C7C5" w14:textId="77777777" w:rsidR="001E7A87" w:rsidRDefault="001E7A87" w:rsidP="00C60086">
            <w:pPr>
              <w:pStyle w:val="TableContentCenter"/>
              <w:ind w:right="10"/>
              <w:jc w:val="left"/>
              <w:rPr>
                <w:lang w:val="en-US"/>
              </w:rPr>
            </w:pPr>
            <w:r>
              <w:rPr>
                <w:lang w:val="en-US"/>
              </w:rPr>
              <w:t>URL</w:t>
            </w:r>
          </w:p>
        </w:tc>
        <w:tc>
          <w:tcPr>
            <w:tcW w:w="6804" w:type="dxa"/>
          </w:tcPr>
          <w:p w14:paraId="23B0C7C6" w14:textId="77777777" w:rsidR="001E7A87" w:rsidRDefault="001E7A87" w:rsidP="00C60086">
            <w:pPr>
              <w:pStyle w:val="TableContentCenter"/>
              <w:ind w:right="10"/>
              <w:jc w:val="left"/>
            </w:pPr>
            <w:r>
              <w:t>Uniform Resource Locator</w:t>
            </w:r>
          </w:p>
        </w:tc>
      </w:tr>
      <w:tr w:rsidR="001E7A87" w:rsidRPr="00FE282E" w14:paraId="23B0C7CA" w14:textId="77777777" w:rsidTr="00475957">
        <w:trPr>
          <w:jc w:val="center"/>
        </w:trPr>
        <w:tc>
          <w:tcPr>
            <w:tcW w:w="1764" w:type="dxa"/>
          </w:tcPr>
          <w:p w14:paraId="23B0C7C8" w14:textId="77777777" w:rsidR="001E7A87" w:rsidRDefault="001E7A87" w:rsidP="00C60086">
            <w:pPr>
              <w:pStyle w:val="TableContentCenter"/>
              <w:ind w:right="10"/>
              <w:jc w:val="left"/>
              <w:rPr>
                <w:lang w:val="en-US"/>
              </w:rPr>
            </w:pPr>
            <w:bookmarkStart w:id="1423" w:name="OLE_LINK9"/>
            <w:bookmarkStart w:id="1424" w:name="OLE_LINK10"/>
            <w:r>
              <w:t xml:space="preserve">OAI-PMH </w:t>
            </w:r>
            <w:bookmarkEnd w:id="1423"/>
            <w:bookmarkEnd w:id="1424"/>
          </w:p>
        </w:tc>
        <w:tc>
          <w:tcPr>
            <w:tcW w:w="6804" w:type="dxa"/>
          </w:tcPr>
          <w:p w14:paraId="23B0C7C9" w14:textId="77777777" w:rsidR="001E7A87" w:rsidRDefault="001E7A87" w:rsidP="00C60086">
            <w:pPr>
              <w:pStyle w:val="TableContentCenter"/>
              <w:ind w:right="10"/>
              <w:jc w:val="left"/>
            </w:pPr>
            <w:r>
              <w:t>Open Archives Initiative – Protocol for Metadata Harvesting</w:t>
            </w:r>
          </w:p>
        </w:tc>
      </w:tr>
      <w:tr w:rsidR="001E7A87" w:rsidRPr="00FE282E" w14:paraId="23B0C7CD" w14:textId="77777777" w:rsidTr="00475957">
        <w:trPr>
          <w:jc w:val="center"/>
        </w:trPr>
        <w:tc>
          <w:tcPr>
            <w:tcW w:w="1764" w:type="dxa"/>
          </w:tcPr>
          <w:p w14:paraId="23B0C7CB" w14:textId="77777777" w:rsidR="001E7A87" w:rsidRDefault="001E7A87" w:rsidP="00C60086">
            <w:pPr>
              <w:pStyle w:val="TableContentCenter"/>
              <w:ind w:right="10"/>
              <w:jc w:val="left"/>
            </w:pPr>
            <w:r>
              <w:t>UTM</w:t>
            </w:r>
          </w:p>
        </w:tc>
        <w:tc>
          <w:tcPr>
            <w:tcW w:w="6804" w:type="dxa"/>
          </w:tcPr>
          <w:p w14:paraId="23B0C7CC" w14:textId="77777777" w:rsidR="001E7A87" w:rsidRDefault="001E7A87" w:rsidP="00C60086">
            <w:pPr>
              <w:pStyle w:val="TableContentCenter"/>
              <w:ind w:right="10"/>
              <w:jc w:val="left"/>
            </w:pPr>
            <w:r w:rsidRPr="00220721">
              <w:t>Universal Transverse Mercator coordinate system</w:t>
            </w:r>
          </w:p>
        </w:tc>
      </w:tr>
    </w:tbl>
    <w:p w14:paraId="23B0C7CE" w14:textId="0FED42DB" w:rsidR="001E7A87" w:rsidRPr="00F93604" w:rsidRDefault="001E7A87" w:rsidP="00C60086">
      <w:pPr>
        <w:pStyle w:val="Caption"/>
        <w:jc w:val="left"/>
      </w:pPr>
      <w:bookmarkStart w:id="1425" w:name="_Toc267919324"/>
      <w:bookmarkStart w:id="1426" w:name="_Toc335492252"/>
      <w:bookmarkStart w:id="1427" w:name="_Toc339282995"/>
      <w:r w:rsidRPr="00F93604">
        <w:t xml:space="preserve">Table </w:t>
      </w:r>
      <w:r w:rsidR="000B67C9">
        <w:fldChar w:fldCharType="begin"/>
      </w:r>
      <w:r w:rsidR="000B67C9">
        <w:instrText xml:space="preserve"> SEQ Table \* ARABIC </w:instrText>
      </w:r>
      <w:r w:rsidR="000B67C9">
        <w:fldChar w:fldCharType="separate"/>
      </w:r>
      <w:r w:rsidR="00800A6D">
        <w:rPr>
          <w:noProof/>
        </w:rPr>
        <w:t>1</w:t>
      </w:r>
      <w:r w:rsidR="000B67C9">
        <w:rPr>
          <w:noProof/>
        </w:rPr>
        <w:fldChar w:fldCharType="end"/>
      </w:r>
      <w:r w:rsidRPr="00F93604">
        <w:t>: Abbreviations</w:t>
      </w:r>
      <w:bookmarkEnd w:id="1425"/>
      <w:bookmarkEnd w:id="1426"/>
      <w:bookmarkEnd w:id="1427"/>
    </w:p>
    <w:p w14:paraId="23B0C826" w14:textId="77777777" w:rsidR="001E7A87" w:rsidRPr="00F93604" w:rsidRDefault="001E7A87" w:rsidP="00C60086">
      <w:pPr>
        <w:jc w:val="left"/>
      </w:pPr>
    </w:p>
    <w:sectPr w:rsidR="001E7A87" w:rsidRPr="00F93604" w:rsidSect="00CC3DDC">
      <w:headerReference w:type="default" r:id="rId26"/>
      <w:footerReference w:type="default" r:id="rId27"/>
      <w:pgSz w:w="12240" w:h="15840" w:code="1"/>
      <w:pgMar w:top="979" w:right="1440" w:bottom="648" w:left="1440" w:header="720" w:footer="720" w:gutter="432"/>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3" w:author="David Cuyler" w:date="2014-02-09T15:31:00Z" w:initials="DC">
    <w:p w14:paraId="23B0C84E" w14:textId="77777777" w:rsidR="00A97FD3" w:rsidRDefault="00A97FD3">
      <w:pPr>
        <w:pStyle w:val="CommentText"/>
      </w:pPr>
      <w:r>
        <w:rPr>
          <w:rStyle w:val="CommentReference"/>
        </w:rPr>
        <w:annotationRef/>
      </w:r>
      <w:r>
        <w:t>It seems that a data submitter may or may not actually possess knowledge of "NGDS protocols and services" - recommend re-wording this definition. Example of an NGDS node that does not require submitters to possess such knowledge is DOE-GDR.</w:t>
      </w:r>
    </w:p>
  </w:comment>
  <w:comment w:id="988" w:author="Stephen Richard" w:date="2014-02-09T15:31:00Z" w:initials="smr">
    <w:p w14:paraId="1DEC880C" w14:textId="2E472475" w:rsidR="00D34AE7" w:rsidRDefault="00D34AE7">
      <w:pPr>
        <w:pStyle w:val="CommentText"/>
      </w:pPr>
      <w:r>
        <w:rPr>
          <w:rStyle w:val="CommentReference"/>
        </w:rPr>
        <w:annotationRef/>
      </w:r>
      <w:proofErr w:type="gramStart"/>
      <w:r>
        <w:t>mostly</w:t>
      </w:r>
      <w:proofErr w:type="gramEnd"/>
      <w:r>
        <w:t xml:space="preserve"> OK</w:t>
      </w:r>
    </w:p>
  </w:comment>
  <w:comment w:id="991" w:author="Stephen Richard" w:date="2014-02-09T15:31:00Z" w:initials="smr">
    <w:p w14:paraId="25E7FA38" w14:textId="0D4044B6" w:rsidR="00D34AE7" w:rsidRDefault="00D34AE7">
      <w:pPr>
        <w:pStyle w:val="CommentText"/>
      </w:pPr>
      <w:r>
        <w:rPr>
          <w:rStyle w:val="CommentReference"/>
        </w:rPr>
        <w:annotationRef/>
      </w:r>
      <w:proofErr w:type="gramStart"/>
      <w:r w:rsidR="00C60086">
        <w:t>documentation</w:t>
      </w:r>
      <w:proofErr w:type="gramEnd"/>
      <w:r w:rsidR="00C60086">
        <w:t xml:space="preserve"> on thise needs improvement; some information is out of date [mm]</w:t>
      </w:r>
    </w:p>
  </w:comment>
  <w:comment w:id="1403" w:author="Stephen Richard" w:date="2014-02-09T15:31:00Z" w:initials="SMR">
    <w:p w14:paraId="1BC0B567" w14:textId="77777777" w:rsidR="00A97FD3" w:rsidRDefault="00A97FD3">
      <w:pPr>
        <w:pStyle w:val="CommentText"/>
      </w:pPr>
      <w:r>
        <w:rPr>
          <w:rStyle w:val="CommentReference"/>
        </w:rPr>
        <w:annotationRef/>
      </w:r>
      <w:r>
        <w:t>What is this supposed to mean???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82F875" w14:textId="77777777" w:rsidR="00377C0D" w:rsidRDefault="00377C0D">
      <w:r>
        <w:separator/>
      </w:r>
    </w:p>
  </w:endnote>
  <w:endnote w:type="continuationSeparator" w:id="0">
    <w:p w14:paraId="76808273" w14:textId="77777777" w:rsidR="00377C0D" w:rsidRDefault="00377C0D">
      <w:r>
        <w:continuationSeparator/>
      </w:r>
    </w:p>
  </w:endnote>
  <w:endnote w:type="continuationNotice" w:id="1">
    <w:p w14:paraId="5882AA84" w14:textId="77777777" w:rsidR="00377C0D" w:rsidRDefault="00377C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Frutiger Linotype">
    <w:altName w:val="Tahoma"/>
    <w:charset w:val="00"/>
    <w:family w:val="swiss"/>
    <w:pitch w:val="variable"/>
    <w:sig w:usb0="00000001"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Arial Bold">
    <w:panose1 w:val="020B07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0C859" w14:textId="77777777" w:rsidR="00A97FD3" w:rsidRPr="00B36846" w:rsidRDefault="00A97FD3" w:rsidP="00B36846">
    <w:pPr>
      <w:pStyle w:val="Footer"/>
      <w:pBdr>
        <w:top w:val="single" w:sz="18" w:space="2" w:color="auto"/>
      </w:pBdr>
      <w:tabs>
        <w:tab w:val="clear" w:pos="4320"/>
        <w:tab w:val="clear" w:pos="8640"/>
        <w:tab w:val="center" w:pos="4680"/>
        <w:tab w:val="right" w:pos="9360"/>
      </w:tabs>
      <w:jc w:val="center"/>
      <w:rPr>
        <w:rFonts w:cs="Arial"/>
        <w:i/>
        <w:color w:val="0000FF"/>
        <w:sz w:val="16"/>
        <w:szCs w:val="16"/>
      </w:rPr>
    </w:pPr>
    <w:r w:rsidRPr="00B36846">
      <w:rPr>
        <w:rStyle w:val="PageNumber"/>
        <w:sz w:val="16"/>
        <w:szCs w:val="16"/>
      </w:rPr>
      <w:t xml:space="preserve">Page </w:t>
    </w:r>
    <w:r w:rsidRPr="00B36846">
      <w:rPr>
        <w:rStyle w:val="PageNumber"/>
        <w:sz w:val="16"/>
        <w:szCs w:val="16"/>
      </w:rPr>
      <w:fldChar w:fldCharType="begin"/>
    </w:r>
    <w:r w:rsidRPr="00B36846">
      <w:rPr>
        <w:rStyle w:val="PageNumber"/>
        <w:sz w:val="16"/>
        <w:szCs w:val="16"/>
      </w:rPr>
      <w:instrText xml:space="preserve"> PAGE </w:instrText>
    </w:r>
    <w:r w:rsidRPr="00B36846">
      <w:rPr>
        <w:rStyle w:val="PageNumber"/>
        <w:sz w:val="16"/>
        <w:szCs w:val="16"/>
      </w:rPr>
      <w:fldChar w:fldCharType="separate"/>
    </w:r>
    <w:r w:rsidR="00E57B67">
      <w:rPr>
        <w:rStyle w:val="PageNumber"/>
        <w:noProof/>
        <w:sz w:val="16"/>
        <w:szCs w:val="16"/>
      </w:rPr>
      <w:t>55</w:t>
    </w:r>
    <w:r w:rsidRPr="00B36846">
      <w:rPr>
        <w:rStyle w:val="PageNumber"/>
        <w:sz w:val="16"/>
        <w:szCs w:val="16"/>
      </w:rPr>
      <w:fldChar w:fldCharType="end"/>
    </w:r>
    <w:r w:rsidRPr="00B36846">
      <w:rPr>
        <w:rStyle w:val="PageNumber"/>
        <w:sz w:val="16"/>
        <w:szCs w:val="16"/>
      </w:rPr>
      <w:t xml:space="preserve"> of </w:t>
    </w:r>
    <w:r w:rsidRPr="00B36846">
      <w:rPr>
        <w:rStyle w:val="PageNumber"/>
        <w:sz w:val="16"/>
        <w:szCs w:val="16"/>
      </w:rPr>
      <w:fldChar w:fldCharType="begin"/>
    </w:r>
    <w:r w:rsidRPr="00B36846">
      <w:rPr>
        <w:rStyle w:val="PageNumber"/>
        <w:sz w:val="16"/>
        <w:szCs w:val="16"/>
      </w:rPr>
      <w:instrText xml:space="preserve"> NUMPAGES </w:instrText>
    </w:r>
    <w:r w:rsidRPr="00B36846">
      <w:rPr>
        <w:rStyle w:val="PageNumber"/>
        <w:sz w:val="16"/>
        <w:szCs w:val="16"/>
      </w:rPr>
      <w:fldChar w:fldCharType="separate"/>
    </w:r>
    <w:r w:rsidR="00E57B67">
      <w:rPr>
        <w:rStyle w:val="PageNumber"/>
        <w:noProof/>
        <w:sz w:val="16"/>
        <w:szCs w:val="16"/>
      </w:rPr>
      <w:t>55</w:t>
    </w:r>
    <w:r w:rsidRPr="00B36846">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7DDE8E" w14:textId="77777777" w:rsidR="00377C0D" w:rsidRDefault="00377C0D">
      <w:r>
        <w:separator/>
      </w:r>
    </w:p>
  </w:footnote>
  <w:footnote w:type="continuationSeparator" w:id="0">
    <w:p w14:paraId="24FD3F76" w14:textId="77777777" w:rsidR="00377C0D" w:rsidRDefault="00377C0D">
      <w:r>
        <w:continuationSeparator/>
      </w:r>
    </w:p>
  </w:footnote>
  <w:footnote w:type="continuationNotice" w:id="1">
    <w:p w14:paraId="0078540D" w14:textId="77777777" w:rsidR="00377C0D" w:rsidRDefault="00377C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B0C856" w14:textId="60EE6FB3" w:rsidR="00A97FD3" w:rsidRDefault="00A97FD3" w:rsidP="00B36846">
    <w:pPr>
      <w:tabs>
        <w:tab w:val="left" w:pos="3600"/>
        <w:tab w:val="right" w:pos="9180"/>
      </w:tabs>
      <w:rPr>
        <w:rFonts w:cs="Arial"/>
        <w:b/>
        <w:bCs/>
        <w:sz w:val="24"/>
        <w:szCs w:val="24"/>
      </w:rPr>
    </w:pPr>
    <w:r>
      <w:rPr>
        <w:rFonts w:cs="Arial"/>
        <w:b/>
        <w:bCs/>
        <w:sz w:val="24"/>
        <w:szCs w:val="24"/>
      </w:rPr>
      <w:tab/>
      <w:t xml:space="preserve">        </w:t>
    </w:r>
  </w:p>
  <w:p w14:paraId="23B0C857" w14:textId="77777777" w:rsidR="00A97FD3" w:rsidRPr="00B36846" w:rsidRDefault="00A97FD3" w:rsidP="00913173">
    <w:pPr>
      <w:pStyle w:val="Header"/>
      <w:jc w:val="right"/>
      <w:rPr>
        <w:b/>
        <w:i/>
        <w:sz w:val="18"/>
        <w:szCs w:val="18"/>
      </w:rPr>
    </w:pPr>
    <w:r>
      <w:rPr>
        <w:b/>
        <w:i/>
        <w:sz w:val="18"/>
        <w:szCs w:val="18"/>
      </w:rPr>
      <w:t>National Geothermal Data System</w:t>
    </w:r>
  </w:p>
  <w:p w14:paraId="23B0C858" w14:textId="77777777" w:rsidR="00A97FD3" w:rsidRPr="00476FD5" w:rsidRDefault="00A97FD3" w:rsidP="00B36846">
    <w:pPr>
      <w:tabs>
        <w:tab w:val="left" w:pos="3600"/>
        <w:tab w:val="right" w:pos="9180"/>
      </w:tabs>
      <w:rPr>
        <w:rFonts w:cs="Arial"/>
        <w:b/>
        <w:bCs/>
        <w:sz w:val="24"/>
        <w:szCs w:val="24"/>
      </w:rPr>
    </w:pPr>
    <w:r>
      <w:rPr>
        <w:b/>
        <w:i/>
        <w:noProof/>
        <w:sz w:val="18"/>
        <w:szCs w:val="18"/>
      </w:rPr>
      <mc:AlternateContent>
        <mc:Choice Requires="wps">
          <w:drawing>
            <wp:anchor distT="0" distB="0" distL="114300" distR="114300" simplePos="0" relativeHeight="251659776" behindDoc="0" locked="0" layoutInCell="1" allowOverlap="1" wp14:anchorId="23B0C85E" wp14:editId="23B0C85F">
              <wp:simplePos x="0" y="0"/>
              <wp:positionH relativeFrom="column">
                <wp:posOffset>0</wp:posOffset>
              </wp:positionH>
              <wp:positionV relativeFrom="paragraph">
                <wp:posOffset>87630</wp:posOffset>
              </wp:positionV>
              <wp:extent cx="5943600" cy="18415"/>
              <wp:effectExtent l="19050" t="19050" r="19050" b="19685"/>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1841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9pt" to="46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RukHgIAADc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"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CAB8B0FE"/>
    <w:lvl w:ilvl="0">
      <w:start w:val="1"/>
      <w:numFmt w:val="decimal"/>
      <w:pStyle w:val="ListNumber2"/>
      <w:lvlText w:val="%1."/>
      <w:lvlJc w:val="left"/>
      <w:pPr>
        <w:tabs>
          <w:tab w:val="num" w:pos="540"/>
        </w:tabs>
        <w:ind w:left="540" w:hanging="360"/>
      </w:pPr>
      <w:rPr>
        <w:rFonts w:cs="Times New Roman"/>
      </w:rPr>
    </w:lvl>
  </w:abstractNum>
  <w:abstractNum w:abstractNumId="1">
    <w:nsid w:val="02ED77E6"/>
    <w:multiLevelType w:val="hybridMultilevel"/>
    <w:tmpl w:val="1C9C0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71CCA"/>
    <w:multiLevelType w:val="hybridMultilevel"/>
    <w:tmpl w:val="569A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90C8B"/>
    <w:multiLevelType w:val="hybridMultilevel"/>
    <w:tmpl w:val="AB5A4E0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nsid w:val="10AB1894"/>
    <w:multiLevelType w:val="hybridMultilevel"/>
    <w:tmpl w:val="3C44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721AD"/>
    <w:multiLevelType w:val="hybridMultilevel"/>
    <w:tmpl w:val="3F20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2510D"/>
    <w:multiLevelType w:val="multilevel"/>
    <w:tmpl w:val="183E4802"/>
    <w:lvl w:ilvl="0">
      <w:start w:val="1"/>
      <w:numFmt w:val="decimal"/>
      <w:lvlText w:val="%1."/>
      <w:lvlJc w:val="left"/>
      <w:pPr>
        <w:ind w:left="720" w:hanging="360"/>
      </w:pPr>
      <w:rPr>
        <w:rFonts w:hint="default"/>
      </w:rPr>
    </w:lvl>
    <w:lvl w:ilvl="1">
      <w:start w:val="1"/>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A3342CB"/>
    <w:multiLevelType w:val="multilevel"/>
    <w:tmpl w:val="FF3EA36E"/>
    <w:lvl w:ilvl="0">
      <w:start w:val="1"/>
      <w:numFmt w:val="decimal"/>
      <w:pStyle w:val="Heading1"/>
      <w:lvlText w:val="%1"/>
      <w:lvlJc w:val="left"/>
      <w:pPr>
        <w:tabs>
          <w:tab w:val="num" w:pos="432"/>
        </w:tabs>
        <w:ind w:left="432" w:hanging="432"/>
      </w:pPr>
      <w:rPr>
        <w:rFonts w:ascii="Arial" w:hAnsi="Arial"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4"/>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A58616E"/>
    <w:multiLevelType w:val="hybridMultilevel"/>
    <w:tmpl w:val="CA3A9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E838B5"/>
    <w:multiLevelType w:val="hybridMultilevel"/>
    <w:tmpl w:val="5106DFC4"/>
    <w:lvl w:ilvl="0" w:tplc="F34EB756">
      <w:start w:val="1"/>
      <w:numFmt w:val="bullet"/>
      <w:lvlText w:val="•"/>
      <w:lvlJc w:val="left"/>
      <w:pPr>
        <w:tabs>
          <w:tab w:val="num" w:pos="720"/>
        </w:tabs>
        <w:ind w:left="720" w:hanging="360"/>
      </w:pPr>
      <w:rPr>
        <w:rFonts w:ascii="Arial" w:hAnsi="Arial" w:hint="default"/>
      </w:rPr>
    </w:lvl>
    <w:lvl w:ilvl="1" w:tplc="CD54A86A" w:tentative="1">
      <w:start w:val="1"/>
      <w:numFmt w:val="bullet"/>
      <w:lvlText w:val="•"/>
      <w:lvlJc w:val="left"/>
      <w:pPr>
        <w:tabs>
          <w:tab w:val="num" w:pos="1440"/>
        </w:tabs>
        <w:ind w:left="1440" w:hanging="360"/>
      </w:pPr>
      <w:rPr>
        <w:rFonts w:ascii="Arial" w:hAnsi="Arial" w:hint="default"/>
      </w:rPr>
    </w:lvl>
    <w:lvl w:ilvl="2" w:tplc="6BD408D6" w:tentative="1">
      <w:start w:val="1"/>
      <w:numFmt w:val="bullet"/>
      <w:lvlText w:val="•"/>
      <w:lvlJc w:val="left"/>
      <w:pPr>
        <w:tabs>
          <w:tab w:val="num" w:pos="2160"/>
        </w:tabs>
        <w:ind w:left="2160" w:hanging="360"/>
      </w:pPr>
      <w:rPr>
        <w:rFonts w:ascii="Arial" w:hAnsi="Arial" w:hint="default"/>
      </w:rPr>
    </w:lvl>
    <w:lvl w:ilvl="3" w:tplc="50C048E2" w:tentative="1">
      <w:start w:val="1"/>
      <w:numFmt w:val="bullet"/>
      <w:lvlText w:val="•"/>
      <w:lvlJc w:val="left"/>
      <w:pPr>
        <w:tabs>
          <w:tab w:val="num" w:pos="2880"/>
        </w:tabs>
        <w:ind w:left="2880" w:hanging="360"/>
      </w:pPr>
      <w:rPr>
        <w:rFonts w:ascii="Arial" w:hAnsi="Arial" w:hint="default"/>
      </w:rPr>
    </w:lvl>
    <w:lvl w:ilvl="4" w:tplc="7D3A8D84" w:tentative="1">
      <w:start w:val="1"/>
      <w:numFmt w:val="bullet"/>
      <w:lvlText w:val="•"/>
      <w:lvlJc w:val="left"/>
      <w:pPr>
        <w:tabs>
          <w:tab w:val="num" w:pos="3600"/>
        </w:tabs>
        <w:ind w:left="3600" w:hanging="360"/>
      </w:pPr>
      <w:rPr>
        <w:rFonts w:ascii="Arial" w:hAnsi="Arial" w:hint="default"/>
      </w:rPr>
    </w:lvl>
    <w:lvl w:ilvl="5" w:tplc="8598AAD2" w:tentative="1">
      <w:start w:val="1"/>
      <w:numFmt w:val="bullet"/>
      <w:lvlText w:val="•"/>
      <w:lvlJc w:val="left"/>
      <w:pPr>
        <w:tabs>
          <w:tab w:val="num" w:pos="4320"/>
        </w:tabs>
        <w:ind w:left="4320" w:hanging="360"/>
      </w:pPr>
      <w:rPr>
        <w:rFonts w:ascii="Arial" w:hAnsi="Arial" w:hint="default"/>
      </w:rPr>
    </w:lvl>
    <w:lvl w:ilvl="6" w:tplc="C4DA8C74" w:tentative="1">
      <w:start w:val="1"/>
      <w:numFmt w:val="bullet"/>
      <w:lvlText w:val="•"/>
      <w:lvlJc w:val="left"/>
      <w:pPr>
        <w:tabs>
          <w:tab w:val="num" w:pos="5040"/>
        </w:tabs>
        <w:ind w:left="5040" w:hanging="360"/>
      </w:pPr>
      <w:rPr>
        <w:rFonts w:ascii="Arial" w:hAnsi="Arial" w:hint="default"/>
      </w:rPr>
    </w:lvl>
    <w:lvl w:ilvl="7" w:tplc="BCE2D136" w:tentative="1">
      <w:start w:val="1"/>
      <w:numFmt w:val="bullet"/>
      <w:lvlText w:val="•"/>
      <w:lvlJc w:val="left"/>
      <w:pPr>
        <w:tabs>
          <w:tab w:val="num" w:pos="5760"/>
        </w:tabs>
        <w:ind w:left="5760" w:hanging="360"/>
      </w:pPr>
      <w:rPr>
        <w:rFonts w:ascii="Arial" w:hAnsi="Arial" w:hint="default"/>
      </w:rPr>
    </w:lvl>
    <w:lvl w:ilvl="8" w:tplc="9BDA7F5A" w:tentative="1">
      <w:start w:val="1"/>
      <w:numFmt w:val="bullet"/>
      <w:lvlText w:val="•"/>
      <w:lvlJc w:val="left"/>
      <w:pPr>
        <w:tabs>
          <w:tab w:val="num" w:pos="6480"/>
        </w:tabs>
        <w:ind w:left="6480" w:hanging="360"/>
      </w:pPr>
      <w:rPr>
        <w:rFonts w:ascii="Arial" w:hAnsi="Arial" w:hint="default"/>
      </w:rPr>
    </w:lvl>
  </w:abstractNum>
  <w:abstractNum w:abstractNumId="10">
    <w:nsid w:val="2E872BCF"/>
    <w:multiLevelType w:val="hybridMultilevel"/>
    <w:tmpl w:val="927E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E1661C"/>
    <w:multiLevelType w:val="hybridMultilevel"/>
    <w:tmpl w:val="3834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ED1412"/>
    <w:multiLevelType w:val="hybridMultilevel"/>
    <w:tmpl w:val="3460D768"/>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7E0015"/>
    <w:multiLevelType w:val="hybridMultilevel"/>
    <w:tmpl w:val="C010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A71802"/>
    <w:multiLevelType w:val="hybridMultilevel"/>
    <w:tmpl w:val="0C881E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5BF28B6"/>
    <w:multiLevelType w:val="hybridMultilevel"/>
    <w:tmpl w:val="0068EBC6"/>
    <w:lvl w:ilvl="0" w:tplc="0409000F">
      <w:start w:val="1"/>
      <w:numFmt w:val="decimal"/>
      <w:lvlText w:val="%1."/>
      <w:lvlJc w:val="left"/>
      <w:pPr>
        <w:ind w:left="3168" w:hanging="360"/>
      </w:pPr>
    </w:lvl>
    <w:lvl w:ilvl="1" w:tplc="04090019" w:tentative="1">
      <w:start w:val="1"/>
      <w:numFmt w:val="lowerLetter"/>
      <w:lvlText w:val="%2."/>
      <w:lvlJc w:val="left"/>
      <w:pPr>
        <w:ind w:left="3888" w:hanging="360"/>
      </w:pPr>
    </w:lvl>
    <w:lvl w:ilvl="2" w:tplc="0409001B" w:tentative="1">
      <w:start w:val="1"/>
      <w:numFmt w:val="lowerRoman"/>
      <w:lvlText w:val="%3."/>
      <w:lvlJc w:val="right"/>
      <w:pPr>
        <w:ind w:left="4608" w:hanging="180"/>
      </w:pPr>
    </w:lvl>
    <w:lvl w:ilvl="3" w:tplc="0409000F" w:tentative="1">
      <w:start w:val="1"/>
      <w:numFmt w:val="decimal"/>
      <w:lvlText w:val="%4."/>
      <w:lvlJc w:val="left"/>
      <w:pPr>
        <w:ind w:left="5328" w:hanging="360"/>
      </w:pPr>
    </w:lvl>
    <w:lvl w:ilvl="4" w:tplc="04090019" w:tentative="1">
      <w:start w:val="1"/>
      <w:numFmt w:val="lowerLetter"/>
      <w:lvlText w:val="%5."/>
      <w:lvlJc w:val="left"/>
      <w:pPr>
        <w:ind w:left="6048" w:hanging="360"/>
      </w:pPr>
    </w:lvl>
    <w:lvl w:ilvl="5" w:tplc="0409001B" w:tentative="1">
      <w:start w:val="1"/>
      <w:numFmt w:val="lowerRoman"/>
      <w:lvlText w:val="%6."/>
      <w:lvlJc w:val="right"/>
      <w:pPr>
        <w:ind w:left="6768" w:hanging="180"/>
      </w:pPr>
    </w:lvl>
    <w:lvl w:ilvl="6" w:tplc="0409000F" w:tentative="1">
      <w:start w:val="1"/>
      <w:numFmt w:val="decimal"/>
      <w:lvlText w:val="%7."/>
      <w:lvlJc w:val="left"/>
      <w:pPr>
        <w:ind w:left="7488" w:hanging="360"/>
      </w:pPr>
    </w:lvl>
    <w:lvl w:ilvl="7" w:tplc="04090019" w:tentative="1">
      <w:start w:val="1"/>
      <w:numFmt w:val="lowerLetter"/>
      <w:lvlText w:val="%8."/>
      <w:lvlJc w:val="left"/>
      <w:pPr>
        <w:ind w:left="8208" w:hanging="360"/>
      </w:pPr>
    </w:lvl>
    <w:lvl w:ilvl="8" w:tplc="0409001B" w:tentative="1">
      <w:start w:val="1"/>
      <w:numFmt w:val="lowerRoman"/>
      <w:lvlText w:val="%9."/>
      <w:lvlJc w:val="right"/>
      <w:pPr>
        <w:ind w:left="8928" w:hanging="180"/>
      </w:pPr>
    </w:lvl>
  </w:abstractNum>
  <w:abstractNum w:abstractNumId="16">
    <w:nsid w:val="36104D98"/>
    <w:multiLevelType w:val="hybridMultilevel"/>
    <w:tmpl w:val="057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8578D0"/>
    <w:multiLevelType w:val="hybridMultilevel"/>
    <w:tmpl w:val="B13C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A229CA"/>
    <w:multiLevelType w:val="multilevel"/>
    <w:tmpl w:val="12DE415E"/>
    <w:styleLink w:val="StyleNumbered"/>
    <w:lvl w:ilvl="0">
      <w:start w:val="1"/>
      <w:numFmt w:val="decimal"/>
      <w:lvlText w:val="[%1]"/>
      <w:lvlJc w:val="left"/>
      <w:pPr>
        <w:tabs>
          <w:tab w:val="num" w:pos="607"/>
        </w:tabs>
        <w:ind w:left="607" w:hanging="607"/>
      </w:pPr>
      <w:rPr>
        <w:rFonts w:ascii="Arial" w:hAnsi="Arial" w:hint="default"/>
        <w:sz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nsid w:val="43490DFC"/>
    <w:multiLevelType w:val="hybridMultilevel"/>
    <w:tmpl w:val="38A8D32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nsid w:val="43973BF0"/>
    <w:multiLevelType w:val="hybridMultilevel"/>
    <w:tmpl w:val="42F052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50D431A"/>
    <w:multiLevelType w:val="hybridMultilevel"/>
    <w:tmpl w:val="D89089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5B54141"/>
    <w:multiLevelType w:val="hybridMultilevel"/>
    <w:tmpl w:val="FF1C66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64B54D5"/>
    <w:multiLevelType w:val="hybridMultilevel"/>
    <w:tmpl w:val="168A2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7C4D7F"/>
    <w:multiLevelType w:val="multilevel"/>
    <w:tmpl w:val="FF9EF798"/>
    <w:lvl w:ilvl="0">
      <w:start w:val="1"/>
      <w:numFmt w:val="decimal"/>
      <w:lvlText w:val="%1"/>
      <w:lvlJc w:val="left"/>
      <w:pPr>
        <w:tabs>
          <w:tab w:val="num" w:pos="432"/>
        </w:tabs>
        <w:ind w:left="432" w:hanging="432"/>
      </w:pPr>
      <w:rPr>
        <w:rFonts w:ascii="Arial" w:hAnsi="Arial" w:hint="default"/>
        <w:b/>
        <w:i w:val="0"/>
        <w:sz w:val="2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4"/>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9D74E24"/>
    <w:multiLevelType w:val="hybridMultilevel"/>
    <w:tmpl w:val="204EDA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6A56D7"/>
    <w:multiLevelType w:val="hybridMultilevel"/>
    <w:tmpl w:val="837C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C66185"/>
    <w:multiLevelType w:val="multilevel"/>
    <w:tmpl w:val="C344B52E"/>
    <w:lvl w:ilvl="0">
      <w:start w:val="3"/>
      <w:numFmt w:val="decimal"/>
      <w:lvlText w:val="%1"/>
      <w:lvlJc w:val="left"/>
      <w:pPr>
        <w:tabs>
          <w:tab w:val="num" w:pos="432"/>
        </w:tabs>
        <w:ind w:left="432" w:hanging="432"/>
      </w:pPr>
      <w:rPr>
        <w:rFonts w:ascii="Arial" w:hAnsi="Arial" w:hint="default"/>
        <w:b/>
        <w:i w:val="0"/>
        <w:sz w:val="28"/>
      </w:rPr>
    </w:lvl>
    <w:lvl w:ilvl="1">
      <w:start w:val="2"/>
      <w:numFmt w:val="decimal"/>
      <w:lvlText w:val="%1.%2"/>
      <w:lvlJc w:val="left"/>
      <w:pPr>
        <w:tabs>
          <w:tab w:val="num" w:pos="576"/>
        </w:tabs>
        <w:ind w:left="576" w:hanging="576"/>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3905F15"/>
    <w:multiLevelType w:val="hybridMultilevel"/>
    <w:tmpl w:val="EB96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4F2535"/>
    <w:multiLevelType w:val="multilevel"/>
    <w:tmpl w:val="CF3E011C"/>
    <w:lvl w:ilvl="0">
      <w:start w:val="1"/>
      <w:numFmt w:val="decimal"/>
      <w:lvlText w:val="%1"/>
      <w:lvlJc w:val="left"/>
      <w:pPr>
        <w:tabs>
          <w:tab w:val="num" w:pos="432"/>
        </w:tabs>
        <w:ind w:left="432" w:hanging="432"/>
      </w:pPr>
      <w:rPr>
        <w:rFonts w:hint="default"/>
        <w:b/>
        <w:i w:val="0"/>
        <w:sz w:val="28"/>
      </w:rPr>
    </w:lvl>
    <w:lvl w:ilvl="1">
      <w:start w:val="1"/>
      <w:numFmt w:val="decimal"/>
      <w:pStyle w:val="AppendixA1"/>
      <w:lvlText w:val="%2.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EDF24EC"/>
    <w:multiLevelType w:val="hybridMultilevel"/>
    <w:tmpl w:val="503A250A"/>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A211150"/>
    <w:multiLevelType w:val="hybridMultilevel"/>
    <w:tmpl w:val="95D0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4C0742"/>
    <w:multiLevelType w:val="hybridMultilevel"/>
    <w:tmpl w:val="53123480"/>
    <w:lvl w:ilvl="0" w:tplc="FFFFFFFF">
      <w:start w:val="1"/>
      <w:numFmt w:val="bullet"/>
      <w:pStyle w:val="Aufzhlung"/>
      <w:lvlText w:val=""/>
      <w:lvlJc w:val="left"/>
      <w:pPr>
        <w:tabs>
          <w:tab w:val="num" w:pos="284"/>
        </w:tabs>
        <w:ind w:left="284" w:hanging="284"/>
      </w:pPr>
      <w:rPr>
        <w:rFonts w:ascii="Wingdings" w:hAnsi="Wingdings" w:hint="default"/>
        <w:color w:val="333333"/>
        <w:sz w:val="16"/>
      </w:rPr>
    </w:lvl>
    <w:lvl w:ilvl="1" w:tplc="ACE694BC">
      <w:start w:val="1"/>
      <w:numFmt w:val="bullet"/>
      <w:lvlText w:val=""/>
      <w:lvlJc w:val="left"/>
      <w:pPr>
        <w:tabs>
          <w:tab w:val="num" w:pos="1647"/>
        </w:tabs>
        <w:ind w:left="1647" w:hanging="567"/>
      </w:pPr>
      <w:rPr>
        <w:rFonts w:ascii="Wingdings" w:hAnsi="Wingdings" w:hint="default"/>
        <w:color w:val="333333"/>
        <w:sz w:val="16"/>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7ADB7A81"/>
    <w:multiLevelType w:val="multilevel"/>
    <w:tmpl w:val="05BA17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9"/>
  </w:num>
  <w:num w:numId="2">
    <w:abstractNumId w:val="27"/>
  </w:num>
  <w:num w:numId="3">
    <w:abstractNumId w:val="18"/>
  </w:num>
  <w:num w:numId="4">
    <w:abstractNumId w:val="23"/>
  </w:num>
  <w:num w:numId="5">
    <w:abstractNumId w:val="0"/>
    <w:lvlOverride w:ilvl="0">
      <w:startOverride w:val="1"/>
    </w:lvlOverride>
  </w:num>
  <w:num w:numId="6">
    <w:abstractNumId w:val="19"/>
  </w:num>
  <w:num w:numId="7">
    <w:abstractNumId w:val="6"/>
  </w:num>
  <w:num w:numId="8">
    <w:abstractNumId w:val="28"/>
  </w:num>
  <w:num w:numId="9">
    <w:abstractNumId w:val="11"/>
  </w:num>
  <w:num w:numId="10">
    <w:abstractNumId w:val="31"/>
  </w:num>
  <w:num w:numId="11">
    <w:abstractNumId w:val="30"/>
  </w:num>
  <w:num w:numId="12">
    <w:abstractNumId w:val="25"/>
  </w:num>
  <w:num w:numId="13">
    <w:abstractNumId w:val="1"/>
  </w:num>
  <w:num w:numId="14">
    <w:abstractNumId w:val="32"/>
  </w:num>
  <w:num w:numId="15">
    <w:abstractNumId w:val="8"/>
  </w:num>
  <w:num w:numId="16">
    <w:abstractNumId w:val="9"/>
  </w:num>
  <w:num w:numId="17">
    <w:abstractNumId w:val="15"/>
  </w:num>
  <w:num w:numId="18">
    <w:abstractNumId w:val="5"/>
  </w:num>
  <w:num w:numId="1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2"/>
  </w:num>
  <w:num w:numId="22">
    <w:abstractNumId w:val="4"/>
  </w:num>
  <w:num w:numId="23">
    <w:abstractNumId w:val="26"/>
  </w:num>
  <w:num w:numId="24">
    <w:abstractNumId w:val="17"/>
  </w:num>
  <w:num w:numId="25">
    <w:abstractNumId w:val="16"/>
  </w:num>
  <w:num w:numId="26">
    <w:abstractNumId w:val="12"/>
  </w:num>
  <w:num w:numId="2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3"/>
  </w:num>
  <w:num w:numId="30">
    <w:abstractNumId w:val="27"/>
  </w:num>
  <w:num w:numId="31">
    <w:abstractNumId w:val="24"/>
  </w:num>
  <w:num w:numId="32">
    <w:abstractNumId w:val="24"/>
    <w:lvlOverride w:ilvl="0">
      <w:startOverride w:val="3"/>
    </w:lvlOverride>
    <w:lvlOverride w:ilvl="1">
      <w:startOverride w:val="2"/>
    </w:lvlOverride>
    <w:lvlOverride w:ilvl="2">
      <w:startOverride w:val="3"/>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7"/>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3"/>
    </w:lvlOverride>
    <w:lvlOverride w:ilvl="1">
      <w:startOverride w:val="4"/>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3"/>
    </w:lvlOverride>
    <w:lvlOverride w:ilvl="1">
      <w:startOverride w:val="4"/>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3"/>
    </w:lvlOverride>
    <w:lvlOverride w:ilvl="1">
      <w:startOverride w:val="4"/>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3"/>
    </w:lvlOverride>
    <w:lvlOverride w:ilvl="1">
      <w:startOverride w:val="4"/>
    </w:lvlOverride>
    <w:lvlOverride w:ilvl="2">
      <w:startOverride w:val="2"/>
    </w:lvlOverride>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3"/>
    </w:lvlOverride>
    <w:lvlOverride w:ilvl="1">
      <w:startOverride w:val="4"/>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14"/>
  </w:num>
  <w:num w:numId="47">
    <w:abstractNumId w:val="22"/>
  </w:num>
  <w:num w:numId="48">
    <w:abstractNumId w:val="21"/>
  </w:num>
  <w:num w:numId="49">
    <w:abstractNumId w:val="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lvlOverride w:ilvl="0">
      <w:startOverride w:val="3"/>
    </w:lvlOverride>
    <w:lvlOverride w:ilvl="1">
      <w:startOverride w:val="2"/>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
    <w:lvlOverride w:ilvl="0">
      <w:startOverride w:val="3"/>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
    <w:lvlOverride w:ilvl="0">
      <w:startOverride w:val="3"/>
    </w:lvlOverride>
    <w:lvlOverride w:ilvl="1">
      <w:startOverride w:val="2"/>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
    <w:lvlOverride w:ilvl="0">
      <w:startOverride w:val="3"/>
    </w:lvlOverride>
    <w:lvlOverride w:ilvl="1">
      <w:startOverride w:val="2"/>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
    <w:lvlOverride w:ilvl="0">
      <w:startOverride w:val="3"/>
    </w:lvlOverride>
    <w:lvlOverride w:ilvl="1">
      <w:startOverride w:val="4"/>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846"/>
    <w:rsid w:val="00000084"/>
    <w:rsid w:val="000011EB"/>
    <w:rsid w:val="000036C8"/>
    <w:rsid w:val="00003C9B"/>
    <w:rsid w:val="00004406"/>
    <w:rsid w:val="000052CE"/>
    <w:rsid w:val="00006402"/>
    <w:rsid w:val="00006E8F"/>
    <w:rsid w:val="00007385"/>
    <w:rsid w:val="000111D1"/>
    <w:rsid w:val="000121F5"/>
    <w:rsid w:val="0001457C"/>
    <w:rsid w:val="000172CF"/>
    <w:rsid w:val="000176F8"/>
    <w:rsid w:val="000244E8"/>
    <w:rsid w:val="0002558B"/>
    <w:rsid w:val="00025903"/>
    <w:rsid w:val="00025DA7"/>
    <w:rsid w:val="0002701D"/>
    <w:rsid w:val="0002759B"/>
    <w:rsid w:val="00031766"/>
    <w:rsid w:val="000331A6"/>
    <w:rsid w:val="00034B82"/>
    <w:rsid w:val="00034F95"/>
    <w:rsid w:val="000355DB"/>
    <w:rsid w:val="0003700E"/>
    <w:rsid w:val="000374F9"/>
    <w:rsid w:val="000378A2"/>
    <w:rsid w:val="00042BDE"/>
    <w:rsid w:val="0004427A"/>
    <w:rsid w:val="00044A87"/>
    <w:rsid w:val="00046986"/>
    <w:rsid w:val="00047449"/>
    <w:rsid w:val="00057479"/>
    <w:rsid w:val="00063627"/>
    <w:rsid w:val="00066A15"/>
    <w:rsid w:val="0006709A"/>
    <w:rsid w:val="000670F6"/>
    <w:rsid w:val="000671F5"/>
    <w:rsid w:val="0006799A"/>
    <w:rsid w:val="000712E9"/>
    <w:rsid w:val="00072DB1"/>
    <w:rsid w:val="00075089"/>
    <w:rsid w:val="00076ECB"/>
    <w:rsid w:val="000802A0"/>
    <w:rsid w:val="000802D6"/>
    <w:rsid w:val="000825D5"/>
    <w:rsid w:val="000855E7"/>
    <w:rsid w:val="0008639B"/>
    <w:rsid w:val="00086557"/>
    <w:rsid w:val="0009066B"/>
    <w:rsid w:val="0009260B"/>
    <w:rsid w:val="000951CA"/>
    <w:rsid w:val="000955EE"/>
    <w:rsid w:val="000960C3"/>
    <w:rsid w:val="000A102B"/>
    <w:rsid w:val="000A2349"/>
    <w:rsid w:val="000A23B5"/>
    <w:rsid w:val="000A254E"/>
    <w:rsid w:val="000A2D10"/>
    <w:rsid w:val="000A33FD"/>
    <w:rsid w:val="000A3575"/>
    <w:rsid w:val="000A474B"/>
    <w:rsid w:val="000A5545"/>
    <w:rsid w:val="000A5C5F"/>
    <w:rsid w:val="000A616C"/>
    <w:rsid w:val="000B0AF0"/>
    <w:rsid w:val="000B286A"/>
    <w:rsid w:val="000B2F70"/>
    <w:rsid w:val="000B5646"/>
    <w:rsid w:val="000B67C9"/>
    <w:rsid w:val="000B7155"/>
    <w:rsid w:val="000B7A70"/>
    <w:rsid w:val="000C087F"/>
    <w:rsid w:val="000C0946"/>
    <w:rsid w:val="000C2185"/>
    <w:rsid w:val="000C2636"/>
    <w:rsid w:val="000C317C"/>
    <w:rsid w:val="000C5A94"/>
    <w:rsid w:val="000C5C9F"/>
    <w:rsid w:val="000D01B7"/>
    <w:rsid w:val="000D0302"/>
    <w:rsid w:val="000D08C3"/>
    <w:rsid w:val="000D0C6D"/>
    <w:rsid w:val="000D3A39"/>
    <w:rsid w:val="000D4652"/>
    <w:rsid w:val="000D47DD"/>
    <w:rsid w:val="000D536C"/>
    <w:rsid w:val="000D5E41"/>
    <w:rsid w:val="000D7584"/>
    <w:rsid w:val="000D7B3A"/>
    <w:rsid w:val="000D7BA9"/>
    <w:rsid w:val="000D7F73"/>
    <w:rsid w:val="000E06DF"/>
    <w:rsid w:val="000E12F8"/>
    <w:rsid w:val="000E15E4"/>
    <w:rsid w:val="000E16CF"/>
    <w:rsid w:val="000E33F2"/>
    <w:rsid w:val="000E4016"/>
    <w:rsid w:val="000E4104"/>
    <w:rsid w:val="000E4F5A"/>
    <w:rsid w:val="000E677F"/>
    <w:rsid w:val="000F0094"/>
    <w:rsid w:val="000F0A93"/>
    <w:rsid w:val="000F0B8B"/>
    <w:rsid w:val="000F1E3A"/>
    <w:rsid w:val="000F58AB"/>
    <w:rsid w:val="00100905"/>
    <w:rsid w:val="0010108E"/>
    <w:rsid w:val="001010B0"/>
    <w:rsid w:val="00103F3D"/>
    <w:rsid w:val="001047EC"/>
    <w:rsid w:val="001061AD"/>
    <w:rsid w:val="00107985"/>
    <w:rsid w:val="001107CE"/>
    <w:rsid w:val="00111BDC"/>
    <w:rsid w:val="00111E51"/>
    <w:rsid w:val="001129ED"/>
    <w:rsid w:val="00112FCE"/>
    <w:rsid w:val="00113A14"/>
    <w:rsid w:val="0011557F"/>
    <w:rsid w:val="001156E7"/>
    <w:rsid w:val="00115752"/>
    <w:rsid w:val="001178FD"/>
    <w:rsid w:val="00117A2A"/>
    <w:rsid w:val="001210DF"/>
    <w:rsid w:val="001224B1"/>
    <w:rsid w:val="00122887"/>
    <w:rsid w:val="00125B5B"/>
    <w:rsid w:val="00125E64"/>
    <w:rsid w:val="00126652"/>
    <w:rsid w:val="001302B0"/>
    <w:rsid w:val="001324B1"/>
    <w:rsid w:val="00133202"/>
    <w:rsid w:val="00133B38"/>
    <w:rsid w:val="0013624C"/>
    <w:rsid w:val="001425F0"/>
    <w:rsid w:val="0014428A"/>
    <w:rsid w:val="0014775F"/>
    <w:rsid w:val="0015020F"/>
    <w:rsid w:val="00150AE4"/>
    <w:rsid w:val="0015364A"/>
    <w:rsid w:val="00154251"/>
    <w:rsid w:val="001542BD"/>
    <w:rsid w:val="00156461"/>
    <w:rsid w:val="0015728B"/>
    <w:rsid w:val="0016046A"/>
    <w:rsid w:val="0016190C"/>
    <w:rsid w:val="00164E4C"/>
    <w:rsid w:val="00165227"/>
    <w:rsid w:val="001663FB"/>
    <w:rsid w:val="00167845"/>
    <w:rsid w:val="001713CE"/>
    <w:rsid w:val="00182653"/>
    <w:rsid w:val="00183E13"/>
    <w:rsid w:val="0018550E"/>
    <w:rsid w:val="00186B10"/>
    <w:rsid w:val="00186D6A"/>
    <w:rsid w:val="00191FD0"/>
    <w:rsid w:val="00196240"/>
    <w:rsid w:val="001A0BFA"/>
    <w:rsid w:val="001A1544"/>
    <w:rsid w:val="001A1874"/>
    <w:rsid w:val="001A2177"/>
    <w:rsid w:val="001A2A8B"/>
    <w:rsid w:val="001A6B19"/>
    <w:rsid w:val="001A771D"/>
    <w:rsid w:val="001A7D37"/>
    <w:rsid w:val="001A7F33"/>
    <w:rsid w:val="001B148F"/>
    <w:rsid w:val="001B4048"/>
    <w:rsid w:val="001B4324"/>
    <w:rsid w:val="001B4815"/>
    <w:rsid w:val="001B56BE"/>
    <w:rsid w:val="001B5D15"/>
    <w:rsid w:val="001C0332"/>
    <w:rsid w:val="001C06FC"/>
    <w:rsid w:val="001C1283"/>
    <w:rsid w:val="001C1C88"/>
    <w:rsid w:val="001C236E"/>
    <w:rsid w:val="001C4E20"/>
    <w:rsid w:val="001D7783"/>
    <w:rsid w:val="001E0C0D"/>
    <w:rsid w:val="001E32D0"/>
    <w:rsid w:val="001E4BE5"/>
    <w:rsid w:val="001E4C9C"/>
    <w:rsid w:val="001E529E"/>
    <w:rsid w:val="001E5B68"/>
    <w:rsid w:val="001E7A87"/>
    <w:rsid w:val="001F0B11"/>
    <w:rsid w:val="001F3FB3"/>
    <w:rsid w:val="001F49CF"/>
    <w:rsid w:val="001F518F"/>
    <w:rsid w:val="001F593B"/>
    <w:rsid w:val="001F6571"/>
    <w:rsid w:val="001F696A"/>
    <w:rsid w:val="0020097A"/>
    <w:rsid w:val="002019F2"/>
    <w:rsid w:val="00201DE9"/>
    <w:rsid w:val="00202F59"/>
    <w:rsid w:val="002109C4"/>
    <w:rsid w:val="00211D3A"/>
    <w:rsid w:val="00211ECF"/>
    <w:rsid w:val="00211FCC"/>
    <w:rsid w:val="00212147"/>
    <w:rsid w:val="00212883"/>
    <w:rsid w:val="00213A2A"/>
    <w:rsid w:val="002152FC"/>
    <w:rsid w:val="00215585"/>
    <w:rsid w:val="00217461"/>
    <w:rsid w:val="00220721"/>
    <w:rsid w:val="00220900"/>
    <w:rsid w:val="00221C2B"/>
    <w:rsid w:val="00222474"/>
    <w:rsid w:val="00222591"/>
    <w:rsid w:val="00222C88"/>
    <w:rsid w:val="00225035"/>
    <w:rsid w:val="0022581C"/>
    <w:rsid w:val="002274DB"/>
    <w:rsid w:val="0023111A"/>
    <w:rsid w:val="00231AB7"/>
    <w:rsid w:val="00232C24"/>
    <w:rsid w:val="00233570"/>
    <w:rsid w:val="00233A69"/>
    <w:rsid w:val="00236185"/>
    <w:rsid w:val="00241975"/>
    <w:rsid w:val="00241B56"/>
    <w:rsid w:val="002452F2"/>
    <w:rsid w:val="0024533A"/>
    <w:rsid w:val="002461F5"/>
    <w:rsid w:val="002466EF"/>
    <w:rsid w:val="00246BA4"/>
    <w:rsid w:val="00246D2A"/>
    <w:rsid w:val="002507E9"/>
    <w:rsid w:val="00250F57"/>
    <w:rsid w:val="00255A0A"/>
    <w:rsid w:val="00256405"/>
    <w:rsid w:val="002565E8"/>
    <w:rsid w:val="00260075"/>
    <w:rsid w:val="002617A3"/>
    <w:rsid w:val="0026218C"/>
    <w:rsid w:val="00262652"/>
    <w:rsid w:val="00262940"/>
    <w:rsid w:val="0026367F"/>
    <w:rsid w:val="002648F4"/>
    <w:rsid w:val="00265171"/>
    <w:rsid w:val="002677CC"/>
    <w:rsid w:val="00270A0B"/>
    <w:rsid w:val="00271885"/>
    <w:rsid w:val="00272050"/>
    <w:rsid w:val="002774E0"/>
    <w:rsid w:val="00277CAA"/>
    <w:rsid w:val="0028167C"/>
    <w:rsid w:val="002837FE"/>
    <w:rsid w:val="002859A3"/>
    <w:rsid w:val="00285CDB"/>
    <w:rsid w:val="00286FE8"/>
    <w:rsid w:val="0028778A"/>
    <w:rsid w:val="0029022A"/>
    <w:rsid w:val="00290591"/>
    <w:rsid w:val="002907C1"/>
    <w:rsid w:val="00290C6C"/>
    <w:rsid w:val="00291358"/>
    <w:rsid w:val="0029253F"/>
    <w:rsid w:val="002927C0"/>
    <w:rsid w:val="00292C80"/>
    <w:rsid w:val="002941AB"/>
    <w:rsid w:val="00296DD0"/>
    <w:rsid w:val="002A0AA4"/>
    <w:rsid w:val="002A2E75"/>
    <w:rsid w:val="002A3C47"/>
    <w:rsid w:val="002A4419"/>
    <w:rsid w:val="002A4919"/>
    <w:rsid w:val="002A51EA"/>
    <w:rsid w:val="002A537B"/>
    <w:rsid w:val="002A5AF3"/>
    <w:rsid w:val="002A5CBF"/>
    <w:rsid w:val="002A6530"/>
    <w:rsid w:val="002A6683"/>
    <w:rsid w:val="002A6E66"/>
    <w:rsid w:val="002A7784"/>
    <w:rsid w:val="002B084A"/>
    <w:rsid w:val="002B0BF6"/>
    <w:rsid w:val="002B0C2F"/>
    <w:rsid w:val="002B103D"/>
    <w:rsid w:val="002B40B3"/>
    <w:rsid w:val="002B488A"/>
    <w:rsid w:val="002B7919"/>
    <w:rsid w:val="002C05E8"/>
    <w:rsid w:val="002C0A2F"/>
    <w:rsid w:val="002C2557"/>
    <w:rsid w:val="002C362B"/>
    <w:rsid w:val="002C44BA"/>
    <w:rsid w:val="002D0D69"/>
    <w:rsid w:val="002D1817"/>
    <w:rsid w:val="002D28E7"/>
    <w:rsid w:val="002D2C5A"/>
    <w:rsid w:val="002D5711"/>
    <w:rsid w:val="002D5FC7"/>
    <w:rsid w:val="002D60D9"/>
    <w:rsid w:val="002E1F34"/>
    <w:rsid w:val="002E24AD"/>
    <w:rsid w:val="002E37F4"/>
    <w:rsid w:val="002E6091"/>
    <w:rsid w:val="002E61A7"/>
    <w:rsid w:val="002E70BA"/>
    <w:rsid w:val="002F0EAF"/>
    <w:rsid w:val="002F138F"/>
    <w:rsid w:val="002F380D"/>
    <w:rsid w:val="002F71A7"/>
    <w:rsid w:val="00300508"/>
    <w:rsid w:val="0030122B"/>
    <w:rsid w:val="003012CD"/>
    <w:rsid w:val="00301A76"/>
    <w:rsid w:val="00301CF3"/>
    <w:rsid w:val="00302449"/>
    <w:rsid w:val="003025F6"/>
    <w:rsid w:val="003028BD"/>
    <w:rsid w:val="00302E1D"/>
    <w:rsid w:val="00304877"/>
    <w:rsid w:val="003069F3"/>
    <w:rsid w:val="003102DE"/>
    <w:rsid w:val="003106E0"/>
    <w:rsid w:val="00310CE9"/>
    <w:rsid w:val="0031196B"/>
    <w:rsid w:val="003129F2"/>
    <w:rsid w:val="00317294"/>
    <w:rsid w:val="003177B8"/>
    <w:rsid w:val="00321197"/>
    <w:rsid w:val="00321C65"/>
    <w:rsid w:val="00322B7F"/>
    <w:rsid w:val="003248B5"/>
    <w:rsid w:val="00327802"/>
    <w:rsid w:val="0032784A"/>
    <w:rsid w:val="00330FC7"/>
    <w:rsid w:val="00332117"/>
    <w:rsid w:val="003332C9"/>
    <w:rsid w:val="00333427"/>
    <w:rsid w:val="003350AA"/>
    <w:rsid w:val="003359AC"/>
    <w:rsid w:val="00340782"/>
    <w:rsid w:val="00341E53"/>
    <w:rsid w:val="00344CBC"/>
    <w:rsid w:val="003454D8"/>
    <w:rsid w:val="003458ED"/>
    <w:rsid w:val="0035133E"/>
    <w:rsid w:val="00351786"/>
    <w:rsid w:val="00353DAB"/>
    <w:rsid w:val="003549B5"/>
    <w:rsid w:val="00356494"/>
    <w:rsid w:val="0035782A"/>
    <w:rsid w:val="00360643"/>
    <w:rsid w:val="003632C8"/>
    <w:rsid w:val="00364099"/>
    <w:rsid w:val="003647E5"/>
    <w:rsid w:val="003659F0"/>
    <w:rsid w:val="003703E6"/>
    <w:rsid w:val="003703F1"/>
    <w:rsid w:val="00370F34"/>
    <w:rsid w:val="00371642"/>
    <w:rsid w:val="003718D2"/>
    <w:rsid w:val="00375563"/>
    <w:rsid w:val="00377C0D"/>
    <w:rsid w:val="00377EE0"/>
    <w:rsid w:val="0038288B"/>
    <w:rsid w:val="00382CF3"/>
    <w:rsid w:val="00383F1F"/>
    <w:rsid w:val="00386359"/>
    <w:rsid w:val="0038693B"/>
    <w:rsid w:val="00386B2E"/>
    <w:rsid w:val="0038731C"/>
    <w:rsid w:val="003915C4"/>
    <w:rsid w:val="00391D21"/>
    <w:rsid w:val="00391E8B"/>
    <w:rsid w:val="003A09A3"/>
    <w:rsid w:val="003A10D3"/>
    <w:rsid w:val="003A283B"/>
    <w:rsid w:val="003A2950"/>
    <w:rsid w:val="003A34D7"/>
    <w:rsid w:val="003A37E3"/>
    <w:rsid w:val="003A3ABD"/>
    <w:rsid w:val="003A4867"/>
    <w:rsid w:val="003A4999"/>
    <w:rsid w:val="003A4D33"/>
    <w:rsid w:val="003A4DBD"/>
    <w:rsid w:val="003A51F7"/>
    <w:rsid w:val="003B0A0A"/>
    <w:rsid w:val="003B13E6"/>
    <w:rsid w:val="003B1BFA"/>
    <w:rsid w:val="003B398F"/>
    <w:rsid w:val="003B4698"/>
    <w:rsid w:val="003B478D"/>
    <w:rsid w:val="003B59F8"/>
    <w:rsid w:val="003B5D70"/>
    <w:rsid w:val="003C01C4"/>
    <w:rsid w:val="003C03E8"/>
    <w:rsid w:val="003C369D"/>
    <w:rsid w:val="003C4D0F"/>
    <w:rsid w:val="003C5B9E"/>
    <w:rsid w:val="003C6771"/>
    <w:rsid w:val="003C7C93"/>
    <w:rsid w:val="003D1A3A"/>
    <w:rsid w:val="003D2BDE"/>
    <w:rsid w:val="003D38CE"/>
    <w:rsid w:val="003D46F9"/>
    <w:rsid w:val="003D4D44"/>
    <w:rsid w:val="003D576C"/>
    <w:rsid w:val="003D62C1"/>
    <w:rsid w:val="003E6C87"/>
    <w:rsid w:val="003E6E64"/>
    <w:rsid w:val="003E721F"/>
    <w:rsid w:val="003E7863"/>
    <w:rsid w:val="003E7ECB"/>
    <w:rsid w:val="003F1E06"/>
    <w:rsid w:val="003F1EA1"/>
    <w:rsid w:val="003F1EFD"/>
    <w:rsid w:val="003F38D8"/>
    <w:rsid w:val="003F3BFC"/>
    <w:rsid w:val="003F3C3D"/>
    <w:rsid w:val="003F4CB3"/>
    <w:rsid w:val="003F50B4"/>
    <w:rsid w:val="003F55A1"/>
    <w:rsid w:val="003F55C8"/>
    <w:rsid w:val="003F6F51"/>
    <w:rsid w:val="003F763C"/>
    <w:rsid w:val="00401BFC"/>
    <w:rsid w:val="00403709"/>
    <w:rsid w:val="0040456C"/>
    <w:rsid w:val="00405CF4"/>
    <w:rsid w:val="00405EBE"/>
    <w:rsid w:val="00405FBA"/>
    <w:rsid w:val="00406173"/>
    <w:rsid w:val="00406E8D"/>
    <w:rsid w:val="00407619"/>
    <w:rsid w:val="004106B8"/>
    <w:rsid w:val="004108F0"/>
    <w:rsid w:val="00410A63"/>
    <w:rsid w:val="00411AA8"/>
    <w:rsid w:val="00412085"/>
    <w:rsid w:val="004134AE"/>
    <w:rsid w:val="0041418D"/>
    <w:rsid w:val="00414824"/>
    <w:rsid w:val="00415E7E"/>
    <w:rsid w:val="004210C3"/>
    <w:rsid w:val="00421372"/>
    <w:rsid w:val="00424BE1"/>
    <w:rsid w:val="00424BE5"/>
    <w:rsid w:val="00425205"/>
    <w:rsid w:val="00431876"/>
    <w:rsid w:val="004327CB"/>
    <w:rsid w:val="00435205"/>
    <w:rsid w:val="00436742"/>
    <w:rsid w:val="00436DD2"/>
    <w:rsid w:val="0043712A"/>
    <w:rsid w:val="00442EF2"/>
    <w:rsid w:val="00443060"/>
    <w:rsid w:val="00443833"/>
    <w:rsid w:val="00443E3A"/>
    <w:rsid w:val="004449A4"/>
    <w:rsid w:val="00445850"/>
    <w:rsid w:val="00445DA7"/>
    <w:rsid w:val="004475D3"/>
    <w:rsid w:val="00447EBD"/>
    <w:rsid w:val="00451B31"/>
    <w:rsid w:val="0045204A"/>
    <w:rsid w:val="0045262C"/>
    <w:rsid w:val="00452B48"/>
    <w:rsid w:val="004530A6"/>
    <w:rsid w:val="0045318A"/>
    <w:rsid w:val="004541D6"/>
    <w:rsid w:val="0045483B"/>
    <w:rsid w:val="004553FF"/>
    <w:rsid w:val="004561C0"/>
    <w:rsid w:val="004606B6"/>
    <w:rsid w:val="00463698"/>
    <w:rsid w:val="004640CA"/>
    <w:rsid w:val="00464100"/>
    <w:rsid w:val="00465EFE"/>
    <w:rsid w:val="00467DEE"/>
    <w:rsid w:val="00467EF2"/>
    <w:rsid w:val="004719C8"/>
    <w:rsid w:val="00471CB0"/>
    <w:rsid w:val="00472A2E"/>
    <w:rsid w:val="004742E8"/>
    <w:rsid w:val="00475957"/>
    <w:rsid w:val="00475E42"/>
    <w:rsid w:val="00476ED4"/>
    <w:rsid w:val="00480CC2"/>
    <w:rsid w:val="00482025"/>
    <w:rsid w:val="00482220"/>
    <w:rsid w:val="00483D80"/>
    <w:rsid w:val="00484656"/>
    <w:rsid w:val="00484E7F"/>
    <w:rsid w:val="00485073"/>
    <w:rsid w:val="004870A5"/>
    <w:rsid w:val="00493E6E"/>
    <w:rsid w:val="0049494C"/>
    <w:rsid w:val="00495D49"/>
    <w:rsid w:val="0049640A"/>
    <w:rsid w:val="00496453"/>
    <w:rsid w:val="004972DA"/>
    <w:rsid w:val="004975A7"/>
    <w:rsid w:val="004A3006"/>
    <w:rsid w:val="004A331C"/>
    <w:rsid w:val="004A397D"/>
    <w:rsid w:val="004A4328"/>
    <w:rsid w:val="004A4DA6"/>
    <w:rsid w:val="004A5601"/>
    <w:rsid w:val="004A676F"/>
    <w:rsid w:val="004A7192"/>
    <w:rsid w:val="004A7ED0"/>
    <w:rsid w:val="004B066A"/>
    <w:rsid w:val="004B208B"/>
    <w:rsid w:val="004B37DB"/>
    <w:rsid w:val="004B392F"/>
    <w:rsid w:val="004B3A4D"/>
    <w:rsid w:val="004B3A65"/>
    <w:rsid w:val="004B4E70"/>
    <w:rsid w:val="004B61A1"/>
    <w:rsid w:val="004B6E74"/>
    <w:rsid w:val="004B7070"/>
    <w:rsid w:val="004B7779"/>
    <w:rsid w:val="004C269E"/>
    <w:rsid w:val="004C273C"/>
    <w:rsid w:val="004C2B1D"/>
    <w:rsid w:val="004C3C37"/>
    <w:rsid w:val="004C3D99"/>
    <w:rsid w:val="004C3F8F"/>
    <w:rsid w:val="004C4A02"/>
    <w:rsid w:val="004C5E3C"/>
    <w:rsid w:val="004C7185"/>
    <w:rsid w:val="004D0109"/>
    <w:rsid w:val="004D0900"/>
    <w:rsid w:val="004D2A3A"/>
    <w:rsid w:val="004E1973"/>
    <w:rsid w:val="004E4073"/>
    <w:rsid w:val="004E694B"/>
    <w:rsid w:val="004E6D3F"/>
    <w:rsid w:val="004E6D88"/>
    <w:rsid w:val="004E7438"/>
    <w:rsid w:val="004F0878"/>
    <w:rsid w:val="004F2AA4"/>
    <w:rsid w:val="004F52A1"/>
    <w:rsid w:val="004F60DD"/>
    <w:rsid w:val="004F7742"/>
    <w:rsid w:val="005009B8"/>
    <w:rsid w:val="00500FA1"/>
    <w:rsid w:val="00500FF4"/>
    <w:rsid w:val="00501C7A"/>
    <w:rsid w:val="0050398E"/>
    <w:rsid w:val="00505019"/>
    <w:rsid w:val="00505632"/>
    <w:rsid w:val="00506705"/>
    <w:rsid w:val="00510D99"/>
    <w:rsid w:val="005132D5"/>
    <w:rsid w:val="005166EB"/>
    <w:rsid w:val="00517710"/>
    <w:rsid w:val="005178B3"/>
    <w:rsid w:val="005179A8"/>
    <w:rsid w:val="00520377"/>
    <w:rsid w:val="005204DF"/>
    <w:rsid w:val="005208AF"/>
    <w:rsid w:val="0052190C"/>
    <w:rsid w:val="005259CA"/>
    <w:rsid w:val="00531B3A"/>
    <w:rsid w:val="005354EA"/>
    <w:rsid w:val="00536035"/>
    <w:rsid w:val="00542612"/>
    <w:rsid w:val="00542675"/>
    <w:rsid w:val="00543A06"/>
    <w:rsid w:val="00543F7E"/>
    <w:rsid w:val="00545101"/>
    <w:rsid w:val="00545E11"/>
    <w:rsid w:val="00547F2B"/>
    <w:rsid w:val="0055109D"/>
    <w:rsid w:val="00552890"/>
    <w:rsid w:val="005534EE"/>
    <w:rsid w:val="00553FC2"/>
    <w:rsid w:val="00555AE9"/>
    <w:rsid w:val="005564F7"/>
    <w:rsid w:val="00556FEE"/>
    <w:rsid w:val="00557FA4"/>
    <w:rsid w:val="005600C2"/>
    <w:rsid w:val="00560318"/>
    <w:rsid w:val="005626EA"/>
    <w:rsid w:val="0056312E"/>
    <w:rsid w:val="005645B5"/>
    <w:rsid w:val="00564697"/>
    <w:rsid w:val="00564741"/>
    <w:rsid w:val="005649D9"/>
    <w:rsid w:val="00564D93"/>
    <w:rsid w:val="00567A4B"/>
    <w:rsid w:val="00567CF4"/>
    <w:rsid w:val="00570138"/>
    <w:rsid w:val="00570198"/>
    <w:rsid w:val="0057151A"/>
    <w:rsid w:val="005720E8"/>
    <w:rsid w:val="00572124"/>
    <w:rsid w:val="005738BF"/>
    <w:rsid w:val="00574426"/>
    <w:rsid w:val="00574E27"/>
    <w:rsid w:val="005753F7"/>
    <w:rsid w:val="00575885"/>
    <w:rsid w:val="00575C54"/>
    <w:rsid w:val="00575D62"/>
    <w:rsid w:val="00576833"/>
    <w:rsid w:val="00577367"/>
    <w:rsid w:val="00577CC7"/>
    <w:rsid w:val="00577CDA"/>
    <w:rsid w:val="00582FF2"/>
    <w:rsid w:val="005854ED"/>
    <w:rsid w:val="00587E0A"/>
    <w:rsid w:val="005901F9"/>
    <w:rsid w:val="00590717"/>
    <w:rsid w:val="00590D0D"/>
    <w:rsid w:val="0059109B"/>
    <w:rsid w:val="00591C2C"/>
    <w:rsid w:val="005920A8"/>
    <w:rsid w:val="00592356"/>
    <w:rsid w:val="0059289A"/>
    <w:rsid w:val="00592B6A"/>
    <w:rsid w:val="00592C9E"/>
    <w:rsid w:val="005938C4"/>
    <w:rsid w:val="00593D3E"/>
    <w:rsid w:val="00594638"/>
    <w:rsid w:val="00595313"/>
    <w:rsid w:val="00595634"/>
    <w:rsid w:val="00597927"/>
    <w:rsid w:val="0059797D"/>
    <w:rsid w:val="00597D6F"/>
    <w:rsid w:val="005A21B3"/>
    <w:rsid w:val="005A410C"/>
    <w:rsid w:val="005A45C9"/>
    <w:rsid w:val="005A4654"/>
    <w:rsid w:val="005A47D3"/>
    <w:rsid w:val="005A7CD2"/>
    <w:rsid w:val="005B010E"/>
    <w:rsid w:val="005B0392"/>
    <w:rsid w:val="005B0C7F"/>
    <w:rsid w:val="005B17D9"/>
    <w:rsid w:val="005B22CD"/>
    <w:rsid w:val="005B4600"/>
    <w:rsid w:val="005B4AF9"/>
    <w:rsid w:val="005B6D54"/>
    <w:rsid w:val="005C1884"/>
    <w:rsid w:val="005C1B84"/>
    <w:rsid w:val="005C32AE"/>
    <w:rsid w:val="005C3B66"/>
    <w:rsid w:val="005C4A40"/>
    <w:rsid w:val="005C54AA"/>
    <w:rsid w:val="005C56CB"/>
    <w:rsid w:val="005C6929"/>
    <w:rsid w:val="005C7029"/>
    <w:rsid w:val="005D0A39"/>
    <w:rsid w:val="005D183D"/>
    <w:rsid w:val="005D21B3"/>
    <w:rsid w:val="005D2EC0"/>
    <w:rsid w:val="005D4952"/>
    <w:rsid w:val="005D54FE"/>
    <w:rsid w:val="005D68C1"/>
    <w:rsid w:val="005D6BC6"/>
    <w:rsid w:val="005E103D"/>
    <w:rsid w:val="005E17FB"/>
    <w:rsid w:val="005E2D7F"/>
    <w:rsid w:val="005E3C62"/>
    <w:rsid w:val="005E4C3A"/>
    <w:rsid w:val="005E547B"/>
    <w:rsid w:val="005E6B66"/>
    <w:rsid w:val="005E7EEB"/>
    <w:rsid w:val="005F0943"/>
    <w:rsid w:val="005F0CBC"/>
    <w:rsid w:val="005F1CCA"/>
    <w:rsid w:val="005F2A5F"/>
    <w:rsid w:val="005F38CD"/>
    <w:rsid w:val="005F4631"/>
    <w:rsid w:val="005F4826"/>
    <w:rsid w:val="005F4B66"/>
    <w:rsid w:val="005F56D0"/>
    <w:rsid w:val="00600092"/>
    <w:rsid w:val="00600395"/>
    <w:rsid w:val="0060086D"/>
    <w:rsid w:val="00605164"/>
    <w:rsid w:val="00605982"/>
    <w:rsid w:val="00605F56"/>
    <w:rsid w:val="006065EB"/>
    <w:rsid w:val="006070AC"/>
    <w:rsid w:val="006114E0"/>
    <w:rsid w:val="00611A05"/>
    <w:rsid w:val="0061323E"/>
    <w:rsid w:val="00613DD5"/>
    <w:rsid w:val="006159FD"/>
    <w:rsid w:val="00616EB0"/>
    <w:rsid w:val="00620221"/>
    <w:rsid w:val="00620D20"/>
    <w:rsid w:val="0062140D"/>
    <w:rsid w:val="006214B1"/>
    <w:rsid w:val="006221E2"/>
    <w:rsid w:val="0062592C"/>
    <w:rsid w:val="00625E83"/>
    <w:rsid w:val="006264EF"/>
    <w:rsid w:val="00627155"/>
    <w:rsid w:val="00630BD3"/>
    <w:rsid w:val="006313CB"/>
    <w:rsid w:val="00633606"/>
    <w:rsid w:val="006364F8"/>
    <w:rsid w:val="006372E8"/>
    <w:rsid w:val="0064013C"/>
    <w:rsid w:val="00641A3A"/>
    <w:rsid w:val="00644B4E"/>
    <w:rsid w:val="00645D82"/>
    <w:rsid w:val="00646169"/>
    <w:rsid w:val="00646310"/>
    <w:rsid w:val="00647C8F"/>
    <w:rsid w:val="0065048D"/>
    <w:rsid w:val="00650580"/>
    <w:rsid w:val="006508EA"/>
    <w:rsid w:val="0065113F"/>
    <w:rsid w:val="00651BBE"/>
    <w:rsid w:val="00651F6C"/>
    <w:rsid w:val="00653B05"/>
    <w:rsid w:val="0065614D"/>
    <w:rsid w:val="00656B82"/>
    <w:rsid w:val="00657467"/>
    <w:rsid w:val="00657CF3"/>
    <w:rsid w:val="0066083C"/>
    <w:rsid w:val="00663454"/>
    <w:rsid w:val="00665A16"/>
    <w:rsid w:val="00665D6A"/>
    <w:rsid w:val="006673D5"/>
    <w:rsid w:val="00670671"/>
    <w:rsid w:val="00670DD9"/>
    <w:rsid w:val="006717D4"/>
    <w:rsid w:val="0067437D"/>
    <w:rsid w:val="00674436"/>
    <w:rsid w:val="00674D31"/>
    <w:rsid w:val="006778F8"/>
    <w:rsid w:val="00677B44"/>
    <w:rsid w:val="00680520"/>
    <w:rsid w:val="00681161"/>
    <w:rsid w:val="0068248D"/>
    <w:rsid w:val="006926B2"/>
    <w:rsid w:val="006928E1"/>
    <w:rsid w:val="006934D4"/>
    <w:rsid w:val="0069360E"/>
    <w:rsid w:val="0069399B"/>
    <w:rsid w:val="00696F65"/>
    <w:rsid w:val="006A0C9A"/>
    <w:rsid w:val="006A10E5"/>
    <w:rsid w:val="006A1A7A"/>
    <w:rsid w:val="006A1C91"/>
    <w:rsid w:val="006A2579"/>
    <w:rsid w:val="006A4CFB"/>
    <w:rsid w:val="006A7348"/>
    <w:rsid w:val="006B149A"/>
    <w:rsid w:val="006B2846"/>
    <w:rsid w:val="006B3E90"/>
    <w:rsid w:val="006B4A64"/>
    <w:rsid w:val="006B4F26"/>
    <w:rsid w:val="006B5E91"/>
    <w:rsid w:val="006C14A6"/>
    <w:rsid w:val="006C1853"/>
    <w:rsid w:val="006C2F0C"/>
    <w:rsid w:val="006D20CF"/>
    <w:rsid w:val="006D33C7"/>
    <w:rsid w:val="006D3B09"/>
    <w:rsid w:val="006D403B"/>
    <w:rsid w:val="006D4FA6"/>
    <w:rsid w:val="006D5BFA"/>
    <w:rsid w:val="006D7384"/>
    <w:rsid w:val="006D74E2"/>
    <w:rsid w:val="006D79BB"/>
    <w:rsid w:val="006E0413"/>
    <w:rsid w:val="006E0EE1"/>
    <w:rsid w:val="006E2996"/>
    <w:rsid w:val="006E2C9D"/>
    <w:rsid w:val="006E5325"/>
    <w:rsid w:val="006F1690"/>
    <w:rsid w:val="006F2050"/>
    <w:rsid w:val="006F3584"/>
    <w:rsid w:val="006F5AA0"/>
    <w:rsid w:val="006F6F2A"/>
    <w:rsid w:val="006F7F16"/>
    <w:rsid w:val="0070027C"/>
    <w:rsid w:val="00700577"/>
    <w:rsid w:val="0070198E"/>
    <w:rsid w:val="0070278E"/>
    <w:rsid w:val="00704670"/>
    <w:rsid w:val="00704787"/>
    <w:rsid w:val="007055FF"/>
    <w:rsid w:val="00706AE2"/>
    <w:rsid w:val="0070730B"/>
    <w:rsid w:val="00707552"/>
    <w:rsid w:val="00707661"/>
    <w:rsid w:val="00712A9D"/>
    <w:rsid w:val="007130E0"/>
    <w:rsid w:val="00713635"/>
    <w:rsid w:val="00716D84"/>
    <w:rsid w:val="00721D1B"/>
    <w:rsid w:val="00725578"/>
    <w:rsid w:val="00727ABC"/>
    <w:rsid w:val="00727D72"/>
    <w:rsid w:val="007305DF"/>
    <w:rsid w:val="00730A7D"/>
    <w:rsid w:val="00731A20"/>
    <w:rsid w:val="00731C36"/>
    <w:rsid w:val="00731FD2"/>
    <w:rsid w:val="007321EF"/>
    <w:rsid w:val="00736575"/>
    <w:rsid w:val="0074233F"/>
    <w:rsid w:val="007429EA"/>
    <w:rsid w:val="00743DB1"/>
    <w:rsid w:val="00747105"/>
    <w:rsid w:val="0074719A"/>
    <w:rsid w:val="0075416A"/>
    <w:rsid w:val="00757A7C"/>
    <w:rsid w:val="00757FDE"/>
    <w:rsid w:val="007608A3"/>
    <w:rsid w:val="00761DAC"/>
    <w:rsid w:val="00762BC9"/>
    <w:rsid w:val="007642E3"/>
    <w:rsid w:val="00764378"/>
    <w:rsid w:val="00765A8F"/>
    <w:rsid w:val="00766E8F"/>
    <w:rsid w:val="00767696"/>
    <w:rsid w:val="007701B9"/>
    <w:rsid w:val="007702B7"/>
    <w:rsid w:val="00771EF6"/>
    <w:rsid w:val="00774EF3"/>
    <w:rsid w:val="0077520A"/>
    <w:rsid w:val="00776BFA"/>
    <w:rsid w:val="00776C58"/>
    <w:rsid w:val="00780649"/>
    <w:rsid w:val="007818E4"/>
    <w:rsid w:val="0078221D"/>
    <w:rsid w:val="00782BE9"/>
    <w:rsid w:val="00786807"/>
    <w:rsid w:val="00787238"/>
    <w:rsid w:val="00791001"/>
    <w:rsid w:val="00795169"/>
    <w:rsid w:val="00796961"/>
    <w:rsid w:val="0079782F"/>
    <w:rsid w:val="00797FB5"/>
    <w:rsid w:val="007A15F8"/>
    <w:rsid w:val="007A284C"/>
    <w:rsid w:val="007A2DDE"/>
    <w:rsid w:val="007A3BDF"/>
    <w:rsid w:val="007A3CFD"/>
    <w:rsid w:val="007A4D21"/>
    <w:rsid w:val="007A5E78"/>
    <w:rsid w:val="007A5EC9"/>
    <w:rsid w:val="007A65BF"/>
    <w:rsid w:val="007B25A7"/>
    <w:rsid w:val="007B2801"/>
    <w:rsid w:val="007B30EC"/>
    <w:rsid w:val="007B3C7D"/>
    <w:rsid w:val="007B551F"/>
    <w:rsid w:val="007B583A"/>
    <w:rsid w:val="007B586D"/>
    <w:rsid w:val="007B6AF5"/>
    <w:rsid w:val="007B6E0E"/>
    <w:rsid w:val="007B771B"/>
    <w:rsid w:val="007C1690"/>
    <w:rsid w:val="007C317F"/>
    <w:rsid w:val="007C54A6"/>
    <w:rsid w:val="007C58C5"/>
    <w:rsid w:val="007D19BB"/>
    <w:rsid w:val="007D386E"/>
    <w:rsid w:val="007D4CDA"/>
    <w:rsid w:val="007D4D32"/>
    <w:rsid w:val="007D4E91"/>
    <w:rsid w:val="007D77ED"/>
    <w:rsid w:val="007D7EE3"/>
    <w:rsid w:val="007E00DC"/>
    <w:rsid w:val="007E394D"/>
    <w:rsid w:val="007E4C2C"/>
    <w:rsid w:val="007E51D3"/>
    <w:rsid w:val="007F13A9"/>
    <w:rsid w:val="007F4B3C"/>
    <w:rsid w:val="007F5835"/>
    <w:rsid w:val="007F7632"/>
    <w:rsid w:val="007F7B7C"/>
    <w:rsid w:val="008001DB"/>
    <w:rsid w:val="008004B0"/>
    <w:rsid w:val="00800A6D"/>
    <w:rsid w:val="00800B7C"/>
    <w:rsid w:val="008028DE"/>
    <w:rsid w:val="00803B02"/>
    <w:rsid w:val="00803E95"/>
    <w:rsid w:val="00805D35"/>
    <w:rsid w:val="00806BBF"/>
    <w:rsid w:val="00810D46"/>
    <w:rsid w:val="00811413"/>
    <w:rsid w:val="00811F2B"/>
    <w:rsid w:val="00813E08"/>
    <w:rsid w:val="00814A80"/>
    <w:rsid w:val="00814DCA"/>
    <w:rsid w:val="00815EFA"/>
    <w:rsid w:val="00820BEB"/>
    <w:rsid w:val="008227EA"/>
    <w:rsid w:val="00824A62"/>
    <w:rsid w:val="00826985"/>
    <w:rsid w:val="008304C2"/>
    <w:rsid w:val="008324BA"/>
    <w:rsid w:val="00833F13"/>
    <w:rsid w:val="00834BE1"/>
    <w:rsid w:val="00834ECC"/>
    <w:rsid w:val="008353A8"/>
    <w:rsid w:val="00835795"/>
    <w:rsid w:val="0083597C"/>
    <w:rsid w:val="00835B39"/>
    <w:rsid w:val="00836A28"/>
    <w:rsid w:val="0084111E"/>
    <w:rsid w:val="0084155E"/>
    <w:rsid w:val="008430E4"/>
    <w:rsid w:val="008450F2"/>
    <w:rsid w:val="00845445"/>
    <w:rsid w:val="008503CE"/>
    <w:rsid w:val="00850C64"/>
    <w:rsid w:val="00851190"/>
    <w:rsid w:val="00851580"/>
    <w:rsid w:val="00852CBC"/>
    <w:rsid w:val="0085387D"/>
    <w:rsid w:val="00854BE7"/>
    <w:rsid w:val="008551A0"/>
    <w:rsid w:val="0085528A"/>
    <w:rsid w:val="0085542F"/>
    <w:rsid w:val="00857069"/>
    <w:rsid w:val="00857AFB"/>
    <w:rsid w:val="00860CF0"/>
    <w:rsid w:val="00863A83"/>
    <w:rsid w:val="0086485A"/>
    <w:rsid w:val="00865182"/>
    <w:rsid w:val="00866C95"/>
    <w:rsid w:val="008671C8"/>
    <w:rsid w:val="00867BE5"/>
    <w:rsid w:val="00870898"/>
    <w:rsid w:val="008712FB"/>
    <w:rsid w:val="00871466"/>
    <w:rsid w:val="00873EFE"/>
    <w:rsid w:val="0087677E"/>
    <w:rsid w:val="00877FCE"/>
    <w:rsid w:val="008803F9"/>
    <w:rsid w:val="00881629"/>
    <w:rsid w:val="00882A88"/>
    <w:rsid w:val="00883B71"/>
    <w:rsid w:val="0088633A"/>
    <w:rsid w:val="0088692F"/>
    <w:rsid w:val="00887617"/>
    <w:rsid w:val="00892160"/>
    <w:rsid w:val="008923CE"/>
    <w:rsid w:val="00893BE8"/>
    <w:rsid w:val="008948B3"/>
    <w:rsid w:val="008952C9"/>
    <w:rsid w:val="008A0692"/>
    <w:rsid w:val="008A0BB2"/>
    <w:rsid w:val="008A18D6"/>
    <w:rsid w:val="008A2113"/>
    <w:rsid w:val="008A24B6"/>
    <w:rsid w:val="008A3C1C"/>
    <w:rsid w:val="008A3EEC"/>
    <w:rsid w:val="008A4536"/>
    <w:rsid w:val="008A457B"/>
    <w:rsid w:val="008A5D2F"/>
    <w:rsid w:val="008A6FFC"/>
    <w:rsid w:val="008A7978"/>
    <w:rsid w:val="008B435B"/>
    <w:rsid w:val="008B596E"/>
    <w:rsid w:val="008B75E6"/>
    <w:rsid w:val="008C44E0"/>
    <w:rsid w:val="008C4637"/>
    <w:rsid w:val="008D04B1"/>
    <w:rsid w:val="008D1CEB"/>
    <w:rsid w:val="008D27C4"/>
    <w:rsid w:val="008D523E"/>
    <w:rsid w:val="008D5BEA"/>
    <w:rsid w:val="008D717A"/>
    <w:rsid w:val="008D79FE"/>
    <w:rsid w:val="008E39FB"/>
    <w:rsid w:val="008E42BD"/>
    <w:rsid w:val="008E5564"/>
    <w:rsid w:val="008E64D1"/>
    <w:rsid w:val="008F007F"/>
    <w:rsid w:val="008F0320"/>
    <w:rsid w:val="008F254B"/>
    <w:rsid w:val="008F291E"/>
    <w:rsid w:val="008F5D51"/>
    <w:rsid w:val="008F667C"/>
    <w:rsid w:val="008F6693"/>
    <w:rsid w:val="008F7FB6"/>
    <w:rsid w:val="00900BA3"/>
    <w:rsid w:val="009010C8"/>
    <w:rsid w:val="0090196C"/>
    <w:rsid w:val="00907EEB"/>
    <w:rsid w:val="00910066"/>
    <w:rsid w:val="0091082E"/>
    <w:rsid w:val="00911B48"/>
    <w:rsid w:val="00912955"/>
    <w:rsid w:val="00913173"/>
    <w:rsid w:val="009131B6"/>
    <w:rsid w:val="00914A02"/>
    <w:rsid w:val="00914D6B"/>
    <w:rsid w:val="00915993"/>
    <w:rsid w:val="00915BDD"/>
    <w:rsid w:val="0091650F"/>
    <w:rsid w:val="009166BB"/>
    <w:rsid w:val="00916E85"/>
    <w:rsid w:val="0091774D"/>
    <w:rsid w:val="00922862"/>
    <w:rsid w:val="009238E2"/>
    <w:rsid w:val="009243CD"/>
    <w:rsid w:val="009243D4"/>
    <w:rsid w:val="0092456E"/>
    <w:rsid w:val="00930625"/>
    <w:rsid w:val="00930CCC"/>
    <w:rsid w:val="0093200E"/>
    <w:rsid w:val="00933163"/>
    <w:rsid w:val="00933D1F"/>
    <w:rsid w:val="009358F7"/>
    <w:rsid w:val="00936673"/>
    <w:rsid w:val="00940885"/>
    <w:rsid w:val="00941559"/>
    <w:rsid w:val="00941F93"/>
    <w:rsid w:val="00942947"/>
    <w:rsid w:val="009446A2"/>
    <w:rsid w:val="00944E99"/>
    <w:rsid w:val="00946137"/>
    <w:rsid w:val="0094624F"/>
    <w:rsid w:val="0094713A"/>
    <w:rsid w:val="00947576"/>
    <w:rsid w:val="009501CE"/>
    <w:rsid w:val="00950A7D"/>
    <w:rsid w:val="00951A52"/>
    <w:rsid w:val="00951C70"/>
    <w:rsid w:val="00953986"/>
    <w:rsid w:val="00953FF2"/>
    <w:rsid w:val="00954686"/>
    <w:rsid w:val="00954999"/>
    <w:rsid w:val="00955D16"/>
    <w:rsid w:val="00956367"/>
    <w:rsid w:val="0095648C"/>
    <w:rsid w:val="00957C2E"/>
    <w:rsid w:val="009632ED"/>
    <w:rsid w:val="00964B28"/>
    <w:rsid w:val="00965A87"/>
    <w:rsid w:val="00970E86"/>
    <w:rsid w:val="00972469"/>
    <w:rsid w:val="00972B7F"/>
    <w:rsid w:val="0097775A"/>
    <w:rsid w:val="00980FAF"/>
    <w:rsid w:val="00981587"/>
    <w:rsid w:val="00984563"/>
    <w:rsid w:val="00987011"/>
    <w:rsid w:val="009950BC"/>
    <w:rsid w:val="00996E90"/>
    <w:rsid w:val="009978FF"/>
    <w:rsid w:val="009A0AD1"/>
    <w:rsid w:val="009A21CE"/>
    <w:rsid w:val="009A33F5"/>
    <w:rsid w:val="009A5C16"/>
    <w:rsid w:val="009A6A31"/>
    <w:rsid w:val="009A720B"/>
    <w:rsid w:val="009B084A"/>
    <w:rsid w:val="009B1E7A"/>
    <w:rsid w:val="009B40FD"/>
    <w:rsid w:val="009B661B"/>
    <w:rsid w:val="009B6856"/>
    <w:rsid w:val="009C3616"/>
    <w:rsid w:val="009C3709"/>
    <w:rsid w:val="009C3729"/>
    <w:rsid w:val="009C3E9A"/>
    <w:rsid w:val="009C4A7D"/>
    <w:rsid w:val="009C57C4"/>
    <w:rsid w:val="009C78EC"/>
    <w:rsid w:val="009D076F"/>
    <w:rsid w:val="009D1F75"/>
    <w:rsid w:val="009D3854"/>
    <w:rsid w:val="009D57E5"/>
    <w:rsid w:val="009D64DF"/>
    <w:rsid w:val="009E061E"/>
    <w:rsid w:val="009E0DAE"/>
    <w:rsid w:val="009E106E"/>
    <w:rsid w:val="009E1448"/>
    <w:rsid w:val="009E1B39"/>
    <w:rsid w:val="009E2905"/>
    <w:rsid w:val="009E6F00"/>
    <w:rsid w:val="009E77BF"/>
    <w:rsid w:val="009E7929"/>
    <w:rsid w:val="009F105E"/>
    <w:rsid w:val="009F6602"/>
    <w:rsid w:val="009F7F7B"/>
    <w:rsid w:val="00A02A4E"/>
    <w:rsid w:val="00A04EBE"/>
    <w:rsid w:val="00A06D80"/>
    <w:rsid w:val="00A077B3"/>
    <w:rsid w:val="00A10701"/>
    <w:rsid w:val="00A10A9C"/>
    <w:rsid w:val="00A10B12"/>
    <w:rsid w:val="00A10C1E"/>
    <w:rsid w:val="00A117DA"/>
    <w:rsid w:val="00A12003"/>
    <w:rsid w:val="00A121D8"/>
    <w:rsid w:val="00A129D8"/>
    <w:rsid w:val="00A13629"/>
    <w:rsid w:val="00A170B2"/>
    <w:rsid w:val="00A17516"/>
    <w:rsid w:val="00A2059C"/>
    <w:rsid w:val="00A20DB5"/>
    <w:rsid w:val="00A212C8"/>
    <w:rsid w:val="00A22746"/>
    <w:rsid w:val="00A25F18"/>
    <w:rsid w:val="00A270B0"/>
    <w:rsid w:val="00A27329"/>
    <w:rsid w:val="00A338D0"/>
    <w:rsid w:val="00A3399B"/>
    <w:rsid w:val="00A339C2"/>
    <w:rsid w:val="00A40057"/>
    <w:rsid w:val="00A40AA8"/>
    <w:rsid w:val="00A4158E"/>
    <w:rsid w:val="00A41645"/>
    <w:rsid w:val="00A4169F"/>
    <w:rsid w:val="00A449C3"/>
    <w:rsid w:val="00A44C7C"/>
    <w:rsid w:val="00A457A1"/>
    <w:rsid w:val="00A47616"/>
    <w:rsid w:val="00A5370B"/>
    <w:rsid w:val="00A540F3"/>
    <w:rsid w:val="00A55018"/>
    <w:rsid w:val="00A57B09"/>
    <w:rsid w:val="00A616F8"/>
    <w:rsid w:val="00A61E80"/>
    <w:rsid w:val="00A62207"/>
    <w:rsid w:val="00A62583"/>
    <w:rsid w:val="00A663D1"/>
    <w:rsid w:val="00A66A19"/>
    <w:rsid w:val="00A66E8B"/>
    <w:rsid w:val="00A67B63"/>
    <w:rsid w:val="00A70A3D"/>
    <w:rsid w:val="00A70C72"/>
    <w:rsid w:val="00A76F81"/>
    <w:rsid w:val="00A80441"/>
    <w:rsid w:val="00A8155F"/>
    <w:rsid w:val="00A83003"/>
    <w:rsid w:val="00A83734"/>
    <w:rsid w:val="00A8404C"/>
    <w:rsid w:val="00A851A9"/>
    <w:rsid w:val="00A930BE"/>
    <w:rsid w:val="00A93587"/>
    <w:rsid w:val="00A95D81"/>
    <w:rsid w:val="00A97FA2"/>
    <w:rsid w:val="00A97FD3"/>
    <w:rsid w:val="00AA0167"/>
    <w:rsid w:val="00AA0422"/>
    <w:rsid w:val="00AA0CFD"/>
    <w:rsid w:val="00AA16F2"/>
    <w:rsid w:val="00AA1886"/>
    <w:rsid w:val="00AA35EE"/>
    <w:rsid w:val="00AA452B"/>
    <w:rsid w:val="00AA727B"/>
    <w:rsid w:val="00AA7A4D"/>
    <w:rsid w:val="00AB1E3A"/>
    <w:rsid w:val="00AB55BB"/>
    <w:rsid w:val="00AC047C"/>
    <w:rsid w:val="00AC23DB"/>
    <w:rsid w:val="00AC62A3"/>
    <w:rsid w:val="00AC68E3"/>
    <w:rsid w:val="00AC791D"/>
    <w:rsid w:val="00AD01C9"/>
    <w:rsid w:val="00AD0527"/>
    <w:rsid w:val="00AD24FD"/>
    <w:rsid w:val="00AD31AD"/>
    <w:rsid w:val="00AD44F3"/>
    <w:rsid w:val="00AD465E"/>
    <w:rsid w:val="00AD6D0A"/>
    <w:rsid w:val="00AD7803"/>
    <w:rsid w:val="00AE0A7D"/>
    <w:rsid w:val="00AE28A7"/>
    <w:rsid w:val="00AE2F40"/>
    <w:rsid w:val="00AE5B25"/>
    <w:rsid w:val="00AE698F"/>
    <w:rsid w:val="00AF0410"/>
    <w:rsid w:val="00AF20A1"/>
    <w:rsid w:val="00AF352E"/>
    <w:rsid w:val="00AF406C"/>
    <w:rsid w:val="00AF4D38"/>
    <w:rsid w:val="00AF5F96"/>
    <w:rsid w:val="00AF6BCB"/>
    <w:rsid w:val="00B00BD9"/>
    <w:rsid w:val="00B01DE5"/>
    <w:rsid w:val="00B045F1"/>
    <w:rsid w:val="00B05002"/>
    <w:rsid w:val="00B05D05"/>
    <w:rsid w:val="00B07741"/>
    <w:rsid w:val="00B079D1"/>
    <w:rsid w:val="00B10F46"/>
    <w:rsid w:val="00B11B4C"/>
    <w:rsid w:val="00B14743"/>
    <w:rsid w:val="00B14B6E"/>
    <w:rsid w:val="00B1540C"/>
    <w:rsid w:val="00B15C08"/>
    <w:rsid w:val="00B2032E"/>
    <w:rsid w:val="00B20D74"/>
    <w:rsid w:val="00B22DEB"/>
    <w:rsid w:val="00B236B0"/>
    <w:rsid w:val="00B237CE"/>
    <w:rsid w:val="00B2508F"/>
    <w:rsid w:val="00B267B4"/>
    <w:rsid w:val="00B27EB8"/>
    <w:rsid w:val="00B3060C"/>
    <w:rsid w:val="00B30ECE"/>
    <w:rsid w:val="00B330EF"/>
    <w:rsid w:val="00B34950"/>
    <w:rsid w:val="00B360ED"/>
    <w:rsid w:val="00B3680B"/>
    <w:rsid w:val="00B36846"/>
    <w:rsid w:val="00B41D2A"/>
    <w:rsid w:val="00B45F01"/>
    <w:rsid w:val="00B46392"/>
    <w:rsid w:val="00B51A2E"/>
    <w:rsid w:val="00B523D6"/>
    <w:rsid w:val="00B53328"/>
    <w:rsid w:val="00B53773"/>
    <w:rsid w:val="00B54A78"/>
    <w:rsid w:val="00B55227"/>
    <w:rsid w:val="00B55EE4"/>
    <w:rsid w:val="00B55F8C"/>
    <w:rsid w:val="00B640CE"/>
    <w:rsid w:val="00B65CED"/>
    <w:rsid w:val="00B67141"/>
    <w:rsid w:val="00B67229"/>
    <w:rsid w:val="00B71362"/>
    <w:rsid w:val="00B71A84"/>
    <w:rsid w:val="00B72014"/>
    <w:rsid w:val="00B724F0"/>
    <w:rsid w:val="00B7336D"/>
    <w:rsid w:val="00B73E0B"/>
    <w:rsid w:val="00B74FF8"/>
    <w:rsid w:val="00B752CE"/>
    <w:rsid w:val="00B779FD"/>
    <w:rsid w:val="00B77D5A"/>
    <w:rsid w:val="00B808B5"/>
    <w:rsid w:val="00B8198F"/>
    <w:rsid w:val="00B82474"/>
    <w:rsid w:val="00B82D0B"/>
    <w:rsid w:val="00B83163"/>
    <w:rsid w:val="00B83756"/>
    <w:rsid w:val="00B83964"/>
    <w:rsid w:val="00B83EF4"/>
    <w:rsid w:val="00B8488F"/>
    <w:rsid w:val="00B87B89"/>
    <w:rsid w:val="00B87C07"/>
    <w:rsid w:val="00B9136F"/>
    <w:rsid w:val="00B918A0"/>
    <w:rsid w:val="00B91F53"/>
    <w:rsid w:val="00B92E61"/>
    <w:rsid w:val="00B93802"/>
    <w:rsid w:val="00B94257"/>
    <w:rsid w:val="00B97BE4"/>
    <w:rsid w:val="00BA2E1B"/>
    <w:rsid w:val="00BA36FE"/>
    <w:rsid w:val="00BA48A1"/>
    <w:rsid w:val="00BA4C25"/>
    <w:rsid w:val="00BA4F9E"/>
    <w:rsid w:val="00BA52A0"/>
    <w:rsid w:val="00BA56F7"/>
    <w:rsid w:val="00BA7F8E"/>
    <w:rsid w:val="00BB09CB"/>
    <w:rsid w:val="00BB1032"/>
    <w:rsid w:val="00BB1E52"/>
    <w:rsid w:val="00BB3462"/>
    <w:rsid w:val="00BB3761"/>
    <w:rsid w:val="00BB4575"/>
    <w:rsid w:val="00BB7352"/>
    <w:rsid w:val="00BC105D"/>
    <w:rsid w:val="00BC4405"/>
    <w:rsid w:val="00BC6117"/>
    <w:rsid w:val="00BD0D30"/>
    <w:rsid w:val="00BD1D7E"/>
    <w:rsid w:val="00BD2B22"/>
    <w:rsid w:val="00BD3C2F"/>
    <w:rsid w:val="00BD4387"/>
    <w:rsid w:val="00BD4C7F"/>
    <w:rsid w:val="00BD5298"/>
    <w:rsid w:val="00BD5547"/>
    <w:rsid w:val="00BD6CC6"/>
    <w:rsid w:val="00BE13DB"/>
    <w:rsid w:val="00BE170F"/>
    <w:rsid w:val="00BE1853"/>
    <w:rsid w:val="00BE23B9"/>
    <w:rsid w:val="00BE4249"/>
    <w:rsid w:val="00BE5515"/>
    <w:rsid w:val="00BE7240"/>
    <w:rsid w:val="00BE7CA1"/>
    <w:rsid w:val="00BF036B"/>
    <w:rsid w:val="00BF11A9"/>
    <w:rsid w:val="00BF431C"/>
    <w:rsid w:val="00BF4E8E"/>
    <w:rsid w:val="00BF552C"/>
    <w:rsid w:val="00BF5A6A"/>
    <w:rsid w:val="00BF5D2D"/>
    <w:rsid w:val="00BF74F3"/>
    <w:rsid w:val="00C004E9"/>
    <w:rsid w:val="00C01BE1"/>
    <w:rsid w:val="00C0431C"/>
    <w:rsid w:val="00C05D4B"/>
    <w:rsid w:val="00C06525"/>
    <w:rsid w:val="00C06563"/>
    <w:rsid w:val="00C069C4"/>
    <w:rsid w:val="00C06AEB"/>
    <w:rsid w:val="00C07F76"/>
    <w:rsid w:val="00C116FD"/>
    <w:rsid w:val="00C11FFB"/>
    <w:rsid w:val="00C1288B"/>
    <w:rsid w:val="00C135E5"/>
    <w:rsid w:val="00C1418A"/>
    <w:rsid w:val="00C17790"/>
    <w:rsid w:val="00C20F65"/>
    <w:rsid w:val="00C22DC7"/>
    <w:rsid w:val="00C24722"/>
    <w:rsid w:val="00C25471"/>
    <w:rsid w:val="00C26041"/>
    <w:rsid w:val="00C266FC"/>
    <w:rsid w:val="00C27EF8"/>
    <w:rsid w:val="00C32129"/>
    <w:rsid w:val="00C33996"/>
    <w:rsid w:val="00C34779"/>
    <w:rsid w:val="00C3582C"/>
    <w:rsid w:val="00C36435"/>
    <w:rsid w:val="00C41BE3"/>
    <w:rsid w:val="00C43199"/>
    <w:rsid w:val="00C43DCA"/>
    <w:rsid w:val="00C43EF1"/>
    <w:rsid w:val="00C456A1"/>
    <w:rsid w:val="00C460B5"/>
    <w:rsid w:val="00C46841"/>
    <w:rsid w:val="00C4712F"/>
    <w:rsid w:val="00C50346"/>
    <w:rsid w:val="00C529C8"/>
    <w:rsid w:val="00C543D6"/>
    <w:rsid w:val="00C57257"/>
    <w:rsid w:val="00C57AF6"/>
    <w:rsid w:val="00C60086"/>
    <w:rsid w:val="00C630D4"/>
    <w:rsid w:val="00C63AD2"/>
    <w:rsid w:val="00C64679"/>
    <w:rsid w:val="00C66BC6"/>
    <w:rsid w:val="00C67A4D"/>
    <w:rsid w:val="00C67B48"/>
    <w:rsid w:val="00C7085F"/>
    <w:rsid w:val="00C70DB1"/>
    <w:rsid w:val="00C73F9E"/>
    <w:rsid w:val="00C7681D"/>
    <w:rsid w:val="00C7735F"/>
    <w:rsid w:val="00C8020F"/>
    <w:rsid w:val="00C81B9A"/>
    <w:rsid w:val="00C82388"/>
    <w:rsid w:val="00C83895"/>
    <w:rsid w:val="00C91061"/>
    <w:rsid w:val="00C93491"/>
    <w:rsid w:val="00C94B4A"/>
    <w:rsid w:val="00C95A5D"/>
    <w:rsid w:val="00C9735E"/>
    <w:rsid w:val="00C975FE"/>
    <w:rsid w:val="00CA00A0"/>
    <w:rsid w:val="00CA01DE"/>
    <w:rsid w:val="00CA1300"/>
    <w:rsid w:val="00CA24FA"/>
    <w:rsid w:val="00CA2709"/>
    <w:rsid w:val="00CA30AC"/>
    <w:rsid w:val="00CA3219"/>
    <w:rsid w:val="00CA629F"/>
    <w:rsid w:val="00CA7BFB"/>
    <w:rsid w:val="00CB2A29"/>
    <w:rsid w:val="00CB31E0"/>
    <w:rsid w:val="00CC2C46"/>
    <w:rsid w:val="00CC2F94"/>
    <w:rsid w:val="00CC3DDC"/>
    <w:rsid w:val="00CC759C"/>
    <w:rsid w:val="00CD1763"/>
    <w:rsid w:val="00CD19E8"/>
    <w:rsid w:val="00CD20F6"/>
    <w:rsid w:val="00CD39BF"/>
    <w:rsid w:val="00CD4F01"/>
    <w:rsid w:val="00CD519D"/>
    <w:rsid w:val="00CD539F"/>
    <w:rsid w:val="00CE1C73"/>
    <w:rsid w:val="00CE1DED"/>
    <w:rsid w:val="00CE22FC"/>
    <w:rsid w:val="00CE3E18"/>
    <w:rsid w:val="00CE4201"/>
    <w:rsid w:val="00CE4AF2"/>
    <w:rsid w:val="00CE72E4"/>
    <w:rsid w:val="00CF2B12"/>
    <w:rsid w:val="00CF619B"/>
    <w:rsid w:val="00CF6262"/>
    <w:rsid w:val="00CF6C64"/>
    <w:rsid w:val="00D003DF"/>
    <w:rsid w:val="00D00957"/>
    <w:rsid w:val="00D0119F"/>
    <w:rsid w:val="00D0170D"/>
    <w:rsid w:val="00D0536F"/>
    <w:rsid w:val="00D056FA"/>
    <w:rsid w:val="00D0789F"/>
    <w:rsid w:val="00D12EDA"/>
    <w:rsid w:val="00D1447A"/>
    <w:rsid w:val="00D147D3"/>
    <w:rsid w:val="00D14C71"/>
    <w:rsid w:val="00D15ACA"/>
    <w:rsid w:val="00D171AC"/>
    <w:rsid w:val="00D223C2"/>
    <w:rsid w:val="00D2546D"/>
    <w:rsid w:val="00D264E1"/>
    <w:rsid w:val="00D27280"/>
    <w:rsid w:val="00D275AC"/>
    <w:rsid w:val="00D30E80"/>
    <w:rsid w:val="00D34749"/>
    <w:rsid w:val="00D34AE7"/>
    <w:rsid w:val="00D373D0"/>
    <w:rsid w:val="00D403CE"/>
    <w:rsid w:val="00D41963"/>
    <w:rsid w:val="00D421E0"/>
    <w:rsid w:val="00D426F5"/>
    <w:rsid w:val="00D42B73"/>
    <w:rsid w:val="00D432EE"/>
    <w:rsid w:val="00D44D9C"/>
    <w:rsid w:val="00D4598C"/>
    <w:rsid w:val="00D45D1D"/>
    <w:rsid w:val="00D507D0"/>
    <w:rsid w:val="00D539E1"/>
    <w:rsid w:val="00D56223"/>
    <w:rsid w:val="00D5766E"/>
    <w:rsid w:val="00D57729"/>
    <w:rsid w:val="00D57826"/>
    <w:rsid w:val="00D579BE"/>
    <w:rsid w:val="00D57C56"/>
    <w:rsid w:val="00D60FC8"/>
    <w:rsid w:val="00D627E4"/>
    <w:rsid w:val="00D672C4"/>
    <w:rsid w:val="00D6755A"/>
    <w:rsid w:val="00D676EB"/>
    <w:rsid w:val="00D67EB9"/>
    <w:rsid w:val="00D76BC6"/>
    <w:rsid w:val="00D808FF"/>
    <w:rsid w:val="00D826EC"/>
    <w:rsid w:val="00D839A6"/>
    <w:rsid w:val="00D839DD"/>
    <w:rsid w:val="00D8676D"/>
    <w:rsid w:val="00D874CB"/>
    <w:rsid w:val="00D91FBE"/>
    <w:rsid w:val="00D9437A"/>
    <w:rsid w:val="00D953D2"/>
    <w:rsid w:val="00D95590"/>
    <w:rsid w:val="00D97646"/>
    <w:rsid w:val="00DA0418"/>
    <w:rsid w:val="00DA1A7A"/>
    <w:rsid w:val="00DA427D"/>
    <w:rsid w:val="00DA53D4"/>
    <w:rsid w:val="00DA7F5C"/>
    <w:rsid w:val="00DB03DE"/>
    <w:rsid w:val="00DB0822"/>
    <w:rsid w:val="00DB1F9A"/>
    <w:rsid w:val="00DB37B9"/>
    <w:rsid w:val="00DB3B9A"/>
    <w:rsid w:val="00DB4F00"/>
    <w:rsid w:val="00DB5B4D"/>
    <w:rsid w:val="00DB6389"/>
    <w:rsid w:val="00DB6B1E"/>
    <w:rsid w:val="00DB6B7A"/>
    <w:rsid w:val="00DB7C8D"/>
    <w:rsid w:val="00DC0D8F"/>
    <w:rsid w:val="00DC2050"/>
    <w:rsid w:val="00DC3C65"/>
    <w:rsid w:val="00DC47CD"/>
    <w:rsid w:val="00DC7171"/>
    <w:rsid w:val="00DD0ED1"/>
    <w:rsid w:val="00DD317E"/>
    <w:rsid w:val="00DD4F9C"/>
    <w:rsid w:val="00DD524B"/>
    <w:rsid w:val="00DD5753"/>
    <w:rsid w:val="00DD5B8C"/>
    <w:rsid w:val="00DD5C8F"/>
    <w:rsid w:val="00DD6C07"/>
    <w:rsid w:val="00DE1A52"/>
    <w:rsid w:val="00DE21E5"/>
    <w:rsid w:val="00DE21E7"/>
    <w:rsid w:val="00DE4A68"/>
    <w:rsid w:val="00DE7551"/>
    <w:rsid w:val="00DF1814"/>
    <w:rsid w:val="00DF298F"/>
    <w:rsid w:val="00DF344F"/>
    <w:rsid w:val="00DF346B"/>
    <w:rsid w:val="00DF6505"/>
    <w:rsid w:val="00DF7150"/>
    <w:rsid w:val="00DF7FB9"/>
    <w:rsid w:val="00E006A7"/>
    <w:rsid w:val="00E01A12"/>
    <w:rsid w:val="00E01AEE"/>
    <w:rsid w:val="00E026CB"/>
    <w:rsid w:val="00E02F70"/>
    <w:rsid w:val="00E051BA"/>
    <w:rsid w:val="00E0606F"/>
    <w:rsid w:val="00E066AF"/>
    <w:rsid w:val="00E0722B"/>
    <w:rsid w:val="00E1163B"/>
    <w:rsid w:val="00E159D4"/>
    <w:rsid w:val="00E17763"/>
    <w:rsid w:val="00E200AD"/>
    <w:rsid w:val="00E231D4"/>
    <w:rsid w:val="00E231F3"/>
    <w:rsid w:val="00E236A1"/>
    <w:rsid w:val="00E23F61"/>
    <w:rsid w:val="00E2775B"/>
    <w:rsid w:val="00E30184"/>
    <w:rsid w:val="00E31989"/>
    <w:rsid w:val="00E340CE"/>
    <w:rsid w:val="00E34E28"/>
    <w:rsid w:val="00E354AE"/>
    <w:rsid w:val="00E37B5B"/>
    <w:rsid w:val="00E37BDE"/>
    <w:rsid w:val="00E418CC"/>
    <w:rsid w:val="00E421D0"/>
    <w:rsid w:val="00E43091"/>
    <w:rsid w:val="00E449E5"/>
    <w:rsid w:val="00E45517"/>
    <w:rsid w:val="00E45930"/>
    <w:rsid w:val="00E45E53"/>
    <w:rsid w:val="00E4728D"/>
    <w:rsid w:val="00E50F29"/>
    <w:rsid w:val="00E510A2"/>
    <w:rsid w:val="00E535CF"/>
    <w:rsid w:val="00E53D74"/>
    <w:rsid w:val="00E54CB7"/>
    <w:rsid w:val="00E55F4B"/>
    <w:rsid w:val="00E5651B"/>
    <w:rsid w:val="00E57B67"/>
    <w:rsid w:val="00E601F7"/>
    <w:rsid w:val="00E6060C"/>
    <w:rsid w:val="00E61658"/>
    <w:rsid w:val="00E62756"/>
    <w:rsid w:val="00E64A49"/>
    <w:rsid w:val="00E64F73"/>
    <w:rsid w:val="00E67AE1"/>
    <w:rsid w:val="00E72DFB"/>
    <w:rsid w:val="00E73B5D"/>
    <w:rsid w:val="00E7479E"/>
    <w:rsid w:val="00E75F82"/>
    <w:rsid w:val="00E76FA6"/>
    <w:rsid w:val="00E77692"/>
    <w:rsid w:val="00E802DA"/>
    <w:rsid w:val="00E81EDF"/>
    <w:rsid w:val="00E82134"/>
    <w:rsid w:val="00E82288"/>
    <w:rsid w:val="00E82C25"/>
    <w:rsid w:val="00E82F5A"/>
    <w:rsid w:val="00E8448D"/>
    <w:rsid w:val="00E864FF"/>
    <w:rsid w:val="00E903E7"/>
    <w:rsid w:val="00E9103B"/>
    <w:rsid w:val="00E91258"/>
    <w:rsid w:val="00E91AA4"/>
    <w:rsid w:val="00E921DE"/>
    <w:rsid w:val="00E9300E"/>
    <w:rsid w:val="00E93587"/>
    <w:rsid w:val="00E93F7B"/>
    <w:rsid w:val="00E95A95"/>
    <w:rsid w:val="00EA0758"/>
    <w:rsid w:val="00EA2C24"/>
    <w:rsid w:val="00EA32F5"/>
    <w:rsid w:val="00EA5BBC"/>
    <w:rsid w:val="00EA5F57"/>
    <w:rsid w:val="00EA6065"/>
    <w:rsid w:val="00EB013F"/>
    <w:rsid w:val="00EB04CC"/>
    <w:rsid w:val="00EB64E3"/>
    <w:rsid w:val="00EB6924"/>
    <w:rsid w:val="00EB732F"/>
    <w:rsid w:val="00EC1F8E"/>
    <w:rsid w:val="00EC49A0"/>
    <w:rsid w:val="00EC4B2F"/>
    <w:rsid w:val="00EC51FF"/>
    <w:rsid w:val="00ED0AFF"/>
    <w:rsid w:val="00ED39D6"/>
    <w:rsid w:val="00ED518A"/>
    <w:rsid w:val="00ED5630"/>
    <w:rsid w:val="00EE07E2"/>
    <w:rsid w:val="00EE125C"/>
    <w:rsid w:val="00EE174C"/>
    <w:rsid w:val="00EE3200"/>
    <w:rsid w:val="00EE4834"/>
    <w:rsid w:val="00EE4949"/>
    <w:rsid w:val="00EE590F"/>
    <w:rsid w:val="00EF0532"/>
    <w:rsid w:val="00EF0B79"/>
    <w:rsid w:val="00EF1B79"/>
    <w:rsid w:val="00EF45C1"/>
    <w:rsid w:val="00EF47A1"/>
    <w:rsid w:val="00EF4A12"/>
    <w:rsid w:val="00EF50CB"/>
    <w:rsid w:val="00F005B1"/>
    <w:rsid w:val="00F01189"/>
    <w:rsid w:val="00F01313"/>
    <w:rsid w:val="00F027F2"/>
    <w:rsid w:val="00F04675"/>
    <w:rsid w:val="00F05C2F"/>
    <w:rsid w:val="00F05D87"/>
    <w:rsid w:val="00F06814"/>
    <w:rsid w:val="00F06885"/>
    <w:rsid w:val="00F0798D"/>
    <w:rsid w:val="00F14288"/>
    <w:rsid w:val="00F14E1B"/>
    <w:rsid w:val="00F15749"/>
    <w:rsid w:val="00F15F69"/>
    <w:rsid w:val="00F17741"/>
    <w:rsid w:val="00F2227E"/>
    <w:rsid w:val="00F22ED0"/>
    <w:rsid w:val="00F24115"/>
    <w:rsid w:val="00F244A3"/>
    <w:rsid w:val="00F2473C"/>
    <w:rsid w:val="00F259B7"/>
    <w:rsid w:val="00F26B0E"/>
    <w:rsid w:val="00F3120B"/>
    <w:rsid w:val="00F32A4C"/>
    <w:rsid w:val="00F351F7"/>
    <w:rsid w:val="00F35EFA"/>
    <w:rsid w:val="00F40192"/>
    <w:rsid w:val="00F41CEB"/>
    <w:rsid w:val="00F44F11"/>
    <w:rsid w:val="00F50E69"/>
    <w:rsid w:val="00F523D3"/>
    <w:rsid w:val="00F526F9"/>
    <w:rsid w:val="00F53638"/>
    <w:rsid w:val="00F538AB"/>
    <w:rsid w:val="00F55761"/>
    <w:rsid w:val="00F55B77"/>
    <w:rsid w:val="00F560CD"/>
    <w:rsid w:val="00F568BC"/>
    <w:rsid w:val="00F60944"/>
    <w:rsid w:val="00F60F09"/>
    <w:rsid w:val="00F63F17"/>
    <w:rsid w:val="00F6442B"/>
    <w:rsid w:val="00F64664"/>
    <w:rsid w:val="00F64E6D"/>
    <w:rsid w:val="00F67CDB"/>
    <w:rsid w:val="00F70222"/>
    <w:rsid w:val="00F725CC"/>
    <w:rsid w:val="00F76D76"/>
    <w:rsid w:val="00F776C9"/>
    <w:rsid w:val="00F8065E"/>
    <w:rsid w:val="00F83A17"/>
    <w:rsid w:val="00F85545"/>
    <w:rsid w:val="00F9034B"/>
    <w:rsid w:val="00F91712"/>
    <w:rsid w:val="00F91E79"/>
    <w:rsid w:val="00F923DD"/>
    <w:rsid w:val="00F9296B"/>
    <w:rsid w:val="00F9341B"/>
    <w:rsid w:val="00F93604"/>
    <w:rsid w:val="00F93618"/>
    <w:rsid w:val="00F93ED9"/>
    <w:rsid w:val="00F956CA"/>
    <w:rsid w:val="00F9635C"/>
    <w:rsid w:val="00F97178"/>
    <w:rsid w:val="00F97351"/>
    <w:rsid w:val="00FA7211"/>
    <w:rsid w:val="00FB04FB"/>
    <w:rsid w:val="00FB097B"/>
    <w:rsid w:val="00FB138D"/>
    <w:rsid w:val="00FB22F1"/>
    <w:rsid w:val="00FB27F6"/>
    <w:rsid w:val="00FB30EF"/>
    <w:rsid w:val="00FB39C6"/>
    <w:rsid w:val="00FB555D"/>
    <w:rsid w:val="00FB65E1"/>
    <w:rsid w:val="00FB66B4"/>
    <w:rsid w:val="00FB7AC1"/>
    <w:rsid w:val="00FB7B6A"/>
    <w:rsid w:val="00FB7EAE"/>
    <w:rsid w:val="00FC2E30"/>
    <w:rsid w:val="00FC47F8"/>
    <w:rsid w:val="00FC4A0A"/>
    <w:rsid w:val="00FC6141"/>
    <w:rsid w:val="00FC6A21"/>
    <w:rsid w:val="00FC6A8C"/>
    <w:rsid w:val="00FD1713"/>
    <w:rsid w:val="00FD411D"/>
    <w:rsid w:val="00FD4201"/>
    <w:rsid w:val="00FD49A8"/>
    <w:rsid w:val="00FD51EA"/>
    <w:rsid w:val="00FD57A0"/>
    <w:rsid w:val="00FD5CA5"/>
    <w:rsid w:val="00FD5DCB"/>
    <w:rsid w:val="00FD7427"/>
    <w:rsid w:val="00FE066F"/>
    <w:rsid w:val="00FE089D"/>
    <w:rsid w:val="00FE0B08"/>
    <w:rsid w:val="00FE1A5A"/>
    <w:rsid w:val="00FE1EC3"/>
    <w:rsid w:val="00FE23AC"/>
    <w:rsid w:val="00FE282E"/>
    <w:rsid w:val="00FE2B3B"/>
    <w:rsid w:val="00FE4F3A"/>
    <w:rsid w:val="00FE6FE4"/>
    <w:rsid w:val="00FE7570"/>
    <w:rsid w:val="00FF03E0"/>
    <w:rsid w:val="00FF21EA"/>
    <w:rsid w:val="00FF4DE7"/>
    <w:rsid w:val="00FF5529"/>
    <w:rsid w:val="00FF668B"/>
    <w:rsid w:val="00FF7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B0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table of figures" w:uiPriority="99"/>
    <w:lsdException w:name="footnote reference" w:uiPriority="99"/>
    <w:lsdException w:name="annotation reference" w:uiPriority="99"/>
    <w:lsdException w:name="List Number 2" w:uiPriority="99"/>
    <w:lsdException w:name="Title" w:qFormat="1"/>
    <w:lsdException w:name="Default Paragraph Font" w:uiPriority="1"/>
    <w:lsdException w:name="Subtitle" w:qFormat="1"/>
    <w:lsdException w:name="Body Text First Indent 2" w:uiPriority="99"/>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9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56D0"/>
    <w:pPr>
      <w:spacing w:before="120"/>
      <w:jc w:val="both"/>
    </w:pPr>
    <w:rPr>
      <w:rFonts w:ascii="Arial" w:hAnsi="Arial"/>
      <w:sz w:val="22"/>
      <w:szCs w:val="22"/>
    </w:rPr>
  </w:style>
  <w:style w:type="paragraph" w:styleId="Heading1">
    <w:name w:val="heading 1"/>
    <w:basedOn w:val="Normal"/>
    <w:next w:val="Normal"/>
    <w:qFormat/>
    <w:rsid w:val="004B3A4D"/>
    <w:pPr>
      <w:keepNext/>
      <w:numPr>
        <w:numId w:val="33"/>
      </w:numPr>
      <w:spacing w:before="240" w:after="60"/>
      <w:outlineLvl w:val="0"/>
    </w:pPr>
    <w:rPr>
      <w:rFonts w:cs="Arial"/>
      <w:b/>
      <w:bCs/>
      <w:kern w:val="32"/>
      <w:sz w:val="32"/>
      <w:szCs w:val="32"/>
    </w:rPr>
  </w:style>
  <w:style w:type="paragraph" w:styleId="Heading2">
    <w:name w:val="heading 2"/>
    <w:basedOn w:val="Normal"/>
    <w:next w:val="Normal"/>
    <w:link w:val="Heading2Char"/>
    <w:qFormat/>
    <w:rsid w:val="00E5651B"/>
    <w:pPr>
      <w:keepNext/>
      <w:numPr>
        <w:ilvl w:val="1"/>
        <w:numId w:val="33"/>
      </w:numPr>
      <w:spacing w:before="240" w:after="60"/>
      <w:outlineLvl w:val="1"/>
    </w:pPr>
    <w:rPr>
      <w:rFonts w:cs="Arial"/>
      <w:b/>
      <w:bCs/>
      <w:i/>
      <w:iCs/>
      <w:sz w:val="28"/>
      <w:szCs w:val="28"/>
    </w:rPr>
  </w:style>
  <w:style w:type="paragraph" w:styleId="Heading3">
    <w:name w:val="heading 3"/>
    <w:basedOn w:val="Normal"/>
    <w:next w:val="Normal"/>
    <w:qFormat/>
    <w:rsid w:val="00E5651B"/>
    <w:pPr>
      <w:keepNext/>
      <w:numPr>
        <w:ilvl w:val="2"/>
        <w:numId w:val="33"/>
      </w:numPr>
      <w:spacing w:before="240" w:after="60"/>
      <w:outlineLvl w:val="2"/>
    </w:pPr>
    <w:rPr>
      <w:rFonts w:cs="Arial"/>
      <w:b/>
      <w:bCs/>
      <w:sz w:val="26"/>
      <w:szCs w:val="26"/>
    </w:rPr>
  </w:style>
  <w:style w:type="paragraph" w:styleId="Heading4">
    <w:name w:val="heading 4"/>
    <w:basedOn w:val="Normal"/>
    <w:next w:val="Normal"/>
    <w:qFormat/>
    <w:rsid w:val="00E5651B"/>
    <w:pPr>
      <w:keepNext/>
      <w:numPr>
        <w:ilvl w:val="3"/>
        <w:numId w:val="33"/>
      </w:numPr>
      <w:spacing w:before="240" w:after="60"/>
      <w:outlineLvl w:val="3"/>
    </w:pPr>
    <w:rPr>
      <w:rFonts w:ascii="Times New Roman" w:hAnsi="Times New Roman"/>
      <w:b/>
      <w:bCs/>
      <w:sz w:val="28"/>
      <w:szCs w:val="28"/>
    </w:rPr>
  </w:style>
  <w:style w:type="paragraph" w:styleId="Heading5">
    <w:name w:val="heading 5"/>
    <w:basedOn w:val="Normal"/>
    <w:next w:val="Normal"/>
    <w:qFormat/>
    <w:rsid w:val="008D27C4"/>
    <w:pPr>
      <w:numPr>
        <w:ilvl w:val="4"/>
        <w:numId w:val="33"/>
      </w:numPr>
      <w:spacing w:before="0"/>
      <w:outlineLvl w:val="4"/>
    </w:pPr>
    <w:rPr>
      <w:b/>
      <w:bCs/>
      <w:i/>
      <w:iCs/>
      <w:sz w:val="20"/>
      <w:szCs w:val="26"/>
    </w:rPr>
  </w:style>
  <w:style w:type="paragraph" w:styleId="Heading6">
    <w:name w:val="heading 6"/>
    <w:basedOn w:val="Normal"/>
    <w:next w:val="Normal"/>
    <w:rsid w:val="00E5651B"/>
    <w:pPr>
      <w:numPr>
        <w:ilvl w:val="5"/>
        <w:numId w:val="33"/>
      </w:numPr>
      <w:spacing w:before="240" w:after="60"/>
      <w:outlineLvl w:val="5"/>
    </w:pPr>
    <w:rPr>
      <w:rFonts w:ascii="Times New Roman" w:hAnsi="Times New Roman"/>
      <w:b/>
      <w:bCs/>
    </w:rPr>
  </w:style>
  <w:style w:type="paragraph" w:styleId="Heading7">
    <w:name w:val="heading 7"/>
    <w:basedOn w:val="Normal"/>
    <w:next w:val="Normal"/>
    <w:rsid w:val="00E5651B"/>
    <w:pPr>
      <w:numPr>
        <w:ilvl w:val="6"/>
        <w:numId w:val="33"/>
      </w:numPr>
      <w:spacing w:before="240" w:after="60"/>
      <w:outlineLvl w:val="6"/>
    </w:pPr>
    <w:rPr>
      <w:rFonts w:ascii="Times New Roman" w:hAnsi="Times New Roman"/>
      <w:sz w:val="24"/>
      <w:szCs w:val="24"/>
    </w:rPr>
  </w:style>
  <w:style w:type="paragraph" w:styleId="Heading8">
    <w:name w:val="heading 8"/>
    <w:basedOn w:val="Normal"/>
    <w:next w:val="Normal"/>
    <w:qFormat/>
    <w:rsid w:val="00E5651B"/>
    <w:pPr>
      <w:numPr>
        <w:ilvl w:val="7"/>
        <w:numId w:val="33"/>
      </w:numPr>
      <w:spacing w:before="240" w:after="60"/>
      <w:outlineLvl w:val="7"/>
    </w:pPr>
    <w:rPr>
      <w:rFonts w:ascii="Times New Roman" w:hAnsi="Times New Roman"/>
      <w:i/>
      <w:iCs/>
      <w:sz w:val="24"/>
      <w:szCs w:val="24"/>
    </w:rPr>
  </w:style>
  <w:style w:type="paragraph" w:styleId="Heading9">
    <w:name w:val="heading 9"/>
    <w:basedOn w:val="Normal"/>
    <w:next w:val="Normal"/>
    <w:qFormat/>
    <w:rsid w:val="00E5651B"/>
    <w:pPr>
      <w:numPr>
        <w:ilvl w:val="8"/>
        <w:numId w:val="33"/>
      </w:numPr>
      <w:spacing w:before="240" w:after="60"/>
      <w:outlineLvl w:val="8"/>
    </w:pPr>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6846"/>
    <w:pPr>
      <w:tabs>
        <w:tab w:val="center" w:pos="4320"/>
        <w:tab w:val="right" w:pos="8640"/>
      </w:tabs>
    </w:pPr>
  </w:style>
  <w:style w:type="paragraph" w:styleId="Footer">
    <w:name w:val="footer"/>
    <w:basedOn w:val="Normal"/>
    <w:rsid w:val="00B36846"/>
    <w:pPr>
      <w:tabs>
        <w:tab w:val="center" w:pos="4320"/>
        <w:tab w:val="right" w:pos="8640"/>
      </w:tabs>
    </w:pPr>
  </w:style>
  <w:style w:type="paragraph" w:styleId="Title">
    <w:name w:val="Title"/>
    <w:basedOn w:val="Normal"/>
    <w:qFormat/>
    <w:rsid w:val="00B36846"/>
    <w:pPr>
      <w:spacing w:before="180" w:after="120"/>
      <w:jc w:val="center"/>
    </w:pPr>
    <w:rPr>
      <w:rFonts w:ascii="Times New Roman" w:hAnsi="Times New Roman"/>
      <w:b/>
      <w:bCs/>
      <w:caps/>
      <w:sz w:val="36"/>
      <w:szCs w:val="24"/>
    </w:rPr>
  </w:style>
  <w:style w:type="paragraph" w:customStyle="1" w:styleId="StyleSubtitleCover2TopNoborder">
    <w:name w:val="Style Subtitle Cover2 + Top: (No border)"/>
    <w:basedOn w:val="Normal"/>
    <w:rsid w:val="00B36846"/>
    <w:pPr>
      <w:keepNext/>
      <w:keepLines/>
      <w:spacing w:line="480" w:lineRule="atLeast"/>
      <w:jc w:val="right"/>
    </w:pPr>
    <w:rPr>
      <w:rFonts w:ascii="Times New Roman" w:hAnsi="Times New Roman"/>
      <w:kern w:val="28"/>
      <w:sz w:val="32"/>
      <w:szCs w:val="20"/>
    </w:rPr>
  </w:style>
  <w:style w:type="character" w:styleId="PageNumber">
    <w:name w:val="page number"/>
    <w:basedOn w:val="DefaultParagraphFont"/>
    <w:rsid w:val="00B36846"/>
  </w:style>
  <w:style w:type="paragraph" w:customStyle="1" w:styleId="tabletxt">
    <w:name w:val="tabletxt"/>
    <w:basedOn w:val="Normal"/>
    <w:rsid w:val="001C1C88"/>
    <w:pPr>
      <w:autoSpaceDE w:val="0"/>
      <w:autoSpaceDN w:val="0"/>
      <w:adjustRightInd w:val="0"/>
      <w:spacing w:before="20" w:after="20"/>
    </w:pPr>
    <w:rPr>
      <w:rFonts w:ascii="Times New Roman" w:hAnsi="Times New Roman" w:cs="Arial"/>
      <w:sz w:val="20"/>
      <w:szCs w:val="20"/>
    </w:rPr>
  </w:style>
  <w:style w:type="paragraph" w:customStyle="1" w:styleId="Tabletext">
    <w:name w:val="Tabletext"/>
    <w:basedOn w:val="Normal"/>
    <w:rsid w:val="001C1C88"/>
    <w:pPr>
      <w:keepLines/>
      <w:widowControl w:val="0"/>
      <w:spacing w:line="240" w:lineRule="atLeast"/>
    </w:pPr>
    <w:rPr>
      <w:sz w:val="20"/>
      <w:szCs w:val="20"/>
    </w:rPr>
  </w:style>
  <w:style w:type="paragraph" w:customStyle="1" w:styleId="InfoBlue">
    <w:name w:val="InfoBlue"/>
    <w:basedOn w:val="Normal"/>
    <w:next w:val="BodyText"/>
    <w:rsid w:val="00D0170D"/>
    <w:pPr>
      <w:widowControl w:val="0"/>
      <w:spacing w:after="120" w:line="240" w:lineRule="atLeast"/>
      <w:ind w:left="576"/>
    </w:pPr>
    <w:rPr>
      <w:rFonts w:ascii="Times New Roman" w:hAnsi="Times New Roman"/>
      <w:i/>
      <w:color w:val="0000FF"/>
      <w:sz w:val="24"/>
      <w:szCs w:val="20"/>
    </w:rPr>
  </w:style>
  <w:style w:type="paragraph" w:styleId="BodyText">
    <w:name w:val="Body Text"/>
    <w:basedOn w:val="Normal"/>
    <w:rsid w:val="00D0170D"/>
    <w:pPr>
      <w:spacing w:after="120"/>
    </w:pPr>
  </w:style>
  <w:style w:type="paragraph" w:customStyle="1" w:styleId="Appendix">
    <w:name w:val="Appendix"/>
    <w:basedOn w:val="Heading1"/>
    <w:rsid w:val="00317294"/>
  </w:style>
  <w:style w:type="paragraph" w:styleId="TOC1">
    <w:name w:val="toc 1"/>
    <w:basedOn w:val="Normal"/>
    <w:next w:val="Normal"/>
    <w:autoRedefine/>
    <w:uiPriority w:val="39"/>
    <w:rsid w:val="004B208B"/>
    <w:pPr>
      <w:tabs>
        <w:tab w:val="left" w:pos="440"/>
        <w:tab w:val="right" w:leader="dot" w:pos="9350"/>
      </w:tabs>
    </w:pPr>
    <w:rPr>
      <w:noProof/>
    </w:rPr>
  </w:style>
  <w:style w:type="paragraph" w:styleId="TOC2">
    <w:name w:val="toc 2"/>
    <w:basedOn w:val="Normal"/>
    <w:next w:val="Normal"/>
    <w:autoRedefine/>
    <w:uiPriority w:val="39"/>
    <w:rsid w:val="00317294"/>
    <w:pPr>
      <w:ind w:left="220"/>
    </w:pPr>
  </w:style>
  <w:style w:type="paragraph" w:styleId="TOC3">
    <w:name w:val="toc 3"/>
    <w:basedOn w:val="Normal"/>
    <w:next w:val="Normal"/>
    <w:autoRedefine/>
    <w:uiPriority w:val="39"/>
    <w:rsid w:val="00317294"/>
    <w:pPr>
      <w:ind w:left="440"/>
    </w:pPr>
  </w:style>
  <w:style w:type="character" w:styleId="Hyperlink">
    <w:name w:val="Hyperlink"/>
    <w:basedOn w:val="DefaultParagraphFont"/>
    <w:uiPriority w:val="99"/>
    <w:rsid w:val="00DB6B7A"/>
    <w:rPr>
      <w:rFonts w:ascii="Arial" w:hAnsi="Arial"/>
      <w:color w:val="auto"/>
      <w:u w:val="single"/>
    </w:rPr>
  </w:style>
  <w:style w:type="paragraph" w:customStyle="1" w:styleId="AppendixA1">
    <w:name w:val="Appendix A1"/>
    <w:basedOn w:val="Heading2"/>
    <w:rsid w:val="00852CBC"/>
    <w:pPr>
      <w:numPr>
        <w:numId w:val="1"/>
      </w:numPr>
    </w:pPr>
  </w:style>
  <w:style w:type="paragraph" w:styleId="Caption">
    <w:name w:val="caption"/>
    <w:basedOn w:val="Normal"/>
    <w:next w:val="Normal"/>
    <w:qFormat/>
    <w:rsid w:val="0024533A"/>
    <w:pPr>
      <w:spacing w:after="200"/>
      <w:jc w:val="center"/>
    </w:pPr>
    <w:rPr>
      <w:rFonts w:eastAsia="Times"/>
      <w:bCs/>
      <w:szCs w:val="20"/>
    </w:rPr>
  </w:style>
  <w:style w:type="character" w:styleId="Strong">
    <w:name w:val="Strong"/>
    <w:basedOn w:val="DefaultParagraphFont"/>
    <w:uiPriority w:val="22"/>
    <w:qFormat/>
    <w:rsid w:val="0024533A"/>
    <w:rPr>
      <w:b/>
      <w:bCs/>
    </w:rPr>
  </w:style>
  <w:style w:type="table" w:styleId="TableGrid">
    <w:name w:val="Table Grid"/>
    <w:basedOn w:val="TableNormal"/>
    <w:uiPriority w:val="59"/>
    <w:rsid w:val="00E301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CD39BF"/>
    <w:rPr>
      <w:sz w:val="16"/>
      <w:szCs w:val="16"/>
    </w:rPr>
  </w:style>
  <w:style w:type="paragraph" w:styleId="CommentText">
    <w:name w:val="annotation text"/>
    <w:basedOn w:val="Normal"/>
    <w:link w:val="CommentTextChar"/>
    <w:uiPriority w:val="99"/>
    <w:semiHidden/>
    <w:rsid w:val="00CD39BF"/>
    <w:rPr>
      <w:sz w:val="20"/>
      <w:szCs w:val="20"/>
    </w:rPr>
  </w:style>
  <w:style w:type="paragraph" w:styleId="CommentSubject">
    <w:name w:val="annotation subject"/>
    <w:basedOn w:val="CommentText"/>
    <w:next w:val="CommentText"/>
    <w:semiHidden/>
    <w:rsid w:val="00CD39BF"/>
    <w:rPr>
      <w:b/>
      <w:bCs/>
    </w:rPr>
  </w:style>
  <w:style w:type="paragraph" w:styleId="BalloonText">
    <w:name w:val="Balloon Text"/>
    <w:basedOn w:val="Normal"/>
    <w:semiHidden/>
    <w:rsid w:val="00CD39BF"/>
    <w:rPr>
      <w:rFonts w:ascii="Tahoma" w:hAnsi="Tahoma" w:cs="Tahoma"/>
      <w:sz w:val="16"/>
      <w:szCs w:val="16"/>
    </w:rPr>
  </w:style>
  <w:style w:type="table" w:styleId="TableElegant">
    <w:name w:val="Table Elegant"/>
    <w:basedOn w:val="TableNormal"/>
    <w:rsid w:val="00803E9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Numbered">
    <w:name w:val="Style Numbered"/>
    <w:basedOn w:val="NoList"/>
    <w:rsid w:val="00576833"/>
    <w:pPr>
      <w:numPr>
        <w:numId w:val="3"/>
      </w:numPr>
    </w:pPr>
  </w:style>
  <w:style w:type="character" w:customStyle="1" w:styleId="Heading2Char">
    <w:name w:val="Heading 2 Char"/>
    <w:basedOn w:val="DefaultParagraphFont"/>
    <w:link w:val="Heading2"/>
    <w:rsid w:val="00BF036B"/>
    <w:rPr>
      <w:rFonts w:ascii="Arial" w:hAnsi="Arial" w:cs="Arial"/>
      <w:b/>
      <w:bCs/>
      <w:i/>
      <w:iCs/>
      <w:sz w:val="28"/>
      <w:szCs w:val="28"/>
    </w:rPr>
  </w:style>
  <w:style w:type="paragraph" w:customStyle="1" w:styleId="template">
    <w:name w:val="template"/>
    <w:basedOn w:val="Normal"/>
    <w:rsid w:val="00DC0D8F"/>
    <w:pPr>
      <w:spacing w:line="240" w:lineRule="exact"/>
    </w:pPr>
    <w:rPr>
      <w:i/>
      <w:szCs w:val="20"/>
    </w:rPr>
  </w:style>
  <w:style w:type="paragraph" w:customStyle="1" w:styleId="Table">
    <w:name w:val="Table"/>
    <w:basedOn w:val="Normal"/>
    <w:rsid w:val="00A663D1"/>
    <w:pPr>
      <w:keepLines/>
      <w:widowControl w:val="0"/>
      <w:suppressAutoHyphens/>
      <w:spacing w:after="60"/>
    </w:pPr>
    <w:rPr>
      <w:sz w:val="20"/>
      <w:szCs w:val="20"/>
      <w:lang w:val="en-CA"/>
    </w:rPr>
  </w:style>
  <w:style w:type="paragraph" w:customStyle="1" w:styleId="TableContentCenter">
    <w:name w:val="Table Content Center"/>
    <w:basedOn w:val="Table"/>
    <w:rsid w:val="00A663D1"/>
    <w:pPr>
      <w:spacing w:before="60"/>
      <w:jc w:val="center"/>
    </w:pPr>
  </w:style>
  <w:style w:type="paragraph" w:customStyle="1" w:styleId="Paragraph">
    <w:name w:val="Paragraph"/>
    <w:basedOn w:val="Normal"/>
    <w:link w:val="ParagraphChar"/>
    <w:rsid w:val="0091774D"/>
    <w:pPr>
      <w:keepLines/>
      <w:widowControl w:val="0"/>
      <w:tabs>
        <w:tab w:val="left" w:pos="709"/>
        <w:tab w:val="left" w:pos="862"/>
      </w:tabs>
      <w:suppressAutoHyphens/>
      <w:spacing w:after="120" w:line="240" w:lineRule="atLeast"/>
      <w:ind w:left="851"/>
    </w:pPr>
    <w:rPr>
      <w:szCs w:val="20"/>
      <w:lang w:val="en-CA"/>
    </w:rPr>
  </w:style>
  <w:style w:type="character" w:customStyle="1" w:styleId="ParagraphChar">
    <w:name w:val="Paragraph Char"/>
    <w:basedOn w:val="DefaultParagraphFont"/>
    <w:link w:val="Paragraph"/>
    <w:rsid w:val="0091774D"/>
    <w:rPr>
      <w:rFonts w:ascii="Arial" w:hAnsi="Arial"/>
      <w:sz w:val="22"/>
      <w:lang w:val="en-CA"/>
    </w:rPr>
  </w:style>
  <w:style w:type="character" w:styleId="Emphasis">
    <w:name w:val="Emphasis"/>
    <w:basedOn w:val="DefaultParagraphFont"/>
    <w:qFormat/>
    <w:rsid w:val="0055109D"/>
    <w:rPr>
      <w:i/>
      <w:iCs/>
    </w:rPr>
  </w:style>
  <w:style w:type="paragraph" w:styleId="TableofFigures">
    <w:name w:val="table of figures"/>
    <w:basedOn w:val="TOC1"/>
    <w:next w:val="Normal"/>
    <w:uiPriority w:val="99"/>
    <w:rsid w:val="00FF4DE7"/>
  </w:style>
  <w:style w:type="paragraph" w:customStyle="1" w:styleId="SubtitleBoldUnderline">
    <w:name w:val="Subtitle + Bold Underline"/>
    <w:basedOn w:val="Subtitle"/>
    <w:rsid w:val="00FD57A0"/>
    <w:pPr>
      <w:keepNext/>
      <w:widowControl w:val="0"/>
      <w:suppressAutoHyphens/>
      <w:spacing w:before="240" w:after="120"/>
      <w:outlineLvl w:val="9"/>
    </w:pPr>
    <w:rPr>
      <w:rFonts w:ascii="Arial" w:eastAsia="Lucida Sans Unicode" w:hAnsi="Arial" w:cs="Tahoma"/>
      <w:b/>
      <w:bCs/>
      <w:szCs w:val="28"/>
      <w:u w:val="single"/>
      <w:lang w:val="en-CA" w:eastAsia="ar-SA"/>
    </w:rPr>
  </w:style>
  <w:style w:type="paragraph" w:styleId="Subtitle">
    <w:name w:val="Subtitle"/>
    <w:basedOn w:val="Normal"/>
    <w:next w:val="Normal"/>
    <w:link w:val="SubtitleChar"/>
    <w:qFormat/>
    <w:rsid w:val="005F56D0"/>
    <w:pPr>
      <w:spacing w:after="60"/>
      <w:jc w:val="center"/>
      <w:outlineLvl w:val="1"/>
    </w:pPr>
    <w:rPr>
      <w:rFonts w:ascii="Cambria" w:hAnsi="Cambria"/>
      <w:sz w:val="36"/>
      <w:szCs w:val="24"/>
    </w:rPr>
  </w:style>
  <w:style w:type="character" w:customStyle="1" w:styleId="SubtitleChar">
    <w:name w:val="Subtitle Char"/>
    <w:basedOn w:val="DefaultParagraphFont"/>
    <w:link w:val="Subtitle"/>
    <w:rsid w:val="005F56D0"/>
    <w:rPr>
      <w:rFonts w:ascii="Cambria" w:hAnsi="Cambria"/>
      <w:sz w:val="36"/>
      <w:szCs w:val="24"/>
    </w:rPr>
  </w:style>
  <w:style w:type="character" w:styleId="FollowedHyperlink">
    <w:name w:val="FollowedHyperlink"/>
    <w:basedOn w:val="DefaultParagraphFont"/>
    <w:rsid w:val="004B208B"/>
    <w:rPr>
      <w:color w:val="800080"/>
      <w:u w:val="single"/>
    </w:rPr>
  </w:style>
  <w:style w:type="paragraph" w:styleId="ListParagraph">
    <w:name w:val="List Paragraph"/>
    <w:basedOn w:val="Normal"/>
    <w:uiPriority w:val="34"/>
    <w:qFormat/>
    <w:rsid w:val="004A5601"/>
    <w:pPr>
      <w:ind w:left="720"/>
      <w:contextualSpacing/>
    </w:pPr>
  </w:style>
  <w:style w:type="paragraph" w:customStyle="1" w:styleId="UseCaseText">
    <w:name w:val="Use Case Text"/>
    <w:basedOn w:val="Normal"/>
    <w:rsid w:val="00DF7FB9"/>
    <w:pPr>
      <w:spacing w:before="60" w:after="60"/>
    </w:pPr>
    <w:rPr>
      <w:rFonts w:cs="Arial"/>
      <w:sz w:val="16"/>
      <w:szCs w:val="18"/>
    </w:rPr>
  </w:style>
  <w:style w:type="paragraph" w:customStyle="1" w:styleId="UseCaseHeader">
    <w:name w:val="Use Case Header"/>
    <w:basedOn w:val="UseCaseText"/>
    <w:rsid w:val="00DF7FB9"/>
    <w:rPr>
      <w:b/>
    </w:rPr>
  </w:style>
  <w:style w:type="paragraph" w:customStyle="1" w:styleId="UseCaseSection">
    <w:name w:val="Use Case Section"/>
    <w:basedOn w:val="UseCaseText"/>
    <w:rsid w:val="00DF7FB9"/>
    <w:pPr>
      <w:jc w:val="center"/>
    </w:pPr>
    <w:rPr>
      <w:b/>
      <w:sz w:val="18"/>
    </w:rPr>
  </w:style>
  <w:style w:type="paragraph" w:customStyle="1" w:styleId="UseCaseTitle">
    <w:name w:val="Use Case Title"/>
    <w:basedOn w:val="UseCaseText"/>
    <w:rsid w:val="00DF7FB9"/>
    <w:rPr>
      <w:b/>
      <w:sz w:val="18"/>
    </w:rPr>
  </w:style>
  <w:style w:type="paragraph" w:customStyle="1" w:styleId="Requirement">
    <w:name w:val="Requirement"/>
    <w:basedOn w:val="Normal"/>
    <w:rsid w:val="00C8020F"/>
    <w:pPr>
      <w:shd w:val="clear" w:color="auto" w:fill="FFFFCC"/>
      <w:spacing w:before="60" w:after="60"/>
    </w:pPr>
    <w:rPr>
      <w:sz w:val="20"/>
      <w:szCs w:val="20"/>
      <w:lang w:val="en-GB" w:eastAsia="de-DE"/>
    </w:rPr>
  </w:style>
  <w:style w:type="paragraph" w:styleId="BodyText2">
    <w:name w:val="Body Text 2"/>
    <w:basedOn w:val="Normal"/>
    <w:link w:val="BodyText2Char"/>
    <w:rsid w:val="007A4D21"/>
    <w:pPr>
      <w:spacing w:before="60" w:after="60"/>
    </w:pPr>
    <w:rPr>
      <w:rFonts w:eastAsia="Times" w:cs="Arial"/>
      <w:noProof/>
      <w:szCs w:val="20"/>
    </w:rPr>
  </w:style>
  <w:style w:type="character" w:customStyle="1" w:styleId="BodyText2Char">
    <w:name w:val="Body Text 2 Char"/>
    <w:basedOn w:val="DefaultParagraphFont"/>
    <w:link w:val="BodyText2"/>
    <w:rsid w:val="007A4D21"/>
    <w:rPr>
      <w:rFonts w:ascii="Arial" w:eastAsia="Times" w:hAnsi="Arial" w:cs="Arial"/>
      <w:noProof/>
      <w:sz w:val="22"/>
    </w:rPr>
  </w:style>
  <w:style w:type="paragraph" w:customStyle="1" w:styleId="Default">
    <w:name w:val="Default"/>
    <w:rsid w:val="00F523D3"/>
    <w:pPr>
      <w:autoSpaceDE w:val="0"/>
      <w:autoSpaceDN w:val="0"/>
      <w:adjustRightInd w:val="0"/>
    </w:pPr>
    <w:rPr>
      <w:rFonts w:ascii="Calibri" w:hAnsi="Calibri" w:cs="Calibri"/>
      <w:color w:val="000000"/>
      <w:sz w:val="24"/>
      <w:szCs w:val="24"/>
    </w:rPr>
  </w:style>
  <w:style w:type="character" w:styleId="SubtleEmphasis">
    <w:name w:val="Subtle Emphasis"/>
    <w:basedOn w:val="DefaultParagraphFont"/>
    <w:uiPriority w:val="19"/>
    <w:qFormat/>
    <w:rsid w:val="0077520A"/>
    <w:rPr>
      <w:i/>
      <w:iCs/>
      <w:color w:val="808080"/>
    </w:rPr>
  </w:style>
  <w:style w:type="character" w:customStyle="1" w:styleId="CommentTextChar">
    <w:name w:val="Comment Text Char"/>
    <w:basedOn w:val="DefaultParagraphFont"/>
    <w:link w:val="CommentText"/>
    <w:uiPriority w:val="99"/>
    <w:semiHidden/>
    <w:rsid w:val="0077520A"/>
    <w:rPr>
      <w:rFonts w:ascii="Arial" w:hAnsi="Arial"/>
    </w:rPr>
  </w:style>
  <w:style w:type="paragraph" w:styleId="ListNumber2">
    <w:name w:val="List Number 2"/>
    <w:basedOn w:val="Normal"/>
    <w:uiPriority w:val="99"/>
    <w:rsid w:val="00B83163"/>
    <w:pPr>
      <w:numPr>
        <w:numId w:val="5"/>
      </w:numPr>
      <w:tabs>
        <w:tab w:val="clear" w:pos="540"/>
        <w:tab w:val="num" w:pos="720"/>
      </w:tabs>
      <w:ind w:left="720"/>
      <w:contextualSpacing/>
    </w:pPr>
    <w:rPr>
      <w:rFonts w:ascii="Frutiger Linotype" w:hAnsi="Frutiger Linotype"/>
      <w:sz w:val="20"/>
      <w:szCs w:val="20"/>
    </w:rPr>
  </w:style>
  <w:style w:type="table" w:styleId="MediumGrid3-Accent6">
    <w:name w:val="Medium Grid 3 Accent 6"/>
    <w:basedOn w:val="TableNormal"/>
    <w:uiPriority w:val="99"/>
    <w:rsid w:val="00B8316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Revision">
    <w:name w:val="Revision"/>
    <w:hidden/>
    <w:uiPriority w:val="99"/>
    <w:semiHidden/>
    <w:rsid w:val="00D42B73"/>
    <w:rPr>
      <w:rFonts w:ascii="Arial" w:hAnsi="Arial"/>
      <w:sz w:val="22"/>
      <w:szCs w:val="22"/>
    </w:rPr>
  </w:style>
  <w:style w:type="paragraph" w:styleId="FootnoteText">
    <w:name w:val="footnote text"/>
    <w:basedOn w:val="Normal"/>
    <w:link w:val="FootnoteTextChar"/>
    <w:uiPriority w:val="99"/>
    <w:unhideWhenUsed/>
    <w:rsid w:val="000712E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712E9"/>
    <w:rPr>
      <w:rFonts w:asciiTheme="minorHAnsi" w:eastAsiaTheme="minorHAnsi" w:hAnsiTheme="minorHAnsi" w:cstheme="minorBidi"/>
    </w:rPr>
  </w:style>
  <w:style w:type="character" w:styleId="FootnoteReference">
    <w:name w:val="footnote reference"/>
    <w:basedOn w:val="DefaultParagraphFont"/>
    <w:uiPriority w:val="99"/>
    <w:unhideWhenUsed/>
    <w:rsid w:val="000712E9"/>
    <w:rPr>
      <w:vertAlign w:val="superscript"/>
    </w:rPr>
  </w:style>
  <w:style w:type="paragraph" w:styleId="DocumentMap">
    <w:name w:val="Document Map"/>
    <w:basedOn w:val="Normal"/>
    <w:link w:val="DocumentMapChar"/>
    <w:rsid w:val="004A7ED0"/>
    <w:rPr>
      <w:rFonts w:ascii="Tahoma" w:hAnsi="Tahoma" w:cs="Tahoma"/>
      <w:sz w:val="16"/>
      <w:szCs w:val="16"/>
    </w:rPr>
  </w:style>
  <w:style w:type="character" w:customStyle="1" w:styleId="DocumentMapChar">
    <w:name w:val="Document Map Char"/>
    <w:basedOn w:val="DefaultParagraphFont"/>
    <w:link w:val="DocumentMap"/>
    <w:rsid w:val="004A7ED0"/>
    <w:rPr>
      <w:rFonts w:ascii="Tahoma" w:hAnsi="Tahoma" w:cs="Tahoma"/>
      <w:sz w:val="16"/>
      <w:szCs w:val="16"/>
    </w:rPr>
  </w:style>
  <w:style w:type="paragraph" w:styleId="BodyTextIndent">
    <w:name w:val="Body Text Indent"/>
    <w:basedOn w:val="Normal"/>
    <w:link w:val="BodyTextIndentChar"/>
    <w:rsid w:val="00E64F73"/>
    <w:pPr>
      <w:spacing w:after="120"/>
      <w:ind w:left="360"/>
    </w:pPr>
  </w:style>
  <w:style w:type="character" w:customStyle="1" w:styleId="BodyTextIndentChar">
    <w:name w:val="Body Text Indent Char"/>
    <w:basedOn w:val="DefaultParagraphFont"/>
    <w:link w:val="BodyTextIndent"/>
    <w:rsid w:val="00E64F73"/>
    <w:rPr>
      <w:rFonts w:ascii="Arial" w:hAnsi="Arial"/>
      <w:sz w:val="22"/>
      <w:szCs w:val="22"/>
    </w:rPr>
  </w:style>
  <w:style w:type="paragraph" w:styleId="BodyTextFirstIndent2">
    <w:name w:val="Body Text First Indent 2"/>
    <w:basedOn w:val="BodyTextIndent"/>
    <w:link w:val="BodyTextFirstIndent2Char"/>
    <w:uiPriority w:val="99"/>
    <w:unhideWhenUsed/>
    <w:rsid w:val="00E64F73"/>
    <w:pPr>
      <w:spacing w:after="0"/>
      <w:ind w:firstLine="360"/>
    </w:pPr>
    <w:rPr>
      <w:rFonts w:asciiTheme="minorHAnsi" w:hAnsiTheme="minorHAnsi" w:cstheme="minorBidi"/>
      <w:sz w:val="24"/>
      <w:szCs w:val="24"/>
    </w:rPr>
  </w:style>
  <w:style w:type="character" w:customStyle="1" w:styleId="BodyTextFirstIndent2Char">
    <w:name w:val="Body Text First Indent 2 Char"/>
    <w:basedOn w:val="BodyTextIndentChar"/>
    <w:link w:val="BodyTextFirstIndent2"/>
    <w:uiPriority w:val="99"/>
    <w:rsid w:val="00E64F73"/>
    <w:rPr>
      <w:rFonts w:asciiTheme="minorHAnsi" w:hAnsiTheme="minorHAnsi" w:cstheme="minorBidi"/>
      <w:sz w:val="24"/>
      <w:szCs w:val="24"/>
    </w:rPr>
  </w:style>
  <w:style w:type="paragraph" w:customStyle="1" w:styleId="Aufzhlung">
    <w:name w:val="Aufzählung"/>
    <w:basedOn w:val="Normal"/>
    <w:link w:val="AufzhlungZchn"/>
    <w:rsid w:val="00857069"/>
    <w:pPr>
      <w:keepLines/>
      <w:numPr>
        <w:numId w:val="14"/>
      </w:numPr>
      <w:adjustRightInd w:val="0"/>
      <w:spacing w:before="60" w:after="60"/>
    </w:pPr>
    <w:rPr>
      <w:rFonts w:eastAsia="Times New Roman"/>
      <w:sz w:val="20"/>
      <w:szCs w:val="20"/>
      <w:lang w:eastAsia="zh-CN"/>
    </w:rPr>
  </w:style>
  <w:style w:type="character" w:customStyle="1" w:styleId="AufzhlungZchn">
    <w:name w:val="Aufzählung Zchn"/>
    <w:basedOn w:val="DefaultParagraphFont"/>
    <w:link w:val="Aufzhlung"/>
    <w:rsid w:val="00857069"/>
    <w:rPr>
      <w:rFonts w:ascii="Arial" w:eastAsia="Times New Roman" w:hAnsi="Arial"/>
      <w:lang w:eastAsia="zh-CN"/>
    </w:rPr>
  </w:style>
  <w:style w:type="paragraph" w:styleId="NormalWeb">
    <w:name w:val="Normal (Web)"/>
    <w:basedOn w:val="Normal"/>
    <w:uiPriority w:val="99"/>
    <w:unhideWhenUsed/>
    <w:rsid w:val="00DD317E"/>
    <w:pPr>
      <w:spacing w:before="100" w:beforeAutospacing="1" w:after="100" w:afterAutospacing="1"/>
    </w:pPr>
    <w:rPr>
      <w:rFonts w:ascii="Times New Roman" w:eastAsia="Times New Roman" w:hAnsi="Times New Roman"/>
      <w:sz w:val="24"/>
      <w:szCs w:val="24"/>
    </w:rPr>
  </w:style>
  <w:style w:type="paragraph" w:customStyle="1" w:styleId="Body">
    <w:name w:val="Body"/>
    <w:rsid w:val="003A4999"/>
    <w:pPr>
      <w:spacing w:before="120" w:after="120"/>
    </w:pPr>
    <w:rPr>
      <w:rFonts w:ascii="Helvetica" w:eastAsia="ヒラギノ角ゴ Pro W3" w:hAnsi="Helvetica"/>
      <w:color w:val="000000"/>
      <w:sz w:val="22"/>
    </w:rPr>
  </w:style>
  <w:style w:type="paragraph" w:customStyle="1" w:styleId="bulletsbelowheading1">
    <w:name w:val="bullets below heading 1"/>
    <w:rsid w:val="003A4999"/>
    <w:pPr>
      <w:ind w:left="180"/>
    </w:pPr>
    <w:rPr>
      <w:rFonts w:ascii="Helvetica" w:eastAsia="ヒラギノ角ゴ Pro W3" w:hAnsi="Helvetica"/>
      <w:color w:val="000000"/>
      <w:sz w:val="22"/>
    </w:rPr>
  </w:style>
  <w:style w:type="paragraph" w:customStyle="1" w:styleId="Notesfrom24">
    <w:name w:val="Notes from 2.4"/>
    <w:link w:val="Notesfrom24Char"/>
    <w:rsid w:val="003A4999"/>
    <w:pPr>
      <w:spacing w:before="120" w:after="120"/>
      <w:ind w:left="720" w:right="720"/>
    </w:pPr>
    <w:rPr>
      <w:rFonts w:ascii="Helvetica" w:eastAsia="ヒラギノ角ゴ Pro W3" w:hAnsi="Helvetica"/>
      <w:i/>
      <w:color w:val="A40800"/>
    </w:rPr>
  </w:style>
  <w:style w:type="character" w:customStyle="1" w:styleId="Notesfrom24Char">
    <w:name w:val="Notes from 2.4 Char"/>
    <w:link w:val="Notesfrom24"/>
    <w:rsid w:val="003A4999"/>
    <w:rPr>
      <w:rFonts w:ascii="Helvetica" w:eastAsia="ヒラギノ角ゴ Pro W3" w:hAnsi="Helvetica"/>
      <w:i/>
      <w:color w:val="A40800"/>
    </w:rPr>
  </w:style>
  <w:style w:type="paragraph" w:customStyle="1" w:styleId="TableTitle">
    <w:name w:val="Table Title"/>
    <w:rsid w:val="00B8488F"/>
    <w:rPr>
      <w:rFonts w:ascii="Arial Bold" w:eastAsia="ヒラギノ角ゴ Pro W3" w:hAnsi="Arial Bold"/>
      <w:color w:val="000000"/>
    </w:rPr>
  </w:style>
  <w:style w:type="paragraph" w:customStyle="1" w:styleId="TableBody">
    <w:name w:val="Table Body"/>
    <w:rsid w:val="00B8488F"/>
    <w:rPr>
      <w:rFonts w:ascii="Arial" w:eastAsia="ヒラギノ角ゴ Pro W3" w:hAnsi="Arial"/>
      <w:color w:val="000000"/>
    </w:rPr>
  </w:style>
  <w:style w:type="paragraph" w:customStyle="1" w:styleId="smrComment">
    <w:name w:val="smr Comment"/>
    <w:basedOn w:val="Notesfrom24"/>
    <w:link w:val="smrCommentChar"/>
    <w:qFormat/>
    <w:rsid w:val="001B5D15"/>
    <w:rPr>
      <w:rFonts w:ascii="Courier New" w:hAnsi="Courier New" w:cs="Courier New"/>
      <w:i w:val="0"/>
    </w:rPr>
  </w:style>
  <w:style w:type="character" w:customStyle="1" w:styleId="smrCommentChar">
    <w:name w:val="smr Comment Char"/>
    <w:link w:val="smrComment"/>
    <w:rsid w:val="001B5D15"/>
    <w:rPr>
      <w:rFonts w:ascii="Courier New" w:eastAsia="ヒラギノ角ゴ Pro W3" w:hAnsi="Courier New" w:cs="Courier New"/>
      <w:color w:val="A40800"/>
    </w:rPr>
  </w:style>
  <w:style w:type="paragraph" w:customStyle="1" w:styleId="StyleLeft063After3ptPatternClearGray-25">
    <w:name w:val="Style Left:  0.63&quot; After:  3 pt Pattern: Clear (Gray-25%)"/>
    <w:basedOn w:val="Normal"/>
    <w:rsid w:val="00BD5298"/>
    <w:pPr>
      <w:shd w:val="clear" w:color="auto" w:fill="C0C0C0"/>
      <w:spacing w:after="60"/>
      <w:ind w:left="907"/>
    </w:pPr>
    <w:rPr>
      <w:rFonts w:eastAsia="Times New Roman"/>
      <w:szCs w:val="20"/>
    </w:rPr>
  </w:style>
  <w:style w:type="paragraph" w:customStyle="1" w:styleId="bulletsbelowheading2">
    <w:name w:val="bullets below heading 2"/>
    <w:rsid w:val="00FE1A5A"/>
    <w:pPr>
      <w:ind w:left="360"/>
    </w:pPr>
    <w:rPr>
      <w:rFonts w:ascii="Helvetica" w:eastAsia="ヒラギノ角ゴ Pro W3" w:hAnsi="Helvetica"/>
      <w:color w:val="000000"/>
      <w:sz w:val="24"/>
    </w:rPr>
  </w:style>
  <w:style w:type="paragraph" w:styleId="TOC4">
    <w:name w:val="toc 4"/>
    <w:basedOn w:val="Normal"/>
    <w:next w:val="Normal"/>
    <w:autoRedefine/>
    <w:uiPriority w:val="39"/>
    <w:unhideWhenUsed/>
    <w:rsid w:val="00D41963"/>
    <w:pPr>
      <w:spacing w:before="0" w:after="100" w:line="276" w:lineRule="auto"/>
      <w:ind w:left="660"/>
      <w:jc w:val="left"/>
    </w:pPr>
    <w:rPr>
      <w:rFonts w:asciiTheme="minorHAnsi" w:hAnsiTheme="minorHAnsi" w:cstheme="minorBidi"/>
    </w:rPr>
  </w:style>
  <w:style w:type="paragraph" w:styleId="TOC5">
    <w:name w:val="toc 5"/>
    <w:basedOn w:val="Normal"/>
    <w:next w:val="Normal"/>
    <w:autoRedefine/>
    <w:uiPriority w:val="39"/>
    <w:unhideWhenUsed/>
    <w:rsid w:val="00D41963"/>
    <w:pPr>
      <w:spacing w:before="0" w:after="100" w:line="276" w:lineRule="auto"/>
      <w:ind w:left="880"/>
      <w:jc w:val="left"/>
    </w:pPr>
    <w:rPr>
      <w:rFonts w:asciiTheme="minorHAnsi" w:hAnsiTheme="minorHAnsi" w:cstheme="minorBidi"/>
    </w:rPr>
  </w:style>
  <w:style w:type="paragraph" w:styleId="TOC6">
    <w:name w:val="toc 6"/>
    <w:basedOn w:val="Normal"/>
    <w:next w:val="Normal"/>
    <w:autoRedefine/>
    <w:uiPriority w:val="39"/>
    <w:unhideWhenUsed/>
    <w:rsid w:val="00D41963"/>
    <w:pPr>
      <w:spacing w:before="0" w:after="100" w:line="276" w:lineRule="auto"/>
      <w:ind w:left="1100"/>
      <w:jc w:val="left"/>
    </w:pPr>
    <w:rPr>
      <w:rFonts w:asciiTheme="minorHAnsi" w:hAnsiTheme="minorHAnsi" w:cstheme="minorBidi"/>
    </w:rPr>
  </w:style>
  <w:style w:type="paragraph" w:styleId="TOC7">
    <w:name w:val="toc 7"/>
    <w:basedOn w:val="Normal"/>
    <w:next w:val="Normal"/>
    <w:autoRedefine/>
    <w:uiPriority w:val="39"/>
    <w:unhideWhenUsed/>
    <w:rsid w:val="00D41963"/>
    <w:pPr>
      <w:spacing w:before="0" w:after="100" w:line="276" w:lineRule="auto"/>
      <w:ind w:left="1320"/>
      <w:jc w:val="left"/>
    </w:pPr>
    <w:rPr>
      <w:rFonts w:asciiTheme="minorHAnsi" w:hAnsiTheme="minorHAnsi" w:cstheme="minorBidi"/>
    </w:rPr>
  </w:style>
  <w:style w:type="paragraph" w:styleId="TOC8">
    <w:name w:val="toc 8"/>
    <w:basedOn w:val="Normal"/>
    <w:next w:val="Normal"/>
    <w:autoRedefine/>
    <w:uiPriority w:val="39"/>
    <w:unhideWhenUsed/>
    <w:rsid w:val="00D41963"/>
    <w:pPr>
      <w:spacing w:before="0" w:after="100" w:line="276" w:lineRule="auto"/>
      <w:ind w:left="1540"/>
      <w:jc w:val="left"/>
    </w:pPr>
    <w:rPr>
      <w:rFonts w:asciiTheme="minorHAnsi" w:hAnsiTheme="minorHAnsi" w:cstheme="minorBidi"/>
    </w:rPr>
  </w:style>
  <w:style w:type="paragraph" w:styleId="TOC9">
    <w:name w:val="toc 9"/>
    <w:basedOn w:val="Normal"/>
    <w:next w:val="Normal"/>
    <w:autoRedefine/>
    <w:uiPriority w:val="39"/>
    <w:unhideWhenUsed/>
    <w:rsid w:val="00D41963"/>
    <w:pPr>
      <w:spacing w:before="0" w:after="100" w:line="276" w:lineRule="auto"/>
      <w:ind w:left="1760"/>
      <w:jc w:val="left"/>
    </w:pPr>
    <w:rPr>
      <w:rFonts w:asciiTheme="minorHAnsi" w:hAnsiTheme="minorHAnsi" w:cstheme="minorBidi"/>
    </w:rPr>
  </w:style>
  <w:style w:type="paragraph" w:styleId="TOCHeading">
    <w:name w:val="TOC Heading"/>
    <w:basedOn w:val="Heading1"/>
    <w:next w:val="Normal"/>
    <w:uiPriority w:val="39"/>
    <w:semiHidden/>
    <w:unhideWhenUsed/>
    <w:qFormat/>
    <w:rsid w:val="005920A8"/>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TableParagraph">
    <w:name w:val="Table Paragraph"/>
    <w:basedOn w:val="Normal"/>
    <w:uiPriority w:val="1"/>
    <w:qFormat/>
    <w:rsid w:val="00341E53"/>
    <w:pPr>
      <w:widowControl w:val="0"/>
      <w:spacing w:before="0"/>
      <w:jc w:val="left"/>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qFormat="1"/>
    <w:lsdException w:name="table of figures" w:uiPriority="99"/>
    <w:lsdException w:name="footnote reference" w:uiPriority="99"/>
    <w:lsdException w:name="annotation reference" w:uiPriority="99"/>
    <w:lsdException w:name="List Number 2" w:uiPriority="99"/>
    <w:lsdException w:name="Title" w:qFormat="1"/>
    <w:lsdException w:name="Default Paragraph Font" w:uiPriority="1"/>
    <w:lsdException w:name="Subtitle" w:qFormat="1"/>
    <w:lsdException w:name="Body Text First Indent 2" w:uiPriority="99"/>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9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56D0"/>
    <w:pPr>
      <w:spacing w:before="120"/>
      <w:jc w:val="both"/>
    </w:pPr>
    <w:rPr>
      <w:rFonts w:ascii="Arial" w:hAnsi="Arial"/>
      <w:sz w:val="22"/>
      <w:szCs w:val="22"/>
    </w:rPr>
  </w:style>
  <w:style w:type="paragraph" w:styleId="Heading1">
    <w:name w:val="heading 1"/>
    <w:basedOn w:val="Normal"/>
    <w:next w:val="Normal"/>
    <w:qFormat/>
    <w:rsid w:val="004B3A4D"/>
    <w:pPr>
      <w:keepNext/>
      <w:numPr>
        <w:numId w:val="33"/>
      </w:numPr>
      <w:spacing w:before="240" w:after="60"/>
      <w:outlineLvl w:val="0"/>
    </w:pPr>
    <w:rPr>
      <w:rFonts w:cs="Arial"/>
      <w:b/>
      <w:bCs/>
      <w:kern w:val="32"/>
      <w:sz w:val="32"/>
      <w:szCs w:val="32"/>
    </w:rPr>
  </w:style>
  <w:style w:type="paragraph" w:styleId="Heading2">
    <w:name w:val="heading 2"/>
    <w:basedOn w:val="Normal"/>
    <w:next w:val="Normal"/>
    <w:link w:val="Heading2Char"/>
    <w:qFormat/>
    <w:rsid w:val="00E5651B"/>
    <w:pPr>
      <w:keepNext/>
      <w:numPr>
        <w:ilvl w:val="1"/>
        <w:numId w:val="33"/>
      </w:numPr>
      <w:spacing w:before="240" w:after="60"/>
      <w:outlineLvl w:val="1"/>
    </w:pPr>
    <w:rPr>
      <w:rFonts w:cs="Arial"/>
      <w:b/>
      <w:bCs/>
      <w:i/>
      <w:iCs/>
      <w:sz w:val="28"/>
      <w:szCs w:val="28"/>
    </w:rPr>
  </w:style>
  <w:style w:type="paragraph" w:styleId="Heading3">
    <w:name w:val="heading 3"/>
    <w:basedOn w:val="Normal"/>
    <w:next w:val="Normal"/>
    <w:qFormat/>
    <w:rsid w:val="00E5651B"/>
    <w:pPr>
      <w:keepNext/>
      <w:numPr>
        <w:ilvl w:val="2"/>
        <w:numId w:val="33"/>
      </w:numPr>
      <w:spacing w:before="240" w:after="60"/>
      <w:outlineLvl w:val="2"/>
    </w:pPr>
    <w:rPr>
      <w:rFonts w:cs="Arial"/>
      <w:b/>
      <w:bCs/>
      <w:sz w:val="26"/>
      <w:szCs w:val="26"/>
    </w:rPr>
  </w:style>
  <w:style w:type="paragraph" w:styleId="Heading4">
    <w:name w:val="heading 4"/>
    <w:basedOn w:val="Normal"/>
    <w:next w:val="Normal"/>
    <w:qFormat/>
    <w:rsid w:val="00E5651B"/>
    <w:pPr>
      <w:keepNext/>
      <w:numPr>
        <w:ilvl w:val="3"/>
        <w:numId w:val="33"/>
      </w:numPr>
      <w:spacing w:before="240" w:after="60"/>
      <w:outlineLvl w:val="3"/>
    </w:pPr>
    <w:rPr>
      <w:rFonts w:ascii="Times New Roman" w:hAnsi="Times New Roman"/>
      <w:b/>
      <w:bCs/>
      <w:sz w:val="28"/>
      <w:szCs w:val="28"/>
    </w:rPr>
  </w:style>
  <w:style w:type="paragraph" w:styleId="Heading5">
    <w:name w:val="heading 5"/>
    <w:basedOn w:val="Normal"/>
    <w:next w:val="Normal"/>
    <w:qFormat/>
    <w:rsid w:val="008D27C4"/>
    <w:pPr>
      <w:numPr>
        <w:ilvl w:val="4"/>
        <w:numId w:val="33"/>
      </w:numPr>
      <w:spacing w:before="0"/>
      <w:outlineLvl w:val="4"/>
    </w:pPr>
    <w:rPr>
      <w:b/>
      <w:bCs/>
      <w:i/>
      <w:iCs/>
      <w:sz w:val="20"/>
      <w:szCs w:val="26"/>
    </w:rPr>
  </w:style>
  <w:style w:type="paragraph" w:styleId="Heading6">
    <w:name w:val="heading 6"/>
    <w:basedOn w:val="Normal"/>
    <w:next w:val="Normal"/>
    <w:rsid w:val="00E5651B"/>
    <w:pPr>
      <w:numPr>
        <w:ilvl w:val="5"/>
        <w:numId w:val="33"/>
      </w:numPr>
      <w:spacing w:before="240" w:after="60"/>
      <w:outlineLvl w:val="5"/>
    </w:pPr>
    <w:rPr>
      <w:rFonts w:ascii="Times New Roman" w:hAnsi="Times New Roman"/>
      <w:b/>
      <w:bCs/>
    </w:rPr>
  </w:style>
  <w:style w:type="paragraph" w:styleId="Heading7">
    <w:name w:val="heading 7"/>
    <w:basedOn w:val="Normal"/>
    <w:next w:val="Normal"/>
    <w:rsid w:val="00E5651B"/>
    <w:pPr>
      <w:numPr>
        <w:ilvl w:val="6"/>
        <w:numId w:val="33"/>
      </w:numPr>
      <w:spacing w:before="240" w:after="60"/>
      <w:outlineLvl w:val="6"/>
    </w:pPr>
    <w:rPr>
      <w:rFonts w:ascii="Times New Roman" w:hAnsi="Times New Roman"/>
      <w:sz w:val="24"/>
      <w:szCs w:val="24"/>
    </w:rPr>
  </w:style>
  <w:style w:type="paragraph" w:styleId="Heading8">
    <w:name w:val="heading 8"/>
    <w:basedOn w:val="Normal"/>
    <w:next w:val="Normal"/>
    <w:qFormat/>
    <w:rsid w:val="00E5651B"/>
    <w:pPr>
      <w:numPr>
        <w:ilvl w:val="7"/>
        <w:numId w:val="33"/>
      </w:numPr>
      <w:spacing w:before="240" w:after="60"/>
      <w:outlineLvl w:val="7"/>
    </w:pPr>
    <w:rPr>
      <w:rFonts w:ascii="Times New Roman" w:hAnsi="Times New Roman"/>
      <w:i/>
      <w:iCs/>
      <w:sz w:val="24"/>
      <w:szCs w:val="24"/>
    </w:rPr>
  </w:style>
  <w:style w:type="paragraph" w:styleId="Heading9">
    <w:name w:val="heading 9"/>
    <w:basedOn w:val="Normal"/>
    <w:next w:val="Normal"/>
    <w:qFormat/>
    <w:rsid w:val="00E5651B"/>
    <w:pPr>
      <w:numPr>
        <w:ilvl w:val="8"/>
        <w:numId w:val="33"/>
      </w:numPr>
      <w:spacing w:before="240" w:after="60"/>
      <w:outlineLvl w:val="8"/>
    </w:pPr>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6846"/>
    <w:pPr>
      <w:tabs>
        <w:tab w:val="center" w:pos="4320"/>
        <w:tab w:val="right" w:pos="8640"/>
      </w:tabs>
    </w:pPr>
  </w:style>
  <w:style w:type="paragraph" w:styleId="Footer">
    <w:name w:val="footer"/>
    <w:basedOn w:val="Normal"/>
    <w:rsid w:val="00B36846"/>
    <w:pPr>
      <w:tabs>
        <w:tab w:val="center" w:pos="4320"/>
        <w:tab w:val="right" w:pos="8640"/>
      </w:tabs>
    </w:pPr>
  </w:style>
  <w:style w:type="paragraph" w:styleId="Title">
    <w:name w:val="Title"/>
    <w:basedOn w:val="Normal"/>
    <w:qFormat/>
    <w:rsid w:val="00B36846"/>
    <w:pPr>
      <w:spacing w:before="180" w:after="120"/>
      <w:jc w:val="center"/>
    </w:pPr>
    <w:rPr>
      <w:rFonts w:ascii="Times New Roman" w:hAnsi="Times New Roman"/>
      <w:b/>
      <w:bCs/>
      <w:caps/>
      <w:sz w:val="36"/>
      <w:szCs w:val="24"/>
    </w:rPr>
  </w:style>
  <w:style w:type="paragraph" w:customStyle="1" w:styleId="StyleSubtitleCover2TopNoborder">
    <w:name w:val="Style Subtitle Cover2 + Top: (No border)"/>
    <w:basedOn w:val="Normal"/>
    <w:rsid w:val="00B36846"/>
    <w:pPr>
      <w:keepNext/>
      <w:keepLines/>
      <w:spacing w:line="480" w:lineRule="atLeast"/>
      <w:jc w:val="right"/>
    </w:pPr>
    <w:rPr>
      <w:rFonts w:ascii="Times New Roman" w:hAnsi="Times New Roman"/>
      <w:kern w:val="28"/>
      <w:sz w:val="32"/>
      <w:szCs w:val="20"/>
    </w:rPr>
  </w:style>
  <w:style w:type="character" w:styleId="PageNumber">
    <w:name w:val="page number"/>
    <w:basedOn w:val="DefaultParagraphFont"/>
    <w:rsid w:val="00B36846"/>
  </w:style>
  <w:style w:type="paragraph" w:customStyle="1" w:styleId="tabletxt">
    <w:name w:val="tabletxt"/>
    <w:basedOn w:val="Normal"/>
    <w:rsid w:val="001C1C88"/>
    <w:pPr>
      <w:autoSpaceDE w:val="0"/>
      <w:autoSpaceDN w:val="0"/>
      <w:adjustRightInd w:val="0"/>
      <w:spacing w:before="20" w:after="20"/>
    </w:pPr>
    <w:rPr>
      <w:rFonts w:ascii="Times New Roman" w:hAnsi="Times New Roman" w:cs="Arial"/>
      <w:sz w:val="20"/>
      <w:szCs w:val="20"/>
    </w:rPr>
  </w:style>
  <w:style w:type="paragraph" w:customStyle="1" w:styleId="Tabletext">
    <w:name w:val="Tabletext"/>
    <w:basedOn w:val="Normal"/>
    <w:rsid w:val="001C1C88"/>
    <w:pPr>
      <w:keepLines/>
      <w:widowControl w:val="0"/>
      <w:spacing w:line="240" w:lineRule="atLeast"/>
    </w:pPr>
    <w:rPr>
      <w:sz w:val="20"/>
      <w:szCs w:val="20"/>
    </w:rPr>
  </w:style>
  <w:style w:type="paragraph" w:customStyle="1" w:styleId="InfoBlue">
    <w:name w:val="InfoBlue"/>
    <w:basedOn w:val="Normal"/>
    <w:next w:val="BodyText"/>
    <w:rsid w:val="00D0170D"/>
    <w:pPr>
      <w:widowControl w:val="0"/>
      <w:spacing w:after="120" w:line="240" w:lineRule="atLeast"/>
      <w:ind w:left="576"/>
    </w:pPr>
    <w:rPr>
      <w:rFonts w:ascii="Times New Roman" w:hAnsi="Times New Roman"/>
      <w:i/>
      <w:color w:val="0000FF"/>
      <w:sz w:val="24"/>
      <w:szCs w:val="20"/>
    </w:rPr>
  </w:style>
  <w:style w:type="paragraph" w:styleId="BodyText">
    <w:name w:val="Body Text"/>
    <w:basedOn w:val="Normal"/>
    <w:rsid w:val="00D0170D"/>
    <w:pPr>
      <w:spacing w:after="120"/>
    </w:pPr>
  </w:style>
  <w:style w:type="paragraph" w:customStyle="1" w:styleId="Appendix">
    <w:name w:val="Appendix"/>
    <w:basedOn w:val="Heading1"/>
    <w:rsid w:val="00317294"/>
  </w:style>
  <w:style w:type="paragraph" w:styleId="TOC1">
    <w:name w:val="toc 1"/>
    <w:basedOn w:val="Normal"/>
    <w:next w:val="Normal"/>
    <w:autoRedefine/>
    <w:uiPriority w:val="39"/>
    <w:rsid w:val="004B208B"/>
    <w:pPr>
      <w:tabs>
        <w:tab w:val="left" w:pos="440"/>
        <w:tab w:val="right" w:leader="dot" w:pos="9350"/>
      </w:tabs>
    </w:pPr>
    <w:rPr>
      <w:noProof/>
    </w:rPr>
  </w:style>
  <w:style w:type="paragraph" w:styleId="TOC2">
    <w:name w:val="toc 2"/>
    <w:basedOn w:val="Normal"/>
    <w:next w:val="Normal"/>
    <w:autoRedefine/>
    <w:uiPriority w:val="39"/>
    <w:rsid w:val="00317294"/>
    <w:pPr>
      <w:ind w:left="220"/>
    </w:pPr>
  </w:style>
  <w:style w:type="paragraph" w:styleId="TOC3">
    <w:name w:val="toc 3"/>
    <w:basedOn w:val="Normal"/>
    <w:next w:val="Normal"/>
    <w:autoRedefine/>
    <w:uiPriority w:val="39"/>
    <w:rsid w:val="00317294"/>
    <w:pPr>
      <w:ind w:left="440"/>
    </w:pPr>
  </w:style>
  <w:style w:type="character" w:styleId="Hyperlink">
    <w:name w:val="Hyperlink"/>
    <w:basedOn w:val="DefaultParagraphFont"/>
    <w:uiPriority w:val="99"/>
    <w:rsid w:val="00DB6B7A"/>
    <w:rPr>
      <w:rFonts w:ascii="Arial" w:hAnsi="Arial"/>
      <w:color w:val="auto"/>
      <w:u w:val="single"/>
    </w:rPr>
  </w:style>
  <w:style w:type="paragraph" w:customStyle="1" w:styleId="AppendixA1">
    <w:name w:val="Appendix A1"/>
    <w:basedOn w:val="Heading2"/>
    <w:rsid w:val="00852CBC"/>
    <w:pPr>
      <w:numPr>
        <w:numId w:val="1"/>
      </w:numPr>
    </w:pPr>
  </w:style>
  <w:style w:type="paragraph" w:styleId="Caption">
    <w:name w:val="caption"/>
    <w:basedOn w:val="Normal"/>
    <w:next w:val="Normal"/>
    <w:qFormat/>
    <w:rsid w:val="0024533A"/>
    <w:pPr>
      <w:spacing w:after="200"/>
      <w:jc w:val="center"/>
    </w:pPr>
    <w:rPr>
      <w:rFonts w:eastAsia="Times"/>
      <w:bCs/>
      <w:szCs w:val="20"/>
    </w:rPr>
  </w:style>
  <w:style w:type="character" w:styleId="Strong">
    <w:name w:val="Strong"/>
    <w:basedOn w:val="DefaultParagraphFont"/>
    <w:uiPriority w:val="22"/>
    <w:qFormat/>
    <w:rsid w:val="0024533A"/>
    <w:rPr>
      <w:b/>
      <w:bCs/>
    </w:rPr>
  </w:style>
  <w:style w:type="table" w:styleId="TableGrid">
    <w:name w:val="Table Grid"/>
    <w:basedOn w:val="TableNormal"/>
    <w:uiPriority w:val="59"/>
    <w:rsid w:val="00E301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CD39BF"/>
    <w:rPr>
      <w:sz w:val="16"/>
      <w:szCs w:val="16"/>
    </w:rPr>
  </w:style>
  <w:style w:type="paragraph" w:styleId="CommentText">
    <w:name w:val="annotation text"/>
    <w:basedOn w:val="Normal"/>
    <w:link w:val="CommentTextChar"/>
    <w:uiPriority w:val="99"/>
    <w:semiHidden/>
    <w:rsid w:val="00CD39BF"/>
    <w:rPr>
      <w:sz w:val="20"/>
      <w:szCs w:val="20"/>
    </w:rPr>
  </w:style>
  <w:style w:type="paragraph" w:styleId="CommentSubject">
    <w:name w:val="annotation subject"/>
    <w:basedOn w:val="CommentText"/>
    <w:next w:val="CommentText"/>
    <w:semiHidden/>
    <w:rsid w:val="00CD39BF"/>
    <w:rPr>
      <w:b/>
      <w:bCs/>
    </w:rPr>
  </w:style>
  <w:style w:type="paragraph" w:styleId="BalloonText">
    <w:name w:val="Balloon Text"/>
    <w:basedOn w:val="Normal"/>
    <w:semiHidden/>
    <w:rsid w:val="00CD39BF"/>
    <w:rPr>
      <w:rFonts w:ascii="Tahoma" w:hAnsi="Tahoma" w:cs="Tahoma"/>
      <w:sz w:val="16"/>
      <w:szCs w:val="16"/>
    </w:rPr>
  </w:style>
  <w:style w:type="table" w:styleId="TableElegant">
    <w:name w:val="Table Elegant"/>
    <w:basedOn w:val="TableNormal"/>
    <w:rsid w:val="00803E9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Numbered">
    <w:name w:val="Style Numbered"/>
    <w:basedOn w:val="NoList"/>
    <w:rsid w:val="00576833"/>
    <w:pPr>
      <w:numPr>
        <w:numId w:val="3"/>
      </w:numPr>
    </w:pPr>
  </w:style>
  <w:style w:type="character" w:customStyle="1" w:styleId="Heading2Char">
    <w:name w:val="Heading 2 Char"/>
    <w:basedOn w:val="DefaultParagraphFont"/>
    <w:link w:val="Heading2"/>
    <w:rsid w:val="00BF036B"/>
    <w:rPr>
      <w:rFonts w:ascii="Arial" w:hAnsi="Arial" w:cs="Arial"/>
      <w:b/>
      <w:bCs/>
      <w:i/>
      <w:iCs/>
      <w:sz w:val="28"/>
      <w:szCs w:val="28"/>
    </w:rPr>
  </w:style>
  <w:style w:type="paragraph" w:customStyle="1" w:styleId="template">
    <w:name w:val="template"/>
    <w:basedOn w:val="Normal"/>
    <w:rsid w:val="00DC0D8F"/>
    <w:pPr>
      <w:spacing w:line="240" w:lineRule="exact"/>
    </w:pPr>
    <w:rPr>
      <w:i/>
      <w:szCs w:val="20"/>
    </w:rPr>
  </w:style>
  <w:style w:type="paragraph" w:customStyle="1" w:styleId="Table">
    <w:name w:val="Table"/>
    <w:basedOn w:val="Normal"/>
    <w:rsid w:val="00A663D1"/>
    <w:pPr>
      <w:keepLines/>
      <w:widowControl w:val="0"/>
      <w:suppressAutoHyphens/>
      <w:spacing w:after="60"/>
    </w:pPr>
    <w:rPr>
      <w:sz w:val="20"/>
      <w:szCs w:val="20"/>
      <w:lang w:val="en-CA"/>
    </w:rPr>
  </w:style>
  <w:style w:type="paragraph" w:customStyle="1" w:styleId="TableContentCenter">
    <w:name w:val="Table Content Center"/>
    <w:basedOn w:val="Table"/>
    <w:rsid w:val="00A663D1"/>
    <w:pPr>
      <w:spacing w:before="60"/>
      <w:jc w:val="center"/>
    </w:pPr>
  </w:style>
  <w:style w:type="paragraph" w:customStyle="1" w:styleId="Paragraph">
    <w:name w:val="Paragraph"/>
    <w:basedOn w:val="Normal"/>
    <w:link w:val="ParagraphChar"/>
    <w:rsid w:val="0091774D"/>
    <w:pPr>
      <w:keepLines/>
      <w:widowControl w:val="0"/>
      <w:tabs>
        <w:tab w:val="left" w:pos="709"/>
        <w:tab w:val="left" w:pos="862"/>
      </w:tabs>
      <w:suppressAutoHyphens/>
      <w:spacing w:after="120" w:line="240" w:lineRule="atLeast"/>
      <w:ind w:left="851"/>
    </w:pPr>
    <w:rPr>
      <w:szCs w:val="20"/>
      <w:lang w:val="en-CA"/>
    </w:rPr>
  </w:style>
  <w:style w:type="character" w:customStyle="1" w:styleId="ParagraphChar">
    <w:name w:val="Paragraph Char"/>
    <w:basedOn w:val="DefaultParagraphFont"/>
    <w:link w:val="Paragraph"/>
    <w:rsid w:val="0091774D"/>
    <w:rPr>
      <w:rFonts w:ascii="Arial" w:hAnsi="Arial"/>
      <w:sz w:val="22"/>
      <w:lang w:val="en-CA"/>
    </w:rPr>
  </w:style>
  <w:style w:type="character" w:styleId="Emphasis">
    <w:name w:val="Emphasis"/>
    <w:basedOn w:val="DefaultParagraphFont"/>
    <w:qFormat/>
    <w:rsid w:val="0055109D"/>
    <w:rPr>
      <w:i/>
      <w:iCs/>
    </w:rPr>
  </w:style>
  <w:style w:type="paragraph" w:styleId="TableofFigures">
    <w:name w:val="table of figures"/>
    <w:basedOn w:val="TOC1"/>
    <w:next w:val="Normal"/>
    <w:uiPriority w:val="99"/>
    <w:rsid w:val="00FF4DE7"/>
  </w:style>
  <w:style w:type="paragraph" w:customStyle="1" w:styleId="SubtitleBoldUnderline">
    <w:name w:val="Subtitle + Bold Underline"/>
    <w:basedOn w:val="Subtitle"/>
    <w:rsid w:val="00FD57A0"/>
    <w:pPr>
      <w:keepNext/>
      <w:widowControl w:val="0"/>
      <w:suppressAutoHyphens/>
      <w:spacing w:before="240" w:after="120"/>
      <w:outlineLvl w:val="9"/>
    </w:pPr>
    <w:rPr>
      <w:rFonts w:ascii="Arial" w:eastAsia="Lucida Sans Unicode" w:hAnsi="Arial" w:cs="Tahoma"/>
      <w:b/>
      <w:bCs/>
      <w:szCs w:val="28"/>
      <w:u w:val="single"/>
      <w:lang w:val="en-CA" w:eastAsia="ar-SA"/>
    </w:rPr>
  </w:style>
  <w:style w:type="paragraph" w:styleId="Subtitle">
    <w:name w:val="Subtitle"/>
    <w:basedOn w:val="Normal"/>
    <w:next w:val="Normal"/>
    <w:link w:val="SubtitleChar"/>
    <w:qFormat/>
    <w:rsid w:val="005F56D0"/>
    <w:pPr>
      <w:spacing w:after="60"/>
      <w:jc w:val="center"/>
      <w:outlineLvl w:val="1"/>
    </w:pPr>
    <w:rPr>
      <w:rFonts w:ascii="Cambria" w:hAnsi="Cambria"/>
      <w:sz w:val="36"/>
      <w:szCs w:val="24"/>
    </w:rPr>
  </w:style>
  <w:style w:type="character" w:customStyle="1" w:styleId="SubtitleChar">
    <w:name w:val="Subtitle Char"/>
    <w:basedOn w:val="DefaultParagraphFont"/>
    <w:link w:val="Subtitle"/>
    <w:rsid w:val="005F56D0"/>
    <w:rPr>
      <w:rFonts w:ascii="Cambria" w:hAnsi="Cambria"/>
      <w:sz w:val="36"/>
      <w:szCs w:val="24"/>
    </w:rPr>
  </w:style>
  <w:style w:type="character" w:styleId="FollowedHyperlink">
    <w:name w:val="FollowedHyperlink"/>
    <w:basedOn w:val="DefaultParagraphFont"/>
    <w:rsid w:val="004B208B"/>
    <w:rPr>
      <w:color w:val="800080"/>
      <w:u w:val="single"/>
    </w:rPr>
  </w:style>
  <w:style w:type="paragraph" w:styleId="ListParagraph">
    <w:name w:val="List Paragraph"/>
    <w:basedOn w:val="Normal"/>
    <w:uiPriority w:val="34"/>
    <w:qFormat/>
    <w:rsid w:val="004A5601"/>
    <w:pPr>
      <w:ind w:left="720"/>
      <w:contextualSpacing/>
    </w:pPr>
  </w:style>
  <w:style w:type="paragraph" w:customStyle="1" w:styleId="UseCaseText">
    <w:name w:val="Use Case Text"/>
    <w:basedOn w:val="Normal"/>
    <w:rsid w:val="00DF7FB9"/>
    <w:pPr>
      <w:spacing w:before="60" w:after="60"/>
    </w:pPr>
    <w:rPr>
      <w:rFonts w:cs="Arial"/>
      <w:sz w:val="16"/>
      <w:szCs w:val="18"/>
    </w:rPr>
  </w:style>
  <w:style w:type="paragraph" w:customStyle="1" w:styleId="UseCaseHeader">
    <w:name w:val="Use Case Header"/>
    <w:basedOn w:val="UseCaseText"/>
    <w:rsid w:val="00DF7FB9"/>
    <w:rPr>
      <w:b/>
    </w:rPr>
  </w:style>
  <w:style w:type="paragraph" w:customStyle="1" w:styleId="UseCaseSection">
    <w:name w:val="Use Case Section"/>
    <w:basedOn w:val="UseCaseText"/>
    <w:rsid w:val="00DF7FB9"/>
    <w:pPr>
      <w:jc w:val="center"/>
    </w:pPr>
    <w:rPr>
      <w:b/>
      <w:sz w:val="18"/>
    </w:rPr>
  </w:style>
  <w:style w:type="paragraph" w:customStyle="1" w:styleId="UseCaseTitle">
    <w:name w:val="Use Case Title"/>
    <w:basedOn w:val="UseCaseText"/>
    <w:rsid w:val="00DF7FB9"/>
    <w:rPr>
      <w:b/>
      <w:sz w:val="18"/>
    </w:rPr>
  </w:style>
  <w:style w:type="paragraph" w:customStyle="1" w:styleId="Requirement">
    <w:name w:val="Requirement"/>
    <w:basedOn w:val="Normal"/>
    <w:rsid w:val="00C8020F"/>
    <w:pPr>
      <w:shd w:val="clear" w:color="auto" w:fill="FFFFCC"/>
      <w:spacing w:before="60" w:after="60"/>
    </w:pPr>
    <w:rPr>
      <w:sz w:val="20"/>
      <w:szCs w:val="20"/>
      <w:lang w:val="en-GB" w:eastAsia="de-DE"/>
    </w:rPr>
  </w:style>
  <w:style w:type="paragraph" w:styleId="BodyText2">
    <w:name w:val="Body Text 2"/>
    <w:basedOn w:val="Normal"/>
    <w:link w:val="BodyText2Char"/>
    <w:rsid w:val="007A4D21"/>
    <w:pPr>
      <w:spacing w:before="60" w:after="60"/>
    </w:pPr>
    <w:rPr>
      <w:rFonts w:eastAsia="Times" w:cs="Arial"/>
      <w:noProof/>
      <w:szCs w:val="20"/>
    </w:rPr>
  </w:style>
  <w:style w:type="character" w:customStyle="1" w:styleId="BodyText2Char">
    <w:name w:val="Body Text 2 Char"/>
    <w:basedOn w:val="DefaultParagraphFont"/>
    <w:link w:val="BodyText2"/>
    <w:rsid w:val="007A4D21"/>
    <w:rPr>
      <w:rFonts w:ascii="Arial" w:eastAsia="Times" w:hAnsi="Arial" w:cs="Arial"/>
      <w:noProof/>
      <w:sz w:val="22"/>
    </w:rPr>
  </w:style>
  <w:style w:type="paragraph" w:customStyle="1" w:styleId="Default">
    <w:name w:val="Default"/>
    <w:rsid w:val="00F523D3"/>
    <w:pPr>
      <w:autoSpaceDE w:val="0"/>
      <w:autoSpaceDN w:val="0"/>
      <w:adjustRightInd w:val="0"/>
    </w:pPr>
    <w:rPr>
      <w:rFonts w:ascii="Calibri" w:hAnsi="Calibri" w:cs="Calibri"/>
      <w:color w:val="000000"/>
      <w:sz w:val="24"/>
      <w:szCs w:val="24"/>
    </w:rPr>
  </w:style>
  <w:style w:type="character" w:styleId="SubtleEmphasis">
    <w:name w:val="Subtle Emphasis"/>
    <w:basedOn w:val="DefaultParagraphFont"/>
    <w:uiPriority w:val="19"/>
    <w:qFormat/>
    <w:rsid w:val="0077520A"/>
    <w:rPr>
      <w:i/>
      <w:iCs/>
      <w:color w:val="808080"/>
    </w:rPr>
  </w:style>
  <w:style w:type="character" w:customStyle="1" w:styleId="CommentTextChar">
    <w:name w:val="Comment Text Char"/>
    <w:basedOn w:val="DefaultParagraphFont"/>
    <w:link w:val="CommentText"/>
    <w:uiPriority w:val="99"/>
    <w:semiHidden/>
    <w:rsid w:val="0077520A"/>
    <w:rPr>
      <w:rFonts w:ascii="Arial" w:hAnsi="Arial"/>
    </w:rPr>
  </w:style>
  <w:style w:type="paragraph" w:styleId="ListNumber2">
    <w:name w:val="List Number 2"/>
    <w:basedOn w:val="Normal"/>
    <w:uiPriority w:val="99"/>
    <w:rsid w:val="00B83163"/>
    <w:pPr>
      <w:numPr>
        <w:numId w:val="5"/>
      </w:numPr>
      <w:tabs>
        <w:tab w:val="clear" w:pos="540"/>
        <w:tab w:val="num" w:pos="720"/>
      </w:tabs>
      <w:ind w:left="720"/>
      <w:contextualSpacing/>
    </w:pPr>
    <w:rPr>
      <w:rFonts w:ascii="Frutiger Linotype" w:hAnsi="Frutiger Linotype"/>
      <w:sz w:val="20"/>
      <w:szCs w:val="20"/>
    </w:rPr>
  </w:style>
  <w:style w:type="table" w:styleId="MediumGrid3-Accent6">
    <w:name w:val="Medium Grid 3 Accent 6"/>
    <w:basedOn w:val="TableNormal"/>
    <w:uiPriority w:val="99"/>
    <w:rsid w:val="00B8316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Revision">
    <w:name w:val="Revision"/>
    <w:hidden/>
    <w:uiPriority w:val="99"/>
    <w:semiHidden/>
    <w:rsid w:val="00D42B73"/>
    <w:rPr>
      <w:rFonts w:ascii="Arial" w:hAnsi="Arial"/>
      <w:sz w:val="22"/>
      <w:szCs w:val="22"/>
    </w:rPr>
  </w:style>
  <w:style w:type="paragraph" w:styleId="FootnoteText">
    <w:name w:val="footnote text"/>
    <w:basedOn w:val="Normal"/>
    <w:link w:val="FootnoteTextChar"/>
    <w:uiPriority w:val="99"/>
    <w:unhideWhenUsed/>
    <w:rsid w:val="000712E9"/>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0712E9"/>
    <w:rPr>
      <w:rFonts w:asciiTheme="minorHAnsi" w:eastAsiaTheme="minorHAnsi" w:hAnsiTheme="minorHAnsi" w:cstheme="minorBidi"/>
    </w:rPr>
  </w:style>
  <w:style w:type="character" w:styleId="FootnoteReference">
    <w:name w:val="footnote reference"/>
    <w:basedOn w:val="DefaultParagraphFont"/>
    <w:uiPriority w:val="99"/>
    <w:unhideWhenUsed/>
    <w:rsid w:val="000712E9"/>
    <w:rPr>
      <w:vertAlign w:val="superscript"/>
    </w:rPr>
  </w:style>
  <w:style w:type="paragraph" w:styleId="DocumentMap">
    <w:name w:val="Document Map"/>
    <w:basedOn w:val="Normal"/>
    <w:link w:val="DocumentMapChar"/>
    <w:rsid w:val="004A7ED0"/>
    <w:rPr>
      <w:rFonts w:ascii="Tahoma" w:hAnsi="Tahoma" w:cs="Tahoma"/>
      <w:sz w:val="16"/>
      <w:szCs w:val="16"/>
    </w:rPr>
  </w:style>
  <w:style w:type="character" w:customStyle="1" w:styleId="DocumentMapChar">
    <w:name w:val="Document Map Char"/>
    <w:basedOn w:val="DefaultParagraphFont"/>
    <w:link w:val="DocumentMap"/>
    <w:rsid w:val="004A7ED0"/>
    <w:rPr>
      <w:rFonts w:ascii="Tahoma" w:hAnsi="Tahoma" w:cs="Tahoma"/>
      <w:sz w:val="16"/>
      <w:szCs w:val="16"/>
    </w:rPr>
  </w:style>
  <w:style w:type="paragraph" w:styleId="BodyTextIndent">
    <w:name w:val="Body Text Indent"/>
    <w:basedOn w:val="Normal"/>
    <w:link w:val="BodyTextIndentChar"/>
    <w:rsid w:val="00E64F73"/>
    <w:pPr>
      <w:spacing w:after="120"/>
      <w:ind w:left="360"/>
    </w:pPr>
  </w:style>
  <w:style w:type="character" w:customStyle="1" w:styleId="BodyTextIndentChar">
    <w:name w:val="Body Text Indent Char"/>
    <w:basedOn w:val="DefaultParagraphFont"/>
    <w:link w:val="BodyTextIndent"/>
    <w:rsid w:val="00E64F73"/>
    <w:rPr>
      <w:rFonts w:ascii="Arial" w:hAnsi="Arial"/>
      <w:sz w:val="22"/>
      <w:szCs w:val="22"/>
    </w:rPr>
  </w:style>
  <w:style w:type="paragraph" w:styleId="BodyTextFirstIndent2">
    <w:name w:val="Body Text First Indent 2"/>
    <w:basedOn w:val="BodyTextIndent"/>
    <w:link w:val="BodyTextFirstIndent2Char"/>
    <w:uiPriority w:val="99"/>
    <w:unhideWhenUsed/>
    <w:rsid w:val="00E64F73"/>
    <w:pPr>
      <w:spacing w:after="0"/>
      <w:ind w:firstLine="360"/>
    </w:pPr>
    <w:rPr>
      <w:rFonts w:asciiTheme="minorHAnsi" w:hAnsiTheme="minorHAnsi" w:cstheme="minorBidi"/>
      <w:sz w:val="24"/>
      <w:szCs w:val="24"/>
    </w:rPr>
  </w:style>
  <w:style w:type="character" w:customStyle="1" w:styleId="BodyTextFirstIndent2Char">
    <w:name w:val="Body Text First Indent 2 Char"/>
    <w:basedOn w:val="BodyTextIndentChar"/>
    <w:link w:val="BodyTextFirstIndent2"/>
    <w:uiPriority w:val="99"/>
    <w:rsid w:val="00E64F73"/>
    <w:rPr>
      <w:rFonts w:asciiTheme="minorHAnsi" w:hAnsiTheme="minorHAnsi" w:cstheme="minorBidi"/>
      <w:sz w:val="24"/>
      <w:szCs w:val="24"/>
    </w:rPr>
  </w:style>
  <w:style w:type="paragraph" w:customStyle="1" w:styleId="Aufzhlung">
    <w:name w:val="Aufzählung"/>
    <w:basedOn w:val="Normal"/>
    <w:link w:val="AufzhlungZchn"/>
    <w:rsid w:val="00857069"/>
    <w:pPr>
      <w:keepLines/>
      <w:numPr>
        <w:numId w:val="14"/>
      </w:numPr>
      <w:adjustRightInd w:val="0"/>
      <w:spacing w:before="60" w:after="60"/>
    </w:pPr>
    <w:rPr>
      <w:rFonts w:eastAsia="Times New Roman"/>
      <w:sz w:val="20"/>
      <w:szCs w:val="20"/>
      <w:lang w:eastAsia="zh-CN"/>
    </w:rPr>
  </w:style>
  <w:style w:type="character" w:customStyle="1" w:styleId="AufzhlungZchn">
    <w:name w:val="Aufzählung Zchn"/>
    <w:basedOn w:val="DefaultParagraphFont"/>
    <w:link w:val="Aufzhlung"/>
    <w:rsid w:val="00857069"/>
    <w:rPr>
      <w:rFonts w:ascii="Arial" w:eastAsia="Times New Roman" w:hAnsi="Arial"/>
      <w:lang w:eastAsia="zh-CN"/>
    </w:rPr>
  </w:style>
  <w:style w:type="paragraph" w:styleId="NormalWeb">
    <w:name w:val="Normal (Web)"/>
    <w:basedOn w:val="Normal"/>
    <w:uiPriority w:val="99"/>
    <w:unhideWhenUsed/>
    <w:rsid w:val="00DD317E"/>
    <w:pPr>
      <w:spacing w:before="100" w:beforeAutospacing="1" w:after="100" w:afterAutospacing="1"/>
    </w:pPr>
    <w:rPr>
      <w:rFonts w:ascii="Times New Roman" w:eastAsia="Times New Roman" w:hAnsi="Times New Roman"/>
      <w:sz w:val="24"/>
      <w:szCs w:val="24"/>
    </w:rPr>
  </w:style>
  <w:style w:type="paragraph" w:customStyle="1" w:styleId="Body">
    <w:name w:val="Body"/>
    <w:rsid w:val="003A4999"/>
    <w:pPr>
      <w:spacing w:before="120" w:after="120"/>
    </w:pPr>
    <w:rPr>
      <w:rFonts w:ascii="Helvetica" w:eastAsia="ヒラギノ角ゴ Pro W3" w:hAnsi="Helvetica"/>
      <w:color w:val="000000"/>
      <w:sz w:val="22"/>
    </w:rPr>
  </w:style>
  <w:style w:type="paragraph" w:customStyle="1" w:styleId="bulletsbelowheading1">
    <w:name w:val="bullets below heading 1"/>
    <w:rsid w:val="003A4999"/>
    <w:pPr>
      <w:ind w:left="180"/>
    </w:pPr>
    <w:rPr>
      <w:rFonts w:ascii="Helvetica" w:eastAsia="ヒラギノ角ゴ Pro W3" w:hAnsi="Helvetica"/>
      <w:color w:val="000000"/>
      <w:sz w:val="22"/>
    </w:rPr>
  </w:style>
  <w:style w:type="paragraph" w:customStyle="1" w:styleId="Notesfrom24">
    <w:name w:val="Notes from 2.4"/>
    <w:link w:val="Notesfrom24Char"/>
    <w:rsid w:val="003A4999"/>
    <w:pPr>
      <w:spacing w:before="120" w:after="120"/>
      <w:ind w:left="720" w:right="720"/>
    </w:pPr>
    <w:rPr>
      <w:rFonts w:ascii="Helvetica" w:eastAsia="ヒラギノ角ゴ Pro W3" w:hAnsi="Helvetica"/>
      <w:i/>
      <w:color w:val="A40800"/>
    </w:rPr>
  </w:style>
  <w:style w:type="character" w:customStyle="1" w:styleId="Notesfrom24Char">
    <w:name w:val="Notes from 2.4 Char"/>
    <w:link w:val="Notesfrom24"/>
    <w:rsid w:val="003A4999"/>
    <w:rPr>
      <w:rFonts w:ascii="Helvetica" w:eastAsia="ヒラギノ角ゴ Pro W3" w:hAnsi="Helvetica"/>
      <w:i/>
      <w:color w:val="A40800"/>
    </w:rPr>
  </w:style>
  <w:style w:type="paragraph" w:customStyle="1" w:styleId="TableTitle">
    <w:name w:val="Table Title"/>
    <w:rsid w:val="00B8488F"/>
    <w:rPr>
      <w:rFonts w:ascii="Arial Bold" w:eastAsia="ヒラギノ角ゴ Pro W3" w:hAnsi="Arial Bold"/>
      <w:color w:val="000000"/>
    </w:rPr>
  </w:style>
  <w:style w:type="paragraph" w:customStyle="1" w:styleId="TableBody">
    <w:name w:val="Table Body"/>
    <w:rsid w:val="00B8488F"/>
    <w:rPr>
      <w:rFonts w:ascii="Arial" w:eastAsia="ヒラギノ角ゴ Pro W3" w:hAnsi="Arial"/>
      <w:color w:val="000000"/>
    </w:rPr>
  </w:style>
  <w:style w:type="paragraph" w:customStyle="1" w:styleId="smrComment">
    <w:name w:val="smr Comment"/>
    <w:basedOn w:val="Notesfrom24"/>
    <w:link w:val="smrCommentChar"/>
    <w:qFormat/>
    <w:rsid w:val="001B5D15"/>
    <w:rPr>
      <w:rFonts w:ascii="Courier New" w:hAnsi="Courier New" w:cs="Courier New"/>
      <w:i w:val="0"/>
    </w:rPr>
  </w:style>
  <w:style w:type="character" w:customStyle="1" w:styleId="smrCommentChar">
    <w:name w:val="smr Comment Char"/>
    <w:link w:val="smrComment"/>
    <w:rsid w:val="001B5D15"/>
    <w:rPr>
      <w:rFonts w:ascii="Courier New" w:eastAsia="ヒラギノ角ゴ Pro W3" w:hAnsi="Courier New" w:cs="Courier New"/>
      <w:color w:val="A40800"/>
    </w:rPr>
  </w:style>
  <w:style w:type="paragraph" w:customStyle="1" w:styleId="StyleLeft063After3ptPatternClearGray-25">
    <w:name w:val="Style Left:  0.63&quot; After:  3 pt Pattern: Clear (Gray-25%)"/>
    <w:basedOn w:val="Normal"/>
    <w:rsid w:val="00BD5298"/>
    <w:pPr>
      <w:shd w:val="clear" w:color="auto" w:fill="C0C0C0"/>
      <w:spacing w:after="60"/>
      <w:ind w:left="907"/>
    </w:pPr>
    <w:rPr>
      <w:rFonts w:eastAsia="Times New Roman"/>
      <w:szCs w:val="20"/>
    </w:rPr>
  </w:style>
  <w:style w:type="paragraph" w:customStyle="1" w:styleId="bulletsbelowheading2">
    <w:name w:val="bullets below heading 2"/>
    <w:rsid w:val="00FE1A5A"/>
    <w:pPr>
      <w:ind w:left="360"/>
    </w:pPr>
    <w:rPr>
      <w:rFonts w:ascii="Helvetica" w:eastAsia="ヒラギノ角ゴ Pro W3" w:hAnsi="Helvetica"/>
      <w:color w:val="000000"/>
      <w:sz w:val="24"/>
    </w:rPr>
  </w:style>
  <w:style w:type="paragraph" w:styleId="TOC4">
    <w:name w:val="toc 4"/>
    <w:basedOn w:val="Normal"/>
    <w:next w:val="Normal"/>
    <w:autoRedefine/>
    <w:uiPriority w:val="39"/>
    <w:unhideWhenUsed/>
    <w:rsid w:val="00D41963"/>
    <w:pPr>
      <w:spacing w:before="0" w:after="100" w:line="276" w:lineRule="auto"/>
      <w:ind w:left="660"/>
      <w:jc w:val="left"/>
    </w:pPr>
    <w:rPr>
      <w:rFonts w:asciiTheme="minorHAnsi" w:hAnsiTheme="minorHAnsi" w:cstheme="minorBidi"/>
    </w:rPr>
  </w:style>
  <w:style w:type="paragraph" w:styleId="TOC5">
    <w:name w:val="toc 5"/>
    <w:basedOn w:val="Normal"/>
    <w:next w:val="Normal"/>
    <w:autoRedefine/>
    <w:uiPriority w:val="39"/>
    <w:unhideWhenUsed/>
    <w:rsid w:val="00D41963"/>
    <w:pPr>
      <w:spacing w:before="0" w:after="100" w:line="276" w:lineRule="auto"/>
      <w:ind w:left="880"/>
      <w:jc w:val="left"/>
    </w:pPr>
    <w:rPr>
      <w:rFonts w:asciiTheme="minorHAnsi" w:hAnsiTheme="minorHAnsi" w:cstheme="minorBidi"/>
    </w:rPr>
  </w:style>
  <w:style w:type="paragraph" w:styleId="TOC6">
    <w:name w:val="toc 6"/>
    <w:basedOn w:val="Normal"/>
    <w:next w:val="Normal"/>
    <w:autoRedefine/>
    <w:uiPriority w:val="39"/>
    <w:unhideWhenUsed/>
    <w:rsid w:val="00D41963"/>
    <w:pPr>
      <w:spacing w:before="0" w:after="100" w:line="276" w:lineRule="auto"/>
      <w:ind w:left="1100"/>
      <w:jc w:val="left"/>
    </w:pPr>
    <w:rPr>
      <w:rFonts w:asciiTheme="minorHAnsi" w:hAnsiTheme="minorHAnsi" w:cstheme="minorBidi"/>
    </w:rPr>
  </w:style>
  <w:style w:type="paragraph" w:styleId="TOC7">
    <w:name w:val="toc 7"/>
    <w:basedOn w:val="Normal"/>
    <w:next w:val="Normal"/>
    <w:autoRedefine/>
    <w:uiPriority w:val="39"/>
    <w:unhideWhenUsed/>
    <w:rsid w:val="00D41963"/>
    <w:pPr>
      <w:spacing w:before="0" w:after="100" w:line="276" w:lineRule="auto"/>
      <w:ind w:left="1320"/>
      <w:jc w:val="left"/>
    </w:pPr>
    <w:rPr>
      <w:rFonts w:asciiTheme="minorHAnsi" w:hAnsiTheme="minorHAnsi" w:cstheme="minorBidi"/>
    </w:rPr>
  </w:style>
  <w:style w:type="paragraph" w:styleId="TOC8">
    <w:name w:val="toc 8"/>
    <w:basedOn w:val="Normal"/>
    <w:next w:val="Normal"/>
    <w:autoRedefine/>
    <w:uiPriority w:val="39"/>
    <w:unhideWhenUsed/>
    <w:rsid w:val="00D41963"/>
    <w:pPr>
      <w:spacing w:before="0" w:after="100" w:line="276" w:lineRule="auto"/>
      <w:ind w:left="1540"/>
      <w:jc w:val="left"/>
    </w:pPr>
    <w:rPr>
      <w:rFonts w:asciiTheme="minorHAnsi" w:hAnsiTheme="minorHAnsi" w:cstheme="minorBidi"/>
    </w:rPr>
  </w:style>
  <w:style w:type="paragraph" w:styleId="TOC9">
    <w:name w:val="toc 9"/>
    <w:basedOn w:val="Normal"/>
    <w:next w:val="Normal"/>
    <w:autoRedefine/>
    <w:uiPriority w:val="39"/>
    <w:unhideWhenUsed/>
    <w:rsid w:val="00D41963"/>
    <w:pPr>
      <w:spacing w:before="0" w:after="100" w:line="276" w:lineRule="auto"/>
      <w:ind w:left="1760"/>
      <w:jc w:val="left"/>
    </w:pPr>
    <w:rPr>
      <w:rFonts w:asciiTheme="minorHAnsi" w:hAnsiTheme="minorHAnsi" w:cstheme="minorBidi"/>
    </w:rPr>
  </w:style>
  <w:style w:type="paragraph" w:styleId="TOCHeading">
    <w:name w:val="TOC Heading"/>
    <w:basedOn w:val="Heading1"/>
    <w:next w:val="Normal"/>
    <w:uiPriority w:val="39"/>
    <w:semiHidden/>
    <w:unhideWhenUsed/>
    <w:qFormat/>
    <w:rsid w:val="005920A8"/>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TableParagraph">
    <w:name w:val="Table Paragraph"/>
    <w:basedOn w:val="Normal"/>
    <w:uiPriority w:val="1"/>
    <w:qFormat/>
    <w:rsid w:val="00341E53"/>
    <w:pPr>
      <w:widowControl w:val="0"/>
      <w:spacing w:before="0"/>
      <w:jc w:val="left"/>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41294">
      <w:bodyDiv w:val="1"/>
      <w:marLeft w:val="0"/>
      <w:marRight w:val="0"/>
      <w:marTop w:val="0"/>
      <w:marBottom w:val="0"/>
      <w:divBdr>
        <w:top w:val="none" w:sz="0" w:space="0" w:color="auto"/>
        <w:left w:val="none" w:sz="0" w:space="0" w:color="auto"/>
        <w:bottom w:val="none" w:sz="0" w:space="0" w:color="auto"/>
        <w:right w:val="none" w:sz="0" w:space="0" w:color="auto"/>
      </w:divBdr>
    </w:div>
    <w:div w:id="151532799">
      <w:bodyDiv w:val="1"/>
      <w:marLeft w:val="0"/>
      <w:marRight w:val="0"/>
      <w:marTop w:val="0"/>
      <w:marBottom w:val="0"/>
      <w:divBdr>
        <w:top w:val="none" w:sz="0" w:space="0" w:color="auto"/>
        <w:left w:val="none" w:sz="0" w:space="0" w:color="auto"/>
        <w:bottom w:val="none" w:sz="0" w:space="0" w:color="auto"/>
        <w:right w:val="none" w:sz="0" w:space="0" w:color="auto"/>
      </w:divBdr>
    </w:div>
    <w:div w:id="205223492">
      <w:bodyDiv w:val="1"/>
      <w:marLeft w:val="0"/>
      <w:marRight w:val="0"/>
      <w:marTop w:val="0"/>
      <w:marBottom w:val="0"/>
      <w:divBdr>
        <w:top w:val="none" w:sz="0" w:space="0" w:color="auto"/>
        <w:left w:val="none" w:sz="0" w:space="0" w:color="auto"/>
        <w:bottom w:val="none" w:sz="0" w:space="0" w:color="auto"/>
        <w:right w:val="none" w:sz="0" w:space="0" w:color="auto"/>
      </w:divBdr>
    </w:div>
    <w:div w:id="223105564">
      <w:bodyDiv w:val="1"/>
      <w:marLeft w:val="0"/>
      <w:marRight w:val="0"/>
      <w:marTop w:val="0"/>
      <w:marBottom w:val="0"/>
      <w:divBdr>
        <w:top w:val="none" w:sz="0" w:space="0" w:color="auto"/>
        <w:left w:val="none" w:sz="0" w:space="0" w:color="auto"/>
        <w:bottom w:val="none" w:sz="0" w:space="0" w:color="auto"/>
        <w:right w:val="none" w:sz="0" w:space="0" w:color="auto"/>
      </w:divBdr>
    </w:div>
    <w:div w:id="345639035">
      <w:bodyDiv w:val="1"/>
      <w:marLeft w:val="0"/>
      <w:marRight w:val="0"/>
      <w:marTop w:val="0"/>
      <w:marBottom w:val="0"/>
      <w:divBdr>
        <w:top w:val="none" w:sz="0" w:space="0" w:color="auto"/>
        <w:left w:val="none" w:sz="0" w:space="0" w:color="auto"/>
        <w:bottom w:val="none" w:sz="0" w:space="0" w:color="auto"/>
        <w:right w:val="none" w:sz="0" w:space="0" w:color="auto"/>
      </w:divBdr>
    </w:div>
    <w:div w:id="367609141">
      <w:bodyDiv w:val="1"/>
      <w:marLeft w:val="0"/>
      <w:marRight w:val="0"/>
      <w:marTop w:val="0"/>
      <w:marBottom w:val="0"/>
      <w:divBdr>
        <w:top w:val="none" w:sz="0" w:space="0" w:color="auto"/>
        <w:left w:val="none" w:sz="0" w:space="0" w:color="auto"/>
        <w:bottom w:val="none" w:sz="0" w:space="0" w:color="auto"/>
        <w:right w:val="none" w:sz="0" w:space="0" w:color="auto"/>
      </w:divBdr>
    </w:div>
    <w:div w:id="391931123">
      <w:bodyDiv w:val="1"/>
      <w:marLeft w:val="0"/>
      <w:marRight w:val="0"/>
      <w:marTop w:val="0"/>
      <w:marBottom w:val="0"/>
      <w:divBdr>
        <w:top w:val="none" w:sz="0" w:space="0" w:color="auto"/>
        <w:left w:val="none" w:sz="0" w:space="0" w:color="auto"/>
        <w:bottom w:val="none" w:sz="0" w:space="0" w:color="auto"/>
        <w:right w:val="none" w:sz="0" w:space="0" w:color="auto"/>
      </w:divBdr>
    </w:div>
    <w:div w:id="460348669">
      <w:bodyDiv w:val="1"/>
      <w:marLeft w:val="0"/>
      <w:marRight w:val="0"/>
      <w:marTop w:val="0"/>
      <w:marBottom w:val="0"/>
      <w:divBdr>
        <w:top w:val="none" w:sz="0" w:space="0" w:color="auto"/>
        <w:left w:val="none" w:sz="0" w:space="0" w:color="auto"/>
        <w:bottom w:val="none" w:sz="0" w:space="0" w:color="auto"/>
        <w:right w:val="none" w:sz="0" w:space="0" w:color="auto"/>
      </w:divBdr>
    </w:div>
    <w:div w:id="644429189">
      <w:bodyDiv w:val="1"/>
      <w:marLeft w:val="0"/>
      <w:marRight w:val="0"/>
      <w:marTop w:val="0"/>
      <w:marBottom w:val="0"/>
      <w:divBdr>
        <w:top w:val="none" w:sz="0" w:space="0" w:color="auto"/>
        <w:left w:val="none" w:sz="0" w:space="0" w:color="auto"/>
        <w:bottom w:val="none" w:sz="0" w:space="0" w:color="auto"/>
        <w:right w:val="none" w:sz="0" w:space="0" w:color="auto"/>
      </w:divBdr>
    </w:div>
    <w:div w:id="796336720">
      <w:bodyDiv w:val="1"/>
      <w:marLeft w:val="0"/>
      <w:marRight w:val="0"/>
      <w:marTop w:val="0"/>
      <w:marBottom w:val="0"/>
      <w:divBdr>
        <w:top w:val="none" w:sz="0" w:space="0" w:color="auto"/>
        <w:left w:val="none" w:sz="0" w:space="0" w:color="auto"/>
        <w:bottom w:val="none" w:sz="0" w:space="0" w:color="auto"/>
        <w:right w:val="none" w:sz="0" w:space="0" w:color="auto"/>
      </w:divBdr>
      <w:divsChild>
        <w:div w:id="150951905">
          <w:marLeft w:val="547"/>
          <w:marRight w:val="0"/>
          <w:marTop w:val="0"/>
          <w:marBottom w:val="160"/>
          <w:divBdr>
            <w:top w:val="none" w:sz="0" w:space="0" w:color="auto"/>
            <w:left w:val="none" w:sz="0" w:space="0" w:color="auto"/>
            <w:bottom w:val="none" w:sz="0" w:space="0" w:color="auto"/>
            <w:right w:val="none" w:sz="0" w:space="0" w:color="auto"/>
          </w:divBdr>
        </w:div>
        <w:div w:id="796797282">
          <w:marLeft w:val="547"/>
          <w:marRight w:val="0"/>
          <w:marTop w:val="0"/>
          <w:marBottom w:val="160"/>
          <w:divBdr>
            <w:top w:val="none" w:sz="0" w:space="0" w:color="auto"/>
            <w:left w:val="none" w:sz="0" w:space="0" w:color="auto"/>
            <w:bottom w:val="none" w:sz="0" w:space="0" w:color="auto"/>
            <w:right w:val="none" w:sz="0" w:space="0" w:color="auto"/>
          </w:divBdr>
        </w:div>
        <w:div w:id="826441178">
          <w:marLeft w:val="547"/>
          <w:marRight w:val="0"/>
          <w:marTop w:val="0"/>
          <w:marBottom w:val="160"/>
          <w:divBdr>
            <w:top w:val="none" w:sz="0" w:space="0" w:color="auto"/>
            <w:left w:val="none" w:sz="0" w:space="0" w:color="auto"/>
            <w:bottom w:val="none" w:sz="0" w:space="0" w:color="auto"/>
            <w:right w:val="none" w:sz="0" w:space="0" w:color="auto"/>
          </w:divBdr>
        </w:div>
        <w:div w:id="1413546784">
          <w:marLeft w:val="547"/>
          <w:marRight w:val="0"/>
          <w:marTop w:val="0"/>
          <w:marBottom w:val="160"/>
          <w:divBdr>
            <w:top w:val="none" w:sz="0" w:space="0" w:color="auto"/>
            <w:left w:val="none" w:sz="0" w:space="0" w:color="auto"/>
            <w:bottom w:val="none" w:sz="0" w:space="0" w:color="auto"/>
            <w:right w:val="none" w:sz="0" w:space="0" w:color="auto"/>
          </w:divBdr>
        </w:div>
        <w:div w:id="1499149210">
          <w:marLeft w:val="547"/>
          <w:marRight w:val="0"/>
          <w:marTop w:val="0"/>
          <w:marBottom w:val="160"/>
          <w:divBdr>
            <w:top w:val="none" w:sz="0" w:space="0" w:color="auto"/>
            <w:left w:val="none" w:sz="0" w:space="0" w:color="auto"/>
            <w:bottom w:val="none" w:sz="0" w:space="0" w:color="auto"/>
            <w:right w:val="none" w:sz="0" w:space="0" w:color="auto"/>
          </w:divBdr>
        </w:div>
        <w:div w:id="2138328881">
          <w:marLeft w:val="547"/>
          <w:marRight w:val="0"/>
          <w:marTop w:val="0"/>
          <w:marBottom w:val="160"/>
          <w:divBdr>
            <w:top w:val="none" w:sz="0" w:space="0" w:color="auto"/>
            <w:left w:val="none" w:sz="0" w:space="0" w:color="auto"/>
            <w:bottom w:val="none" w:sz="0" w:space="0" w:color="auto"/>
            <w:right w:val="none" w:sz="0" w:space="0" w:color="auto"/>
          </w:divBdr>
        </w:div>
      </w:divsChild>
    </w:div>
    <w:div w:id="1099519419">
      <w:bodyDiv w:val="1"/>
      <w:marLeft w:val="0"/>
      <w:marRight w:val="0"/>
      <w:marTop w:val="0"/>
      <w:marBottom w:val="0"/>
      <w:divBdr>
        <w:top w:val="none" w:sz="0" w:space="0" w:color="auto"/>
        <w:left w:val="none" w:sz="0" w:space="0" w:color="auto"/>
        <w:bottom w:val="none" w:sz="0" w:space="0" w:color="auto"/>
        <w:right w:val="none" w:sz="0" w:space="0" w:color="auto"/>
      </w:divBdr>
    </w:div>
    <w:div w:id="1132483714">
      <w:bodyDiv w:val="1"/>
      <w:marLeft w:val="0"/>
      <w:marRight w:val="0"/>
      <w:marTop w:val="0"/>
      <w:marBottom w:val="0"/>
      <w:divBdr>
        <w:top w:val="none" w:sz="0" w:space="0" w:color="auto"/>
        <w:left w:val="none" w:sz="0" w:space="0" w:color="auto"/>
        <w:bottom w:val="none" w:sz="0" w:space="0" w:color="auto"/>
        <w:right w:val="none" w:sz="0" w:space="0" w:color="auto"/>
      </w:divBdr>
    </w:div>
    <w:div w:id="1175458713">
      <w:bodyDiv w:val="1"/>
      <w:marLeft w:val="0"/>
      <w:marRight w:val="0"/>
      <w:marTop w:val="0"/>
      <w:marBottom w:val="0"/>
      <w:divBdr>
        <w:top w:val="none" w:sz="0" w:space="0" w:color="auto"/>
        <w:left w:val="none" w:sz="0" w:space="0" w:color="auto"/>
        <w:bottom w:val="none" w:sz="0" w:space="0" w:color="auto"/>
        <w:right w:val="none" w:sz="0" w:space="0" w:color="auto"/>
      </w:divBdr>
    </w:div>
    <w:div w:id="1190337576">
      <w:bodyDiv w:val="1"/>
      <w:marLeft w:val="0"/>
      <w:marRight w:val="0"/>
      <w:marTop w:val="0"/>
      <w:marBottom w:val="0"/>
      <w:divBdr>
        <w:top w:val="none" w:sz="0" w:space="0" w:color="auto"/>
        <w:left w:val="none" w:sz="0" w:space="0" w:color="auto"/>
        <w:bottom w:val="none" w:sz="0" w:space="0" w:color="auto"/>
        <w:right w:val="none" w:sz="0" w:space="0" w:color="auto"/>
      </w:divBdr>
    </w:div>
    <w:div w:id="1200967878">
      <w:bodyDiv w:val="1"/>
      <w:marLeft w:val="0"/>
      <w:marRight w:val="0"/>
      <w:marTop w:val="0"/>
      <w:marBottom w:val="0"/>
      <w:divBdr>
        <w:top w:val="none" w:sz="0" w:space="0" w:color="auto"/>
        <w:left w:val="none" w:sz="0" w:space="0" w:color="auto"/>
        <w:bottom w:val="none" w:sz="0" w:space="0" w:color="auto"/>
        <w:right w:val="none" w:sz="0" w:space="0" w:color="auto"/>
      </w:divBdr>
    </w:div>
    <w:div w:id="1233584290">
      <w:bodyDiv w:val="1"/>
      <w:marLeft w:val="0"/>
      <w:marRight w:val="0"/>
      <w:marTop w:val="0"/>
      <w:marBottom w:val="0"/>
      <w:divBdr>
        <w:top w:val="none" w:sz="0" w:space="0" w:color="auto"/>
        <w:left w:val="none" w:sz="0" w:space="0" w:color="auto"/>
        <w:bottom w:val="none" w:sz="0" w:space="0" w:color="auto"/>
        <w:right w:val="none" w:sz="0" w:space="0" w:color="auto"/>
      </w:divBdr>
    </w:div>
    <w:div w:id="1299261654">
      <w:bodyDiv w:val="1"/>
      <w:marLeft w:val="0"/>
      <w:marRight w:val="0"/>
      <w:marTop w:val="0"/>
      <w:marBottom w:val="0"/>
      <w:divBdr>
        <w:top w:val="none" w:sz="0" w:space="0" w:color="auto"/>
        <w:left w:val="none" w:sz="0" w:space="0" w:color="auto"/>
        <w:bottom w:val="none" w:sz="0" w:space="0" w:color="auto"/>
        <w:right w:val="none" w:sz="0" w:space="0" w:color="auto"/>
      </w:divBdr>
    </w:div>
    <w:div w:id="1304851277">
      <w:bodyDiv w:val="1"/>
      <w:marLeft w:val="0"/>
      <w:marRight w:val="0"/>
      <w:marTop w:val="0"/>
      <w:marBottom w:val="0"/>
      <w:divBdr>
        <w:top w:val="none" w:sz="0" w:space="0" w:color="auto"/>
        <w:left w:val="none" w:sz="0" w:space="0" w:color="auto"/>
        <w:bottom w:val="none" w:sz="0" w:space="0" w:color="auto"/>
        <w:right w:val="none" w:sz="0" w:space="0" w:color="auto"/>
      </w:divBdr>
    </w:div>
    <w:div w:id="1513641334">
      <w:bodyDiv w:val="1"/>
      <w:marLeft w:val="0"/>
      <w:marRight w:val="0"/>
      <w:marTop w:val="0"/>
      <w:marBottom w:val="0"/>
      <w:divBdr>
        <w:top w:val="none" w:sz="0" w:space="0" w:color="auto"/>
        <w:left w:val="none" w:sz="0" w:space="0" w:color="auto"/>
        <w:bottom w:val="none" w:sz="0" w:space="0" w:color="auto"/>
        <w:right w:val="none" w:sz="0" w:space="0" w:color="auto"/>
      </w:divBdr>
    </w:div>
    <w:div w:id="1557352818">
      <w:bodyDiv w:val="1"/>
      <w:marLeft w:val="0"/>
      <w:marRight w:val="0"/>
      <w:marTop w:val="0"/>
      <w:marBottom w:val="0"/>
      <w:divBdr>
        <w:top w:val="none" w:sz="0" w:space="0" w:color="auto"/>
        <w:left w:val="none" w:sz="0" w:space="0" w:color="auto"/>
        <w:bottom w:val="none" w:sz="0" w:space="0" w:color="auto"/>
        <w:right w:val="none" w:sz="0" w:space="0" w:color="auto"/>
      </w:divBdr>
    </w:div>
    <w:div w:id="1612664507">
      <w:bodyDiv w:val="1"/>
      <w:marLeft w:val="0"/>
      <w:marRight w:val="0"/>
      <w:marTop w:val="0"/>
      <w:marBottom w:val="0"/>
      <w:divBdr>
        <w:top w:val="none" w:sz="0" w:space="0" w:color="auto"/>
        <w:left w:val="none" w:sz="0" w:space="0" w:color="auto"/>
        <w:bottom w:val="none" w:sz="0" w:space="0" w:color="auto"/>
        <w:right w:val="none" w:sz="0" w:space="0" w:color="auto"/>
      </w:divBdr>
    </w:div>
    <w:div w:id="1631862583">
      <w:bodyDiv w:val="1"/>
      <w:marLeft w:val="0"/>
      <w:marRight w:val="0"/>
      <w:marTop w:val="0"/>
      <w:marBottom w:val="0"/>
      <w:divBdr>
        <w:top w:val="none" w:sz="0" w:space="0" w:color="auto"/>
        <w:left w:val="none" w:sz="0" w:space="0" w:color="auto"/>
        <w:bottom w:val="none" w:sz="0" w:space="0" w:color="auto"/>
        <w:right w:val="none" w:sz="0" w:space="0" w:color="auto"/>
      </w:divBdr>
    </w:div>
    <w:div w:id="1632589620">
      <w:bodyDiv w:val="1"/>
      <w:marLeft w:val="0"/>
      <w:marRight w:val="0"/>
      <w:marTop w:val="0"/>
      <w:marBottom w:val="0"/>
      <w:divBdr>
        <w:top w:val="none" w:sz="0" w:space="0" w:color="auto"/>
        <w:left w:val="none" w:sz="0" w:space="0" w:color="auto"/>
        <w:bottom w:val="none" w:sz="0" w:space="0" w:color="auto"/>
        <w:right w:val="none" w:sz="0" w:space="0" w:color="auto"/>
      </w:divBdr>
      <w:divsChild>
        <w:div w:id="54745337">
          <w:marLeft w:val="605"/>
          <w:marRight w:val="0"/>
          <w:marTop w:val="60"/>
          <w:marBottom w:val="0"/>
          <w:divBdr>
            <w:top w:val="none" w:sz="0" w:space="0" w:color="auto"/>
            <w:left w:val="none" w:sz="0" w:space="0" w:color="auto"/>
            <w:bottom w:val="none" w:sz="0" w:space="0" w:color="auto"/>
            <w:right w:val="none" w:sz="0" w:space="0" w:color="auto"/>
          </w:divBdr>
        </w:div>
        <w:div w:id="451899992">
          <w:marLeft w:val="302"/>
          <w:marRight w:val="0"/>
          <w:marTop w:val="120"/>
          <w:marBottom w:val="0"/>
          <w:divBdr>
            <w:top w:val="none" w:sz="0" w:space="0" w:color="auto"/>
            <w:left w:val="none" w:sz="0" w:space="0" w:color="auto"/>
            <w:bottom w:val="none" w:sz="0" w:space="0" w:color="auto"/>
            <w:right w:val="none" w:sz="0" w:space="0" w:color="auto"/>
          </w:divBdr>
        </w:div>
        <w:div w:id="568805305">
          <w:marLeft w:val="302"/>
          <w:marRight w:val="0"/>
          <w:marTop w:val="120"/>
          <w:marBottom w:val="0"/>
          <w:divBdr>
            <w:top w:val="none" w:sz="0" w:space="0" w:color="auto"/>
            <w:left w:val="none" w:sz="0" w:space="0" w:color="auto"/>
            <w:bottom w:val="none" w:sz="0" w:space="0" w:color="auto"/>
            <w:right w:val="none" w:sz="0" w:space="0" w:color="auto"/>
          </w:divBdr>
        </w:div>
        <w:div w:id="839392315">
          <w:marLeft w:val="302"/>
          <w:marRight w:val="0"/>
          <w:marTop w:val="120"/>
          <w:marBottom w:val="0"/>
          <w:divBdr>
            <w:top w:val="none" w:sz="0" w:space="0" w:color="auto"/>
            <w:left w:val="none" w:sz="0" w:space="0" w:color="auto"/>
            <w:bottom w:val="none" w:sz="0" w:space="0" w:color="auto"/>
            <w:right w:val="none" w:sz="0" w:space="0" w:color="auto"/>
          </w:divBdr>
        </w:div>
        <w:div w:id="968170792">
          <w:marLeft w:val="302"/>
          <w:marRight w:val="0"/>
          <w:marTop w:val="120"/>
          <w:marBottom w:val="0"/>
          <w:divBdr>
            <w:top w:val="none" w:sz="0" w:space="0" w:color="auto"/>
            <w:left w:val="none" w:sz="0" w:space="0" w:color="auto"/>
            <w:bottom w:val="none" w:sz="0" w:space="0" w:color="auto"/>
            <w:right w:val="none" w:sz="0" w:space="0" w:color="auto"/>
          </w:divBdr>
        </w:div>
        <w:div w:id="1031107165">
          <w:marLeft w:val="302"/>
          <w:marRight w:val="0"/>
          <w:marTop w:val="120"/>
          <w:marBottom w:val="0"/>
          <w:divBdr>
            <w:top w:val="none" w:sz="0" w:space="0" w:color="auto"/>
            <w:left w:val="none" w:sz="0" w:space="0" w:color="auto"/>
            <w:bottom w:val="none" w:sz="0" w:space="0" w:color="auto"/>
            <w:right w:val="none" w:sz="0" w:space="0" w:color="auto"/>
          </w:divBdr>
        </w:div>
        <w:div w:id="1448544745">
          <w:marLeft w:val="302"/>
          <w:marRight w:val="0"/>
          <w:marTop w:val="120"/>
          <w:marBottom w:val="0"/>
          <w:divBdr>
            <w:top w:val="none" w:sz="0" w:space="0" w:color="auto"/>
            <w:left w:val="none" w:sz="0" w:space="0" w:color="auto"/>
            <w:bottom w:val="none" w:sz="0" w:space="0" w:color="auto"/>
            <w:right w:val="none" w:sz="0" w:space="0" w:color="auto"/>
          </w:divBdr>
        </w:div>
        <w:div w:id="1613628025">
          <w:marLeft w:val="302"/>
          <w:marRight w:val="0"/>
          <w:marTop w:val="120"/>
          <w:marBottom w:val="0"/>
          <w:divBdr>
            <w:top w:val="none" w:sz="0" w:space="0" w:color="auto"/>
            <w:left w:val="none" w:sz="0" w:space="0" w:color="auto"/>
            <w:bottom w:val="none" w:sz="0" w:space="0" w:color="auto"/>
            <w:right w:val="none" w:sz="0" w:space="0" w:color="auto"/>
          </w:divBdr>
        </w:div>
        <w:div w:id="1996834069">
          <w:marLeft w:val="605"/>
          <w:marRight w:val="0"/>
          <w:marTop w:val="60"/>
          <w:marBottom w:val="0"/>
          <w:divBdr>
            <w:top w:val="none" w:sz="0" w:space="0" w:color="auto"/>
            <w:left w:val="none" w:sz="0" w:space="0" w:color="auto"/>
            <w:bottom w:val="none" w:sz="0" w:space="0" w:color="auto"/>
            <w:right w:val="none" w:sz="0" w:space="0" w:color="auto"/>
          </w:divBdr>
        </w:div>
        <w:div w:id="2105418150">
          <w:marLeft w:val="302"/>
          <w:marRight w:val="0"/>
          <w:marTop w:val="120"/>
          <w:marBottom w:val="0"/>
          <w:divBdr>
            <w:top w:val="none" w:sz="0" w:space="0" w:color="auto"/>
            <w:left w:val="none" w:sz="0" w:space="0" w:color="auto"/>
            <w:bottom w:val="none" w:sz="0" w:space="0" w:color="auto"/>
            <w:right w:val="none" w:sz="0" w:space="0" w:color="auto"/>
          </w:divBdr>
        </w:div>
        <w:div w:id="2145266245">
          <w:marLeft w:val="302"/>
          <w:marRight w:val="0"/>
          <w:marTop w:val="120"/>
          <w:marBottom w:val="0"/>
          <w:divBdr>
            <w:top w:val="none" w:sz="0" w:space="0" w:color="auto"/>
            <w:left w:val="none" w:sz="0" w:space="0" w:color="auto"/>
            <w:bottom w:val="none" w:sz="0" w:space="0" w:color="auto"/>
            <w:right w:val="none" w:sz="0" w:space="0" w:color="auto"/>
          </w:divBdr>
        </w:div>
      </w:divsChild>
    </w:div>
    <w:div w:id="210888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emf"/><Relationship Id="rId18" Type="http://schemas.openxmlformats.org/officeDocument/2006/relationships/image" Target="media/image5.emf"/><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emf"/><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image" Target="media/image9.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40352692F67B4CBC2D71B4A85E4224" ma:contentTypeVersion="0" ma:contentTypeDescription="Create a new document." ma:contentTypeScope="" ma:versionID="e89d414368db6d68799406e820f8e69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A5F2F-AF8A-4EC5-ADC0-C5CBFDC5DE56}">
  <ds:schemaRefs>
    <ds:schemaRef ds:uri="http://schemas.microsoft.com/sharepoint/v3/contenttype/forms"/>
  </ds:schemaRefs>
</ds:datastoreItem>
</file>

<file path=customXml/itemProps2.xml><?xml version="1.0" encoding="utf-8"?>
<ds:datastoreItem xmlns:ds="http://schemas.openxmlformats.org/officeDocument/2006/customXml" ds:itemID="{05DD2095-57DF-4CD8-8D56-25BC2ECBF5BE}">
  <ds:schemaRefs>
    <ds:schemaRef ds:uri="http://schemas.microsoft.com/office/2006/metadata/properties"/>
  </ds:schemaRefs>
</ds:datastoreItem>
</file>

<file path=customXml/itemProps3.xml><?xml version="1.0" encoding="utf-8"?>
<ds:datastoreItem xmlns:ds="http://schemas.openxmlformats.org/officeDocument/2006/customXml" ds:itemID="{63EC9FF0-F1C3-415D-9622-84E63596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786517B-4B41-4E3D-94BE-5B39CEBE641D}">
  <ds:schemaRefs>
    <ds:schemaRef ds:uri="http://schemas.openxmlformats.org/officeDocument/2006/bibliography"/>
  </ds:schemaRefs>
</ds:datastoreItem>
</file>

<file path=customXml/itemProps5.xml><?xml version="1.0" encoding="utf-8"?>
<ds:datastoreItem xmlns:ds="http://schemas.openxmlformats.org/officeDocument/2006/customXml" ds:itemID="{732054AD-8EA8-4D14-81FB-56F7CFE1C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55</Pages>
  <Words>15323</Words>
  <Characters>87345</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Commented SRS v2.7 by Matt MacKenzie (one comment on il8n)</vt:lpstr>
    </vt:vector>
  </TitlesOfParts>
  <Company>Siemens Corporate Research</Company>
  <LinksUpToDate>false</LinksUpToDate>
  <CharactersWithSpaces>102464</CharactersWithSpaces>
  <SharedDoc>false</SharedDoc>
  <HLinks>
    <vt:vector size="444" baseType="variant">
      <vt:variant>
        <vt:i4>4522076</vt:i4>
      </vt:variant>
      <vt:variant>
        <vt:i4>545</vt:i4>
      </vt:variant>
      <vt:variant>
        <vt:i4>0</vt:i4>
      </vt:variant>
      <vt:variant>
        <vt:i4>5</vt:i4>
      </vt:variant>
      <vt:variant>
        <vt:lpwstr/>
      </vt:variant>
      <vt:variant>
        <vt:lpwstr>P04_GTDA_Software_Design_Description</vt:lpwstr>
      </vt:variant>
      <vt:variant>
        <vt:i4>5242976</vt:i4>
      </vt:variant>
      <vt:variant>
        <vt:i4>512</vt:i4>
      </vt:variant>
      <vt:variant>
        <vt:i4>0</vt:i4>
      </vt:variant>
      <vt:variant>
        <vt:i4>5</vt:i4>
      </vt:variant>
      <vt:variant>
        <vt:lpwstr/>
      </vt:variant>
      <vt:variant>
        <vt:lpwstr>P03_GTDA_Deployment_Specification</vt:lpwstr>
      </vt:variant>
      <vt:variant>
        <vt:i4>3145790</vt:i4>
      </vt:variant>
      <vt:variant>
        <vt:i4>509</vt:i4>
      </vt:variant>
      <vt:variant>
        <vt:i4>0</vt:i4>
      </vt:variant>
      <vt:variant>
        <vt:i4>5</vt:i4>
      </vt:variant>
      <vt:variant>
        <vt:lpwstr/>
      </vt:variant>
      <vt:variant>
        <vt:lpwstr>P05_GTDA_Web_Services_Specification</vt:lpwstr>
      </vt:variant>
      <vt:variant>
        <vt:i4>3145790</vt:i4>
      </vt:variant>
      <vt:variant>
        <vt:i4>506</vt:i4>
      </vt:variant>
      <vt:variant>
        <vt:i4>0</vt:i4>
      </vt:variant>
      <vt:variant>
        <vt:i4>5</vt:i4>
      </vt:variant>
      <vt:variant>
        <vt:lpwstr/>
      </vt:variant>
      <vt:variant>
        <vt:lpwstr>P05_GTDA_Web_Services_Specification</vt:lpwstr>
      </vt:variant>
      <vt:variant>
        <vt:i4>4522076</vt:i4>
      </vt:variant>
      <vt:variant>
        <vt:i4>503</vt:i4>
      </vt:variant>
      <vt:variant>
        <vt:i4>0</vt:i4>
      </vt:variant>
      <vt:variant>
        <vt:i4>5</vt:i4>
      </vt:variant>
      <vt:variant>
        <vt:lpwstr/>
      </vt:variant>
      <vt:variant>
        <vt:lpwstr>P04_GTDA_Software_Design_Description</vt:lpwstr>
      </vt:variant>
      <vt:variant>
        <vt:i4>5242976</vt:i4>
      </vt:variant>
      <vt:variant>
        <vt:i4>500</vt:i4>
      </vt:variant>
      <vt:variant>
        <vt:i4>0</vt:i4>
      </vt:variant>
      <vt:variant>
        <vt:i4>5</vt:i4>
      </vt:variant>
      <vt:variant>
        <vt:lpwstr/>
      </vt:variant>
      <vt:variant>
        <vt:lpwstr>P03_GTDA_Deployment_Specification</vt:lpwstr>
      </vt:variant>
      <vt:variant>
        <vt:i4>5242976</vt:i4>
      </vt:variant>
      <vt:variant>
        <vt:i4>497</vt:i4>
      </vt:variant>
      <vt:variant>
        <vt:i4>0</vt:i4>
      </vt:variant>
      <vt:variant>
        <vt:i4>5</vt:i4>
      </vt:variant>
      <vt:variant>
        <vt:lpwstr/>
      </vt:variant>
      <vt:variant>
        <vt:lpwstr>P03_GTDA_Deployment_Specification</vt:lpwstr>
      </vt:variant>
      <vt:variant>
        <vt:i4>3211311</vt:i4>
      </vt:variant>
      <vt:variant>
        <vt:i4>494</vt:i4>
      </vt:variant>
      <vt:variant>
        <vt:i4>0</vt:i4>
      </vt:variant>
      <vt:variant>
        <vt:i4>5</vt:i4>
      </vt:variant>
      <vt:variant>
        <vt:lpwstr/>
      </vt:variant>
      <vt:variant>
        <vt:lpwstr>P02_GTDA_Data_Requirements_Spec</vt:lpwstr>
      </vt:variant>
      <vt:variant>
        <vt:i4>3211311</vt:i4>
      </vt:variant>
      <vt:variant>
        <vt:i4>491</vt:i4>
      </vt:variant>
      <vt:variant>
        <vt:i4>0</vt:i4>
      </vt:variant>
      <vt:variant>
        <vt:i4>5</vt:i4>
      </vt:variant>
      <vt:variant>
        <vt:lpwstr/>
      </vt:variant>
      <vt:variant>
        <vt:lpwstr>P02_GTDA_Data_Requirements_Spec</vt:lpwstr>
      </vt:variant>
      <vt:variant>
        <vt:i4>4522076</vt:i4>
      </vt:variant>
      <vt:variant>
        <vt:i4>425</vt:i4>
      </vt:variant>
      <vt:variant>
        <vt:i4>0</vt:i4>
      </vt:variant>
      <vt:variant>
        <vt:i4>5</vt:i4>
      </vt:variant>
      <vt:variant>
        <vt:lpwstr/>
      </vt:variant>
      <vt:variant>
        <vt:lpwstr>P04_GTDA_Software_Design_Description</vt:lpwstr>
      </vt:variant>
      <vt:variant>
        <vt:i4>1114172</vt:i4>
      </vt:variant>
      <vt:variant>
        <vt:i4>422</vt:i4>
      </vt:variant>
      <vt:variant>
        <vt:i4>0</vt:i4>
      </vt:variant>
      <vt:variant>
        <vt:i4>5</vt:i4>
      </vt:variant>
      <vt:variant>
        <vt:lpwstr/>
      </vt:variant>
      <vt:variant>
        <vt:lpwstr>P06_Tracing_Model_Document</vt:lpwstr>
      </vt:variant>
      <vt:variant>
        <vt:i4>1114161</vt:i4>
      </vt:variant>
      <vt:variant>
        <vt:i4>385</vt:i4>
      </vt:variant>
      <vt:variant>
        <vt:i4>0</vt:i4>
      </vt:variant>
      <vt:variant>
        <vt:i4>5</vt:i4>
      </vt:variant>
      <vt:variant>
        <vt:lpwstr/>
      </vt:variant>
      <vt:variant>
        <vt:lpwstr>_Toc274150207</vt:lpwstr>
      </vt:variant>
      <vt:variant>
        <vt:i4>1114161</vt:i4>
      </vt:variant>
      <vt:variant>
        <vt:i4>379</vt:i4>
      </vt:variant>
      <vt:variant>
        <vt:i4>0</vt:i4>
      </vt:variant>
      <vt:variant>
        <vt:i4>5</vt:i4>
      </vt:variant>
      <vt:variant>
        <vt:lpwstr/>
      </vt:variant>
      <vt:variant>
        <vt:lpwstr>_Toc274150206</vt:lpwstr>
      </vt:variant>
      <vt:variant>
        <vt:i4>1114161</vt:i4>
      </vt:variant>
      <vt:variant>
        <vt:i4>373</vt:i4>
      </vt:variant>
      <vt:variant>
        <vt:i4>0</vt:i4>
      </vt:variant>
      <vt:variant>
        <vt:i4>5</vt:i4>
      </vt:variant>
      <vt:variant>
        <vt:lpwstr/>
      </vt:variant>
      <vt:variant>
        <vt:lpwstr>_Toc274150205</vt:lpwstr>
      </vt:variant>
      <vt:variant>
        <vt:i4>1114161</vt:i4>
      </vt:variant>
      <vt:variant>
        <vt:i4>367</vt:i4>
      </vt:variant>
      <vt:variant>
        <vt:i4>0</vt:i4>
      </vt:variant>
      <vt:variant>
        <vt:i4>5</vt:i4>
      </vt:variant>
      <vt:variant>
        <vt:lpwstr/>
      </vt:variant>
      <vt:variant>
        <vt:lpwstr>_Toc274150204</vt:lpwstr>
      </vt:variant>
      <vt:variant>
        <vt:i4>1114161</vt:i4>
      </vt:variant>
      <vt:variant>
        <vt:i4>361</vt:i4>
      </vt:variant>
      <vt:variant>
        <vt:i4>0</vt:i4>
      </vt:variant>
      <vt:variant>
        <vt:i4>5</vt:i4>
      </vt:variant>
      <vt:variant>
        <vt:lpwstr/>
      </vt:variant>
      <vt:variant>
        <vt:lpwstr>_Toc274150203</vt:lpwstr>
      </vt:variant>
      <vt:variant>
        <vt:i4>1114161</vt:i4>
      </vt:variant>
      <vt:variant>
        <vt:i4>352</vt:i4>
      </vt:variant>
      <vt:variant>
        <vt:i4>0</vt:i4>
      </vt:variant>
      <vt:variant>
        <vt:i4>5</vt:i4>
      </vt:variant>
      <vt:variant>
        <vt:lpwstr/>
      </vt:variant>
      <vt:variant>
        <vt:lpwstr>_Toc274150202</vt:lpwstr>
      </vt:variant>
      <vt:variant>
        <vt:i4>1114161</vt:i4>
      </vt:variant>
      <vt:variant>
        <vt:i4>346</vt:i4>
      </vt:variant>
      <vt:variant>
        <vt:i4>0</vt:i4>
      </vt:variant>
      <vt:variant>
        <vt:i4>5</vt:i4>
      </vt:variant>
      <vt:variant>
        <vt:lpwstr/>
      </vt:variant>
      <vt:variant>
        <vt:lpwstr>_Toc274150201</vt:lpwstr>
      </vt:variant>
      <vt:variant>
        <vt:i4>1114161</vt:i4>
      </vt:variant>
      <vt:variant>
        <vt:i4>340</vt:i4>
      </vt:variant>
      <vt:variant>
        <vt:i4>0</vt:i4>
      </vt:variant>
      <vt:variant>
        <vt:i4>5</vt:i4>
      </vt:variant>
      <vt:variant>
        <vt:lpwstr/>
      </vt:variant>
      <vt:variant>
        <vt:lpwstr>_Toc274150200</vt:lpwstr>
      </vt:variant>
      <vt:variant>
        <vt:i4>1572914</vt:i4>
      </vt:variant>
      <vt:variant>
        <vt:i4>334</vt:i4>
      </vt:variant>
      <vt:variant>
        <vt:i4>0</vt:i4>
      </vt:variant>
      <vt:variant>
        <vt:i4>5</vt:i4>
      </vt:variant>
      <vt:variant>
        <vt:lpwstr/>
      </vt:variant>
      <vt:variant>
        <vt:lpwstr>_Toc274150199</vt:lpwstr>
      </vt:variant>
      <vt:variant>
        <vt:i4>1572914</vt:i4>
      </vt:variant>
      <vt:variant>
        <vt:i4>328</vt:i4>
      </vt:variant>
      <vt:variant>
        <vt:i4>0</vt:i4>
      </vt:variant>
      <vt:variant>
        <vt:i4>5</vt:i4>
      </vt:variant>
      <vt:variant>
        <vt:lpwstr/>
      </vt:variant>
      <vt:variant>
        <vt:lpwstr>_Toc274150198</vt:lpwstr>
      </vt:variant>
      <vt:variant>
        <vt:i4>1572914</vt:i4>
      </vt:variant>
      <vt:variant>
        <vt:i4>322</vt:i4>
      </vt:variant>
      <vt:variant>
        <vt:i4>0</vt:i4>
      </vt:variant>
      <vt:variant>
        <vt:i4>5</vt:i4>
      </vt:variant>
      <vt:variant>
        <vt:lpwstr/>
      </vt:variant>
      <vt:variant>
        <vt:lpwstr>_Toc274150197</vt:lpwstr>
      </vt:variant>
      <vt:variant>
        <vt:i4>1572914</vt:i4>
      </vt:variant>
      <vt:variant>
        <vt:i4>316</vt:i4>
      </vt:variant>
      <vt:variant>
        <vt:i4>0</vt:i4>
      </vt:variant>
      <vt:variant>
        <vt:i4>5</vt:i4>
      </vt:variant>
      <vt:variant>
        <vt:lpwstr/>
      </vt:variant>
      <vt:variant>
        <vt:lpwstr>_Toc274150196</vt:lpwstr>
      </vt:variant>
      <vt:variant>
        <vt:i4>1572914</vt:i4>
      </vt:variant>
      <vt:variant>
        <vt:i4>307</vt:i4>
      </vt:variant>
      <vt:variant>
        <vt:i4>0</vt:i4>
      </vt:variant>
      <vt:variant>
        <vt:i4>5</vt:i4>
      </vt:variant>
      <vt:variant>
        <vt:lpwstr/>
      </vt:variant>
      <vt:variant>
        <vt:lpwstr>_Toc274150195</vt:lpwstr>
      </vt:variant>
      <vt:variant>
        <vt:i4>1572914</vt:i4>
      </vt:variant>
      <vt:variant>
        <vt:i4>301</vt:i4>
      </vt:variant>
      <vt:variant>
        <vt:i4>0</vt:i4>
      </vt:variant>
      <vt:variant>
        <vt:i4>5</vt:i4>
      </vt:variant>
      <vt:variant>
        <vt:lpwstr/>
      </vt:variant>
      <vt:variant>
        <vt:lpwstr>_Toc274150194</vt:lpwstr>
      </vt:variant>
      <vt:variant>
        <vt:i4>1572914</vt:i4>
      </vt:variant>
      <vt:variant>
        <vt:i4>295</vt:i4>
      </vt:variant>
      <vt:variant>
        <vt:i4>0</vt:i4>
      </vt:variant>
      <vt:variant>
        <vt:i4>5</vt:i4>
      </vt:variant>
      <vt:variant>
        <vt:lpwstr/>
      </vt:variant>
      <vt:variant>
        <vt:lpwstr>_Toc274150193</vt:lpwstr>
      </vt:variant>
      <vt:variant>
        <vt:i4>1572914</vt:i4>
      </vt:variant>
      <vt:variant>
        <vt:i4>289</vt:i4>
      </vt:variant>
      <vt:variant>
        <vt:i4>0</vt:i4>
      </vt:variant>
      <vt:variant>
        <vt:i4>5</vt:i4>
      </vt:variant>
      <vt:variant>
        <vt:lpwstr/>
      </vt:variant>
      <vt:variant>
        <vt:lpwstr>_Toc274150192</vt:lpwstr>
      </vt:variant>
      <vt:variant>
        <vt:i4>1572914</vt:i4>
      </vt:variant>
      <vt:variant>
        <vt:i4>283</vt:i4>
      </vt:variant>
      <vt:variant>
        <vt:i4>0</vt:i4>
      </vt:variant>
      <vt:variant>
        <vt:i4>5</vt:i4>
      </vt:variant>
      <vt:variant>
        <vt:lpwstr/>
      </vt:variant>
      <vt:variant>
        <vt:lpwstr>_Toc274150191</vt:lpwstr>
      </vt:variant>
      <vt:variant>
        <vt:i4>1572914</vt:i4>
      </vt:variant>
      <vt:variant>
        <vt:i4>277</vt:i4>
      </vt:variant>
      <vt:variant>
        <vt:i4>0</vt:i4>
      </vt:variant>
      <vt:variant>
        <vt:i4>5</vt:i4>
      </vt:variant>
      <vt:variant>
        <vt:lpwstr/>
      </vt:variant>
      <vt:variant>
        <vt:lpwstr>_Toc274150190</vt:lpwstr>
      </vt:variant>
      <vt:variant>
        <vt:i4>1638450</vt:i4>
      </vt:variant>
      <vt:variant>
        <vt:i4>271</vt:i4>
      </vt:variant>
      <vt:variant>
        <vt:i4>0</vt:i4>
      </vt:variant>
      <vt:variant>
        <vt:i4>5</vt:i4>
      </vt:variant>
      <vt:variant>
        <vt:lpwstr/>
      </vt:variant>
      <vt:variant>
        <vt:lpwstr>_Toc274150189</vt:lpwstr>
      </vt:variant>
      <vt:variant>
        <vt:i4>1638450</vt:i4>
      </vt:variant>
      <vt:variant>
        <vt:i4>265</vt:i4>
      </vt:variant>
      <vt:variant>
        <vt:i4>0</vt:i4>
      </vt:variant>
      <vt:variant>
        <vt:i4>5</vt:i4>
      </vt:variant>
      <vt:variant>
        <vt:lpwstr/>
      </vt:variant>
      <vt:variant>
        <vt:lpwstr>_Toc274150188</vt:lpwstr>
      </vt:variant>
      <vt:variant>
        <vt:i4>1310783</vt:i4>
      </vt:variant>
      <vt:variant>
        <vt:i4>256</vt:i4>
      </vt:variant>
      <vt:variant>
        <vt:i4>0</vt:i4>
      </vt:variant>
      <vt:variant>
        <vt:i4>5</vt:i4>
      </vt:variant>
      <vt:variant>
        <vt:lpwstr/>
      </vt:variant>
      <vt:variant>
        <vt:lpwstr>_Toc335112833</vt:lpwstr>
      </vt:variant>
      <vt:variant>
        <vt:i4>1310783</vt:i4>
      </vt:variant>
      <vt:variant>
        <vt:i4>250</vt:i4>
      </vt:variant>
      <vt:variant>
        <vt:i4>0</vt:i4>
      </vt:variant>
      <vt:variant>
        <vt:i4>5</vt:i4>
      </vt:variant>
      <vt:variant>
        <vt:lpwstr/>
      </vt:variant>
      <vt:variant>
        <vt:lpwstr>_Toc335112832</vt:lpwstr>
      </vt:variant>
      <vt:variant>
        <vt:i4>1310783</vt:i4>
      </vt:variant>
      <vt:variant>
        <vt:i4>244</vt:i4>
      </vt:variant>
      <vt:variant>
        <vt:i4>0</vt:i4>
      </vt:variant>
      <vt:variant>
        <vt:i4>5</vt:i4>
      </vt:variant>
      <vt:variant>
        <vt:lpwstr/>
      </vt:variant>
      <vt:variant>
        <vt:lpwstr>_Toc335112831</vt:lpwstr>
      </vt:variant>
      <vt:variant>
        <vt:i4>1310783</vt:i4>
      </vt:variant>
      <vt:variant>
        <vt:i4>238</vt:i4>
      </vt:variant>
      <vt:variant>
        <vt:i4>0</vt:i4>
      </vt:variant>
      <vt:variant>
        <vt:i4>5</vt:i4>
      </vt:variant>
      <vt:variant>
        <vt:lpwstr/>
      </vt:variant>
      <vt:variant>
        <vt:lpwstr>_Toc335112830</vt:lpwstr>
      </vt:variant>
      <vt:variant>
        <vt:i4>1376319</vt:i4>
      </vt:variant>
      <vt:variant>
        <vt:i4>232</vt:i4>
      </vt:variant>
      <vt:variant>
        <vt:i4>0</vt:i4>
      </vt:variant>
      <vt:variant>
        <vt:i4>5</vt:i4>
      </vt:variant>
      <vt:variant>
        <vt:lpwstr/>
      </vt:variant>
      <vt:variant>
        <vt:lpwstr>_Toc335112829</vt:lpwstr>
      </vt:variant>
      <vt:variant>
        <vt:i4>1376319</vt:i4>
      </vt:variant>
      <vt:variant>
        <vt:i4>226</vt:i4>
      </vt:variant>
      <vt:variant>
        <vt:i4>0</vt:i4>
      </vt:variant>
      <vt:variant>
        <vt:i4>5</vt:i4>
      </vt:variant>
      <vt:variant>
        <vt:lpwstr/>
      </vt:variant>
      <vt:variant>
        <vt:lpwstr>_Toc335112828</vt:lpwstr>
      </vt:variant>
      <vt:variant>
        <vt:i4>1376319</vt:i4>
      </vt:variant>
      <vt:variant>
        <vt:i4>220</vt:i4>
      </vt:variant>
      <vt:variant>
        <vt:i4>0</vt:i4>
      </vt:variant>
      <vt:variant>
        <vt:i4>5</vt:i4>
      </vt:variant>
      <vt:variant>
        <vt:lpwstr/>
      </vt:variant>
      <vt:variant>
        <vt:lpwstr>_Toc335112827</vt:lpwstr>
      </vt:variant>
      <vt:variant>
        <vt:i4>1376319</vt:i4>
      </vt:variant>
      <vt:variant>
        <vt:i4>214</vt:i4>
      </vt:variant>
      <vt:variant>
        <vt:i4>0</vt:i4>
      </vt:variant>
      <vt:variant>
        <vt:i4>5</vt:i4>
      </vt:variant>
      <vt:variant>
        <vt:lpwstr/>
      </vt:variant>
      <vt:variant>
        <vt:lpwstr>_Toc335112826</vt:lpwstr>
      </vt:variant>
      <vt:variant>
        <vt:i4>1376319</vt:i4>
      </vt:variant>
      <vt:variant>
        <vt:i4>208</vt:i4>
      </vt:variant>
      <vt:variant>
        <vt:i4>0</vt:i4>
      </vt:variant>
      <vt:variant>
        <vt:i4>5</vt:i4>
      </vt:variant>
      <vt:variant>
        <vt:lpwstr/>
      </vt:variant>
      <vt:variant>
        <vt:lpwstr>_Toc335112825</vt:lpwstr>
      </vt:variant>
      <vt:variant>
        <vt:i4>1376319</vt:i4>
      </vt:variant>
      <vt:variant>
        <vt:i4>202</vt:i4>
      </vt:variant>
      <vt:variant>
        <vt:i4>0</vt:i4>
      </vt:variant>
      <vt:variant>
        <vt:i4>5</vt:i4>
      </vt:variant>
      <vt:variant>
        <vt:lpwstr/>
      </vt:variant>
      <vt:variant>
        <vt:lpwstr>_Toc335112824</vt:lpwstr>
      </vt:variant>
      <vt:variant>
        <vt:i4>1376319</vt:i4>
      </vt:variant>
      <vt:variant>
        <vt:i4>196</vt:i4>
      </vt:variant>
      <vt:variant>
        <vt:i4>0</vt:i4>
      </vt:variant>
      <vt:variant>
        <vt:i4>5</vt:i4>
      </vt:variant>
      <vt:variant>
        <vt:lpwstr/>
      </vt:variant>
      <vt:variant>
        <vt:lpwstr>_Toc335112823</vt:lpwstr>
      </vt:variant>
      <vt:variant>
        <vt:i4>1376319</vt:i4>
      </vt:variant>
      <vt:variant>
        <vt:i4>190</vt:i4>
      </vt:variant>
      <vt:variant>
        <vt:i4>0</vt:i4>
      </vt:variant>
      <vt:variant>
        <vt:i4>5</vt:i4>
      </vt:variant>
      <vt:variant>
        <vt:lpwstr/>
      </vt:variant>
      <vt:variant>
        <vt:lpwstr>_Toc335112822</vt:lpwstr>
      </vt:variant>
      <vt:variant>
        <vt:i4>1376319</vt:i4>
      </vt:variant>
      <vt:variant>
        <vt:i4>184</vt:i4>
      </vt:variant>
      <vt:variant>
        <vt:i4>0</vt:i4>
      </vt:variant>
      <vt:variant>
        <vt:i4>5</vt:i4>
      </vt:variant>
      <vt:variant>
        <vt:lpwstr/>
      </vt:variant>
      <vt:variant>
        <vt:lpwstr>_Toc335112821</vt:lpwstr>
      </vt:variant>
      <vt:variant>
        <vt:i4>1376319</vt:i4>
      </vt:variant>
      <vt:variant>
        <vt:i4>178</vt:i4>
      </vt:variant>
      <vt:variant>
        <vt:i4>0</vt:i4>
      </vt:variant>
      <vt:variant>
        <vt:i4>5</vt:i4>
      </vt:variant>
      <vt:variant>
        <vt:lpwstr/>
      </vt:variant>
      <vt:variant>
        <vt:lpwstr>_Toc335112820</vt:lpwstr>
      </vt:variant>
      <vt:variant>
        <vt:i4>1441855</vt:i4>
      </vt:variant>
      <vt:variant>
        <vt:i4>172</vt:i4>
      </vt:variant>
      <vt:variant>
        <vt:i4>0</vt:i4>
      </vt:variant>
      <vt:variant>
        <vt:i4>5</vt:i4>
      </vt:variant>
      <vt:variant>
        <vt:lpwstr/>
      </vt:variant>
      <vt:variant>
        <vt:lpwstr>_Toc335112819</vt:lpwstr>
      </vt:variant>
      <vt:variant>
        <vt:i4>1441855</vt:i4>
      </vt:variant>
      <vt:variant>
        <vt:i4>166</vt:i4>
      </vt:variant>
      <vt:variant>
        <vt:i4>0</vt:i4>
      </vt:variant>
      <vt:variant>
        <vt:i4>5</vt:i4>
      </vt:variant>
      <vt:variant>
        <vt:lpwstr/>
      </vt:variant>
      <vt:variant>
        <vt:lpwstr>_Toc335112818</vt:lpwstr>
      </vt:variant>
      <vt:variant>
        <vt:i4>1441855</vt:i4>
      </vt:variant>
      <vt:variant>
        <vt:i4>160</vt:i4>
      </vt:variant>
      <vt:variant>
        <vt:i4>0</vt:i4>
      </vt:variant>
      <vt:variant>
        <vt:i4>5</vt:i4>
      </vt:variant>
      <vt:variant>
        <vt:lpwstr/>
      </vt:variant>
      <vt:variant>
        <vt:lpwstr>_Toc335112817</vt:lpwstr>
      </vt:variant>
      <vt:variant>
        <vt:i4>1441855</vt:i4>
      </vt:variant>
      <vt:variant>
        <vt:i4>154</vt:i4>
      </vt:variant>
      <vt:variant>
        <vt:i4>0</vt:i4>
      </vt:variant>
      <vt:variant>
        <vt:i4>5</vt:i4>
      </vt:variant>
      <vt:variant>
        <vt:lpwstr/>
      </vt:variant>
      <vt:variant>
        <vt:lpwstr>_Toc335112816</vt:lpwstr>
      </vt:variant>
      <vt:variant>
        <vt:i4>1441855</vt:i4>
      </vt:variant>
      <vt:variant>
        <vt:i4>148</vt:i4>
      </vt:variant>
      <vt:variant>
        <vt:i4>0</vt:i4>
      </vt:variant>
      <vt:variant>
        <vt:i4>5</vt:i4>
      </vt:variant>
      <vt:variant>
        <vt:lpwstr/>
      </vt:variant>
      <vt:variant>
        <vt:lpwstr>_Toc335112815</vt:lpwstr>
      </vt:variant>
      <vt:variant>
        <vt:i4>1441855</vt:i4>
      </vt:variant>
      <vt:variant>
        <vt:i4>142</vt:i4>
      </vt:variant>
      <vt:variant>
        <vt:i4>0</vt:i4>
      </vt:variant>
      <vt:variant>
        <vt:i4>5</vt:i4>
      </vt:variant>
      <vt:variant>
        <vt:lpwstr/>
      </vt:variant>
      <vt:variant>
        <vt:lpwstr>_Toc335112814</vt:lpwstr>
      </vt:variant>
      <vt:variant>
        <vt:i4>1441855</vt:i4>
      </vt:variant>
      <vt:variant>
        <vt:i4>136</vt:i4>
      </vt:variant>
      <vt:variant>
        <vt:i4>0</vt:i4>
      </vt:variant>
      <vt:variant>
        <vt:i4>5</vt:i4>
      </vt:variant>
      <vt:variant>
        <vt:lpwstr/>
      </vt:variant>
      <vt:variant>
        <vt:lpwstr>_Toc335112813</vt:lpwstr>
      </vt:variant>
      <vt:variant>
        <vt:i4>1441855</vt:i4>
      </vt:variant>
      <vt:variant>
        <vt:i4>130</vt:i4>
      </vt:variant>
      <vt:variant>
        <vt:i4>0</vt:i4>
      </vt:variant>
      <vt:variant>
        <vt:i4>5</vt:i4>
      </vt:variant>
      <vt:variant>
        <vt:lpwstr/>
      </vt:variant>
      <vt:variant>
        <vt:lpwstr>_Toc335112812</vt:lpwstr>
      </vt:variant>
      <vt:variant>
        <vt:i4>1441855</vt:i4>
      </vt:variant>
      <vt:variant>
        <vt:i4>124</vt:i4>
      </vt:variant>
      <vt:variant>
        <vt:i4>0</vt:i4>
      </vt:variant>
      <vt:variant>
        <vt:i4>5</vt:i4>
      </vt:variant>
      <vt:variant>
        <vt:lpwstr/>
      </vt:variant>
      <vt:variant>
        <vt:lpwstr>_Toc335112811</vt:lpwstr>
      </vt:variant>
      <vt:variant>
        <vt:i4>1441855</vt:i4>
      </vt:variant>
      <vt:variant>
        <vt:i4>118</vt:i4>
      </vt:variant>
      <vt:variant>
        <vt:i4>0</vt:i4>
      </vt:variant>
      <vt:variant>
        <vt:i4>5</vt:i4>
      </vt:variant>
      <vt:variant>
        <vt:lpwstr/>
      </vt:variant>
      <vt:variant>
        <vt:lpwstr>_Toc335112810</vt:lpwstr>
      </vt:variant>
      <vt:variant>
        <vt:i4>1507391</vt:i4>
      </vt:variant>
      <vt:variant>
        <vt:i4>112</vt:i4>
      </vt:variant>
      <vt:variant>
        <vt:i4>0</vt:i4>
      </vt:variant>
      <vt:variant>
        <vt:i4>5</vt:i4>
      </vt:variant>
      <vt:variant>
        <vt:lpwstr/>
      </vt:variant>
      <vt:variant>
        <vt:lpwstr>_Toc335112809</vt:lpwstr>
      </vt:variant>
      <vt:variant>
        <vt:i4>1507391</vt:i4>
      </vt:variant>
      <vt:variant>
        <vt:i4>106</vt:i4>
      </vt:variant>
      <vt:variant>
        <vt:i4>0</vt:i4>
      </vt:variant>
      <vt:variant>
        <vt:i4>5</vt:i4>
      </vt:variant>
      <vt:variant>
        <vt:lpwstr/>
      </vt:variant>
      <vt:variant>
        <vt:lpwstr>_Toc335112808</vt:lpwstr>
      </vt:variant>
      <vt:variant>
        <vt:i4>1507391</vt:i4>
      </vt:variant>
      <vt:variant>
        <vt:i4>100</vt:i4>
      </vt:variant>
      <vt:variant>
        <vt:i4>0</vt:i4>
      </vt:variant>
      <vt:variant>
        <vt:i4>5</vt:i4>
      </vt:variant>
      <vt:variant>
        <vt:lpwstr/>
      </vt:variant>
      <vt:variant>
        <vt:lpwstr>_Toc335112807</vt:lpwstr>
      </vt:variant>
      <vt:variant>
        <vt:i4>1507391</vt:i4>
      </vt:variant>
      <vt:variant>
        <vt:i4>94</vt:i4>
      </vt:variant>
      <vt:variant>
        <vt:i4>0</vt:i4>
      </vt:variant>
      <vt:variant>
        <vt:i4>5</vt:i4>
      </vt:variant>
      <vt:variant>
        <vt:lpwstr/>
      </vt:variant>
      <vt:variant>
        <vt:lpwstr>_Toc335112806</vt:lpwstr>
      </vt:variant>
      <vt:variant>
        <vt:i4>1507391</vt:i4>
      </vt:variant>
      <vt:variant>
        <vt:i4>88</vt:i4>
      </vt:variant>
      <vt:variant>
        <vt:i4>0</vt:i4>
      </vt:variant>
      <vt:variant>
        <vt:i4>5</vt:i4>
      </vt:variant>
      <vt:variant>
        <vt:lpwstr/>
      </vt:variant>
      <vt:variant>
        <vt:lpwstr>_Toc335112805</vt:lpwstr>
      </vt:variant>
      <vt:variant>
        <vt:i4>1507391</vt:i4>
      </vt:variant>
      <vt:variant>
        <vt:i4>82</vt:i4>
      </vt:variant>
      <vt:variant>
        <vt:i4>0</vt:i4>
      </vt:variant>
      <vt:variant>
        <vt:i4>5</vt:i4>
      </vt:variant>
      <vt:variant>
        <vt:lpwstr/>
      </vt:variant>
      <vt:variant>
        <vt:lpwstr>_Toc335112804</vt:lpwstr>
      </vt:variant>
      <vt:variant>
        <vt:i4>1507391</vt:i4>
      </vt:variant>
      <vt:variant>
        <vt:i4>76</vt:i4>
      </vt:variant>
      <vt:variant>
        <vt:i4>0</vt:i4>
      </vt:variant>
      <vt:variant>
        <vt:i4>5</vt:i4>
      </vt:variant>
      <vt:variant>
        <vt:lpwstr/>
      </vt:variant>
      <vt:variant>
        <vt:lpwstr>_Toc335112803</vt:lpwstr>
      </vt:variant>
      <vt:variant>
        <vt:i4>1507391</vt:i4>
      </vt:variant>
      <vt:variant>
        <vt:i4>70</vt:i4>
      </vt:variant>
      <vt:variant>
        <vt:i4>0</vt:i4>
      </vt:variant>
      <vt:variant>
        <vt:i4>5</vt:i4>
      </vt:variant>
      <vt:variant>
        <vt:lpwstr/>
      </vt:variant>
      <vt:variant>
        <vt:lpwstr>_Toc335112802</vt:lpwstr>
      </vt:variant>
      <vt:variant>
        <vt:i4>1507391</vt:i4>
      </vt:variant>
      <vt:variant>
        <vt:i4>64</vt:i4>
      </vt:variant>
      <vt:variant>
        <vt:i4>0</vt:i4>
      </vt:variant>
      <vt:variant>
        <vt:i4>5</vt:i4>
      </vt:variant>
      <vt:variant>
        <vt:lpwstr/>
      </vt:variant>
      <vt:variant>
        <vt:lpwstr>_Toc335112801</vt:lpwstr>
      </vt:variant>
      <vt:variant>
        <vt:i4>1507391</vt:i4>
      </vt:variant>
      <vt:variant>
        <vt:i4>58</vt:i4>
      </vt:variant>
      <vt:variant>
        <vt:i4>0</vt:i4>
      </vt:variant>
      <vt:variant>
        <vt:i4>5</vt:i4>
      </vt:variant>
      <vt:variant>
        <vt:lpwstr/>
      </vt:variant>
      <vt:variant>
        <vt:lpwstr>_Toc335112800</vt:lpwstr>
      </vt:variant>
      <vt:variant>
        <vt:i4>1966128</vt:i4>
      </vt:variant>
      <vt:variant>
        <vt:i4>52</vt:i4>
      </vt:variant>
      <vt:variant>
        <vt:i4>0</vt:i4>
      </vt:variant>
      <vt:variant>
        <vt:i4>5</vt:i4>
      </vt:variant>
      <vt:variant>
        <vt:lpwstr/>
      </vt:variant>
      <vt:variant>
        <vt:lpwstr>_Toc335112799</vt:lpwstr>
      </vt:variant>
      <vt:variant>
        <vt:i4>1966128</vt:i4>
      </vt:variant>
      <vt:variant>
        <vt:i4>46</vt:i4>
      </vt:variant>
      <vt:variant>
        <vt:i4>0</vt:i4>
      </vt:variant>
      <vt:variant>
        <vt:i4>5</vt:i4>
      </vt:variant>
      <vt:variant>
        <vt:lpwstr/>
      </vt:variant>
      <vt:variant>
        <vt:lpwstr>_Toc335112798</vt:lpwstr>
      </vt:variant>
      <vt:variant>
        <vt:i4>1966128</vt:i4>
      </vt:variant>
      <vt:variant>
        <vt:i4>40</vt:i4>
      </vt:variant>
      <vt:variant>
        <vt:i4>0</vt:i4>
      </vt:variant>
      <vt:variant>
        <vt:i4>5</vt:i4>
      </vt:variant>
      <vt:variant>
        <vt:lpwstr/>
      </vt:variant>
      <vt:variant>
        <vt:lpwstr>_Toc335112797</vt:lpwstr>
      </vt:variant>
      <vt:variant>
        <vt:i4>1966128</vt:i4>
      </vt:variant>
      <vt:variant>
        <vt:i4>34</vt:i4>
      </vt:variant>
      <vt:variant>
        <vt:i4>0</vt:i4>
      </vt:variant>
      <vt:variant>
        <vt:i4>5</vt:i4>
      </vt:variant>
      <vt:variant>
        <vt:lpwstr/>
      </vt:variant>
      <vt:variant>
        <vt:lpwstr>_Toc335112796</vt:lpwstr>
      </vt:variant>
      <vt:variant>
        <vt:i4>1966128</vt:i4>
      </vt:variant>
      <vt:variant>
        <vt:i4>28</vt:i4>
      </vt:variant>
      <vt:variant>
        <vt:i4>0</vt:i4>
      </vt:variant>
      <vt:variant>
        <vt:i4>5</vt:i4>
      </vt:variant>
      <vt:variant>
        <vt:lpwstr/>
      </vt:variant>
      <vt:variant>
        <vt:lpwstr>_Toc335112795</vt:lpwstr>
      </vt:variant>
      <vt:variant>
        <vt:i4>1966128</vt:i4>
      </vt:variant>
      <vt:variant>
        <vt:i4>22</vt:i4>
      </vt:variant>
      <vt:variant>
        <vt:i4>0</vt:i4>
      </vt:variant>
      <vt:variant>
        <vt:i4>5</vt:i4>
      </vt:variant>
      <vt:variant>
        <vt:lpwstr/>
      </vt:variant>
      <vt:variant>
        <vt:lpwstr>_Toc335112794</vt:lpwstr>
      </vt:variant>
      <vt:variant>
        <vt:i4>1966128</vt:i4>
      </vt:variant>
      <vt:variant>
        <vt:i4>16</vt:i4>
      </vt:variant>
      <vt:variant>
        <vt:i4>0</vt:i4>
      </vt:variant>
      <vt:variant>
        <vt:i4>5</vt:i4>
      </vt:variant>
      <vt:variant>
        <vt:lpwstr/>
      </vt:variant>
      <vt:variant>
        <vt:lpwstr>_Toc335112793</vt:lpwstr>
      </vt:variant>
      <vt:variant>
        <vt:i4>1966128</vt:i4>
      </vt:variant>
      <vt:variant>
        <vt:i4>10</vt:i4>
      </vt:variant>
      <vt:variant>
        <vt:i4>0</vt:i4>
      </vt:variant>
      <vt:variant>
        <vt:i4>5</vt:i4>
      </vt:variant>
      <vt:variant>
        <vt:lpwstr/>
      </vt:variant>
      <vt:variant>
        <vt:lpwstr>_Toc335112792</vt:lpwstr>
      </vt:variant>
      <vt:variant>
        <vt:i4>1966128</vt:i4>
      </vt:variant>
      <vt:variant>
        <vt:i4>4</vt:i4>
      </vt:variant>
      <vt:variant>
        <vt:i4>0</vt:i4>
      </vt:variant>
      <vt:variant>
        <vt:i4>5</vt:i4>
      </vt:variant>
      <vt:variant>
        <vt:lpwstr/>
      </vt:variant>
      <vt:variant>
        <vt:lpwstr>_Toc335112791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Commented SRS v2.7 by Matt MacKenzie (one comment on il8n)</dc:title>
  <dc:creator>SCR</dc:creator>
  <cp:lastModifiedBy>Stephen Richard</cp:lastModifiedBy>
  <cp:revision>1</cp:revision>
  <cp:lastPrinted>2012-10-16T23:35:00Z</cp:lastPrinted>
  <dcterms:created xsi:type="dcterms:W3CDTF">2014-01-30T14:49:00Z</dcterms:created>
  <dcterms:modified xsi:type="dcterms:W3CDTF">2014-02-09T22:31:00Z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865111534</vt:i4>
  </property>
  <property fmtid="{D5CDD505-2E9C-101B-9397-08002B2CF9AE}" pid="3" name="_NewReviewCycle">
    <vt:lpwstr/>
  </property>
  <property fmtid="{D5CDD505-2E9C-101B-9397-08002B2CF9AE}" pid="4" name="_EmailSubject">
    <vt:lpwstr>Requirements Refinement</vt:lpwstr>
  </property>
  <property fmtid="{D5CDD505-2E9C-101B-9397-08002B2CF9AE}" pid="5" name="_AuthorEmail">
    <vt:lpwstr>roberto.silva-filho@siemens.com</vt:lpwstr>
  </property>
  <property fmtid="{D5CDD505-2E9C-101B-9397-08002B2CF9AE}" pid="6" name="_AuthorEmailDisplayName">
    <vt:lpwstr>Silva Filho, Roberto (SCR US)</vt:lpwstr>
  </property>
  <property fmtid="{D5CDD505-2E9C-101B-9397-08002B2CF9AE}" pid="7" name="_PreviousAdHocReviewCycleID">
    <vt:i4>860522066</vt:i4>
  </property>
  <property fmtid="{D5CDD505-2E9C-101B-9397-08002B2CF9AE}" pid="8" name="ContentTypeId">
    <vt:lpwstr>0x0101008F40352692F67B4CBC2D71B4A85E4224</vt:lpwstr>
  </property>
  <property fmtid="{D5CDD505-2E9C-101B-9397-08002B2CF9AE}" pid="9" name="_ReviewingToolsShownOnce">
    <vt:lpwstr/>
  </property>
</Properties>
</file>